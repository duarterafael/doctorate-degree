
<file path=[Content_Types].xml><?xml version="1.0" encoding="utf-8"?>
<Types xmlns="http://schemas.openxmlformats.org/package/2006/content-types">
  <Default Extension="emf" ContentType="image/x-emf"/>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2f9a12ed56c04698" Type="http://schemas.microsoft.com/office/2007/relationships/ui/extensibility" Target="customUI/customUI14.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5A4C39">
      <w:pPr>
        <w:pStyle w:val="author"/>
        <w:rPr>
          <w:lang w:val="en-US"/>
        </w:rPr>
      </w:pPr>
    </w:p>
    <w:p w14:paraId="3208BA63" w14:textId="77777777"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 xml:space="preserve"> a</w:t>
      </w:r>
      <w:r w:rsidR="009B2539" w:rsidRPr="00AD51CB">
        <w:t>nd</w:t>
      </w:r>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43A8B903"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77777777"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business process models.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16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FA4D27">
      <w:pPr>
        <w:pStyle w:val="keywords"/>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7777777" w:rsidR="00625202" w:rsidRPr="00903622" w:rsidRDefault="00625202" w:rsidP="00625202">
      <w:pPr>
        <w:pStyle w:val="p1a"/>
        <w:rPr>
          <w:lang w:val="en-US"/>
        </w:rPr>
      </w:pPr>
      <w:r w:rsidRPr="00903622">
        <w:rPr>
          <w:lang w:val="en-US"/>
        </w:rPr>
        <w:t>Establishing efficient processes is the goal that all companies must pursue [1]. In this view, business processes are a set of activities, well determined, coordinated in time and space to achieve goals and organizational objectives [2]. Besides, we can represent them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 xml:space="preserve">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w:t>
      </w:r>
      <w:r w:rsidRPr="00903622">
        <w:rPr>
          <w:lang w:val="en-US"/>
        </w:rPr>
        <w:lastRenderedPageBreak/>
        <w:t>increases the quality of the information systems produced and the productivity of this development [6, 7,</w:t>
      </w:r>
      <w:r w:rsidR="00AA1754">
        <w:rPr>
          <w:lang w:val="en-US"/>
        </w:rPr>
        <w:t xml:space="preserve"> </w:t>
      </w:r>
      <w:r w:rsidRPr="00903622">
        <w:rPr>
          <w:lang w:val="en-US"/>
        </w:rPr>
        <w:t>8].</w:t>
      </w:r>
    </w:p>
    <w:p w14:paraId="14FCB688" w14:textId="77777777"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[9, 10]. In this sense, users understand models differently,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human agents. That is, despite the research already done in this field, there are still open questions about the perception of process models. Cognitive neuroscience and psychology, in turn, can provide valuable information about this field.</w:t>
      </w:r>
    </w:p>
    <w:p w14:paraId="3DF336C7" w14:textId="77777777" w:rsidR="00625202" w:rsidRPr="00903622" w:rsidRDefault="00625202" w:rsidP="00312348">
      <w:pPr>
        <w:pStyle w:val="p1a"/>
        <w:ind w:firstLine="227"/>
        <w:rPr>
          <w:lang w:val="en-US"/>
        </w:rPr>
      </w:pPr>
      <w:r w:rsidRPr="00903622">
        <w:rPr>
          <w:lang w:val="en-US"/>
        </w:rPr>
        <w:t>There are several alternatives to evaluate the understanding of business process models. These include experimenting with the collection of data, sometimes with the use of biometric sensors, on the performance of designers and other stakeholders in a given modeling task to know their level of understanding and preference about the use of a modeling artifact to the detriment of another. Biometric sensors have been explored in recent years as data collection devices become more accessible. One of the technologies that have deserved particular attention is eye-tracking.</w:t>
      </w:r>
    </w:p>
    <w:p w14:paraId="6F67F0AC" w14:textId="47BA3E69" w:rsidR="0074138E" w:rsidRDefault="008B6879" w:rsidP="00312348">
      <w:pPr>
        <w:pStyle w:val="p1a"/>
        <w:ind w:firstLine="227"/>
        <w:rPr>
          <w:ins w:id="0" w:author="Denis Silveira" w:date="2019-05-16T08:41:00Z"/>
          <w:lang w:val="en-US"/>
        </w:rPr>
      </w:pPr>
      <w:ins w:id="1" w:author="Denis Silveira" w:date="2019-05-16T08:25:00Z">
        <w:r>
          <w:rPr>
            <w:lang w:val="en-US"/>
          </w:rPr>
          <w:t>T</w:t>
        </w:r>
        <w:r w:rsidRPr="008B6879">
          <w:rPr>
            <w:lang w:val="en-US"/>
          </w:rPr>
          <w:t xml:space="preserve">his paper focuses </w:t>
        </w:r>
      </w:ins>
      <w:del w:id="2" w:author="Denis Silveira" w:date="2019-05-16T08:25:00Z">
        <w:r w:rsidR="00625202" w:rsidRPr="00903622" w:rsidDel="008B6879">
          <w:rPr>
            <w:lang w:val="en-US"/>
          </w:rPr>
          <w:delText xml:space="preserve">Thus, based </w:delText>
        </w:r>
      </w:del>
      <w:r w:rsidR="00625202" w:rsidRPr="00903622">
        <w:rPr>
          <w:lang w:val="en-US"/>
        </w:rPr>
        <w:t xml:space="preserve">on these pillars (business process, comprehension, and eye-tracking), </w:t>
      </w:r>
      <w:ins w:id="3" w:author="Denis Silveira" w:date="2019-05-16T08:30:00Z">
        <w:r w:rsidRPr="008B6879">
          <w:rPr>
            <w:lang w:val="en-US"/>
          </w:rPr>
          <w:t>offering an overview of evaluate the understanding of process models through eye-tracking techniques. We use Evidence-Based Software Engineering (EBSE) to better understand the problem and the field of research, and to extract and synthesize the results. EBSE provides a rigorous and reliable research method- ology, together with auditing tasks to reduce the researcher bias on the results</w:t>
        </w:r>
        <w:r w:rsidRPr="00903622">
          <w:rPr>
            <w:lang w:val="en-US"/>
          </w:rPr>
          <w:t xml:space="preserve"> </w:t>
        </w:r>
      </w:ins>
      <w:ins w:id="4" w:author="Denis Silveira" w:date="2019-05-16T08:39:00Z">
        <w:r w:rsidR="00646BAC">
          <w:rPr>
            <w:lang w:val="en-US"/>
          </w:rPr>
          <w:t>[</w:t>
        </w:r>
        <w:commentRangeStart w:id="5"/>
        <w:r w:rsidR="00646BAC">
          <w:rPr>
            <w:lang w:val="en-US"/>
          </w:rPr>
          <w:t>XX</w:t>
        </w:r>
        <w:commentRangeEnd w:id="5"/>
        <w:r w:rsidR="00646BAC">
          <w:rPr>
            <w:rStyle w:val="Refdecomentrio"/>
          </w:rPr>
          <w:commentReference w:id="5"/>
        </w:r>
        <w:r w:rsidR="00646BAC">
          <w:rPr>
            <w:lang w:val="en-US"/>
          </w:rPr>
          <w:t>]</w:t>
        </w:r>
      </w:ins>
      <w:ins w:id="6" w:author="Denis Silveira" w:date="2019-05-16T08:41:00Z">
        <w:r w:rsidR="0074138E">
          <w:rPr>
            <w:lang w:val="en-US"/>
          </w:rPr>
          <w:t xml:space="preserve">. </w:t>
        </w:r>
        <w:r w:rsidR="0074138E" w:rsidRPr="008B6879">
          <w:rPr>
            <w:lang w:val="en-US"/>
          </w:rPr>
          <w:t>Two of the core tools for evidence-based studies are systematic literature reviews</w:t>
        </w:r>
      </w:ins>
      <w:ins w:id="7" w:author="Denis Silveira" w:date="2019-05-16T09:39:00Z">
        <w:r w:rsidR="00DF200F">
          <w:rPr>
            <w:lang w:val="en-US"/>
          </w:rPr>
          <w:t xml:space="preserve"> (SLR)</w:t>
        </w:r>
      </w:ins>
      <w:ins w:id="8" w:author="Denis Silveira" w:date="2019-05-16T08:41:00Z">
        <w:r w:rsidR="0074138E" w:rsidRPr="008B6879">
          <w:rPr>
            <w:lang w:val="en-US"/>
          </w:rPr>
          <w:t>, focusing on identifying the best practices on a given topic based on empirical evidence, and systematic mapping studies, aiming at creating a comprehensive overview of a given research area [</w:t>
        </w:r>
      </w:ins>
      <w:ins w:id="9" w:author="Denis Silveira" w:date="2019-05-16T08:43:00Z">
        <w:r w:rsidR="0074138E">
          <w:rPr>
            <w:lang w:val="en-US"/>
          </w:rPr>
          <w:t>34</w:t>
        </w:r>
      </w:ins>
      <w:ins w:id="10" w:author="Denis Silveira" w:date="2019-05-16T08:41:00Z">
        <w:r w:rsidR="0074138E" w:rsidRPr="008B6879">
          <w:rPr>
            <w:lang w:val="en-US"/>
          </w:rPr>
          <w:t xml:space="preserve">]. </w:t>
        </w:r>
      </w:ins>
    </w:p>
    <w:p w14:paraId="3FCF2D7F" w14:textId="3783B44F" w:rsidR="0074138E" w:rsidRPr="0074138E" w:rsidRDefault="0074138E">
      <w:pPr>
        <w:rPr>
          <w:lang w:val="en-US"/>
        </w:rPr>
        <w:pPrChange w:id="11" w:author="Denis Silveira" w:date="2019-05-16T08:49:00Z">
          <w:pPr>
            <w:pStyle w:val="p1a"/>
            <w:ind w:firstLine="227"/>
          </w:pPr>
        </w:pPrChange>
      </w:pPr>
      <w:ins w:id="12" w:author="Denis Silveira" w:date="2019-05-16T08:41:00Z">
        <w:r w:rsidRPr="008B6879">
          <w:rPr>
            <w:lang w:val="en-US"/>
          </w:rPr>
          <w:t xml:space="preserve">The goal of this work is to carry out a systematic mapping study of </w:t>
        </w:r>
      </w:ins>
      <w:del w:id="13" w:author="Denis Silveira" w:date="2019-05-16T08:50:00Z">
        <w:r w:rsidR="00625202" w:rsidRPr="00903622" w:rsidDel="0074138E">
          <w:rPr>
            <w:lang w:val="en-US"/>
          </w:rPr>
          <w:delText xml:space="preserve">the purpose of this article is to present a mapping of </w:delText>
        </w:r>
      </w:del>
      <w:r w:rsidR="00625202" w:rsidRPr="00903622">
        <w:rPr>
          <w:lang w:val="en-US"/>
        </w:rPr>
        <w:t xml:space="preserve">the </w:t>
      </w:r>
      <w:ins w:id="14" w:author="Denis Silveira" w:date="2019-05-16T08:44:00Z">
        <w:r w:rsidRPr="0074138E">
          <w:rPr>
            <w:lang w:val="en-US"/>
          </w:rPr>
          <w:t xml:space="preserve">primary </w:t>
        </w:r>
      </w:ins>
      <w:del w:id="15" w:author="Denis Silveira" w:date="2019-05-16T08:44:00Z">
        <w:r w:rsidR="00625202" w:rsidRPr="00903622" w:rsidDel="0074138E">
          <w:rPr>
            <w:lang w:val="en-US"/>
          </w:rPr>
          <w:delText xml:space="preserve">first </w:delText>
        </w:r>
      </w:del>
      <w:r w:rsidR="00625202" w:rsidRPr="00903622">
        <w:rPr>
          <w:lang w:val="en-US"/>
        </w:rPr>
        <w:t xml:space="preserve">studies </w:t>
      </w:r>
      <w:ins w:id="16" w:author="Denis Silveira" w:date="2019-05-16T08:50:00Z">
        <w:r w:rsidRPr="008B6879">
          <w:rPr>
            <w:lang w:val="en-US"/>
          </w:rPr>
          <w:t>the existing</w:t>
        </w:r>
      </w:ins>
      <w:del w:id="17" w:author="Denis Silveira" w:date="2019-05-16T08:50:00Z">
        <w:r w:rsidR="00625202" w:rsidRPr="00903622" w:rsidDel="0074138E">
          <w:rPr>
            <w:lang w:val="en-US"/>
          </w:rPr>
          <w:delText>in the specialized literature</w:delText>
        </w:r>
      </w:del>
      <w:r w:rsidR="00625202" w:rsidRPr="00903622">
        <w:rPr>
          <w:lang w:val="en-US"/>
        </w:rPr>
        <w:t xml:space="preserve">, classifying them concerning the information presented in them. That is, to give an overview of the literature regarding the mediation of terms: business processes, comprehension, and eye-tracking. This article will provide an adequate position for new research activities in this area. However, it is not the purpose of this article to present a </w:t>
      </w:r>
      <w:ins w:id="18" w:author="Denis Silveira" w:date="2019-05-16T08:50:00Z">
        <w:r>
          <w:rPr>
            <w:lang w:val="en-US"/>
          </w:rPr>
          <w:t xml:space="preserve">rigid </w:t>
        </w:r>
      </w:ins>
      <w:r w:rsidR="00625202" w:rsidRPr="00903622">
        <w:rPr>
          <w:lang w:val="en-US"/>
        </w:rPr>
        <w:t>comparison between the studies identified here.</w:t>
      </w:r>
    </w:p>
    <w:p w14:paraId="4D43DCA2" w14:textId="77777777" w:rsidR="00705807" w:rsidRPr="00903622" w:rsidRDefault="00625202" w:rsidP="00312348">
      <w:pPr>
        <w:pStyle w:val="p1a"/>
        <w:ind w:firstLine="227"/>
        <w:rPr>
          <w:lang w:val="en-US"/>
        </w:rPr>
      </w:pPr>
      <w:r w:rsidRPr="00903622">
        <w:rPr>
          <w:lang w:val="en-US"/>
        </w:rPr>
        <w:t>The remainder of this paper is organized as follows. Section 2 gives an overview of introductory concepts. Section 3 the method used in this study is described with the description of the planning phase and the research questions addressed by this study. Section 4 describes its execution, presenting the selected reviews, the classification scheme adopted and reports the findings. Finally, Section 5 discusses related work, and Section 6 concludes this paper and summarizes directions for further action.</w:t>
      </w:r>
    </w:p>
    <w:p w14:paraId="3F74148F" w14:textId="77777777" w:rsidR="00022DB3" w:rsidRPr="002F1F56" w:rsidRDefault="00022DB3" w:rsidP="00705807">
      <w:pPr>
        <w:pStyle w:val="heading1"/>
      </w:pPr>
      <w:r w:rsidRPr="00705807">
        <w:t>Background</w:t>
      </w:r>
    </w:p>
    <w:p w14:paraId="63458664" w14:textId="77777777" w:rsidR="00022DB3" w:rsidRDefault="00625202" w:rsidP="00BE3960">
      <w:pPr>
        <w:pStyle w:val="heading2"/>
      </w:pPr>
      <w:r w:rsidRPr="00625202">
        <w:t>Business Process Modeling</w:t>
      </w:r>
    </w:p>
    <w:p w14:paraId="7D419F5D" w14:textId="3ACE8F31"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[13].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[14].</w:t>
      </w:r>
    </w:p>
    <w:p w14:paraId="598BA859" w14:textId="3373326B" w:rsidR="004C08AC" w:rsidRPr="00903622" w:rsidDel="00640290" w:rsidRDefault="004C08AC" w:rsidP="00640290">
      <w:pPr>
        <w:rPr>
          <w:del w:id="19" w:author="Denis Silveira" w:date="2019-05-16T09:35:00Z"/>
          <w:lang w:val="en-US"/>
        </w:rPr>
      </w:pPr>
      <w:r w:rsidRPr="00231F8A">
        <w:rPr>
          <w:lang w:val="en-US"/>
        </w:rPr>
        <w:t xml:space="preserve">Since the introduction of flowcharts in the 1920s [15] several notations have been developed to represent BPD. </w:t>
      </w:r>
      <w:del w:id="20" w:author="Denis Silveira" w:date="2019-05-16T09:35:00Z">
        <w:r w:rsidRPr="00903622" w:rsidDel="00640290">
          <w:rPr>
            <w:lang w:val="en-US"/>
          </w:rPr>
          <w:delText>In [16] these notations are classified into two categories:</w:delText>
        </w:r>
      </w:del>
    </w:p>
    <w:p w14:paraId="5DC63805" w14:textId="58B9D989" w:rsidR="004C08AC" w:rsidRPr="00231F8A" w:rsidDel="00640290" w:rsidRDefault="007D2641">
      <w:pPr>
        <w:rPr>
          <w:del w:id="21" w:author="Denis Silveira" w:date="2019-05-16T09:35:00Z"/>
          <w:lang w:val="en-US"/>
        </w:rPr>
        <w:pPrChange w:id="22" w:author="Denis Silveira" w:date="2019-05-16T09:35:00Z">
          <w:pPr>
            <w:pStyle w:val="PargrafodaLista"/>
            <w:numPr>
              <w:numId w:val="40"/>
            </w:numPr>
            <w:ind w:left="587" w:hanging="360"/>
          </w:pPr>
        </w:pPrChange>
      </w:pPr>
      <w:del w:id="23" w:author="Denis Silveira" w:date="2019-05-16T09:35:00Z">
        <w:r w:rsidRPr="00231F8A" w:rsidDel="00640290">
          <w:rPr>
            <w:lang w:val="en-US"/>
          </w:rPr>
          <w:delText>s</w:delText>
        </w:r>
        <w:r w:rsidR="004C08AC" w:rsidRPr="00231F8A" w:rsidDel="00640290">
          <w:rPr>
            <w:lang w:val="en-US"/>
          </w:rPr>
          <w:delText>emiformal: languages that share concerns with comprehensibility and are amenable to various informal or heuristic analyzes, e.g., BPMN [17], UML ActivityDiagram [18], and</w:delText>
        </w:r>
        <w:r w:rsidR="00312348" w:rsidRPr="00231F8A" w:rsidDel="00640290">
          <w:rPr>
            <w:lang w:val="en-US"/>
          </w:rPr>
          <w:delText xml:space="preserve"> </w:delText>
        </w:r>
        <w:r w:rsidR="004C08AC" w:rsidRPr="00231F8A" w:rsidDel="00640290">
          <w:rPr>
            <w:lang w:val="en-US"/>
          </w:rPr>
          <w:delText>Event-DrivenProcess Chain (EPC) [19];</w:delText>
        </w:r>
      </w:del>
    </w:p>
    <w:p w14:paraId="186001EB" w14:textId="54840F2B" w:rsidR="004C08AC" w:rsidRPr="00231F8A" w:rsidDel="00640290" w:rsidRDefault="004C08AC">
      <w:pPr>
        <w:rPr>
          <w:del w:id="24" w:author="Denis Silveira" w:date="2019-05-16T09:35:00Z"/>
          <w:lang w:val="en-US"/>
        </w:rPr>
        <w:pPrChange w:id="25" w:author="Denis Silveira" w:date="2019-05-16T09:35:00Z">
          <w:pPr>
            <w:pStyle w:val="PargrafodaLista"/>
            <w:numPr>
              <w:numId w:val="40"/>
            </w:numPr>
            <w:ind w:left="587" w:hanging="360"/>
          </w:pPr>
        </w:pPrChange>
      </w:pPr>
      <w:del w:id="26" w:author="Denis Silveira" w:date="2019-05-16T09:35:00Z">
        <w:r w:rsidRPr="00231F8A" w:rsidDel="00640290">
          <w:rPr>
            <w:lang w:val="en-US"/>
          </w:rPr>
          <w:delText>formal/executable: languages that syntax and semantics are precisely defined) and/or executables (Eg, Business process execution language (BPEL) [20], Petri Nets [21], yet another Workflow Language (YAWL) [22], andSubject- OrientedBusiness Process Management (S-BPM) [23].</w:delText>
        </w:r>
      </w:del>
    </w:p>
    <w:p w14:paraId="36364FA4" w14:textId="77777777" w:rsidR="004C08AC" w:rsidRDefault="004C08AC" w:rsidP="00640290">
      <w:r w:rsidRPr="00231F8A">
        <w:rPr>
          <w:lang w:val="en-US"/>
        </w:rPr>
        <w:t xml:space="preserve">But regardless of the notation used for a process model, its understanding by all its stakeholders is of paramount importance to organizations. </w:t>
      </w:r>
      <w:r>
        <w:t xml:space="preserve">The </w:t>
      </w:r>
      <w:proofErr w:type="spellStart"/>
      <w:r>
        <w:t>next</w:t>
      </w:r>
      <w:proofErr w:type="spellEnd"/>
      <w:r>
        <w:t xml:space="preserve"> </w:t>
      </w:r>
      <w:proofErr w:type="spellStart"/>
      <w:r>
        <w:t>section</w:t>
      </w:r>
      <w:proofErr w:type="spellEnd"/>
      <w:r>
        <w:t xml:space="preserve"> </w:t>
      </w:r>
      <w:proofErr w:type="spellStart"/>
      <w:r>
        <w:t>presents</w:t>
      </w:r>
      <w:proofErr w:type="spellEnd"/>
      <w:r>
        <w:t xml:space="preserve"> some </w:t>
      </w:r>
      <w:proofErr w:type="spellStart"/>
      <w:r>
        <w:t>concepts</w:t>
      </w:r>
      <w:proofErr w:type="spellEnd"/>
      <w:r>
        <w:t xml:space="preserve"> </w:t>
      </w:r>
      <w:proofErr w:type="spellStart"/>
      <w:r>
        <w:t>about</w:t>
      </w:r>
      <w:proofErr w:type="spellEnd"/>
      <w:r>
        <w:t xml:space="preserve"> </w:t>
      </w:r>
      <w:proofErr w:type="spellStart"/>
      <w:r>
        <w:t>understanding</w:t>
      </w:r>
      <w:proofErr w:type="spellEnd"/>
      <w:r>
        <w:t xml:space="preserve">. </w:t>
      </w:r>
    </w:p>
    <w:p w14:paraId="5C9A140D" w14:textId="77777777" w:rsidR="00633435" w:rsidRDefault="004C08AC" w:rsidP="00633435">
      <w:pPr>
        <w:pStyle w:val="heading2"/>
      </w:pPr>
      <w:proofErr w:type="spellStart"/>
      <w:r w:rsidRPr="004C08AC">
        <w:t>Understanding</w:t>
      </w:r>
      <w:proofErr w:type="spellEnd"/>
    </w:p>
    <w:p w14:paraId="1E002FE2" w14:textId="2DC3B695" w:rsidR="002A0144" w:rsidRPr="00903622" w:rsidRDefault="004C08AC" w:rsidP="00312348">
      <w:pPr>
        <w:ind w:firstLine="0"/>
        <w:rPr>
          <w:lang w:val="en-US"/>
        </w:rPr>
      </w:pPr>
      <w:r w:rsidRPr="00903622">
        <w:rPr>
          <w:lang w:val="en-US"/>
        </w:rPr>
        <w:t xml:space="preserve">In [24], understanding is a criterion that helps to measure whether the information contained in a model can be understood (or understood) by all stakeholders. The authors also point out that understanding is one of the criteria used to evaluate the quality of a model. This definition implies that the opinion can be investigated from two central angles: personal factors, related to the reader of the model and the factors that relate to the model itself. In corroborating this definition, in [25], the authors emphasize that the understanding of a process model is a function related to the characteristics of the model and to the users who will interpret the model. For these authors, the understanding of the models by the stakeholders is a prerequisite for several tasks related to the model, such as communication, design, organizational reengineering, project management, end-user </w:t>
      </w:r>
      <w:r w:rsidR="00312348" w:rsidRPr="00903622">
        <w:rPr>
          <w:lang w:val="en-US"/>
        </w:rPr>
        <w:t>queries etc.</w:t>
      </w:r>
      <w:del w:id="27" w:author="Denis Silveira" w:date="2019-05-16T09:38:00Z">
        <w:r w:rsidRPr="00903622" w:rsidDel="00DF200F">
          <w:rPr>
            <w:lang w:val="en-US"/>
          </w:rPr>
          <w:delText xml:space="preserve"> As presented in [26], a stakeholder understands a process model when it can explain the model. In other words, there is an understanding of a model when the user can explain its structure, its behavior and its effects on a particular context.</w:delText>
        </w:r>
      </w:del>
    </w:p>
    <w:p w14:paraId="0839BFEE" w14:textId="77777777" w:rsidR="0052578A" w:rsidRPr="000477BA" w:rsidRDefault="0052578A" w:rsidP="0052578A">
      <w:pPr>
        <w:pStyle w:val="heading2"/>
      </w:pPr>
      <w:r w:rsidRPr="000477BA">
        <w:t>Eye-</w:t>
      </w:r>
      <w:r w:rsidR="00513D90" w:rsidRPr="000477BA">
        <w:t>Tracking</w:t>
      </w:r>
    </w:p>
    <w:p w14:paraId="2A84C43C" w14:textId="77777777" w:rsidR="004C08AC" w:rsidRPr="00903622" w:rsidRDefault="004C08AC" w:rsidP="00312348">
      <w:pPr>
        <w:ind w:firstLine="0"/>
        <w:rPr>
          <w:lang w:val="en-US"/>
        </w:rPr>
      </w:pPr>
      <w:r w:rsidRPr="00AA1754">
        <w:rPr>
          <w:lang w:val="en-US"/>
        </w:rPr>
        <w:t>Eye-tracking is a mechanism for collecting cognitive data from its users. This mechanism is used to conduct empirical studies and to study understanding models [27], to realize what can be improved to facilitate, e.g., the interaction of systems their users. The systems that use this technology are based on theories of the human physiological system, such as the theory of visual perception, and cognitive theories, such as</w:t>
      </w:r>
      <w:r w:rsidR="005D2BCA" w:rsidRPr="00AA1754">
        <w:rPr>
          <w:lang w:val="en-US"/>
        </w:rPr>
        <w:t xml:space="preserve"> </w:t>
      </w:r>
      <w:r w:rsidRPr="00AA1754">
        <w:rPr>
          <w:lang w:val="en-US"/>
        </w:rPr>
        <w:t xml:space="preserve">visual attention theory [28]. </w:t>
      </w:r>
      <w:r w:rsidRPr="00903622">
        <w:rPr>
          <w:lang w:val="en-US"/>
        </w:rPr>
        <w:t>Thus, such technology allows analyzing user performance in reading and interpreting business process models.</w:t>
      </w:r>
    </w:p>
    <w:p w14:paraId="4269032B" w14:textId="77777777" w:rsidR="0052578A" w:rsidRPr="00903622" w:rsidRDefault="004C08AC" w:rsidP="004C08AC">
      <w:pPr>
        <w:rPr>
          <w:lang w:val="en-US"/>
        </w:rPr>
      </w:pPr>
      <w:r w:rsidRPr="00903622">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[29]. Researchers try to understand what cognitive processes underlie the various activities of a business designer, for example.</w:t>
      </w:r>
    </w:p>
    <w:p w14:paraId="51AB6C80" w14:textId="7020D522" w:rsidR="00D90FCD" w:rsidRPr="00D90FCD" w:rsidRDefault="00D90FCD" w:rsidP="00D90FCD">
      <w:pPr>
        <w:pStyle w:val="heading2"/>
        <w:rPr>
          <w:lang w:val="en-US"/>
        </w:rPr>
      </w:pPr>
      <w:bookmarkStart w:id="28" w:name="_GoBack"/>
      <w:r w:rsidRPr="00D90FCD">
        <w:rPr>
          <w:lang w:val="en-US"/>
        </w:rPr>
        <w:t xml:space="preserve">Systematic </w:t>
      </w:r>
      <w:r>
        <w:rPr>
          <w:lang w:val="en-US"/>
        </w:rPr>
        <w:t>M</w:t>
      </w:r>
      <w:r w:rsidRPr="00D90FCD">
        <w:rPr>
          <w:lang w:val="en-US"/>
        </w:rPr>
        <w:t xml:space="preserve">apping </w:t>
      </w:r>
      <w:r>
        <w:rPr>
          <w:lang w:val="en-US"/>
        </w:rPr>
        <w:t>S</w:t>
      </w:r>
      <w:r w:rsidRPr="00D90FCD">
        <w:rPr>
          <w:lang w:val="en-US"/>
        </w:rPr>
        <w:t>tudy</w:t>
      </w:r>
    </w:p>
    <w:p w14:paraId="386E4936" w14:textId="1E91B33E" w:rsidR="00D90FCD" w:rsidRPr="00903622" w:rsidRDefault="004C08AC" w:rsidP="00A0506E">
      <w:pPr>
        <w:rPr>
          <w:lang w:val="en-US"/>
        </w:rPr>
      </w:pPr>
      <w:r w:rsidRPr="00903622">
        <w:rPr>
          <w:lang w:val="en-US"/>
        </w:rPr>
        <w:t xml:space="preserve">Systematic mapping study (also referred to as scoping study) is an extensive review of primary studies in a specific subject area that aims to identify what evidence is available on a </w:t>
      </w:r>
      <w:proofErr w:type="gramStart"/>
      <w:r w:rsidRPr="00903622">
        <w:rPr>
          <w:lang w:val="en-US"/>
        </w:rPr>
        <w:t>particular topic</w:t>
      </w:r>
      <w:proofErr w:type="gramEnd"/>
      <w:r w:rsidRPr="00903622">
        <w:rPr>
          <w:lang w:val="en-US"/>
        </w:rPr>
        <w:t xml:space="preserve"> [30]. That is, a mapping study should review a broader issue, classifying the main research works in that domain. In this context, the research questions for this study are of higher levels [31, 32]. Thus, mapping study may be of great importance to researchers by providing an overview of the research topic. Although, with different results, when compared with systematic literature reviews (SLR), they may contain overlapping in their methods [33]. However, there is a significant difference. Conventional SLR seeks to aggregate primary studies in terms of the research results, verifying whether these results are consistent or contradictory. On the other hand, a systematic mapping study usually only aims to classify the relevant studies by categorizing them concerning the previously defined categories. These categories are typically based on publication information (authors 'names, authors' affiliations, source of publication, type of paper, date of </w:t>
      </w:r>
      <w:r w:rsidR="00312348" w:rsidRPr="00903622">
        <w:rPr>
          <w:lang w:val="en-US"/>
        </w:rPr>
        <w:t>publication etc.</w:t>
      </w:r>
      <w:r w:rsidRPr="00903622">
        <w:rPr>
          <w:lang w:val="en-US"/>
        </w:rPr>
        <w:t>) and/or information about the search methods used. Thus, it is not the scope of systematic mapping studies to explicitly aggregate the results of the primary studies.</w:t>
      </w:r>
      <w:bookmarkEnd w:id="28"/>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77777777" w:rsidR="00EA351E" w:rsidRDefault="00EA351E" w:rsidP="00312348">
      <w:pPr>
        <w:ind w:firstLine="0"/>
        <w:rPr>
          <w:lang w:val="en-US"/>
        </w:rPr>
      </w:pPr>
      <w:r w:rsidRPr="00903622">
        <w:rPr>
          <w:lang w:val="en-US"/>
        </w:rPr>
        <w:t>In [34] the authors describe the process that was used as a starting point for our work. However, we blend the ideas presented in [34] with the right practices defined for the SLR in [30]. In this way, we apply a systematic mapping process, including some good practices used in SLRs. An example of this is the use of a search protocol. This artifact defined a plan, which established the necessary mapping procedures presented here.</w:t>
      </w:r>
    </w:p>
    <w:p w14:paraId="53CDE6A1" w14:textId="77777777" w:rsidR="00C75E15" w:rsidRDefault="00C75E15" w:rsidP="00C75E15">
      <w:pPr>
        <w:pStyle w:val="p1a"/>
        <w:keepNext/>
        <w:spacing w:before="240"/>
        <w:jc w:val="center"/>
      </w:pPr>
      <w:r>
        <w:rPr>
          <w:noProof/>
          <w:lang w:val="en-US"/>
        </w:rPr>
        <w:drawing>
          <wp:inline distT="0" distB="0" distL="0" distR="0" wp14:anchorId="27A017CC" wp14:editId="67EB5C9D">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14:paraId="1D158974" w14:textId="77777777" w:rsidR="00C75E15" w:rsidRPr="00B574EF" w:rsidRDefault="00C75E15" w:rsidP="00C75E15">
      <w:pPr>
        <w:pStyle w:val="Legenda"/>
        <w:jc w:val="center"/>
        <w:rPr>
          <w:i w:val="0"/>
          <w:iCs w:val="0"/>
          <w:color w:val="auto"/>
          <w:sz w:val="20"/>
          <w:szCs w:val="20"/>
          <w:lang w:val="en-US"/>
        </w:rPr>
      </w:pPr>
      <w:bookmarkStart w:id="29"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Pr>
          <w:b/>
          <w:i w:val="0"/>
          <w:iCs w:val="0"/>
          <w:noProof/>
          <w:color w:val="auto"/>
          <w:sz w:val="20"/>
          <w:szCs w:val="20"/>
          <w:lang w:val="en-US"/>
        </w:rPr>
        <w:t>1</w:t>
      </w:r>
      <w:r w:rsidRPr="00B574EF">
        <w:rPr>
          <w:b/>
          <w:i w:val="0"/>
          <w:iCs w:val="0"/>
          <w:color w:val="auto"/>
          <w:sz w:val="20"/>
          <w:szCs w:val="20"/>
          <w:lang w:val="en-US"/>
        </w:rPr>
        <w:fldChar w:fldCharType="end"/>
      </w:r>
      <w:bookmarkEnd w:id="29"/>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fldChar w:fldCharType="begin"/>
      </w:r>
      <w:r>
        <w:rPr>
          <w:i w:val="0"/>
          <w:iCs w:val="0"/>
          <w:color w:val="auto"/>
          <w:sz w:val="20"/>
          <w:szCs w:val="20"/>
          <w:lang w:val="en-US"/>
        </w:rPr>
        <w:instrText xml:space="preserve"> REF _Ref8466494 \r \h </w:instrText>
      </w:r>
      <w:r>
        <w:rPr>
          <w:i w:val="0"/>
          <w:iCs w:val="0"/>
          <w:color w:val="auto"/>
          <w:sz w:val="20"/>
          <w:szCs w:val="20"/>
          <w:lang w:val="en-US"/>
        </w:rPr>
      </w:r>
      <w:r>
        <w:rPr>
          <w:i w:val="0"/>
          <w:iCs w:val="0"/>
          <w:color w:val="auto"/>
          <w:sz w:val="20"/>
          <w:szCs w:val="20"/>
          <w:lang w:val="en-US"/>
        </w:rPr>
        <w:fldChar w:fldCharType="separate"/>
      </w:r>
      <w:r>
        <w:rPr>
          <w:i w:val="0"/>
          <w:iCs w:val="0"/>
          <w:color w:val="auto"/>
          <w:sz w:val="20"/>
          <w:szCs w:val="20"/>
          <w:lang w:val="en-US"/>
        </w:rPr>
        <w:t>32</w:t>
      </w:r>
      <w:r>
        <w:rPr>
          <w:i w:val="0"/>
          <w:iCs w:val="0"/>
          <w:color w:val="auto"/>
          <w:sz w:val="20"/>
          <w:szCs w:val="20"/>
          <w:lang w:val="en-US"/>
        </w:rPr>
        <w:fldChar w:fldCharType="end"/>
      </w:r>
      <w:r w:rsidRPr="00B574EF">
        <w:rPr>
          <w:i w:val="0"/>
          <w:iCs w:val="0"/>
          <w:color w:val="auto"/>
          <w:sz w:val="20"/>
          <w:szCs w:val="20"/>
          <w:lang w:val="en-US"/>
        </w:rPr>
        <w:t>].</w:t>
      </w:r>
    </w:p>
    <w:p w14:paraId="5E46EE3F" w14:textId="57E8A236" w:rsidR="00D93669" w:rsidRPr="00903622" w:rsidRDefault="00EA351E" w:rsidP="00EA351E">
      <w:pPr>
        <w:rPr>
          <w:lang w:val="en-US"/>
        </w:rPr>
      </w:pPr>
      <w:r w:rsidRPr="00903622">
        <w:rPr>
          <w:lang w:val="en-US"/>
        </w:rPr>
        <w:t>Other activities of the process, as proposed in [34], were also altered and/or rearranged in this study. As can be observed in Fig. 1, the process was divided into three main activities: (A) "Plan the Mapping", whose objective is to identify the need for the review, defining the research protocol that will be used to conduct the mapping ; (B) "research studies", which aims to collect the studies (</w:t>
      </w:r>
      <w:del w:id="30" w:author="Denis Silveira" w:date="2019-05-16T09:01:00Z">
        <w:r w:rsidRPr="00903622" w:rsidDel="0062596F">
          <w:rPr>
            <w:lang w:val="en-US"/>
          </w:rPr>
          <w:delText xml:space="preserve">conduct </w:delText>
        </w:r>
      </w:del>
      <w:ins w:id="31" w:author="Denis Silveira" w:date="2019-05-16T09:01:00Z">
        <w:r w:rsidR="0062596F">
          <w:rPr>
            <w:lang w:val="en-US"/>
          </w:rPr>
          <w:t>C</w:t>
        </w:r>
        <w:r w:rsidR="0062596F" w:rsidRPr="00903622">
          <w:rPr>
            <w:lang w:val="en-US"/>
          </w:rPr>
          <w:t xml:space="preserve">onduct </w:t>
        </w:r>
      </w:ins>
      <w:del w:id="32" w:author="Denis Silveira" w:date="2019-05-16T09:01:00Z">
        <w:r w:rsidRPr="00903622" w:rsidDel="0062596F">
          <w:rPr>
            <w:lang w:val="en-US"/>
          </w:rPr>
          <w:delText>research</w:delText>
        </w:r>
      </w:del>
      <w:ins w:id="33" w:author="Denis Silveira" w:date="2019-05-16T09:01:00Z">
        <w:r w:rsidR="0062596F">
          <w:rPr>
            <w:lang w:val="en-US"/>
          </w:rPr>
          <w:t>R</w:t>
        </w:r>
        <w:r w:rsidR="0062596F" w:rsidRPr="00903622">
          <w:rPr>
            <w:lang w:val="en-US"/>
          </w:rPr>
          <w:t>esearch</w:t>
        </w:r>
      </w:ins>
      <w:r w:rsidRPr="00903622">
        <w:rPr>
          <w:lang w:val="en-US"/>
        </w:rPr>
        <w:t>) to select the primary studies (Select</w:t>
      </w:r>
      <w:ins w:id="34" w:author="Denis Silveira" w:date="2019-05-16T09:01:00Z">
        <w:r w:rsidR="003A6CB9">
          <w:rPr>
            <w:lang w:val="en-US"/>
          </w:rPr>
          <w:t xml:space="preserve"> </w:t>
        </w:r>
      </w:ins>
      <w:r w:rsidRPr="00903622">
        <w:rPr>
          <w:lang w:val="en-US"/>
        </w:rPr>
        <w:t>Papers), applying the inclusion and exclusion criteria; (C) "Data Extraction and Mapping", which aims to format and communicate the results.</w:t>
      </w:r>
    </w:p>
    <w:p w14:paraId="622ECF2F" w14:textId="77777777" w:rsidR="00970D39" w:rsidRDefault="0025674A" w:rsidP="00271C05">
      <w:pPr>
        <w:pStyle w:val="heading2"/>
      </w:pPr>
      <w:proofErr w:type="spellStart"/>
      <w:r>
        <w:t>Plan</w:t>
      </w:r>
      <w:proofErr w:type="spellEnd"/>
      <w:r>
        <w:t xml:space="preserve"> The Mapping</w:t>
      </w:r>
    </w:p>
    <w:p w14:paraId="38CF3848" w14:textId="36FF3288" w:rsidR="00EA351E" w:rsidRPr="00B91326" w:rsidRDefault="00EA351E" w:rsidP="003217C0">
      <w:pPr>
        <w:pStyle w:val="p1a"/>
        <w:rPr>
          <w:color w:val="000000"/>
          <w:lang w:val="en-US"/>
        </w:rPr>
      </w:pPr>
      <w:del w:id="35" w:author="Denis Silveira" w:date="2019-05-16T09:17:00Z">
        <w:r w:rsidRPr="00B91326" w:rsidDel="003217C0">
          <w:rPr>
            <w:color w:val="000000"/>
            <w:lang w:val="en-US"/>
          </w:rPr>
          <w:delText xml:space="preserve">The </w:delText>
        </w:r>
      </w:del>
      <w:ins w:id="36" w:author="Denis Silveira" w:date="2019-05-16T09:17:00Z">
        <w:r w:rsidR="003217C0" w:rsidRPr="00B91326">
          <w:rPr>
            <w:color w:val="000000"/>
            <w:lang w:val="en-US"/>
          </w:rPr>
          <w:t>T</w:t>
        </w:r>
        <w:r w:rsidR="003217C0">
          <w:rPr>
            <w:color w:val="000000"/>
            <w:lang w:val="en-US"/>
          </w:rPr>
          <w:t>o</w:t>
        </w:r>
        <w:r w:rsidR="003217C0" w:rsidRPr="00B91326">
          <w:rPr>
            <w:color w:val="000000"/>
            <w:lang w:val="en-US"/>
          </w:rPr>
          <w:t xml:space="preserve"> </w:t>
        </w:r>
      </w:ins>
      <w:r w:rsidRPr="00B91326">
        <w:rPr>
          <w:color w:val="000000"/>
          <w:lang w:val="en-US"/>
        </w:rPr>
        <w:t>"Plan</w:t>
      </w:r>
      <w:ins w:id="37" w:author="Denis Silveira" w:date="2019-05-16T09:23:00Z">
        <w:r w:rsidR="003217C0">
          <w:rPr>
            <w:color w:val="000000"/>
            <w:lang w:val="en-US"/>
          </w:rPr>
          <w:t xml:space="preserve"> </w:t>
        </w:r>
      </w:ins>
      <w:r w:rsidRPr="00B91326">
        <w:rPr>
          <w:color w:val="000000"/>
          <w:lang w:val="en-US"/>
        </w:rPr>
        <w:t>the Mapping"</w:t>
      </w:r>
      <w:del w:id="38" w:author="Denis Silveira" w:date="2019-05-16T09:17:00Z">
        <w:r w:rsidRPr="00B91326" w:rsidDel="003217C0">
          <w:rPr>
            <w:color w:val="000000"/>
            <w:lang w:val="en-US"/>
          </w:rPr>
          <w:delText xml:space="preserve"> </w:delText>
        </w:r>
      </w:del>
      <w:ins w:id="39" w:author="Denis Silveira" w:date="2019-05-16T09:17:00Z">
        <w:r w:rsidR="003217C0" w:rsidRPr="003217C0">
          <w:rPr>
            <w:color w:val="000000"/>
            <w:lang w:val="en-US"/>
          </w:rPr>
          <w:t xml:space="preserve">, </w:t>
        </w:r>
      </w:ins>
      <w:ins w:id="40" w:author="Denis Silveira" w:date="2019-05-16T09:24:00Z">
        <w:r w:rsidR="003217C0" w:rsidRPr="003217C0">
          <w:rPr>
            <w:color w:val="000000"/>
            <w:lang w:val="en-US"/>
          </w:rPr>
          <w:t>we start by formulating the research questions (Table 1) and the search string to run in the digital libraries (Fig. 2), next we define the research sources and finally we determine what studies should be selected (</w:t>
        </w:r>
        <w:proofErr w:type="spellStart"/>
        <w:r w:rsidR="003217C0" w:rsidRPr="003217C0">
          <w:rPr>
            <w:color w:val="000000"/>
            <w:lang w:val="en-US"/>
          </w:rPr>
          <w:t>inclued</w:t>
        </w:r>
        <w:proofErr w:type="spellEnd"/>
        <w:r w:rsidR="003217C0" w:rsidRPr="003217C0">
          <w:rPr>
            <w:color w:val="000000"/>
            <w:lang w:val="en-US"/>
          </w:rPr>
          <w:t xml:space="preserve"> and extracted) (Table 2)</w:t>
        </w:r>
      </w:ins>
      <w:ins w:id="41" w:author="Denis Silveira" w:date="2019-05-16T09:21:00Z">
        <w:r w:rsidR="003217C0">
          <w:rPr>
            <w:color w:val="000000"/>
            <w:lang w:val="en-US"/>
          </w:rPr>
          <w:t xml:space="preserve"> </w:t>
        </w:r>
      </w:ins>
      <w:del w:id="42" w:author="Denis Silveira" w:date="2019-05-16T09:17:00Z">
        <w:r w:rsidRPr="00B91326" w:rsidDel="003217C0">
          <w:rPr>
            <w:color w:val="000000"/>
            <w:lang w:val="en-US"/>
          </w:rPr>
          <w:delText>activity aims to generate the protocol that must be composed of the following: research questions, research sources, search strings and the inclusion and exclusion criteria of the studies. These artifacts are detailed below</w:delText>
        </w:r>
      </w:del>
      <w:r w:rsidRPr="00B91326">
        <w:rPr>
          <w:color w:val="000000"/>
          <w:lang w:val="en-US"/>
        </w:rPr>
        <w:t>.</w:t>
      </w:r>
    </w:p>
    <w:p w14:paraId="00AF05D1" w14:textId="4FF5CED0" w:rsidR="00EA351E" w:rsidRPr="00B91326" w:rsidDel="003217C0" w:rsidRDefault="00B91326" w:rsidP="00B91326">
      <w:pPr>
        <w:pStyle w:val="p1a"/>
        <w:ind w:firstLine="227"/>
        <w:rPr>
          <w:del w:id="43" w:author="Denis Silveira" w:date="2019-05-16T09:17:00Z"/>
          <w:color w:val="000000"/>
          <w:lang w:val="en-US"/>
        </w:rPr>
      </w:pPr>
      <w:del w:id="44" w:author="Denis Silveira" w:date="2019-05-16T09:17:00Z">
        <w:r w:rsidDel="003217C0">
          <w:rPr>
            <w:color w:val="000000"/>
            <w:lang w:val="en-US"/>
          </w:rPr>
          <w:delText>T</w:delText>
        </w:r>
        <w:r w:rsidRPr="00EB1B30" w:rsidDel="003217C0">
          <w:rPr>
            <w:color w:val="000000"/>
            <w:lang w:val="en-US"/>
          </w:rPr>
          <w:delText xml:space="preserve">he </w:delText>
        </w:r>
        <w:r w:rsidR="00EA351E" w:rsidRPr="00EB1B30" w:rsidDel="003217C0">
          <w:rPr>
            <w:color w:val="000000"/>
            <w:lang w:val="en-US"/>
          </w:rPr>
          <w:delText xml:space="preserve">research question it needs to be </w:delText>
        </w:r>
        <w:r w:rsidDel="003217C0">
          <w:rPr>
            <w:color w:val="000000"/>
            <w:lang w:val="en-US"/>
          </w:rPr>
          <w:delText>wide</w:delText>
        </w:r>
        <w:r w:rsidRPr="00EB1B30" w:rsidDel="003217C0">
          <w:rPr>
            <w:color w:val="000000"/>
            <w:lang w:val="en-US"/>
          </w:rPr>
          <w:delText xml:space="preserve"> </w:delText>
        </w:r>
        <w:r w:rsidR="00EA351E" w:rsidRPr="00EB1B30" w:rsidDel="003217C0">
          <w:rPr>
            <w:color w:val="000000"/>
            <w:lang w:val="en-US"/>
          </w:rPr>
          <w:delText>enough to include all relevant studies</w:delText>
        </w:r>
        <w:r w:rsidDel="003217C0">
          <w:rPr>
            <w:color w:val="000000"/>
            <w:lang w:val="en-US"/>
          </w:rPr>
          <w:delText>,</w:delText>
        </w:r>
        <w:r w:rsidR="00EA351E" w:rsidRPr="00EB1B30" w:rsidDel="003217C0">
          <w:rPr>
            <w:color w:val="000000"/>
            <w:lang w:val="en-US"/>
          </w:rPr>
          <w:delText xml:space="preserve"> but </w:delText>
        </w:r>
        <w:r w:rsidDel="003217C0">
          <w:rPr>
            <w:color w:val="000000"/>
            <w:lang w:val="en-US"/>
          </w:rPr>
          <w:delText>yet</w:delText>
        </w:r>
        <w:r w:rsidRPr="00EB1B30" w:rsidDel="003217C0">
          <w:rPr>
            <w:color w:val="000000"/>
            <w:lang w:val="en-US"/>
          </w:rPr>
          <w:delText xml:space="preserve"> </w:delText>
        </w:r>
        <w:r w:rsidR="00EA351E" w:rsidRPr="00EB1B30" w:rsidDel="003217C0">
          <w:rPr>
            <w:color w:val="000000"/>
            <w:lang w:val="en-US"/>
          </w:rPr>
          <w:delText xml:space="preserve">focused enough to be </w:delText>
        </w:r>
        <w:r w:rsidR="00AA1754" w:rsidDel="003217C0">
          <w:rPr>
            <w:color w:val="000000"/>
            <w:lang w:val="en-US"/>
          </w:rPr>
          <w:delText>effective</w:delText>
        </w:r>
        <w:r w:rsidR="00AA1754" w:rsidRPr="00EB1B30" w:rsidDel="003217C0">
          <w:rPr>
            <w:color w:val="000000"/>
            <w:lang w:val="en-US"/>
          </w:rPr>
          <w:delText xml:space="preserve"> </w:delText>
        </w:r>
        <w:r w:rsidR="00EA351E" w:rsidRPr="00EB1B30" w:rsidDel="003217C0">
          <w:rPr>
            <w:color w:val="000000"/>
            <w:lang w:val="en-US"/>
          </w:rPr>
          <w:delText xml:space="preserve">and selective in the size of the search space. According to [35], it is useful to consider the PICOC method, first proposed in the medical field [36]. PICOC is an acronym </w:delText>
        </w:r>
        <w:r w:rsidDel="003217C0">
          <w:rPr>
            <w:color w:val="000000"/>
            <w:lang w:val="en-US"/>
          </w:rPr>
          <w:delText>built</w:delText>
        </w:r>
        <w:r w:rsidRPr="00EB1B30" w:rsidDel="003217C0">
          <w:rPr>
            <w:color w:val="000000"/>
            <w:lang w:val="en-US"/>
          </w:rPr>
          <w:delText xml:space="preserve"> </w:delText>
        </w:r>
        <w:r w:rsidR="00EA351E" w:rsidRPr="00EB1B30" w:rsidDel="003217C0">
          <w:rPr>
            <w:color w:val="000000"/>
            <w:lang w:val="en-US"/>
          </w:rPr>
          <w:delText xml:space="preserve">from five elements: </w:delText>
        </w:r>
        <w:r w:rsidR="00EA351E" w:rsidRPr="00280DC1" w:rsidDel="003217C0">
          <w:rPr>
            <w:i/>
            <w:iCs/>
            <w:color w:val="000000"/>
            <w:lang w:val="en-US"/>
          </w:rPr>
          <w:delText>population</w:delText>
        </w:r>
        <w:r w:rsidR="00EA351E" w:rsidRPr="00EB1B30" w:rsidDel="003217C0">
          <w:rPr>
            <w:color w:val="000000"/>
            <w:lang w:val="en-US"/>
          </w:rPr>
          <w:delText xml:space="preserve"> (referring to "who?"); </w:delText>
        </w:r>
        <w:r w:rsidR="00EA351E" w:rsidRPr="008933E0" w:rsidDel="003217C0">
          <w:rPr>
            <w:i/>
            <w:iCs/>
            <w:color w:val="000000"/>
            <w:lang w:val="en-US"/>
          </w:rPr>
          <w:delText>intervention</w:delText>
        </w:r>
        <w:r w:rsidR="00EA351E" w:rsidRPr="00EB1B30" w:rsidDel="003217C0">
          <w:rPr>
            <w:color w:val="000000"/>
            <w:lang w:val="en-US"/>
          </w:rPr>
          <w:delText xml:space="preserve"> (referring to "what or how?"); </w:delText>
        </w:r>
        <w:r w:rsidR="00EA351E" w:rsidRPr="00280DC1" w:rsidDel="003217C0">
          <w:rPr>
            <w:i/>
            <w:iCs/>
            <w:color w:val="000000"/>
            <w:lang w:val="en-US"/>
          </w:rPr>
          <w:delText>compar</w:delText>
        </w:r>
        <w:r w:rsidR="00EA351E" w:rsidRPr="008933E0" w:rsidDel="003217C0">
          <w:rPr>
            <w:i/>
            <w:iCs/>
            <w:color w:val="000000"/>
            <w:lang w:val="en-US"/>
          </w:rPr>
          <w:delText>ison</w:delText>
        </w:r>
        <w:r w:rsidR="00EA351E" w:rsidRPr="00EB1B30" w:rsidDel="003217C0">
          <w:rPr>
            <w:color w:val="000000"/>
            <w:lang w:val="en-US"/>
          </w:rPr>
          <w:delText xml:space="preserve"> ("compared to what?"); </w:delText>
        </w:r>
        <w:r w:rsidR="00EA351E" w:rsidRPr="00280DC1" w:rsidDel="003217C0">
          <w:rPr>
            <w:i/>
            <w:iCs/>
            <w:color w:val="000000"/>
            <w:lang w:val="en-US"/>
          </w:rPr>
          <w:delText>outcome</w:delText>
        </w:r>
        <w:r w:rsidR="00EA351E" w:rsidRPr="00EB1B30" w:rsidDel="003217C0">
          <w:rPr>
            <w:color w:val="000000"/>
            <w:lang w:val="en-US"/>
          </w:rPr>
          <w:delText xml:space="preserve"> ("what are you trying to </w:delText>
        </w:r>
        <w:r w:rsidDel="003217C0">
          <w:rPr>
            <w:color w:val="000000"/>
            <w:lang w:val="en-US"/>
          </w:rPr>
          <w:delText>accomplish</w:delText>
        </w:r>
        <w:r w:rsidR="00EA351E" w:rsidRPr="00EB1B30" w:rsidDel="003217C0">
          <w:rPr>
            <w:color w:val="000000"/>
            <w:lang w:val="en-US"/>
          </w:rPr>
          <w:delText xml:space="preserve">? or improve?"); and </w:delText>
        </w:r>
        <w:r w:rsidR="00EA351E" w:rsidRPr="008933E0" w:rsidDel="003217C0">
          <w:rPr>
            <w:i/>
            <w:iCs/>
            <w:color w:val="000000"/>
            <w:lang w:val="en-US"/>
          </w:rPr>
          <w:delText>context</w:delText>
        </w:r>
        <w:r w:rsidR="00EA351E" w:rsidRPr="00B91326" w:rsidDel="003217C0">
          <w:rPr>
            <w:color w:val="000000"/>
            <w:lang w:val="en-US"/>
          </w:rPr>
          <w:delText xml:space="preserve"> ("</w:delText>
        </w:r>
        <w:r w:rsidDel="003217C0">
          <w:rPr>
            <w:color w:val="000000"/>
            <w:lang w:val="en-US"/>
          </w:rPr>
          <w:delText xml:space="preserve">in </w:delText>
        </w:r>
        <w:r w:rsidR="00EA351E" w:rsidRPr="00B91326" w:rsidDel="003217C0">
          <w:rPr>
            <w:color w:val="000000"/>
            <w:lang w:val="en-US"/>
          </w:rPr>
          <w:delText>what kind of organization or circumstances?"). In our study, the population referred to the use of eye-tracking in the analysis of the understanding of process models. Intervention refers to the use of eye-tracking in the analysis of understanding. In our case, we are looking for the opportunity to create a catalog on the use of eye-tracking in the study of process understanding, useful for those who want to measure their knowledge of their processes. The comparison did not apply to our mapping because we are interested in collecting the information to build a catalog. The results relate the factors of interest to the professionals, such as the metrics used to analyze the understanding, the notations used to map the processes, when and where the studies were published and which researchers are used eye-tracking in the analysis of the knowledge of the process models. For our case, the result we are looking for is the catalog with this information. Finally, the context is the organization or scope in which the use of eye-tracking occurred.</w:delText>
        </w:r>
      </w:del>
    </w:p>
    <w:p w14:paraId="557EC65E" w14:textId="5E1EEBB6" w:rsidR="00290EF7" w:rsidDel="003217C0" w:rsidRDefault="00EA351E" w:rsidP="00EA351E">
      <w:pPr>
        <w:pStyle w:val="p1a"/>
        <w:ind w:firstLine="227"/>
        <w:rPr>
          <w:del w:id="45" w:author="Denis Silveira" w:date="2019-05-16T09:17:00Z"/>
          <w:color w:val="000000"/>
        </w:rPr>
      </w:pPr>
      <w:del w:id="46" w:author="Denis Silveira" w:date="2019-05-16T09:17:00Z">
        <w:r w:rsidRPr="00B91326" w:rsidDel="003217C0">
          <w:rPr>
            <w:color w:val="000000"/>
            <w:lang w:val="en-US"/>
          </w:rPr>
          <w:delText xml:space="preserve">After considering the PICOC method, we move on to the definition of the research questions. </w:delText>
        </w:r>
        <w:r w:rsidRPr="00EA351E" w:rsidDel="003217C0">
          <w:rPr>
            <w:color w:val="000000"/>
          </w:rPr>
          <w:delText>ATable1 presents these questions.</w:delText>
        </w:r>
      </w:del>
    </w:p>
    <w:p w14:paraId="7B8CDAC3" w14:textId="77777777" w:rsidR="00B574EF" w:rsidRPr="00B574EF" w:rsidRDefault="00B574EF" w:rsidP="00B574EF">
      <w:pPr>
        <w:pStyle w:val="tablecaption"/>
        <w:rPr>
          <w:b/>
          <w:color w:val="000000"/>
          <w:sz w:val="20"/>
        </w:rPr>
      </w:pPr>
      <w:bookmarkStart w:id="47" w:name="_Ref8385806"/>
      <w:bookmarkStart w:id="48" w:name="_Ref8385802"/>
      <w:r>
        <w:rPr>
          <w:b/>
        </w:rPr>
        <w:t>Table</w:t>
      </w:r>
      <w:r w:rsidR="00943A29" w:rsidRPr="00B574EF">
        <w:rPr>
          <w:b/>
          <w:color w:val="000000"/>
          <w:sz w:val="20"/>
        </w:rPr>
        <w:fldChar w:fldCharType="begin"/>
      </w:r>
      <w:r w:rsidRPr="00B574EF">
        <w:rPr>
          <w:b/>
          <w:color w:val="000000"/>
          <w:sz w:val="20"/>
        </w:rPr>
        <w:instrText xml:space="preserve"> SEQ Tabela \* ARABIC </w:instrText>
      </w:r>
      <w:r w:rsidR="00943A29" w:rsidRPr="00B574EF">
        <w:rPr>
          <w:b/>
          <w:color w:val="000000"/>
          <w:sz w:val="20"/>
        </w:rPr>
        <w:fldChar w:fldCharType="separate"/>
      </w:r>
      <w:r w:rsidR="00611D89">
        <w:rPr>
          <w:b/>
          <w:noProof/>
          <w:color w:val="000000"/>
          <w:sz w:val="20"/>
        </w:rPr>
        <w:t>1</w:t>
      </w:r>
      <w:r w:rsidR="00943A29" w:rsidRPr="00B574EF">
        <w:rPr>
          <w:b/>
          <w:color w:val="000000"/>
          <w:sz w:val="20"/>
        </w:rPr>
        <w:fldChar w:fldCharType="end"/>
      </w:r>
      <w:bookmarkEnd w:id="47"/>
      <w:r>
        <w:rPr>
          <w:b/>
          <w:color w:val="000000"/>
          <w:sz w:val="20"/>
        </w:rPr>
        <w:t>.</w:t>
      </w:r>
      <w:r w:rsidR="00EA351E">
        <w:rPr>
          <w:b/>
          <w:color w:val="000000"/>
          <w:sz w:val="20"/>
        </w:rPr>
        <w:t xml:space="preserve"> </w:t>
      </w:r>
      <w:proofErr w:type="spellStart"/>
      <w:r w:rsidR="00EA351E" w:rsidRPr="00EA351E">
        <w:rPr>
          <w:color w:val="000000"/>
          <w:sz w:val="20"/>
        </w:rPr>
        <w:t>Search</w:t>
      </w:r>
      <w:proofErr w:type="spellEnd"/>
      <w:r w:rsidR="00EA351E" w:rsidRPr="00EA351E">
        <w:rPr>
          <w:color w:val="000000"/>
          <w:sz w:val="20"/>
        </w:rPr>
        <w:t xml:space="preserve"> </w:t>
      </w:r>
      <w:proofErr w:type="spellStart"/>
      <w:r w:rsidR="00EA351E" w:rsidRPr="00EA351E">
        <w:rPr>
          <w:color w:val="000000"/>
          <w:sz w:val="20"/>
        </w:rPr>
        <w:t>Questions</w:t>
      </w:r>
      <w:proofErr w:type="spellEnd"/>
      <w:r>
        <w:rPr>
          <w:color w:val="000000"/>
          <w:sz w:val="20"/>
        </w:rPr>
        <w:t>.</w:t>
      </w:r>
      <w:bookmarkEnd w:id="48"/>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263"/>
        <w:gridCol w:w="5871"/>
      </w:tblGrid>
      <w:tr w:rsidR="00970D39" w:rsidRPr="00034F12" w14:paraId="7B260A17" w14:textId="77777777" w:rsidTr="00475F7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5B1759B" w14:textId="77777777" w:rsidR="00970D39" w:rsidRPr="00705807" w:rsidRDefault="00970D39" w:rsidP="00BF267E">
            <w:pPr>
              <w:pStyle w:val="NormalWeb"/>
              <w:spacing w:before="0" w:beforeAutospacing="0" w:after="0" w:afterAutospacing="0"/>
              <w:jc w:val="center"/>
              <w:rPr>
                <w:sz w:val="20"/>
                <w:szCs w:val="20"/>
              </w:rPr>
            </w:pPr>
            <w:r w:rsidRPr="00705807">
              <w:rPr>
                <w:smallCaps/>
                <w:color w:val="000000"/>
                <w:sz w:val="20"/>
                <w:szCs w:val="20"/>
              </w:rPr>
              <w:t>ID</w:t>
            </w:r>
          </w:p>
        </w:tc>
        <w:tc>
          <w:tcPr>
            <w:tcW w:w="0" w:type="auto"/>
            <w:tcBorders>
              <w:top w:val="single" w:sz="12" w:space="0" w:color="auto"/>
            </w:tcBorders>
            <w:hideMark/>
          </w:tcPr>
          <w:p w14:paraId="63F9A46E" w14:textId="77777777" w:rsidR="00970D39" w:rsidRPr="00705807" w:rsidRDefault="00EA351E" w:rsidP="00FA4D2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A351E">
              <w:rPr>
                <w:color w:val="000000"/>
                <w:sz w:val="20"/>
                <w:szCs w:val="20"/>
              </w:rPr>
              <w:t>Search</w:t>
            </w:r>
            <w:proofErr w:type="spellEnd"/>
            <w:r w:rsidRPr="00EA351E">
              <w:rPr>
                <w:color w:val="000000"/>
                <w:sz w:val="20"/>
                <w:szCs w:val="20"/>
              </w:rPr>
              <w:t xml:space="preserve"> </w:t>
            </w:r>
            <w:proofErr w:type="spellStart"/>
            <w:r w:rsidRPr="00EA351E">
              <w:rPr>
                <w:color w:val="000000"/>
                <w:sz w:val="20"/>
                <w:szCs w:val="20"/>
              </w:rPr>
              <w:t>Questions</w:t>
            </w:r>
            <w:proofErr w:type="spellEnd"/>
          </w:p>
        </w:tc>
      </w:tr>
      <w:tr w:rsidR="00BF267E" w:rsidRPr="00D86557" w14:paraId="5A8D8BDC" w14:textId="77777777" w:rsidTr="00475F7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7D5E1767" w14:textId="77777777"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14:paraId="1DB4BEC9" w14:textId="77777777"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14:paraId="3A07DBF1" w14:textId="77777777" w:rsidR="00BF267E" w:rsidRPr="00BF267E" w:rsidRDefault="00BF267E" w:rsidP="00BF267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F267E">
              <w:rPr>
                <w:color w:val="000000"/>
                <w:sz w:val="20"/>
                <w:szCs w:val="20"/>
                <w:lang w:val="en-US"/>
              </w:rPr>
              <w:t>Is eye-tracking technology being used in the analysis of the understanding of business process models?</w:t>
            </w:r>
          </w:p>
        </w:tc>
      </w:tr>
      <w:tr w:rsidR="00970D39" w:rsidRPr="00D86557" w14:paraId="111DDA5C" w14:textId="77777777" w:rsidTr="00475F78">
        <w:tc>
          <w:tcPr>
            <w:cnfStyle w:val="001000000000" w:firstRow="0" w:lastRow="0" w:firstColumn="1" w:lastColumn="0" w:oddVBand="0" w:evenVBand="0" w:oddHBand="0" w:evenHBand="0" w:firstRowFirstColumn="0" w:firstRowLastColumn="0" w:lastRowFirstColumn="0" w:lastRowLastColumn="0"/>
            <w:tcW w:w="0" w:type="auto"/>
            <w:hideMark/>
          </w:tcPr>
          <w:p w14:paraId="033B5290"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14:paraId="15DB1769" w14:textId="77777777" w:rsidR="00970D39" w:rsidRPr="00B91326" w:rsidRDefault="00EA351E" w:rsidP="00FA4D27">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B91326">
              <w:rPr>
                <w:sz w:val="20"/>
                <w:szCs w:val="20"/>
                <w:lang w:val="en-US"/>
              </w:rPr>
              <w:t>What metrics are used to measure the visual comprehension of eye-tracking business process models?</w:t>
            </w:r>
          </w:p>
        </w:tc>
      </w:tr>
      <w:tr w:rsidR="00970D39" w:rsidRPr="00D86557" w14:paraId="5A262FB8"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EC347"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14:paraId="05A65C0E" w14:textId="77777777" w:rsidR="00970D39" w:rsidRPr="00B91326" w:rsidRDefault="00EA351E" w:rsidP="00FA4D27">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lang w:val="en-US"/>
              </w:rPr>
            </w:pPr>
            <w:r w:rsidRPr="00B91326">
              <w:rPr>
                <w:color w:val="000000"/>
                <w:sz w:val="20"/>
                <w:szCs w:val="20"/>
                <w:lang w:val="en-US"/>
              </w:rPr>
              <w:t>Which business process model notations are evaluated in the studies?</w:t>
            </w:r>
          </w:p>
        </w:tc>
      </w:tr>
      <w:tr w:rsidR="00AA2211" w:rsidRPr="00D86557" w14:paraId="4E9FDE7C" w14:textId="77777777" w:rsidTr="00475F78">
        <w:tc>
          <w:tcPr>
            <w:cnfStyle w:val="001000000000" w:firstRow="0" w:lastRow="0" w:firstColumn="1" w:lastColumn="0" w:oddVBand="0" w:evenVBand="0" w:oddHBand="0" w:evenHBand="0" w:firstRowFirstColumn="0" w:firstRowLastColumn="0" w:lastRowFirstColumn="0" w:lastRowLastColumn="0"/>
            <w:tcW w:w="0" w:type="auto"/>
          </w:tcPr>
          <w:p w14:paraId="06018D40" w14:textId="77777777"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14:paraId="049476D8" w14:textId="77777777" w:rsidR="00AA2211" w:rsidRPr="00B91326" w:rsidRDefault="00EA351E" w:rsidP="00882150">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models?</w:t>
            </w:r>
          </w:p>
        </w:tc>
      </w:tr>
      <w:tr w:rsidR="00705807" w:rsidRPr="00D86557" w14:paraId="6EC2FC14"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726B8" w14:textId="77777777"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14:paraId="07053B5C" w14:textId="77777777" w:rsidR="00705807" w:rsidRPr="00B91326" w:rsidRDefault="00EA351E" w:rsidP="00705807">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91326">
              <w:rPr>
                <w:color w:val="000000"/>
                <w:sz w:val="20"/>
                <w:szCs w:val="20"/>
                <w:lang w:val="en-US"/>
              </w:rPr>
              <w:t>When and where have the studies been published?</w:t>
            </w:r>
          </w:p>
        </w:tc>
      </w:tr>
      <w:tr w:rsidR="00040CFA" w:rsidRPr="00D86557" w14:paraId="4742F2A2" w14:textId="77777777" w:rsidTr="00475F78">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494D8C4B" w14:textId="77777777"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14:paraId="3F0BEAFE" w14:textId="77777777" w:rsidR="00787048" w:rsidRPr="00B91326" w:rsidRDefault="00CC7C81" w:rsidP="00787048">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How many researchers are using the eye tracking device to evaluate understanding in process models?</w:t>
            </w:r>
          </w:p>
        </w:tc>
      </w:tr>
    </w:tbl>
    <w:p w14:paraId="6E62FAF4" w14:textId="512BBE13" w:rsidR="00482C43" w:rsidRPr="00B91326" w:rsidRDefault="00CC7C81" w:rsidP="00640290">
      <w:pPr>
        <w:pStyle w:val="p1a"/>
        <w:spacing w:before="240"/>
        <w:ind w:firstLine="227"/>
        <w:rPr>
          <w:color w:val="000000"/>
          <w:lang w:val="en-US"/>
        </w:rPr>
      </w:pPr>
      <w:r w:rsidRPr="00B91326">
        <w:rPr>
          <w:color w:val="000000"/>
          <w:lang w:val="en-US"/>
        </w:rPr>
        <w:t>Regarding the bases of the research, we chose to use digital databases, where the results are collected through a search query execution. The research bases selected for this study were</w:t>
      </w:r>
      <w:r w:rsidR="00482C43" w:rsidRPr="00B91326">
        <w:rPr>
          <w:color w:val="000000"/>
          <w:lang w:val="en-US"/>
        </w:rPr>
        <w:t>: ACM</w:t>
      </w:r>
      <w:del w:id="49" w:author="Denis Silveira" w:date="2019-05-16T09:26:00Z">
        <w:r w:rsidR="00C75E15" w:rsidRPr="00280DC1" w:rsidDel="00640290">
          <w:rPr>
            <w:rStyle w:val="Refdenotaderodap"/>
            <w:lang w:val="en-US"/>
          </w:rPr>
          <w:delText xml:space="preserve"> </w:delText>
        </w:r>
        <w:r w:rsidR="00C75E15" w:rsidRPr="00280DC1" w:rsidDel="00640290">
          <w:rPr>
            <w:lang w:val="en-US"/>
          </w:rPr>
          <w:delText>(</w:delText>
        </w:r>
        <w:r w:rsidR="008B6879" w:rsidDel="00640290">
          <w:fldChar w:fldCharType="begin"/>
        </w:r>
        <w:r w:rsidR="008B6879" w:rsidRPr="008B6879" w:rsidDel="00640290">
          <w:rPr>
            <w:lang w:val="en-US"/>
          </w:rPr>
          <w:delInstrText xml:space="preserve"> HYPERLINK "https://dl.acm" </w:delInstrText>
        </w:r>
        <w:r w:rsidR="008B6879" w:rsidDel="00640290">
          <w:fldChar w:fldCharType="separate"/>
        </w:r>
        <w:r w:rsidR="00C75E15" w:rsidRPr="000A5258" w:rsidDel="00640290">
          <w:rPr>
            <w:rStyle w:val="Hyperlink"/>
            <w:lang w:val="en-US"/>
          </w:rPr>
          <w:delText>https://dl.acm</w:delText>
        </w:r>
        <w:r w:rsidR="008B6879" w:rsidDel="00640290">
          <w:rPr>
            <w:rStyle w:val="Hyperlink"/>
            <w:lang w:val="en-US"/>
          </w:rPr>
          <w:fldChar w:fldCharType="end"/>
        </w:r>
        <w:r w:rsidR="00C75E15" w:rsidRPr="00280DC1" w:rsidDel="00640290">
          <w:rPr>
            <w:lang w:val="en-US"/>
          </w:rPr>
          <w:delText>)</w:delText>
        </w:r>
      </w:del>
      <w:r w:rsidR="00C75E15" w:rsidRPr="00B91326">
        <w:rPr>
          <w:color w:val="000000"/>
          <w:lang w:val="en-US"/>
        </w:rPr>
        <w:t xml:space="preserve">, </w:t>
      </w:r>
      <w:r w:rsidR="00482C43" w:rsidRPr="00B91326">
        <w:rPr>
          <w:color w:val="000000"/>
          <w:lang w:val="en-US"/>
        </w:rPr>
        <w:t>Engineering Village</w:t>
      </w:r>
      <w:del w:id="50" w:author="Denis Silveira" w:date="2019-05-16T09:27:00Z">
        <w:r w:rsidR="00C75E15" w:rsidRPr="00280DC1" w:rsidDel="00640290">
          <w:rPr>
            <w:rStyle w:val="Refdenotaderodap"/>
            <w:lang w:val="en-US"/>
          </w:rPr>
          <w:delText xml:space="preserve"> </w:delText>
        </w:r>
        <w:r w:rsidR="00C75E15" w:rsidRPr="00280DC1" w:rsidDel="00640290">
          <w:rPr>
            <w:lang w:val="en-US"/>
          </w:rPr>
          <w:delText>(</w:delText>
        </w:r>
        <w:r w:rsidR="00C75E15" w:rsidRPr="000A5258" w:rsidDel="00640290">
          <w:rPr>
            <w:color w:val="000000"/>
            <w:lang w:val="en-US"/>
          </w:rPr>
          <w:delText>https://www.engineeringvillage.com</w:delText>
        </w:r>
        <w:r w:rsidR="00C75E15" w:rsidRPr="00280DC1" w:rsidDel="00640290">
          <w:rPr>
            <w:lang w:val="en-US"/>
          </w:rPr>
          <w:delText>)</w:delText>
        </w:r>
      </w:del>
      <w:r w:rsidR="00C75E15" w:rsidRPr="00B91326">
        <w:rPr>
          <w:color w:val="000000"/>
          <w:lang w:val="en-US"/>
        </w:rPr>
        <w:t xml:space="preserve">, </w:t>
      </w:r>
      <w:proofErr w:type="spellStart"/>
      <w:r w:rsidR="00482C43" w:rsidRPr="00B91326">
        <w:rPr>
          <w:color w:val="000000"/>
          <w:lang w:val="en-US"/>
        </w:rPr>
        <w:t>IEEExplore</w:t>
      </w:r>
      <w:proofErr w:type="spellEnd"/>
      <w:del w:id="51" w:author="Denis Silveira" w:date="2019-05-16T09:27:00Z">
        <w:r w:rsidR="00C75E15" w:rsidRPr="00280DC1" w:rsidDel="00640290">
          <w:rPr>
            <w:rStyle w:val="Refdenotaderodap"/>
            <w:lang w:val="en-US"/>
          </w:rPr>
          <w:delText xml:space="preserve"> </w:delText>
        </w:r>
        <w:r w:rsidR="00C75E15" w:rsidRPr="00280DC1" w:rsidDel="00640290">
          <w:rPr>
            <w:lang w:val="en-US"/>
          </w:rPr>
          <w:delText>(</w:delText>
        </w:r>
        <w:r w:rsidR="008B6879" w:rsidDel="00640290">
          <w:fldChar w:fldCharType="begin"/>
        </w:r>
        <w:r w:rsidR="008B6879" w:rsidRPr="008B6879" w:rsidDel="00640290">
          <w:rPr>
            <w:lang w:val="en-US"/>
          </w:rPr>
          <w:delInstrText xml:space="preserve"> HYPERLINK "https://ieeexplore.ieee.org" </w:delInstrText>
        </w:r>
        <w:r w:rsidR="008B6879" w:rsidDel="00640290">
          <w:fldChar w:fldCharType="separate"/>
        </w:r>
        <w:r w:rsidR="00C75E15" w:rsidRPr="000A5258" w:rsidDel="00640290">
          <w:rPr>
            <w:rStyle w:val="Hyperlink"/>
            <w:lang w:val="en-US"/>
          </w:rPr>
          <w:delText>https://ieeexplore.ieee.org</w:delText>
        </w:r>
        <w:r w:rsidR="008B6879" w:rsidDel="00640290">
          <w:rPr>
            <w:rStyle w:val="Hyperlink"/>
            <w:lang w:val="en-US"/>
          </w:rPr>
          <w:fldChar w:fldCharType="end"/>
        </w:r>
        <w:r w:rsidR="00C75E15" w:rsidRPr="00280DC1" w:rsidDel="00640290">
          <w:rPr>
            <w:lang w:val="en-US"/>
          </w:rPr>
          <w:delText>)</w:delText>
        </w:r>
      </w:del>
      <w:r w:rsidR="00C75E15" w:rsidRPr="00B91326">
        <w:rPr>
          <w:color w:val="000000"/>
          <w:lang w:val="en-US"/>
        </w:rPr>
        <w:t xml:space="preserve">, </w:t>
      </w:r>
      <w:r w:rsidR="00482C43" w:rsidRPr="00B91326">
        <w:rPr>
          <w:color w:val="000000"/>
          <w:lang w:val="en-US"/>
        </w:rPr>
        <w:t>Scopus</w:t>
      </w:r>
      <w:del w:id="52" w:author="Denis Silveira" w:date="2019-05-16T09:27:00Z">
        <w:r w:rsidR="00C75E15" w:rsidRPr="00280DC1" w:rsidDel="00640290">
          <w:rPr>
            <w:rStyle w:val="Refdenotaderodap"/>
            <w:lang w:val="en-US"/>
          </w:rPr>
          <w:delText xml:space="preserve"> </w:delText>
        </w:r>
        <w:r w:rsidR="00C75E15" w:rsidDel="00640290">
          <w:rPr>
            <w:lang w:val="en-US"/>
          </w:rPr>
          <w:delText>(</w:delText>
        </w:r>
        <w:r w:rsidR="008B6879" w:rsidDel="00640290">
          <w:fldChar w:fldCharType="begin"/>
        </w:r>
        <w:r w:rsidR="008B6879" w:rsidRPr="008B6879" w:rsidDel="00640290">
          <w:rPr>
            <w:lang w:val="en-US"/>
          </w:rPr>
          <w:delInstrText xml:space="preserve"> HYPERLINK "https://www.scopus.com" </w:delInstrText>
        </w:r>
        <w:r w:rsidR="008B6879" w:rsidDel="00640290">
          <w:fldChar w:fldCharType="separate"/>
        </w:r>
        <w:r w:rsidR="00C75E15" w:rsidRPr="000A5258" w:rsidDel="00640290">
          <w:rPr>
            <w:rStyle w:val="Hyperlink"/>
            <w:lang w:val="en-US"/>
          </w:rPr>
          <w:delText>https://www.scopus.com</w:delText>
        </w:r>
        <w:r w:rsidR="008B6879" w:rsidDel="00640290">
          <w:rPr>
            <w:rStyle w:val="Hyperlink"/>
            <w:lang w:val="en-US"/>
          </w:rPr>
          <w:fldChar w:fldCharType="end"/>
        </w:r>
        <w:r w:rsidR="00C75E15" w:rsidDel="00640290">
          <w:rPr>
            <w:lang w:val="en-US"/>
          </w:rPr>
          <w:delText>)</w:delText>
        </w:r>
      </w:del>
      <w:r w:rsidR="00C75E15" w:rsidRPr="00B91326">
        <w:rPr>
          <w:color w:val="000000"/>
          <w:lang w:val="en-US"/>
        </w:rPr>
        <w:t xml:space="preserve">, </w:t>
      </w:r>
      <w:r w:rsidR="00482C43" w:rsidRPr="00B91326">
        <w:rPr>
          <w:color w:val="000000"/>
          <w:lang w:val="en-US"/>
        </w:rPr>
        <w:t>Springer Link</w:t>
      </w:r>
      <w:del w:id="53" w:author="Denis Silveira" w:date="2019-05-16T09:27:00Z">
        <w:r w:rsidR="00C75E15" w:rsidRPr="00280DC1" w:rsidDel="00640290">
          <w:rPr>
            <w:rStyle w:val="Refdenotaderodap"/>
            <w:lang w:val="en-US"/>
          </w:rPr>
          <w:delText xml:space="preserve"> </w:delText>
        </w:r>
        <w:r w:rsidR="00C75E15" w:rsidDel="00640290">
          <w:rPr>
            <w:lang w:val="en-US"/>
          </w:rPr>
          <w:delText>(</w:delText>
        </w:r>
        <w:r w:rsidR="00C75E15" w:rsidRPr="000A5258" w:rsidDel="00640290">
          <w:rPr>
            <w:color w:val="000000"/>
            <w:lang w:val="en-US"/>
          </w:rPr>
          <w:delText>https://link.springer.com</w:delText>
        </w:r>
        <w:r w:rsidR="00C75E15" w:rsidDel="00640290">
          <w:rPr>
            <w:color w:val="000000"/>
            <w:lang w:val="en-US"/>
          </w:rPr>
          <w:delText>)</w:delText>
        </w:r>
      </w:del>
      <w:r w:rsidR="00C75E15" w:rsidRPr="00B91326">
        <w:rPr>
          <w:color w:val="000000"/>
          <w:lang w:val="en-US"/>
        </w:rPr>
        <w:t xml:space="preserve">, </w:t>
      </w:r>
      <w:r w:rsidR="00482C43" w:rsidRPr="00B91326">
        <w:rPr>
          <w:color w:val="000000"/>
          <w:lang w:val="en-US"/>
        </w:rPr>
        <w:t>Web of Science</w:t>
      </w:r>
      <w:del w:id="54" w:author="Denis Silveira" w:date="2019-05-16T09:27:00Z">
        <w:r w:rsidR="00C75E15" w:rsidRPr="00280DC1" w:rsidDel="00640290">
          <w:rPr>
            <w:rStyle w:val="Refdenotaderodap"/>
            <w:lang w:val="en-US"/>
          </w:rPr>
          <w:delText xml:space="preserve"> </w:delText>
        </w:r>
        <w:r w:rsidR="00C75E15" w:rsidDel="00640290">
          <w:rPr>
            <w:lang w:val="en-US"/>
          </w:rPr>
          <w:delText>(</w:delText>
        </w:r>
        <w:r w:rsidR="00C75E15" w:rsidRPr="000A5258" w:rsidDel="00640290">
          <w:rPr>
            <w:color w:val="000000"/>
            <w:lang w:val="en-US"/>
          </w:rPr>
          <w:delText>https://apps.webofknowledge.com</w:delText>
        </w:r>
        <w:r w:rsidR="00C75E15" w:rsidDel="00640290">
          <w:rPr>
            <w:color w:val="000000"/>
            <w:lang w:val="en-US"/>
          </w:rPr>
          <w:delText>)</w:delText>
        </w:r>
      </w:del>
      <w:r w:rsidR="00C75E15" w:rsidRPr="00B91326">
        <w:rPr>
          <w:color w:val="000000"/>
          <w:lang w:val="en-US"/>
        </w:rPr>
        <w:t xml:space="preserve">, </w:t>
      </w:r>
      <w:r w:rsidR="00482C43" w:rsidRPr="00B91326">
        <w:rPr>
          <w:color w:val="000000"/>
          <w:lang w:val="en-US"/>
        </w:rPr>
        <w:t>and Science Direct (Elsevier</w:t>
      </w:r>
      <w:del w:id="55" w:author="Denis Silveira" w:date="2019-05-16T09:27:00Z">
        <w:r w:rsidR="00C75E15" w:rsidDel="00640290">
          <w:rPr>
            <w:color w:val="000000"/>
            <w:lang w:val="en-US"/>
          </w:rPr>
          <w:delText>(</w:delText>
        </w:r>
        <w:r w:rsidR="00C75E15" w:rsidRPr="00C75E15" w:rsidDel="00640290">
          <w:rPr>
            <w:lang w:val="en-US"/>
          </w:rPr>
          <w:delText xml:space="preserve"> </w:delText>
        </w:r>
        <w:r w:rsidR="00C75E15" w:rsidRPr="00B91326" w:rsidDel="00640290">
          <w:rPr>
            <w:lang w:val="en-US"/>
          </w:rPr>
          <w:delText>https://www.sciencedirect.com/</w:delText>
        </w:r>
      </w:del>
      <w:r w:rsidR="00C75E15">
        <w:rPr>
          <w:lang w:val="en-US"/>
        </w:rPr>
        <w:t>)</w:t>
      </w:r>
      <w:r w:rsidR="00C75E15" w:rsidRPr="00B91326">
        <w:rPr>
          <w:color w:val="000000"/>
          <w:lang w:val="en-US"/>
        </w:rPr>
        <w:t>.</w:t>
      </w:r>
    </w:p>
    <w:p w14:paraId="66425521" w14:textId="77777777" w:rsidR="00482C43" w:rsidRPr="00B91326" w:rsidRDefault="00CC7C81" w:rsidP="00482C43">
      <w:pPr>
        <w:pStyle w:val="p1a"/>
        <w:ind w:firstLine="227"/>
        <w:rPr>
          <w:color w:val="000000"/>
          <w:lang w:val="en-US"/>
        </w:rPr>
      </w:pPr>
      <w:r w:rsidRPr="00B91326">
        <w:rPr>
          <w:color w:val="000000"/>
          <w:lang w:val="en-US"/>
        </w:rPr>
        <w:t>Over the investigation period, no date restriction was applied because we did not want to risk ignoring useful information that would limit the value of our findings and, after all, we would like to know that it was the first publication using eye-tracking in the analysis of the understanding of the process models. After laying the foundations, we move on to the next step: identification of keywords. In this mapping, the keywords were extracted from RQ1. Figure 2 illustrates the keywords used in the queries, already grouped with the Boolean operators in the search string.</w:t>
      </w:r>
    </w:p>
    <w:p w14:paraId="19C8C1CF" w14:textId="77777777" w:rsidR="00482C43" w:rsidRDefault="002A74FA" w:rsidP="00E64ED4">
      <w:pPr>
        <w:spacing w:before="240"/>
        <w:ind w:firstLine="0"/>
        <w:jc w:val="center"/>
      </w:pPr>
      <w:r>
        <w:rPr>
          <w:noProof/>
          <w:lang w:val="en-US"/>
        </w:rPr>
        <w:drawing>
          <wp:inline distT="0" distB="0" distL="0" distR="0" wp14:anchorId="61B17384" wp14:editId="6FA98CC1">
            <wp:extent cx="4140403" cy="12287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191" cy="1233410"/>
                    </a:xfrm>
                    <a:prstGeom prst="rect">
                      <a:avLst/>
                    </a:prstGeom>
                    <a:noFill/>
                    <a:ln>
                      <a:noFill/>
                    </a:ln>
                  </pic:spPr>
                </pic:pic>
              </a:graphicData>
            </a:graphic>
          </wp:inline>
        </w:drawing>
      </w:r>
    </w:p>
    <w:p w14:paraId="45BFEE7A" w14:textId="77777777" w:rsidR="000633F8" w:rsidRPr="00B91326" w:rsidRDefault="000633F8" w:rsidP="004F677C">
      <w:pPr>
        <w:spacing w:after="120"/>
        <w:ind w:firstLine="0"/>
        <w:jc w:val="center"/>
        <w:rPr>
          <w:lang w:val="en-US"/>
        </w:rPr>
      </w:pPr>
      <w:bookmarkStart w:id="56" w:name="_Ref8385492"/>
      <w:r w:rsidRPr="003E4E0C">
        <w:rPr>
          <w:b/>
          <w:iCs/>
          <w:lang w:val="en-US"/>
        </w:rPr>
        <w:t xml:space="preserve">Fig. </w:t>
      </w:r>
      <w:r w:rsidR="00943A29" w:rsidRPr="00B574EF">
        <w:rPr>
          <w:b/>
          <w:iCs/>
          <w:lang w:val="en-US"/>
        </w:rPr>
        <w:fldChar w:fldCharType="begin"/>
      </w:r>
      <w:r w:rsidRPr="003E4E0C">
        <w:rPr>
          <w:b/>
          <w:iCs/>
          <w:lang w:val="en-US"/>
        </w:rPr>
        <w:instrText xml:space="preserve"> SEQ Figura \* ARABIC </w:instrText>
      </w:r>
      <w:r w:rsidR="00943A29" w:rsidRPr="00B574EF">
        <w:rPr>
          <w:b/>
          <w:iCs/>
          <w:lang w:val="en-US"/>
        </w:rPr>
        <w:fldChar w:fldCharType="separate"/>
      </w:r>
      <w:r w:rsidR="00611D89" w:rsidRPr="00B91326">
        <w:rPr>
          <w:b/>
          <w:iCs/>
          <w:noProof/>
          <w:lang w:val="en-US"/>
        </w:rPr>
        <w:t>2</w:t>
      </w:r>
      <w:r w:rsidR="00943A29" w:rsidRPr="00B574EF">
        <w:rPr>
          <w:b/>
          <w:iCs/>
          <w:lang w:val="en-US"/>
        </w:rPr>
        <w:fldChar w:fldCharType="end"/>
      </w:r>
      <w:bookmarkEnd w:id="56"/>
      <w:r w:rsidRPr="00B574EF">
        <w:rPr>
          <w:b/>
          <w:lang w:val="en-US"/>
        </w:rPr>
        <w:t>.</w:t>
      </w:r>
      <w:r w:rsidRPr="007B44C5">
        <w:rPr>
          <w:lang w:val="en-US"/>
        </w:rPr>
        <w:t xml:space="preserve">Search string construction based on Silva </w:t>
      </w:r>
      <w:r w:rsidRPr="007B44C5">
        <w:rPr>
          <w:i/>
          <w:lang w:val="en-US"/>
        </w:rPr>
        <w:t>et. al.</w:t>
      </w:r>
      <w:r w:rsidR="007D2641">
        <w:rPr>
          <w:i/>
          <w:lang w:val="en-US"/>
        </w:rPr>
        <w:t xml:space="preserve"> </w:t>
      </w:r>
      <w:r w:rsidRPr="00B91326">
        <w:rPr>
          <w:lang w:val="en-US"/>
        </w:rPr>
        <w:t>[</w:t>
      </w:r>
      <w:r w:rsidR="00943A29">
        <w:fldChar w:fldCharType="begin"/>
      </w:r>
      <w:r w:rsidR="00A97DE4" w:rsidRPr="00B91326">
        <w:rPr>
          <w:lang w:val="en-US"/>
        </w:rPr>
        <w:instrText xml:space="preserve"> REF _Ref8484953 \n \h </w:instrText>
      </w:r>
      <w:r w:rsidR="00943A29">
        <w:fldChar w:fldCharType="separate"/>
      </w:r>
      <w:r w:rsidR="0089461E" w:rsidRPr="00B91326">
        <w:rPr>
          <w:lang w:val="en-US"/>
        </w:rPr>
        <w:t>37</w:t>
      </w:r>
      <w:r w:rsidR="00943A29">
        <w:fldChar w:fldCharType="end"/>
      </w:r>
      <w:r w:rsidRPr="00B91326">
        <w:rPr>
          <w:lang w:val="en-US"/>
        </w:rPr>
        <w:t>].</w:t>
      </w:r>
    </w:p>
    <w:p w14:paraId="6F2C94B6" w14:textId="77777777" w:rsidR="00E3431F" w:rsidRPr="00B91326" w:rsidRDefault="00CC7C81" w:rsidP="005D1203">
      <w:pPr>
        <w:pStyle w:val="p1a"/>
        <w:ind w:firstLine="227"/>
        <w:rPr>
          <w:color w:val="000000"/>
          <w:lang w:val="en-US"/>
        </w:rPr>
      </w:pPr>
      <w:r w:rsidRPr="00B91326">
        <w:rPr>
          <w:color w:val="000000"/>
          <w:lang w:val="en-US"/>
        </w:rPr>
        <w:t>It is interesting to emphasize the search on all bases. The resulting number of studies can be reviewed through a set of inclusion and exclusion criteria, which aim to increase the quality of the resulting studies. Table 2 shows our criteria, with some more general that can be applied in any other study.</w:t>
      </w:r>
    </w:p>
    <w:p w14:paraId="1C51F485" w14:textId="69859047" w:rsidR="000E73AC" w:rsidRPr="00EB1B30" w:rsidRDefault="00906FDA" w:rsidP="00AE22C4">
      <w:pPr>
        <w:spacing w:before="240"/>
        <w:jc w:val="center"/>
        <w:rPr>
          <w:lang w:val="en-US"/>
        </w:rPr>
      </w:pPr>
      <w:bookmarkStart w:id="57" w:name="_Ref8386007"/>
      <w:r w:rsidRPr="00B91326">
        <w:rPr>
          <w:b/>
          <w:lang w:val="en-US"/>
        </w:rPr>
        <w:t>Table</w:t>
      </w:r>
      <w:r w:rsidR="00411FF3">
        <w:rPr>
          <w:b/>
          <w:lang w:val="en-US"/>
        </w:rPr>
        <w:t xml:space="preserve"> </w:t>
      </w:r>
      <w:r w:rsidR="00943A29" w:rsidRPr="00B574EF">
        <w:rPr>
          <w:b/>
          <w:color w:val="000000"/>
        </w:rPr>
        <w:fldChar w:fldCharType="begin"/>
      </w:r>
      <w:r w:rsidRPr="00EB1B30">
        <w:rPr>
          <w:b/>
          <w:color w:val="000000"/>
          <w:lang w:val="en-US"/>
        </w:rPr>
        <w:instrText xml:space="preserve"> SEQ Tabela \* ARABIC </w:instrText>
      </w:r>
      <w:r w:rsidR="00943A29" w:rsidRPr="00B574EF">
        <w:rPr>
          <w:b/>
          <w:color w:val="000000"/>
        </w:rPr>
        <w:fldChar w:fldCharType="separate"/>
      </w:r>
      <w:r w:rsidR="00611D89" w:rsidRPr="00EB1B30">
        <w:rPr>
          <w:b/>
          <w:noProof/>
          <w:color w:val="000000"/>
          <w:lang w:val="en-US"/>
        </w:rPr>
        <w:t>2</w:t>
      </w:r>
      <w:r w:rsidR="00943A29" w:rsidRPr="00B574EF">
        <w:rPr>
          <w:b/>
          <w:color w:val="000000"/>
        </w:rPr>
        <w:fldChar w:fldCharType="end"/>
      </w:r>
      <w:bookmarkEnd w:id="57"/>
      <w:r w:rsidRPr="00EB1B30">
        <w:rPr>
          <w:b/>
          <w:lang w:val="en-US"/>
        </w:rPr>
        <w:t>.</w:t>
      </w:r>
      <w:r w:rsidRPr="00EB1B30">
        <w:rPr>
          <w:color w:val="000000"/>
          <w:szCs w:val="18"/>
          <w:lang w:val="en-US"/>
        </w:rPr>
        <w:t xml:space="preserve"> Inclus</w:t>
      </w:r>
      <w:r w:rsidR="00CC7C81" w:rsidRPr="00EB1B30">
        <w:rPr>
          <w:color w:val="000000"/>
          <w:szCs w:val="18"/>
          <w:lang w:val="en-US"/>
        </w:rPr>
        <w:t>ion</w:t>
      </w:r>
      <w:r w:rsidRPr="00EB1B30">
        <w:rPr>
          <w:color w:val="000000"/>
          <w:szCs w:val="18"/>
          <w:lang w:val="en-US"/>
        </w:rPr>
        <w:t xml:space="preserve"> </w:t>
      </w:r>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E3431F" w:rsidRPr="00034F12" w14:paraId="15AE5433" w14:textId="77777777" w:rsidTr="00DC50C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F1E4319" w14:textId="77777777" w:rsidR="00E3431F" w:rsidRPr="00034F12" w:rsidRDefault="005D1203" w:rsidP="00231F8A">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1700D314" w14:textId="77777777" w:rsidR="00E3431F" w:rsidRPr="00034F12" w:rsidRDefault="005D1203" w:rsidP="00231F8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E3431F" w:rsidRPr="00D86557" w14:paraId="643C3D4E" w14:textId="77777777" w:rsidTr="00DC50C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BE0E944" w14:textId="77777777"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E61AD25" w14:textId="77777777" w:rsidR="00E3431F" w:rsidRPr="00EB1B30" w:rsidRDefault="00CC7C81"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CC7C81" w:rsidRPr="00D86557" w14:paraId="667AA05E" w14:textId="77777777" w:rsidTr="00DC50C7">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7608C382" w14:textId="77777777"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49413AD4" w14:textId="77777777" w:rsidR="00CC7C81" w:rsidRPr="00EB1B30" w:rsidRDefault="007D2641" w:rsidP="003D0E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E3431F" w:rsidRPr="00F1074A" w14:paraId="63A9DB44" w14:textId="77777777" w:rsidTr="00DC50C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09672FB0" w14:textId="77777777"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69D17E0" w14:textId="77777777" w:rsidR="00E3431F" w:rsidRPr="00F1074A" w:rsidRDefault="009E4E63"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E3431F" w:rsidRPr="00D86557" w14:paraId="7D721BA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64DB951"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CB0455" w14:textId="77777777" w:rsidR="00E3431F" w:rsidRPr="00F1074A" w:rsidRDefault="009E4E63"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E3431F" w:rsidRPr="00034F12" w14:paraId="2F1748C8"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1D9BA95E"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7BD2A93" w14:textId="68384701" w:rsidR="00E3431F" w:rsidRPr="002F1F56" w:rsidRDefault="00F1074A"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sidR="00DC50C7">
              <w:rPr>
                <w:color w:val="000000"/>
                <w:sz w:val="18"/>
                <w:szCs w:val="18"/>
              </w:rPr>
              <w:t xml:space="preserve"> </w:t>
            </w:r>
            <w:proofErr w:type="spellStart"/>
            <w:r w:rsidRPr="00F1074A">
              <w:rPr>
                <w:color w:val="000000"/>
                <w:sz w:val="18"/>
                <w:szCs w:val="18"/>
              </w:rPr>
              <w:t>with</w:t>
            </w:r>
            <w:proofErr w:type="spellEnd"/>
            <w:r w:rsidR="00DC50C7">
              <w:rPr>
                <w:color w:val="000000"/>
                <w:sz w:val="18"/>
                <w:szCs w:val="18"/>
              </w:rPr>
              <w:t xml:space="preserve"> </w:t>
            </w:r>
            <w:proofErr w:type="spellStart"/>
            <w:r w:rsidRPr="00F1074A">
              <w:rPr>
                <w:color w:val="000000"/>
                <w:sz w:val="18"/>
                <w:szCs w:val="18"/>
              </w:rPr>
              <w:t>unavailable</w:t>
            </w:r>
            <w:proofErr w:type="spellEnd"/>
            <w:r w:rsidR="00DC50C7">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935856" w:rsidRPr="00D86557" w14:paraId="3D9C516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tcPr>
          <w:p w14:paraId="2B4FF268" w14:textId="77777777"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51339C7" w14:textId="77777777" w:rsidR="00935856" w:rsidRPr="00935856" w:rsidRDefault="00935856"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Papers written in other than English language.</w:t>
            </w:r>
          </w:p>
        </w:tc>
      </w:tr>
      <w:tr w:rsidR="00E3431F" w:rsidRPr="00D86557" w14:paraId="2889E6AF"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0EB822F"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EE0D87" w14:textId="77777777" w:rsidR="00D23FEA" w:rsidRPr="00F1074A" w:rsidRDefault="00F1074A" w:rsidP="00F1074A">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59309FEE" w:rsidR="008933E0" w:rsidRDefault="00C7431B" w:rsidP="008933E0">
      <w:pPr>
        <w:ind w:firstLine="0"/>
        <w:rPr>
          <w:lang w:val="en-US"/>
        </w:rPr>
      </w:pPr>
      <w:r w:rsidRPr="00EB1B30">
        <w:rPr>
          <w:lang w:val="en-US"/>
        </w:rPr>
        <w:t xml:space="preserve">This subprocess consists of two activities: </w:t>
      </w:r>
      <w:del w:id="58" w:author="Denis Silveira" w:date="2019-05-16T09:31:00Z">
        <w:r w:rsidRPr="00EB1B30" w:rsidDel="00640290">
          <w:rPr>
            <w:lang w:val="en-US"/>
          </w:rPr>
          <w:delText xml:space="preserve">conduct </w:delText>
        </w:r>
      </w:del>
      <w:ins w:id="59" w:author="Denis Silveira" w:date="2019-05-16T09:31:00Z">
        <w:r w:rsidR="00640290" w:rsidRPr="00640290">
          <w:rPr>
            <w:i/>
            <w:iCs/>
            <w:lang w:val="en-US"/>
            <w:rPrChange w:id="60" w:author="Denis Silveira" w:date="2019-05-16T09:31:00Z">
              <w:rPr>
                <w:lang w:val="en-US"/>
              </w:rPr>
            </w:rPrChange>
          </w:rPr>
          <w:t xml:space="preserve">Conduct </w:t>
        </w:r>
      </w:ins>
      <w:del w:id="61" w:author="Denis Silveira" w:date="2019-05-16T09:31:00Z">
        <w:r w:rsidRPr="00640290" w:rsidDel="00640290">
          <w:rPr>
            <w:i/>
            <w:iCs/>
            <w:lang w:val="en-US"/>
            <w:rPrChange w:id="62" w:author="Denis Silveira" w:date="2019-05-16T09:31:00Z">
              <w:rPr>
                <w:lang w:val="en-US"/>
              </w:rPr>
            </w:rPrChange>
          </w:rPr>
          <w:delText xml:space="preserve">research </w:delText>
        </w:r>
      </w:del>
      <w:ins w:id="63" w:author="Denis Silveira" w:date="2019-05-16T09:31:00Z">
        <w:r w:rsidR="00640290" w:rsidRPr="00640290">
          <w:rPr>
            <w:i/>
            <w:iCs/>
            <w:lang w:val="en-US"/>
            <w:rPrChange w:id="64" w:author="Denis Silveira" w:date="2019-05-16T09:31:00Z">
              <w:rPr>
                <w:lang w:val="en-US"/>
              </w:rPr>
            </w:rPrChange>
          </w:rPr>
          <w:t>Research</w:t>
        </w:r>
        <w:r w:rsidR="00640290" w:rsidRPr="00EB1B30">
          <w:rPr>
            <w:lang w:val="en-US"/>
          </w:rPr>
          <w:t xml:space="preserve"> </w:t>
        </w:r>
      </w:ins>
      <w:r w:rsidRPr="00EB1B30">
        <w:rPr>
          <w:lang w:val="en-US"/>
        </w:rPr>
        <w:t xml:space="preserve">and </w:t>
      </w:r>
      <w:r w:rsidRPr="00640290">
        <w:rPr>
          <w:i/>
          <w:iCs/>
          <w:lang w:val="en-US"/>
          <w:rPrChange w:id="65" w:author="Denis Silveira" w:date="2019-05-16T09:31:00Z">
            <w:rPr>
              <w:lang w:val="en-US"/>
            </w:rPr>
          </w:rPrChange>
        </w:rPr>
        <w:t>Select Papers</w:t>
      </w:r>
      <w:r w:rsidRPr="00EB1B30">
        <w:rPr>
          <w:lang w:val="en-US"/>
        </w:rPr>
        <w:t xml:space="preserve">. The </w:t>
      </w:r>
      <w:del w:id="66" w:author="Denis Silveira" w:date="2019-05-16T09:31:00Z">
        <w:r w:rsidRPr="00EB1B30" w:rsidDel="00640290">
          <w:rPr>
            <w:lang w:val="en-US"/>
          </w:rPr>
          <w:delText xml:space="preserve">conduct </w:delText>
        </w:r>
      </w:del>
      <w:ins w:id="67" w:author="Denis Silveira" w:date="2019-05-16T09:31:00Z">
        <w:r w:rsidR="00640290" w:rsidRPr="00640290">
          <w:rPr>
            <w:i/>
            <w:iCs/>
            <w:lang w:val="en-US"/>
            <w:rPrChange w:id="68" w:author="Denis Silveira" w:date="2019-05-16T09:31:00Z">
              <w:rPr>
                <w:lang w:val="en-US"/>
              </w:rPr>
            </w:rPrChange>
          </w:rPr>
          <w:t xml:space="preserve">Conduct </w:t>
        </w:r>
      </w:ins>
      <w:del w:id="69" w:author="Denis Silveira" w:date="2019-05-16T09:31:00Z">
        <w:r w:rsidRPr="00640290" w:rsidDel="00640290">
          <w:rPr>
            <w:i/>
            <w:iCs/>
            <w:lang w:val="en-US"/>
            <w:rPrChange w:id="70" w:author="Denis Silveira" w:date="2019-05-16T09:31:00Z">
              <w:rPr>
                <w:lang w:val="en-US"/>
              </w:rPr>
            </w:rPrChange>
          </w:rPr>
          <w:delText xml:space="preserve">research </w:delText>
        </w:r>
      </w:del>
      <w:ins w:id="71" w:author="Denis Silveira" w:date="2019-05-16T09:31:00Z">
        <w:r w:rsidR="00640290" w:rsidRPr="00640290">
          <w:rPr>
            <w:i/>
            <w:iCs/>
            <w:lang w:val="en-US"/>
            <w:rPrChange w:id="72" w:author="Denis Silveira" w:date="2019-05-16T09:31:00Z">
              <w:rPr>
                <w:lang w:val="en-US"/>
              </w:rPr>
            </w:rPrChange>
          </w:rPr>
          <w:t>Research</w:t>
        </w:r>
        <w:r w:rsidR="00640290" w:rsidRPr="00EB1B30">
          <w:rPr>
            <w:lang w:val="en-US"/>
          </w:rPr>
          <w:t xml:space="preserve"> </w:t>
        </w:r>
      </w:ins>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 or whether the database allows searches to be performed considering only parts of the text or whether searches are always performed considering the full text.</w:t>
      </w:r>
      <w:r w:rsidR="008933E0">
        <w:rPr>
          <w:lang w:val="en-US"/>
        </w:rPr>
        <w:t xml:space="preserve"> </w:t>
      </w:r>
      <w:r w:rsidR="006805B6" w:rsidRPr="006805B6">
        <w:rPr>
          <w:lang w:val="en-US"/>
        </w:rPr>
        <w:t>In total, 1161 studies of the automatic search in the digital libraries were found. 75 studies were retrieved from the ACM Digital Library, 15 came from Engineering Village, 23 were retrieved from the Scopus database, 636 from Springer Link, 8 were found in the Web of Science 404 came from Science Direct and no study was retrieved from the IEEE.</w:t>
      </w:r>
    </w:p>
    <w:p w14:paraId="091105E4" w14:textId="77777777" w:rsidR="006848BF" w:rsidRDefault="003D0E85" w:rsidP="003D0E85">
      <w:pPr>
        <w:rPr>
          <w:color w:val="000000"/>
          <w:lang w:val="en-US" w:eastAsia="pt-BR"/>
        </w:rPr>
      </w:pPr>
      <w:r w:rsidRPr="00EB1B30">
        <w:rPr>
          <w:color w:val="000000"/>
          <w:lang w:val="en-US" w:eastAsia="pt-BR"/>
        </w:rPr>
        <w:t xml:space="preserve">In the </w:t>
      </w:r>
      <w:r w:rsidRPr="00640290">
        <w:rPr>
          <w:i/>
          <w:iCs/>
          <w:color w:val="000000"/>
          <w:lang w:val="en-US" w:eastAsia="pt-BR"/>
          <w:rPrChange w:id="73" w:author="Denis Silveira" w:date="2019-05-16T09:32:00Z">
            <w:rPr>
              <w:color w:val="000000"/>
              <w:lang w:val="en-US" w:eastAsia="pt-BR"/>
            </w:rPr>
          </w:rPrChange>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for the stay postponed to final selection. In this initial selection, </w:t>
      </w:r>
      <w:r w:rsidR="006848BF" w:rsidRPr="006848BF">
        <w:rPr>
          <w:color w:val="000000"/>
          <w:lang w:val="en-US" w:eastAsia="pt-BR"/>
        </w:rPr>
        <w:t>1,131 studies were excluded, 41 of which duplicated, 1 study was not written in English language, 1 article had no access, 31 were papers with abstract and the remaining did not meet the content discussed in this research. Based on this selection of 30 included primary studies, the final selection was made.</w:t>
      </w:r>
    </w:p>
    <w:p w14:paraId="7ED766E6" w14:textId="6D1BAF74"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r w:rsidRPr="00EB1B30">
        <w:rPr>
          <w:color w:val="000000"/>
          <w:highlight w:val="yellow"/>
          <w:lang w:val="en-US" w:eastAsia="pt-BR"/>
        </w:rPr>
        <w:t>16</w:t>
      </w:r>
      <w:r w:rsidRPr="00EB1B30">
        <w:rPr>
          <w:color w:val="000000"/>
          <w:lang w:val="en-US" w:eastAsia="pt-BR"/>
        </w:rPr>
        <w:t xml:space="preserve"> primary studies that fully met all the criteria and will be able to contribute results for this work.</w:t>
      </w:r>
    </w:p>
    <w:p w14:paraId="2893768C" w14:textId="77777777" w:rsidR="003D0E85" w:rsidRPr="00EB1B30" w:rsidRDefault="003D0E85" w:rsidP="003D0E85">
      <w:pPr>
        <w:rPr>
          <w:color w:val="000000"/>
          <w:lang w:val="en-US" w:eastAsia="pt-BR"/>
        </w:rPr>
      </w:pPr>
      <w:r w:rsidRPr="00EB1B30">
        <w:rPr>
          <w:color w:val="000000"/>
          <w:lang w:val="en-US" w:eastAsia="pt-BR"/>
        </w:rPr>
        <w:t>After each of the two selection stages, initial and final, a review was performed. This review was conducted to increase the reliability and transparency of the selection process, to avoid the exclusion of relevant studies. It should be noted here that the selection stages were performed by two researchers (the first two authors) independently since studies can be classified differently.</w:t>
      </w:r>
    </w:p>
    <w:p w14:paraId="3C37AF67" w14:textId="77777777" w:rsidR="006B5570" w:rsidRPr="00EB1B30" w:rsidRDefault="003D0E85" w:rsidP="003D0E85">
      <w:pPr>
        <w:rPr>
          <w:lang w:val="en-US"/>
        </w:rPr>
      </w:pPr>
      <w:r w:rsidRPr="00EB1B30">
        <w:rPr>
          <w:color w:val="000000"/>
          <w:lang w:val="en-US" w:eastAsia="pt-BR"/>
        </w:rPr>
        <w:t>In this case, the two researchers evaluate all the studies independently and compare the results. Conflict cases were presented to another researcher (the third author) who sought consensus among the first two researchers.</w:t>
      </w:r>
    </w:p>
    <w:p w14:paraId="3F50D464" w14:textId="77777777"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Extractionand</w:t>
      </w:r>
      <w:proofErr w:type="spellEnd"/>
      <w:r w:rsidRPr="00036212">
        <w:rPr>
          <w:bCs/>
          <w:color w:val="000000"/>
        </w:rPr>
        <w:t xml:space="preserve"> Mapping</w:t>
      </w:r>
    </w:p>
    <w:p w14:paraId="1AF0CF3B" w14:textId="77777777" w:rsidR="00FC2C06" w:rsidRPr="00EB1B30" w:rsidRDefault="003D0E85" w:rsidP="003D0E85">
      <w:pPr>
        <w:rPr>
          <w:color w:val="000000"/>
          <w:lang w:val="en-US"/>
        </w:rPr>
      </w:pPr>
      <w:r w:rsidRPr="00EB1B30">
        <w:rPr>
          <w:color w:val="000000"/>
          <w:lang w:val="en-US"/>
        </w:rPr>
        <w:t>This section provides an overview of the extracted data, consolidating the results. To facilitate data consolidation, each of the 16 primary studies received a unique identifier in the data extraction form, listed in Appendix A.</w:t>
      </w:r>
    </w:p>
    <w:p w14:paraId="234AC82D" w14:textId="77777777" w:rsidR="00AE0237" w:rsidRPr="004F677C" w:rsidRDefault="0058123E" w:rsidP="004F677C">
      <w:pPr>
        <w:pStyle w:val="heading2"/>
        <w:numPr>
          <w:ilvl w:val="1"/>
          <w:numId w:val="25"/>
        </w:numPr>
        <w:jc w:val="both"/>
        <w:rPr>
          <w:lang w:val="en-US"/>
        </w:rPr>
      </w:pPr>
      <w:commentRangeStart w:id="74"/>
      <w:r w:rsidRPr="004F677C">
        <w:rPr>
          <w:lang w:val="en-US"/>
        </w:rPr>
        <w:t xml:space="preserve">RQ1- </w:t>
      </w:r>
      <w:r w:rsidR="000477BA" w:rsidRPr="004F677C">
        <w:rPr>
          <w:lang w:val="en-US"/>
        </w:rPr>
        <w:t>Is eye-tracking technology being used in the analysis</w:t>
      </w:r>
      <w:r w:rsidR="000477BA">
        <w:rPr>
          <w:rStyle w:val="Refdenotaderodap"/>
          <w:lang w:val="en-US"/>
        </w:rPr>
        <w:footnoteReference w:id="2"/>
      </w:r>
      <w:r w:rsidR="000477BA" w:rsidRPr="004F677C">
        <w:rPr>
          <w:lang w:val="en-US"/>
        </w:rPr>
        <w:t xml:space="preserve"> of the under-standing of business process models?</w:t>
      </w:r>
      <w:commentRangeEnd w:id="74"/>
      <w:r w:rsidR="00640290">
        <w:rPr>
          <w:rStyle w:val="Refdecomentrio"/>
          <w:b w:val="0"/>
        </w:rPr>
        <w:commentReference w:id="74"/>
      </w:r>
    </w:p>
    <w:p w14:paraId="06EE339A" w14:textId="280865AF" w:rsidR="00276A30" w:rsidRPr="00EB1B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A6 and A11 use the eye tracking device to evaluate different business process modeling notations to determine which is best understood. Studies A1 and A13 assess the understanding of structures or specific elements of notation. The remaining studies evaluate how different readers understand business process models in a particular notation.</w:t>
      </w:r>
    </w:p>
    <w:p w14:paraId="7B3E58D5" w14:textId="56831957" w:rsidR="00AE0237" w:rsidRPr="00AE0237" w:rsidRDefault="00FD705D" w:rsidP="00280DC1">
      <w:pPr>
        <w:spacing w:before="240"/>
        <w:ind w:firstLine="0"/>
        <w:jc w:val="center"/>
      </w:pPr>
      <w:bookmarkStart w:id="75" w:name="_Ref8620022"/>
      <w:proofErr w:type="spellStart"/>
      <w:r>
        <w:rPr>
          <w:b/>
        </w:rPr>
        <w:t>Table</w:t>
      </w:r>
      <w:proofErr w:type="spellEnd"/>
      <w:r w:rsidR="00EB1B30">
        <w:rPr>
          <w:b/>
        </w:rPr>
        <w:t xml:space="preserve"> </w:t>
      </w:r>
      <w:r w:rsidR="00411FF3">
        <w:rPr>
          <w:b/>
        </w:rPr>
        <w:t>3</w:t>
      </w:r>
      <w:bookmarkEnd w:id="75"/>
      <w:r>
        <w:rPr>
          <w:b/>
        </w:rPr>
        <w:t>.</w:t>
      </w:r>
      <w:r>
        <w:t>Studies</w:t>
      </w:r>
      <w:r w:rsidR="00F0283B">
        <w:t xml:space="preserve"> </w:t>
      </w:r>
      <w:proofErr w:type="spellStart"/>
      <w:r>
        <w:t>classification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4245"/>
        <w:gridCol w:w="2889"/>
      </w:tblGrid>
      <w:tr w:rsidR="00811120"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0C6557D4" w:rsidR="00276A30" w:rsidRPr="00383A02" w:rsidRDefault="00276A30" w:rsidP="000A5258">
            <w:pPr>
              <w:pStyle w:val="NormalWeb"/>
              <w:spacing w:before="0" w:beforeAutospacing="0" w:after="0" w:afterAutospacing="0"/>
              <w:jc w:val="center"/>
              <w:rPr>
                <w:sz w:val="18"/>
                <w:szCs w:val="22"/>
              </w:rPr>
            </w:pPr>
            <w:del w:id="76" w:author="Denis Silveira" w:date="2019-05-16T09:55:00Z">
              <w:r w:rsidDel="00811120">
                <w:rPr>
                  <w:color w:val="000000"/>
                  <w:sz w:val="18"/>
                  <w:szCs w:val="22"/>
                </w:rPr>
                <w:delText>Topics</w:delText>
              </w:r>
            </w:del>
            <w:proofErr w:type="spellStart"/>
            <w:ins w:id="77" w:author="Denis Silveira" w:date="2019-05-16T09:55:00Z">
              <w:r w:rsidR="00811120">
                <w:rPr>
                  <w:color w:val="000000"/>
                  <w:sz w:val="18"/>
                  <w:szCs w:val="22"/>
                </w:rPr>
                <w:t>Application</w:t>
              </w:r>
            </w:ins>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811120"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5E6CE763" w:rsidR="00276A30" w:rsidRPr="00BA3C8D" w:rsidRDefault="00BA3C8D" w:rsidP="000A5258">
            <w:pPr>
              <w:pStyle w:val="NormalWeb"/>
              <w:jc w:val="center"/>
              <w:rPr>
                <w:sz w:val="18"/>
                <w:szCs w:val="22"/>
                <w:lang w:val="en-US"/>
                <w:rPrChange w:id="78" w:author="Denis Silveira" w:date="2019-05-16T10:00:00Z">
                  <w:rPr>
                    <w:sz w:val="18"/>
                    <w:szCs w:val="22"/>
                  </w:rPr>
                </w:rPrChange>
              </w:rPr>
            </w:pPr>
            <w:ins w:id="79" w:author="Denis Silveira" w:date="2019-05-16T09:59:00Z">
              <w:r w:rsidRPr="008D6986">
                <w:rPr>
                  <w:sz w:val="18"/>
                  <w:szCs w:val="22"/>
                  <w:lang w:val="en-US"/>
                </w:rPr>
                <w:t>In the comparison between</w:t>
              </w:r>
            </w:ins>
            <w:ins w:id="80" w:author="Denis Silveira" w:date="2019-05-16T10:00:00Z">
              <w:r>
                <w:rPr>
                  <w:sz w:val="18"/>
                  <w:szCs w:val="22"/>
                  <w:lang w:val="en-US"/>
                </w:rPr>
                <w:t xml:space="preserve"> </w:t>
              </w:r>
              <w:r w:rsidRPr="00BA3C8D">
                <w:rPr>
                  <w:sz w:val="18"/>
                  <w:szCs w:val="22"/>
                  <w:lang w:val="en-US"/>
                </w:rPr>
                <w:t>notations</w:t>
              </w:r>
            </w:ins>
            <w:del w:id="81" w:author="Denis Silveira" w:date="2019-05-16T09:59:00Z">
              <w:r w:rsidR="00276A30" w:rsidRPr="00BA3C8D" w:rsidDel="00BA3C8D">
                <w:rPr>
                  <w:sz w:val="18"/>
                  <w:szCs w:val="22"/>
                  <w:lang w:val="en-US"/>
                  <w:rPrChange w:id="82" w:author="Denis Silveira" w:date="2019-05-16T10:00:00Z">
                    <w:rPr>
                      <w:sz w:val="18"/>
                      <w:szCs w:val="22"/>
                    </w:rPr>
                  </w:rPrChange>
                </w:rPr>
                <w:delText>Comparison</w:delText>
              </w:r>
              <w:r w:rsidR="003D0E85" w:rsidRPr="00BA3C8D" w:rsidDel="00BA3C8D">
                <w:rPr>
                  <w:sz w:val="18"/>
                  <w:szCs w:val="22"/>
                  <w:lang w:val="en-US"/>
                  <w:rPrChange w:id="83" w:author="Denis Silveira" w:date="2019-05-16T10:00:00Z">
                    <w:rPr>
                      <w:sz w:val="18"/>
                      <w:szCs w:val="22"/>
                    </w:rPr>
                  </w:rPrChange>
                </w:rPr>
                <w:delText xml:space="preserve"> </w:delText>
              </w:r>
              <w:r w:rsidR="00276A30" w:rsidRPr="00BA3C8D" w:rsidDel="00BA3C8D">
                <w:rPr>
                  <w:sz w:val="18"/>
                  <w:szCs w:val="22"/>
                  <w:lang w:val="en-US"/>
                  <w:rPrChange w:id="84" w:author="Denis Silveira" w:date="2019-05-16T10:00:00Z">
                    <w:rPr>
                      <w:sz w:val="18"/>
                      <w:szCs w:val="22"/>
                    </w:rPr>
                  </w:rPrChange>
                </w:rPr>
                <w:delText>between</w:delText>
              </w:r>
              <w:r w:rsidR="003D0E85" w:rsidRPr="00BA3C8D" w:rsidDel="00BA3C8D">
                <w:rPr>
                  <w:sz w:val="18"/>
                  <w:szCs w:val="22"/>
                  <w:lang w:val="en-US"/>
                  <w:rPrChange w:id="85" w:author="Denis Silveira" w:date="2019-05-16T10:00:00Z">
                    <w:rPr>
                      <w:sz w:val="18"/>
                      <w:szCs w:val="22"/>
                    </w:rPr>
                  </w:rPrChange>
                </w:rPr>
                <w:delText xml:space="preserve"> </w:delText>
              </w:r>
              <w:r w:rsidR="00FD705D" w:rsidRPr="00BA3C8D" w:rsidDel="00BA3C8D">
                <w:rPr>
                  <w:sz w:val="18"/>
                  <w:szCs w:val="22"/>
                  <w:lang w:val="en-US"/>
                  <w:rPrChange w:id="86" w:author="Denis Silveira" w:date="2019-05-16T10:00:00Z">
                    <w:rPr>
                      <w:sz w:val="18"/>
                      <w:szCs w:val="22"/>
                    </w:rPr>
                  </w:rPrChange>
                </w:rPr>
                <w:delText>notation</w:delText>
              </w:r>
            </w:del>
          </w:p>
        </w:tc>
        <w:tc>
          <w:tcPr>
            <w:tcW w:w="0" w:type="auto"/>
            <w:hideMark/>
          </w:tcPr>
          <w:p w14:paraId="43DC8330" w14:textId="77777777" w:rsidR="00276A30" w:rsidRPr="005D6A12" w:rsidRDefault="00276A30" w:rsidP="000A525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5D6A12">
              <w:rPr>
                <w:sz w:val="18"/>
                <w:szCs w:val="18"/>
              </w:rPr>
              <w:t>A</w:t>
            </w:r>
            <w:r>
              <w:rPr>
                <w:sz w:val="18"/>
                <w:szCs w:val="18"/>
              </w:rPr>
              <w:t>6 and A11</w:t>
            </w:r>
          </w:p>
        </w:tc>
      </w:tr>
      <w:tr w:rsidR="00811120"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39529FE0" w:rsidR="00276A30" w:rsidRPr="00811120" w:rsidRDefault="00811120" w:rsidP="000A5258">
            <w:pPr>
              <w:pStyle w:val="NormalWeb"/>
              <w:jc w:val="center"/>
              <w:rPr>
                <w:sz w:val="18"/>
                <w:szCs w:val="22"/>
                <w:lang w:val="en-US"/>
                <w:rPrChange w:id="87" w:author="Denis Silveira" w:date="2019-05-16T09:59:00Z">
                  <w:rPr>
                    <w:sz w:val="18"/>
                    <w:szCs w:val="22"/>
                  </w:rPr>
                </w:rPrChange>
              </w:rPr>
            </w:pPr>
            <w:ins w:id="88" w:author="Denis Silveira" w:date="2019-05-16T09:59:00Z">
              <w:r w:rsidRPr="008D6986">
                <w:rPr>
                  <w:sz w:val="18"/>
                  <w:szCs w:val="22"/>
                  <w:lang w:val="en-US"/>
                </w:rPr>
                <w:t>In addition of new artifacts</w:t>
              </w:r>
            </w:ins>
            <w:del w:id="89" w:author="Denis Silveira" w:date="2019-05-16T09:53:00Z">
              <w:r w:rsidR="00276A30" w:rsidRPr="00811120" w:rsidDel="00811120">
                <w:rPr>
                  <w:sz w:val="18"/>
                  <w:szCs w:val="22"/>
                  <w:lang w:val="en-US"/>
                  <w:rPrChange w:id="90" w:author="Denis Silveira" w:date="2019-05-16T09:59:00Z">
                    <w:rPr>
                      <w:sz w:val="18"/>
                      <w:szCs w:val="22"/>
                    </w:rPr>
                  </w:rPrChange>
                </w:rPr>
                <w:delText>Complementary</w:delText>
              </w:r>
              <w:r w:rsidR="003D0E85" w:rsidRPr="00811120" w:rsidDel="00811120">
                <w:rPr>
                  <w:sz w:val="18"/>
                  <w:szCs w:val="22"/>
                  <w:lang w:val="en-US"/>
                  <w:rPrChange w:id="91" w:author="Denis Silveira" w:date="2019-05-16T09:59:00Z">
                    <w:rPr>
                      <w:sz w:val="18"/>
                      <w:szCs w:val="22"/>
                    </w:rPr>
                  </w:rPrChange>
                </w:rPr>
                <w:delText xml:space="preserve"> </w:delText>
              </w:r>
              <w:r w:rsidR="00276A30" w:rsidRPr="00811120" w:rsidDel="00811120">
                <w:rPr>
                  <w:sz w:val="18"/>
                  <w:szCs w:val="22"/>
                  <w:lang w:val="en-US"/>
                  <w:rPrChange w:id="92" w:author="Denis Silveira" w:date="2019-05-16T09:59:00Z">
                    <w:rPr>
                      <w:sz w:val="18"/>
                      <w:szCs w:val="22"/>
                    </w:rPr>
                  </w:rPrChange>
                </w:rPr>
                <w:delText>elements in models</w:delText>
              </w:r>
            </w:del>
          </w:p>
        </w:tc>
        <w:tc>
          <w:tcPr>
            <w:tcW w:w="0" w:type="auto"/>
          </w:tcPr>
          <w:p w14:paraId="6C039054" w14:textId="77777777" w:rsidR="00276A30" w:rsidRPr="005D6A12" w:rsidRDefault="004A1C46" w:rsidP="000A525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A1 </w:t>
            </w:r>
            <w:proofErr w:type="spellStart"/>
            <w:r>
              <w:rPr>
                <w:sz w:val="18"/>
                <w:szCs w:val="18"/>
              </w:rPr>
              <w:t>and</w:t>
            </w:r>
            <w:proofErr w:type="spellEnd"/>
            <w:r>
              <w:rPr>
                <w:sz w:val="18"/>
                <w:szCs w:val="18"/>
              </w:rPr>
              <w:t xml:space="preserve"> A13</w:t>
            </w:r>
          </w:p>
        </w:tc>
      </w:tr>
      <w:tr w:rsidR="00811120"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57CBE59A" w:rsidR="00811120" w:rsidRPr="00811120" w:rsidRDefault="00811120" w:rsidP="00811120">
            <w:pPr>
              <w:pStyle w:val="NormalWeb"/>
              <w:jc w:val="center"/>
              <w:rPr>
                <w:sz w:val="18"/>
                <w:szCs w:val="22"/>
                <w:lang w:val="en-US"/>
                <w:rPrChange w:id="93" w:author="Denis Silveira" w:date="2019-05-16T09:59:00Z">
                  <w:rPr>
                    <w:sz w:val="18"/>
                    <w:szCs w:val="22"/>
                  </w:rPr>
                </w:rPrChange>
              </w:rPr>
            </w:pPr>
            <w:ins w:id="94" w:author="Denis Silveira" w:date="2019-05-16T09:59:00Z">
              <w:r w:rsidRPr="008D6986">
                <w:rPr>
                  <w:sz w:val="18"/>
                  <w:szCs w:val="22"/>
                  <w:lang w:val="en-US"/>
                </w:rPr>
                <w:t>In the evaluation of the models</w:t>
              </w:r>
            </w:ins>
            <w:del w:id="95" w:author="Denis Silveira" w:date="2019-05-16T09:59:00Z">
              <w:r w:rsidR="00276A30" w:rsidRPr="00811120" w:rsidDel="00811120">
                <w:rPr>
                  <w:sz w:val="18"/>
                  <w:szCs w:val="22"/>
                  <w:lang w:val="en-US"/>
                  <w:rPrChange w:id="96" w:author="Denis Silveira" w:date="2019-05-16T09:59:00Z">
                    <w:rPr>
                      <w:sz w:val="18"/>
                      <w:szCs w:val="22"/>
                    </w:rPr>
                  </w:rPrChange>
                </w:rPr>
                <w:delText>Evaluation</w:delText>
              </w:r>
              <w:r w:rsidR="003D0E85" w:rsidRPr="00811120" w:rsidDel="00811120">
                <w:rPr>
                  <w:sz w:val="18"/>
                  <w:szCs w:val="22"/>
                  <w:lang w:val="en-US"/>
                  <w:rPrChange w:id="97" w:author="Denis Silveira" w:date="2019-05-16T09:59:00Z">
                    <w:rPr>
                      <w:sz w:val="18"/>
                      <w:szCs w:val="22"/>
                    </w:rPr>
                  </w:rPrChange>
                </w:rPr>
                <w:delText xml:space="preserve"> </w:delText>
              </w:r>
              <w:r w:rsidR="00276A30" w:rsidRPr="00811120" w:rsidDel="00811120">
                <w:rPr>
                  <w:sz w:val="18"/>
                  <w:szCs w:val="22"/>
                  <w:lang w:val="en-US"/>
                  <w:rPrChange w:id="98" w:author="Denis Silveira" w:date="2019-05-16T09:59:00Z">
                    <w:rPr>
                      <w:sz w:val="18"/>
                      <w:szCs w:val="22"/>
                    </w:rPr>
                  </w:rPrChange>
                </w:rPr>
                <w:delText>of</w:delText>
              </w:r>
              <w:r w:rsidR="003D0E85" w:rsidRPr="00811120" w:rsidDel="00811120">
                <w:rPr>
                  <w:sz w:val="18"/>
                  <w:szCs w:val="22"/>
                  <w:lang w:val="en-US"/>
                  <w:rPrChange w:id="99" w:author="Denis Silveira" w:date="2019-05-16T09:59:00Z">
                    <w:rPr>
                      <w:sz w:val="18"/>
                      <w:szCs w:val="22"/>
                    </w:rPr>
                  </w:rPrChange>
                </w:rPr>
                <w:delText xml:space="preserve"> </w:delText>
              </w:r>
              <w:r w:rsidR="00276A30" w:rsidRPr="00811120" w:rsidDel="00811120">
                <w:rPr>
                  <w:sz w:val="18"/>
                  <w:szCs w:val="22"/>
                  <w:lang w:val="en-US"/>
                  <w:rPrChange w:id="100" w:author="Denis Silveira" w:date="2019-05-16T09:59:00Z">
                    <w:rPr>
                      <w:sz w:val="18"/>
                      <w:szCs w:val="22"/>
                    </w:rPr>
                  </w:rPrChange>
                </w:rPr>
                <w:delText>models</w:delText>
              </w:r>
            </w:del>
          </w:p>
        </w:tc>
        <w:tc>
          <w:tcPr>
            <w:tcW w:w="0" w:type="auto"/>
          </w:tcPr>
          <w:p w14:paraId="4114067F" w14:textId="77777777" w:rsidR="00276A30" w:rsidRPr="005D6A12" w:rsidRDefault="00276A30" w:rsidP="000A525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0A5258">
              <w:rPr>
                <w:color w:val="000000"/>
                <w:sz w:val="18"/>
                <w:szCs w:val="22"/>
              </w:rPr>
              <w:t>A2,</w:t>
            </w:r>
            <w:r w:rsidR="007D2641">
              <w:rPr>
                <w:color w:val="000000"/>
                <w:sz w:val="18"/>
                <w:szCs w:val="22"/>
              </w:rPr>
              <w:t xml:space="preserve"> </w:t>
            </w:r>
            <w:r w:rsidRPr="000A5258">
              <w:rPr>
                <w:color w:val="000000"/>
                <w:sz w:val="18"/>
                <w:szCs w:val="22"/>
              </w:rPr>
              <w:t>A4,</w:t>
            </w:r>
            <w:r w:rsidR="007D2641">
              <w:rPr>
                <w:color w:val="000000"/>
                <w:sz w:val="18"/>
                <w:szCs w:val="22"/>
              </w:rPr>
              <w:t xml:space="preserve"> </w:t>
            </w:r>
            <w:r w:rsidRPr="000A5258">
              <w:rPr>
                <w:color w:val="000000"/>
                <w:sz w:val="18"/>
                <w:szCs w:val="22"/>
              </w:rPr>
              <w:t>A5,</w:t>
            </w:r>
            <w:r w:rsidR="007D2641">
              <w:rPr>
                <w:color w:val="000000"/>
                <w:sz w:val="18"/>
                <w:szCs w:val="22"/>
              </w:rPr>
              <w:t xml:space="preserve"> </w:t>
            </w:r>
            <w:r w:rsidRPr="000A5258">
              <w:rPr>
                <w:color w:val="000000"/>
                <w:sz w:val="18"/>
                <w:szCs w:val="22"/>
              </w:rPr>
              <w:t>A7,</w:t>
            </w:r>
            <w:r w:rsidR="007D2641">
              <w:rPr>
                <w:color w:val="000000"/>
                <w:sz w:val="18"/>
                <w:szCs w:val="22"/>
              </w:rPr>
              <w:t xml:space="preserve"> </w:t>
            </w:r>
            <w:r w:rsidRPr="000A5258">
              <w:rPr>
                <w:color w:val="000000"/>
                <w:sz w:val="18"/>
                <w:szCs w:val="22"/>
              </w:rPr>
              <w:t>A8,</w:t>
            </w:r>
            <w:r w:rsidR="007D2641">
              <w:rPr>
                <w:color w:val="000000"/>
                <w:sz w:val="18"/>
                <w:szCs w:val="22"/>
              </w:rPr>
              <w:t xml:space="preserve"> </w:t>
            </w:r>
            <w:r w:rsidRPr="000A5258">
              <w:rPr>
                <w:color w:val="000000"/>
                <w:sz w:val="18"/>
                <w:szCs w:val="22"/>
              </w:rPr>
              <w:t>A9,</w:t>
            </w:r>
            <w:r w:rsidR="007D2641">
              <w:rPr>
                <w:color w:val="000000"/>
                <w:sz w:val="18"/>
                <w:szCs w:val="22"/>
              </w:rPr>
              <w:t xml:space="preserve"> </w:t>
            </w:r>
            <w:r w:rsidRPr="000A5258">
              <w:rPr>
                <w:color w:val="000000"/>
                <w:sz w:val="18"/>
                <w:szCs w:val="22"/>
              </w:rPr>
              <w:t>A10,</w:t>
            </w:r>
            <w:r w:rsidR="007D2641">
              <w:rPr>
                <w:color w:val="000000"/>
                <w:sz w:val="18"/>
                <w:szCs w:val="22"/>
              </w:rPr>
              <w:t xml:space="preserve"> </w:t>
            </w:r>
            <w:r w:rsidR="004A1C46">
              <w:rPr>
                <w:color w:val="000000"/>
                <w:sz w:val="18"/>
                <w:szCs w:val="22"/>
              </w:rPr>
              <w:t>A12, A14</w:t>
            </w:r>
            <w:r w:rsidRPr="000A5258">
              <w:rPr>
                <w:color w:val="000000"/>
                <w:sz w:val="18"/>
                <w:szCs w:val="22"/>
              </w:rPr>
              <w:t>,</w:t>
            </w:r>
            <w:r w:rsidR="007D2641">
              <w:rPr>
                <w:color w:val="000000"/>
                <w:sz w:val="18"/>
                <w:szCs w:val="22"/>
              </w:rPr>
              <w:t xml:space="preserve"> </w:t>
            </w:r>
            <w:r w:rsidR="004A1C46">
              <w:rPr>
                <w:color w:val="000000"/>
                <w:sz w:val="18"/>
                <w:szCs w:val="22"/>
              </w:rPr>
              <w:t>A15</w:t>
            </w:r>
            <w:r w:rsidRPr="000A5258">
              <w:rPr>
                <w:color w:val="000000"/>
                <w:sz w:val="18"/>
                <w:szCs w:val="22"/>
              </w:rPr>
              <w:t>,</w:t>
            </w:r>
            <w:r w:rsidR="007D2641">
              <w:rPr>
                <w:color w:val="000000"/>
                <w:sz w:val="18"/>
                <w:szCs w:val="22"/>
              </w:rPr>
              <w:t xml:space="preserve"> </w:t>
            </w:r>
            <w:r w:rsidR="004A1C46">
              <w:rPr>
                <w:color w:val="000000"/>
                <w:sz w:val="18"/>
                <w:szCs w:val="22"/>
              </w:rPr>
              <w:t>A16</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22F20E42" w14:textId="3E3B0B5B" w:rsidR="003D0E85" w:rsidRPr="00EB1B30" w:rsidRDefault="003D0E85" w:rsidP="003D0E85">
      <w:pPr>
        <w:pStyle w:val="p1a"/>
        <w:rPr>
          <w:lang w:val="en-US"/>
        </w:rPr>
      </w:pPr>
      <w:r w:rsidRPr="00EB1B30">
        <w:rPr>
          <w:lang w:val="en-US"/>
        </w:rPr>
        <w:t xml:space="preserve">Table </w:t>
      </w:r>
      <w:r w:rsidR="00411FF3">
        <w:rPr>
          <w:lang w:val="en-US"/>
        </w:rPr>
        <w:t>4</w:t>
      </w:r>
      <w:r w:rsidRPr="00EB1B30">
        <w:rPr>
          <w:lang w:val="en-US"/>
        </w:rPr>
        <w:t xml:space="preserve"> presents the key metrics used to evaluate the understanding of business process models. The eye fixation metric, which consists of the visual attention time of the participant in an area of interest while performing a task [38], is used in most (75%) of the mapped studies. Then, three metrics were used in 37.5% of the reviews. The saccade, which consists of the swift movement that occurs between fixations, has a duration of about 40 to 50 milliseconds [38]. The scan path consists of the way formed by the balconies, in chronological order, between sets of fixations. In turn, the duration represents the time the participant takes to complete a task [39].</w:t>
      </w:r>
    </w:p>
    <w:p w14:paraId="3B19AC7B" w14:textId="77777777" w:rsidR="00154828" w:rsidRPr="00EB1B30" w:rsidRDefault="003D0E85" w:rsidP="003D0E85">
      <w:pPr>
        <w:pStyle w:val="p1a"/>
        <w:ind w:firstLine="227"/>
        <w:rPr>
          <w:lang w:val="en-US"/>
        </w:rPr>
      </w:pPr>
      <w:proofErr w:type="spellStart"/>
      <w:r w:rsidRPr="00EB1B30">
        <w:rPr>
          <w:lang w:val="en-US"/>
        </w:rPr>
        <w:t>Apupillometry</w:t>
      </w:r>
      <w:proofErr w:type="spellEnd"/>
      <w:r w:rsidRPr="00EB1B30">
        <w:rPr>
          <w:lang w:val="en-US"/>
        </w:rPr>
        <w:t>, which consists of measuring pupillary dilatation, is considered an indication of excitation by the participant to a visual stimulus, was present in 2 (12.5%) of the studies. Finally, 18.7% of the mapped reviews use questionnaires with questions about the domain of business process models, and according to the number of correct answers, the participant understands the business process models.</w:t>
      </w:r>
    </w:p>
    <w:p w14:paraId="62FAAE7E" w14:textId="0BE1AA86" w:rsidR="00906FDA" w:rsidRPr="005D6A12" w:rsidRDefault="00906FDA" w:rsidP="00EB1B30">
      <w:pPr>
        <w:spacing w:before="240"/>
        <w:ind w:firstLine="0"/>
        <w:jc w:val="center"/>
      </w:pPr>
      <w:bookmarkStart w:id="101" w:name="_Ref8386270"/>
      <w:proofErr w:type="spellStart"/>
      <w:r>
        <w:rPr>
          <w:b/>
        </w:rPr>
        <w:t>Table</w:t>
      </w:r>
      <w:proofErr w:type="spellEnd"/>
      <w:r w:rsidR="00903622">
        <w:rPr>
          <w:b/>
        </w:rPr>
        <w:t xml:space="preserve"> </w:t>
      </w:r>
      <w:r w:rsidR="00411FF3">
        <w:rPr>
          <w:b/>
        </w:rPr>
        <w:t>4</w:t>
      </w:r>
      <w:bookmarkEnd w:id="101"/>
      <w:r>
        <w:rPr>
          <w:b/>
        </w:rPr>
        <w:t>.</w:t>
      </w:r>
      <w:r>
        <w:t>Evaluation</w:t>
      </w:r>
      <w:r w:rsidR="00F0283B">
        <w:t xml:space="preserve"> </w:t>
      </w:r>
      <w:proofErr w:type="spellStart"/>
      <w:r>
        <w:t>metrics</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157"/>
        <w:gridCol w:w="4466"/>
      </w:tblGrid>
      <w:tr w:rsidR="00154828" w:rsidRPr="00383A02" w14:paraId="2769A69B" w14:textId="77777777" w:rsidTr="008946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050060" w14:textId="77777777" w:rsidR="00154828" w:rsidRPr="00383A02" w:rsidRDefault="00154828" w:rsidP="00B574EF">
            <w:pPr>
              <w:pStyle w:val="NormalWeb"/>
              <w:spacing w:before="0" w:beforeAutospacing="0" w:after="0" w:afterAutospacing="0"/>
              <w:jc w:val="center"/>
              <w:rPr>
                <w:sz w:val="18"/>
                <w:szCs w:val="22"/>
              </w:rPr>
            </w:pPr>
            <w:proofErr w:type="spellStart"/>
            <w:r w:rsidRPr="005D6A12">
              <w:rPr>
                <w:color w:val="000000"/>
                <w:sz w:val="18"/>
                <w:szCs w:val="22"/>
              </w:rPr>
              <w:t>Evaluationmetric</w:t>
            </w:r>
            <w:proofErr w:type="spellEnd"/>
          </w:p>
        </w:tc>
        <w:tc>
          <w:tcPr>
            <w:tcW w:w="0" w:type="auto"/>
            <w:hideMark/>
          </w:tcPr>
          <w:p w14:paraId="48EC2C3B" w14:textId="77777777"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154828" w:rsidRPr="00383A02" w14:paraId="1DC66BEC" w14:textId="77777777" w:rsidTr="0089461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1B29539D" w14:textId="77777777" w:rsidR="00154828" w:rsidRPr="0073205A" w:rsidRDefault="00154828" w:rsidP="00B574EF">
            <w:pPr>
              <w:pStyle w:val="NormalWeb"/>
              <w:jc w:val="center"/>
              <w:rPr>
                <w:sz w:val="18"/>
                <w:szCs w:val="22"/>
              </w:rPr>
            </w:pPr>
            <w:proofErr w:type="spellStart"/>
            <w:r w:rsidRPr="0073205A">
              <w:rPr>
                <w:sz w:val="18"/>
                <w:szCs w:val="22"/>
              </w:rPr>
              <w:t>Eyefixation</w:t>
            </w:r>
            <w:proofErr w:type="spellEnd"/>
          </w:p>
        </w:tc>
        <w:tc>
          <w:tcPr>
            <w:tcW w:w="0" w:type="auto"/>
            <w:hideMark/>
          </w:tcPr>
          <w:p w14:paraId="1B797691" w14:textId="77777777" w:rsidR="00154828" w:rsidRPr="005D6A12" w:rsidRDefault="00154828" w:rsidP="00B574E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5D6A12">
              <w:rPr>
                <w:sz w:val="18"/>
                <w:szCs w:val="18"/>
              </w:rPr>
              <w:t>A1, A2, A3, A4, A5, A6, A8, A9, A10, A11, A12</w:t>
            </w:r>
            <w:r w:rsidR="007D2641">
              <w:rPr>
                <w:sz w:val="18"/>
                <w:szCs w:val="18"/>
              </w:rPr>
              <w:t xml:space="preserve"> </w:t>
            </w:r>
            <w:r>
              <w:rPr>
                <w:sz w:val="18"/>
                <w:szCs w:val="18"/>
              </w:rPr>
              <w:t>and</w:t>
            </w:r>
            <w:r w:rsidR="007D2641">
              <w:rPr>
                <w:sz w:val="18"/>
                <w:szCs w:val="18"/>
              </w:rPr>
              <w:t xml:space="preserve"> </w:t>
            </w:r>
            <w:r w:rsidR="004A1C46">
              <w:rPr>
                <w:sz w:val="18"/>
                <w:szCs w:val="18"/>
              </w:rPr>
              <w:t>A16</w:t>
            </w:r>
          </w:p>
        </w:tc>
      </w:tr>
      <w:tr w:rsidR="00154828" w:rsidRPr="00383A02" w14:paraId="65150655"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60270F01" w14:textId="77777777" w:rsidR="00154828" w:rsidRPr="0073205A" w:rsidRDefault="00154828" w:rsidP="00B574EF">
            <w:pPr>
              <w:pStyle w:val="NormalWeb"/>
              <w:jc w:val="center"/>
              <w:rPr>
                <w:sz w:val="18"/>
                <w:szCs w:val="22"/>
              </w:rPr>
            </w:pPr>
            <w:proofErr w:type="spellStart"/>
            <w:r w:rsidRPr="0073205A">
              <w:rPr>
                <w:sz w:val="18"/>
                <w:szCs w:val="22"/>
              </w:rPr>
              <w:t>Saccade</w:t>
            </w:r>
            <w:proofErr w:type="spellEnd"/>
          </w:p>
        </w:tc>
        <w:tc>
          <w:tcPr>
            <w:tcW w:w="0" w:type="auto"/>
          </w:tcPr>
          <w:p w14:paraId="55778423" w14:textId="77777777" w:rsidR="00154828" w:rsidRPr="005D6A12" w:rsidRDefault="00154828" w:rsidP="00B574E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5D6A12">
              <w:rPr>
                <w:sz w:val="18"/>
                <w:szCs w:val="18"/>
              </w:rPr>
              <w:t>A1, A4, A5, A6, A10</w:t>
            </w:r>
            <w:r w:rsidR="007D2641">
              <w:rPr>
                <w:sz w:val="18"/>
                <w:szCs w:val="18"/>
              </w:rPr>
              <w:t xml:space="preserve"> </w:t>
            </w:r>
            <w:r>
              <w:rPr>
                <w:sz w:val="18"/>
                <w:szCs w:val="18"/>
              </w:rPr>
              <w:t>and</w:t>
            </w:r>
            <w:r w:rsidRPr="005D6A12">
              <w:rPr>
                <w:sz w:val="18"/>
                <w:szCs w:val="18"/>
              </w:rPr>
              <w:t xml:space="preserve"> A11</w:t>
            </w:r>
          </w:p>
        </w:tc>
      </w:tr>
      <w:tr w:rsidR="00154828" w:rsidRPr="00383A02" w14:paraId="30B169B2" w14:textId="77777777" w:rsidTr="008946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72A0DFFD" w14:textId="77777777" w:rsidR="00154828" w:rsidRPr="0073205A" w:rsidRDefault="00154828" w:rsidP="00B574EF">
            <w:pPr>
              <w:pStyle w:val="NormalWeb"/>
              <w:jc w:val="center"/>
              <w:rPr>
                <w:sz w:val="18"/>
                <w:szCs w:val="22"/>
              </w:rPr>
            </w:pPr>
            <w:proofErr w:type="spellStart"/>
            <w:r w:rsidRPr="0073205A">
              <w:rPr>
                <w:sz w:val="18"/>
                <w:szCs w:val="22"/>
              </w:rPr>
              <w:t>Scan</w:t>
            </w:r>
            <w:proofErr w:type="spellEnd"/>
            <w:r w:rsidRPr="0073205A">
              <w:rPr>
                <w:sz w:val="18"/>
                <w:szCs w:val="22"/>
              </w:rPr>
              <w:t xml:space="preserve"> path</w:t>
            </w:r>
          </w:p>
        </w:tc>
        <w:tc>
          <w:tcPr>
            <w:tcW w:w="0" w:type="auto"/>
          </w:tcPr>
          <w:p w14:paraId="20BDE971" w14:textId="77777777" w:rsidR="00154828" w:rsidRPr="005D6A12" w:rsidRDefault="00154828" w:rsidP="00B574E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5D6A12">
              <w:rPr>
                <w:color w:val="000000"/>
                <w:sz w:val="18"/>
                <w:szCs w:val="22"/>
                <w:lang w:val="en-US"/>
              </w:rPr>
              <w:t>A4, A5, A6, A9, A11</w:t>
            </w:r>
            <w:r>
              <w:rPr>
                <w:color w:val="000000"/>
                <w:sz w:val="18"/>
                <w:szCs w:val="22"/>
                <w:lang w:val="en-US"/>
              </w:rPr>
              <w:t xml:space="preserve"> and</w:t>
            </w:r>
            <w:r w:rsidRPr="005D6A12">
              <w:rPr>
                <w:color w:val="000000"/>
                <w:sz w:val="18"/>
                <w:szCs w:val="22"/>
                <w:lang w:val="en-US"/>
              </w:rPr>
              <w:t xml:space="preserve"> A12</w:t>
            </w:r>
          </w:p>
        </w:tc>
      </w:tr>
      <w:tr w:rsidR="00154828" w:rsidRPr="00383A02" w14:paraId="71B8F5B2"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21309CBF" w14:textId="77777777" w:rsidR="00154828" w:rsidRPr="0073205A" w:rsidRDefault="00154828" w:rsidP="00B574EF">
            <w:pPr>
              <w:pStyle w:val="NormalWeb"/>
              <w:jc w:val="center"/>
              <w:rPr>
                <w:sz w:val="18"/>
                <w:szCs w:val="22"/>
              </w:rPr>
            </w:pPr>
            <w:proofErr w:type="spellStart"/>
            <w:r w:rsidRPr="0073205A">
              <w:rPr>
                <w:sz w:val="18"/>
                <w:szCs w:val="22"/>
              </w:rPr>
              <w:t>Duration</w:t>
            </w:r>
            <w:proofErr w:type="spellEnd"/>
          </w:p>
        </w:tc>
        <w:tc>
          <w:tcPr>
            <w:tcW w:w="0" w:type="auto"/>
          </w:tcPr>
          <w:p w14:paraId="60F9FF03" w14:textId="77777777" w:rsidR="00154828" w:rsidRPr="00383A02" w:rsidRDefault="00154828" w:rsidP="00B574E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rPr>
            </w:pPr>
            <w:r w:rsidRPr="005D6A12">
              <w:rPr>
                <w:rStyle w:val="Hyperlink"/>
                <w:sz w:val="18"/>
                <w:szCs w:val="22"/>
              </w:rPr>
              <w:t>A4, A3, A6, A9, A12</w:t>
            </w:r>
            <w:r>
              <w:rPr>
                <w:rStyle w:val="Hyperlink"/>
                <w:sz w:val="18"/>
                <w:szCs w:val="22"/>
              </w:rPr>
              <w:t>and</w:t>
            </w:r>
            <w:r w:rsidR="004A1C46">
              <w:rPr>
                <w:rStyle w:val="Hyperlink"/>
                <w:sz w:val="18"/>
                <w:szCs w:val="22"/>
              </w:rPr>
              <w:t xml:space="preserve"> A16</w:t>
            </w:r>
          </w:p>
        </w:tc>
      </w:tr>
      <w:tr w:rsidR="00154828" w:rsidRPr="00383A02" w14:paraId="715CDABB"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6A52C" w14:textId="77777777" w:rsidR="00154828" w:rsidRPr="0073205A" w:rsidRDefault="00154828" w:rsidP="00B574EF">
            <w:pPr>
              <w:pStyle w:val="NormalWeb"/>
              <w:jc w:val="center"/>
              <w:rPr>
                <w:sz w:val="18"/>
                <w:szCs w:val="22"/>
              </w:rPr>
            </w:pPr>
            <w:proofErr w:type="spellStart"/>
            <w:r w:rsidRPr="0073205A">
              <w:rPr>
                <w:sz w:val="18"/>
                <w:szCs w:val="22"/>
              </w:rPr>
              <w:t>Pupillometry</w:t>
            </w:r>
            <w:proofErr w:type="spellEnd"/>
          </w:p>
        </w:tc>
        <w:tc>
          <w:tcPr>
            <w:tcW w:w="0" w:type="auto"/>
          </w:tcPr>
          <w:p w14:paraId="7CEB7E65" w14:textId="77777777" w:rsidR="00154828" w:rsidRPr="00383A02" w:rsidRDefault="00154828" w:rsidP="00B574EF">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22"/>
              </w:rPr>
            </w:pPr>
            <w:r w:rsidRPr="005D6A12">
              <w:rPr>
                <w:sz w:val="18"/>
                <w:szCs w:val="22"/>
                <w:lang w:val="en-US"/>
              </w:rPr>
              <w:t>A8</w:t>
            </w:r>
            <w:r>
              <w:rPr>
                <w:sz w:val="18"/>
                <w:szCs w:val="22"/>
                <w:lang w:val="en-US"/>
              </w:rPr>
              <w:t xml:space="preserve"> and</w:t>
            </w:r>
            <w:r w:rsidR="00F87A13">
              <w:rPr>
                <w:sz w:val="18"/>
                <w:szCs w:val="22"/>
                <w:lang w:val="en-US"/>
              </w:rPr>
              <w:t xml:space="preserve"> A14</w:t>
            </w:r>
          </w:p>
        </w:tc>
      </w:tr>
      <w:tr w:rsidR="00154828" w:rsidRPr="00383A02" w14:paraId="40E82D67" w14:textId="77777777" w:rsidTr="0089461E">
        <w:tc>
          <w:tcPr>
            <w:cnfStyle w:val="001000000000" w:firstRow="0" w:lastRow="0" w:firstColumn="1" w:lastColumn="0" w:oddVBand="0" w:evenVBand="0" w:oddHBand="0" w:evenHBand="0" w:firstRowFirstColumn="0" w:firstRowLastColumn="0" w:lastRowFirstColumn="0" w:lastRowLastColumn="0"/>
            <w:tcW w:w="0" w:type="auto"/>
          </w:tcPr>
          <w:p w14:paraId="12402375" w14:textId="77777777" w:rsidR="00154828" w:rsidRPr="0073205A" w:rsidRDefault="00154828" w:rsidP="00B574EF">
            <w:pPr>
              <w:pStyle w:val="NormalWeb"/>
              <w:jc w:val="center"/>
              <w:rPr>
                <w:rFonts w:ascii="Calibri" w:hAnsi="Calibri" w:cs="Calibri"/>
                <w:color w:val="000000"/>
                <w:sz w:val="22"/>
                <w:szCs w:val="22"/>
              </w:rPr>
            </w:pPr>
            <w:proofErr w:type="spellStart"/>
            <w:r w:rsidRPr="0073205A">
              <w:rPr>
                <w:sz w:val="18"/>
                <w:szCs w:val="22"/>
              </w:rPr>
              <w:t>Comprehensionquestions</w:t>
            </w:r>
            <w:proofErr w:type="spellEnd"/>
          </w:p>
        </w:tc>
        <w:tc>
          <w:tcPr>
            <w:tcW w:w="0" w:type="auto"/>
          </w:tcPr>
          <w:p w14:paraId="419D0C28" w14:textId="77777777" w:rsidR="00154828" w:rsidRPr="00383A02" w:rsidRDefault="00154828" w:rsidP="00B574E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lang w:val="en-US"/>
              </w:rPr>
            </w:pPr>
            <w:r w:rsidRPr="0073205A">
              <w:rPr>
                <w:sz w:val="18"/>
                <w:szCs w:val="22"/>
              </w:rPr>
              <w:t>A6, A12</w:t>
            </w:r>
            <w:r w:rsidR="007D2641">
              <w:rPr>
                <w:sz w:val="18"/>
                <w:szCs w:val="22"/>
              </w:rPr>
              <w:t xml:space="preserve"> </w:t>
            </w:r>
            <w:r>
              <w:rPr>
                <w:sz w:val="18"/>
                <w:szCs w:val="22"/>
              </w:rPr>
              <w:t>and</w:t>
            </w:r>
            <w:r w:rsidR="007D2641">
              <w:rPr>
                <w:sz w:val="18"/>
                <w:szCs w:val="22"/>
              </w:rPr>
              <w:t xml:space="preserve"> </w:t>
            </w:r>
            <w:r w:rsidR="004A1C46">
              <w:rPr>
                <w:sz w:val="18"/>
                <w:szCs w:val="22"/>
              </w:rPr>
              <w:t>A16</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C011956" w:rsidR="00660703" w:rsidRPr="00EB1B30" w:rsidRDefault="00C50270" w:rsidP="00660703">
      <w:pPr>
        <w:pStyle w:val="p1a"/>
        <w:rPr>
          <w:lang w:val="en-US"/>
        </w:rPr>
      </w:pPr>
      <w:r w:rsidRPr="00EB1B30">
        <w:rPr>
          <w:lang w:val="en-US"/>
        </w:rPr>
        <w:t>As can be seen in the Table</w:t>
      </w:r>
      <w:r w:rsidR="00411FF3">
        <w:rPr>
          <w:lang w:val="en-US"/>
        </w:rPr>
        <w:t xml:space="preserve"> 5 </w:t>
      </w:r>
      <w:r w:rsidRPr="00EB1B30">
        <w:rPr>
          <w:lang w:val="en-US"/>
        </w:rPr>
        <w:t xml:space="preserve">a majority, 13 studies evaluate the understanding of business process models in BPMN notation [17]. Study A6 does a comparative with the understanding between models in BPM notation [17] and EPC [19]. In this same sense, the work A11 performs the comparison between the understanding of the models in the notations BPMN [17], EPC [19], Petri Net [21] and </w:t>
      </w:r>
      <w:proofErr w:type="spellStart"/>
      <w:r w:rsidRPr="00EB1B30">
        <w:rPr>
          <w:lang w:val="en-US"/>
        </w:rPr>
        <w:t>eGantt</w:t>
      </w:r>
      <w:proofErr w:type="spellEnd"/>
      <w:r w:rsidRPr="00EB1B30">
        <w:rPr>
          <w:lang w:val="en-US"/>
        </w:rPr>
        <w:t xml:space="preserve"> [40]. Finally, study A2 uses the DCR notation to evaluate the understanding of business process models; And studies A10 and A12 did not specify the notation used in the respective studies.</w:t>
      </w:r>
    </w:p>
    <w:p w14:paraId="6F345699" w14:textId="710004C1" w:rsidR="00906FDA" w:rsidRPr="00EB1B30" w:rsidRDefault="00906FDA" w:rsidP="005009B6">
      <w:pPr>
        <w:spacing w:before="240"/>
        <w:ind w:firstLine="0"/>
        <w:jc w:val="center"/>
        <w:rPr>
          <w:lang w:val="en-US"/>
        </w:rPr>
      </w:pPr>
      <w:bookmarkStart w:id="102" w:name="_Ref8386318"/>
      <w:r w:rsidRPr="00EB1B30">
        <w:rPr>
          <w:b/>
          <w:lang w:val="en-US"/>
        </w:rPr>
        <w:t>Table</w:t>
      </w:r>
      <w:bookmarkEnd w:id="102"/>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14:paraId="5FE446E6" w14:textId="77777777"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5EB0BF1" w14:textId="77777777" w:rsidR="00660703" w:rsidRPr="00EB7D6D" w:rsidRDefault="00660703" w:rsidP="00257E9E">
            <w:pPr>
              <w:pStyle w:val="referenceitem"/>
              <w:numPr>
                <w:ilvl w:val="0"/>
                <w:numId w:val="0"/>
              </w:numPr>
              <w:jc w:val="center"/>
              <w:rPr>
                <w:lang w:eastAsia="pt-BR"/>
              </w:rPr>
            </w:pPr>
            <w:r w:rsidRPr="00EB7D6D">
              <w:rPr>
                <w:lang w:eastAsia="pt-BR"/>
              </w:rPr>
              <w:t>Notation</w:t>
            </w:r>
          </w:p>
        </w:tc>
        <w:tc>
          <w:tcPr>
            <w:tcW w:w="5648" w:type="dxa"/>
          </w:tcPr>
          <w:p w14:paraId="6535E6CE" w14:textId="77777777"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B7D6D">
              <w:rPr>
                <w:lang w:eastAsia="pt-BR"/>
              </w:rPr>
              <w:t>Paper</w:t>
            </w:r>
            <w:proofErr w:type="spellEnd"/>
          </w:p>
        </w:tc>
      </w:tr>
      <w:tr w:rsidR="00660703" w:rsidRPr="00EB7D6D" w14:paraId="7355B59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380CC21" w14:textId="77777777"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14:paraId="0F240162" w14:textId="77777777" w:rsidR="00660703" w:rsidRPr="00EB7D6D" w:rsidRDefault="00660703" w:rsidP="00F87A13">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sidRPr="00EB7D6D">
              <w:rPr>
                <w:lang w:eastAsia="pt-BR"/>
              </w:rPr>
              <w:t>A1, A3, A4, A5, A6, A7, A8, A9, A11, A12</w:t>
            </w:r>
            <w:r w:rsidR="004A1C46">
              <w:rPr>
                <w:lang w:eastAsia="pt-BR"/>
              </w:rPr>
              <w:t>, A14, A15 and A16</w:t>
            </w:r>
          </w:p>
        </w:tc>
      </w:tr>
      <w:tr w:rsidR="00660703" w:rsidRPr="00EB7D6D" w14:paraId="07AF7F59"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A24230B" w14:textId="77777777"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14:paraId="17613809" w14:textId="77777777" w:rsidR="00660703" w:rsidRPr="00EB7D6D" w:rsidRDefault="00660703"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sidRPr="00EB7D6D">
              <w:rPr>
                <w:lang w:eastAsia="pt-BR"/>
              </w:rPr>
              <w:t>A2</w:t>
            </w:r>
          </w:p>
        </w:tc>
      </w:tr>
      <w:tr w:rsidR="00660703" w:rsidRPr="00EB7D6D" w14:paraId="138FA351"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2B53725" w14:textId="77777777"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14:paraId="2D118107" w14:textId="77777777" w:rsidR="00660703" w:rsidRPr="00EB7D6D" w:rsidRDefault="00660703"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A6 and A11</w:t>
            </w:r>
          </w:p>
        </w:tc>
      </w:tr>
      <w:tr w:rsidR="00660703" w:rsidRPr="00EB7D6D" w14:paraId="26D085BB"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08790FA1" w14:textId="77777777"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14:paraId="2759459E" w14:textId="77777777" w:rsidR="00660703" w:rsidRPr="00EB7D6D" w:rsidRDefault="00660703"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sidRPr="00EB7D6D">
              <w:rPr>
                <w:lang w:eastAsia="pt-BR"/>
              </w:rPr>
              <w:t>A11</w:t>
            </w:r>
          </w:p>
        </w:tc>
      </w:tr>
      <w:tr w:rsidR="00660703" w:rsidRPr="007D70E1" w14:paraId="36D57AB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A72DC7"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eG</w:t>
            </w:r>
            <w:r w:rsidRPr="007D70E1">
              <w:rPr>
                <w:lang w:eastAsia="pt-BR"/>
              </w:rPr>
              <w:t>antt</w:t>
            </w:r>
            <w:proofErr w:type="spellEnd"/>
          </w:p>
        </w:tc>
        <w:tc>
          <w:tcPr>
            <w:tcW w:w="5648" w:type="dxa"/>
          </w:tcPr>
          <w:p w14:paraId="3093F2C7" w14:textId="77777777" w:rsidR="00660703" w:rsidRPr="007D70E1" w:rsidRDefault="00660703"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A11</w:t>
            </w:r>
          </w:p>
        </w:tc>
      </w:tr>
      <w:tr w:rsidR="00660703" w:rsidRPr="007D70E1" w14:paraId="648F100D"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6D1575C"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Notspecified</w:t>
            </w:r>
            <w:proofErr w:type="spellEnd"/>
          </w:p>
        </w:tc>
        <w:tc>
          <w:tcPr>
            <w:tcW w:w="5648" w:type="dxa"/>
          </w:tcPr>
          <w:p w14:paraId="18112397" w14:textId="77777777" w:rsidR="00660703" w:rsidRPr="007D70E1" w:rsidRDefault="00660703"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A10 and A12</w:t>
            </w:r>
          </w:p>
        </w:tc>
      </w:tr>
    </w:tbl>
    <w:p w14:paraId="5F67A567" w14:textId="77777777"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03" w:name="_Ref8584918"/>
      <w:r w:rsidRPr="00EB1B30">
        <w:rPr>
          <w:b/>
          <w:lang w:val="en-US"/>
        </w:rPr>
        <w:t>Table</w:t>
      </w:r>
      <w:r w:rsidR="00903622">
        <w:rPr>
          <w:b/>
          <w:lang w:val="en-US"/>
        </w:rPr>
        <w:t xml:space="preserve"> </w:t>
      </w:r>
      <w:bookmarkEnd w:id="103"/>
      <w:r w:rsidR="00411FF3" w:rsidRPr="008B6879">
        <w:rPr>
          <w:b/>
          <w:color w:val="000000"/>
          <w:lang w:val="en-US"/>
        </w:rPr>
        <w:t>6</w:t>
      </w:r>
      <w:r w:rsidRPr="00EB1B30">
        <w:rPr>
          <w:b/>
          <w:lang w:val="en-US"/>
        </w:rPr>
        <w:t>.</w:t>
      </w:r>
      <w:ins w:id="104" w:author="Denis Silveira" w:date="2019-05-16T08:56:00Z">
        <w:r w:rsidR="003A6CB9">
          <w:rPr>
            <w:b/>
            <w:lang w:val="en-US"/>
          </w:rPr>
          <w:t xml:space="preserve"> </w:t>
        </w:r>
      </w:ins>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192"/>
      </w:tblGrid>
      <w:tr w:rsidR="004D4970" w14:paraId="20447D5B"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tcPr>
          <w:p w14:paraId="7560C256" w14:textId="77777777" w:rsidR="004D4970" w:rsidRPr="00A91A49" w:rsidRDefault="004D4970" w:rsidP="00AE0237">
            <w:pPr>
              <w:ind w:firstLine="0"/>
              <w:jc w:val="center"/>
              <w:rPr>
                <w:sz w:val="18"/>
                <w:szCs w:val="18"/>
                <w:lang w:val="en-US"/>
              </w:rPr>
            </w:pPr>
            <w:r w:rsidRPr="00A91A49">
              <w:rPr>
                <w:sz w:val="18"/>
                <w:szCs w:val="18"/>
                <w:lang w:val="en-US"/>
              </w:rPr>
              <w:t>ID</w:t>
            </w:r>
          </w:p>
        </w:tc>
        <w:tc>
          <w:tcPr>
            <w:tcW w:w="6192" w:type="dxa"/>
            <w:tcBorders>
              <w:top w:val="single" w:sz="12" w:space="0" w:color="auto"/>
            </w:tcBorders>
          </w:tcPr>
          <w:p w14:paraId="1C0C55CE" w14:textId="77777777" w:rsidR="004D4970" w:rsidRPr="00A91A49" w:rsidRDefault="004D4970"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91A49">
              <w:rPr>
                <w:sz w:val="18"/>
                <w:szCs w:val="18"/>
                <w:lang w:val="en-US"/>
              </w:rPr>
              <w:t>Title</w:t>
            </w:r>
          </w:p>
        </w:tc>
      </w:tr>
      <w:tr w:rsidR="004D4970" w:rsidRPr="00D86557" w14:paraId="767BF768"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7E89C467" w14:textId="77777777" w:rsidR="004D4970" w:rsidRPr="00A91A49" w:rsidRDefault="004D4970" w:rsidP="007B48A4">
            <w:pPr>
              <w:ind w:firstLine="0"/>
              <w:jc w:val="center"/>
              <w:rPr>
                <w:sz w:val="18"/>
                <w:szCs w:val="18"/>
                <w:lang w:val="en-US"/>
              </w:rPr>
            </w:pPr>
            <w:r w:rsidRPr="00A91A49">
              <w:rPr>
                <w:sz w:val="18"/>
                <w:szCs w:val="18"/>
                <w:lang w:val="en-US"/>
              </w:rPr>
              <w:t>A1</w:t>
            </w:r>
          </w:p>
        </w:tc>
        <w:tc>
          <w:tcPr>
            <w:tcW w:w="6192"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D86557" w14:paraId="08F1EFB4" w14:textId="77777777" w:rsidTr="00280DC1">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tcBorders>
          </w:tcPr>
          <w:p w14:paraId="0CCF3E54" w14:textId="77777777" w:rsidR="004D4970" w:rsidRPr="00A91A49" w:rsidRDefault="004D4970" w:rsidP="007B48A4">
            <w:pPr>
              <w:ind w:firstLine="0"/>
              <w:jc w:val="center"/>
              <w:rPr>
                <w:sz w:val="18"/>
                <w:szCs w:val="18"/>
                <w:lang w:val="en-US"/>
              </w:rPr>
            </w:pPr>
            <w:r w:rsidRPr="00A91A49">
              <w:rPr>
                <w:sz w:val="18"/>
                <w:szCs w:val="18"/>
                <w:lang w:val="en-US"/>
              </w:rPr>
              <w:t>A2</w:t>
            </w:r>
          </w:p>
        </w:tc>
        <w:tc>
          <w:tcPr>
            <w:tcW w:w="6192"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D86557" w14:paraId="21D5995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tcBorders>
          </w:tcPr>
          <w:p w14:paraId="448581D1" w14:textId="77777777" w:rsidR="004D4970" w:rsidRPr="00A91A49" w:rsidRDefault="004D4970" w:rsidP="007B48A4">
            <w:pPr>
              <w:ind w:firstLine="0"/>
              <w:jc w:val="center"/>
              <w:rPr>
                <w:sz w:val="18"/>
                <w:szCs w:val="18"/>
                <w:lang w:val="en-US"/>
              </w:rPr>
            </w:pPr>
            <w:r>
              <w:rPr>
                <w:sz w:val="18"/>
                <w:szCs w:val="18"/>
                <w:lang w:val="en-US"/>
              </w:rPr>
              <w:t>A3</w:t>
            </w:r>
          </w:p>
        </w:tc>
        <w:tc>
          <w:tcPr>
            <w:tcW w:w="6192"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D86557" w14:paraId="78212918"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A685036" w14:textId="77777777" w:rsidR="004D4970" w:rsidRPr="00A91A49" w:rsidRDefault="004D4970" w:rsidP="007B48A4">
            <w:pPr>
              <w:ind w:firstLine="0"/>
              <w:jc w:val="center"/>
              <w:rPr>
                <w:sz w:val="18"/>
                <w:szCs w:val="18"/>
                <w:lang w:val="en-US"/>
              </w:rPr>
            </w:pPr>
            <w:r>
              <w:rPr>
                <w:sz w:val="18"/>
                <w:szCs w:val="18"/>
                <w:lang w:val="en-US"/>
              </w:rPr>
              <w:t>A4</w:t>
            </w:r>
          </w:p>
        </w:tc>
        <w:tc>
          <w:tcPr>
            <w:tcW w:w="6192"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D86557" w14:paraId="7983B5A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B3268F1" w14:textId="77777777" w:rsidR="004D4970" w:rsidRPr="00A91A49" w:rsidRDefault="004D4970" w:rsidP="007B48A4">
            <w:pPr>
              <w:ind w:firstLine="0"/>
              <w:jc w:val="center"/>
              <w:rPr>
                <w:sz w:val="18"/>
                <w:szCs w:val="18"/>
                <w:lang w:val="en-US"/>
              </w:rPr>
            </w:pPr>
            <w:r>
              <w:rPr>
                <w:sz w:val="18"/>
                <w:szCs w:val="18"/>
                <w:lang w:val="en-US"/>
              </w:rPr>
              <w:t>A5</w:t>
            </w:r>
          </w:p>
        </w:tc>
        <w:tc>
          <w:tcPr>
            <w:tcW w:w="6192"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D86557" w14:paraId="48C661ED"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CDCC253" w14:textId="77777777" w:rsidR="004D4970" w:rsidRPr="00A91A49" w:rsidRDefault="004D4970" w:rsidP="007B48A4">
            <w:pPr>
              <w:ind w:firstLine="0"/>
              <w:jc w:val="center"/>
              <w:rPr>
                <w:sz w:val="18"/>
                <w:szCs w:val="18"/>
                <w:lang w:val="en-US"/>
              </w:rPr>
            </w:pPr>
            <w:r>
              <w:rPr>
                <w:sz w:val="18"/>
                <w:szCs w:val="18"/>
                <w:lang w:val="en-US"/>
              </w:rPr>
              <w:t>A6</w:t>
            </w:r>
          </w:p>
        </w:tc>
        <w:tc>
          <w:tcPr>
            <w:tcW w:w="6192"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D86557" w14:paraId="3A2C42E6"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7DA795D7" w14:textId="77777777" w:rsidR="004D4970" w:rsidRPr="00A91A49" w:rsidRDefault="004D4970" w:rsidP="007B48A4">
            <w:pPr>
              <w:ind w:firstLine="0"/>
              <w:jc w:val="center"/>
              <w:rPr>
                <w:sz w:val="18"/>
                <w:szCs w:val="18"/>
                <w:lang w:val="en-US"/>
              </w:rPr>
            </w:pPr>
            <w:r>
              <w:rPr>
                <w:sz w:val="18"/>
                <w:szCs w:val="18"/>
                <w:lang w:val="en-US"/>
              </w:rPr>
              <w:t>A7</w:t>
            </w:r>
          </w:p>
        </w:tc>
        <w:tc>
          <w:tcPr>
            <w:tcW w:w="6192"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D86557" w14:paraId="51DD7FF5"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F0F343E" w14:textId="77777777" w:rsidR="004D4970" w:rsidRPr="00A91A49" w:rsidRDefault="004D4970" w:rsidP="007B48A4">
            <w:pPr>
              <w:ind w:firstLine="0"/>
              <w:jc w:val="center"/>
              <w:rPr>
                <w:sz w:val="18"/>
                <w:szCs w:val="18"/>
                <w:lang w:val="en-US"/>
              </w:rPr>
            </w:pPr>
            <w:r>
              <w:rPr>
                <w:sz w:val="18"/>
                <w:szCs w:val="18"/>
                <w:lang w:val="en-US"/>
              </w:rPr>
              <w:t>A8</w:t>
            </w:r>
          </w:p>
        </w:tc>
        <w:tc>
          <w:tcPr>
            <w:tcW w:w="6192" w:type="dxa"/>
          </w:tcPr>
          <w:p w14:paraId="1553FB54" w14:textId="77777777"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It is a work in progress, presenting only a description of the experiment that investigates how designers experience challenges by measuring the cognitive load. The authors did not put anything in terms of outcome.</w:t>
            </w:r>
          </w:p>
        </w:tc>
      </w:tr>
      <w:tr w:rsidR="004D4970" w:rsidRPr="00D86557" w14:paraId="4A1A2B6B"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3982CDEB" w14:textId="77777777" w:rsidR="004D4970" w:rsidRPr="00A91A49" w:rsidRDefault="004D4970" w:rsidP="007B48A4">
            <w:pPr>
              <w:ind w:firstLine="0"/>
              <w:jc w:val="center"/>
              <w:rPr>
                <w:sz w:val="18"/>
                <w:szCs w:val="18"/>
                <w:lang w:val="en-US"/>
              </w:rPr>
            </w:pPr>
            <w:r>
              <w:rPr>
                <w:sz w:val="18"/>
                <w:szCs w:val="18"/>
                <w:lang w:val="en-US"/>
              </w:rPr>
              <w:t>A9</w:t>
            </w:r>
          </w:p>
        </w:tc>
        <w:tc>
          <w:tcPr>
            <w:tcW w:w="6192"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D86557" w14:paraId="1742076B"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69008561" w14:textId="77777777" w:rsidR="004D4970" w:rsidRPr="00A91A49" w:rsidRDefault="004D4970" w:rsidP="007B48A4">
            <w:pPr>
              <w:ind w:firstLine="0"/>
              <w:jc w:val="center"/>
              <w:rPr>
                <w:sz w:val="18"/>
                <w:szCs w:val="18"/>
                <w:lang w:val="en-US"/>
              </w:rPr>
            </w:pPr>
            <w:r>
              <w:rPr>
                <w:sz w:val="18"/>
                <w:szCs w:val="18"/>
                <w:lang w:val="en-US"/>
              </w:rPr>
              <w:t>A10</w:t>
            </w:r>
          </w:p>
        </w:tc>
        <w:tc>
          <w:tcPr>
            <w:tcW w:w="6192" w:type="dxa"/>
          </w:tcPr>
          <w:p w14:paraId="5409CE73" w14:textId="77777777" w:rsidR="004D4970"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D86557" w14:paraId="2D5C80E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5B234E17" w14:textId="77777777" w:rsidR="004D4970" w:rsidRPr="00F87A13" w:rsidRDefault="004D4970" w:rsidP="007B48A4">
            <w:pPr>
              <w:ind w:firstLine="0"/>
              <w:jc w:val="center"/>
              <w:rPr>
                <w:sz w:val="18"/>
                <w:szCs w:val="18"/>
              </w:rPr>
            </w:pPr>
            <w:r w:rsidRPr="00F87A13">
              <w:rPr>
                <w:sz w:val="18"/>
                <w:szCs w:val="18"/>
              </w:rPr>
              <w:t>A11</w:t>
            </w:r>
          </w:p>
        </w:tc>
        <w:tc>
          <w:tcPr>
            <w:tcW w:w="6192" w:type="dxa"/>
          </w:tcPr>
          <w:p w14:paraId="7477A75D"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Participants faced difficulties in understanding the models as complexity increases,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D86557" w14:paraId="1F224DDF"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50CA5AA9" w14:textId="77777777" w:rsidR="004D4970" w:rsidRPr="00A91A49" w:rsidRDefault="004D4970" w:rsidP="007B48A4">
            <w:pPr>
              <w:ind w:firstLine="0"/>
              <w:jc w:val="center"/>
              <w:rPr>
                <w:sz w:val="18"/>
                <w:szCs w:val="18"/>
                <w:lang w:val="en-US"/>
              </w:rPr>
            </w:pPr>
            <w:r>
              <w:rPr>
                <w:sz w:val="18"/>
                <w:szCs w:val="18"/>
                <w:lang w:val="en-US"/>
              </w:rPr>
              <w:t>A12</w:t>
            </w:r>
          </w:p>
        </w:tc>
        <w:tc>
          <w:tcPr>
            <w:tcW w:w="6192"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D86557" w14:paraId="5FB4320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02122E1F" w14:textId="77777777" w:rsidR="004D4970" w:rsidRPr="00A91A49" w:rsidRDefault="004D4970" w:rsidP="007B48A4">
            <w:pPr>
              <w:ind w:firstLine="0"/>
              <w:jc w:val="center"/>
              <w:rPr>
                <w:sz w:val="18"/>
                <w:szCs w:val="18"/>
                <w:lang w:val="en-US"/>
              </w:rPr>
            </w:pPr>
            <w:r>
              <w:rPr>
                <w:sz w:val="18"/>
                <w:szCs w:val="18"/>
                <w:lang w:val="en-US"/>
              </w:rPr>
              <w:t>A13</w:t>
            </w:r>
          </w:p>
        </w:tc>
        <w:tc>
          <w:tcPr>
            <w:tcW w:w="6192"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D86557" w14:paraId="6C6569E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EEF0D48" w14:textId="77777777" w:rsidR="004D4970" w:rsidRPr="00A91A49" w:rsidRDefault="004D4970" w:rsidP="007B48A4">
            <w:pPr>
              <w:ind w:firstLine="0"/>
              <w:jc w:val="center"/>
              <w:rPr>
                <w:sz w:val="18"/>
                <w:szCs w:val="18"/>
                <w:lang w:val="en-US"/>
              </w:rPr>
            </w:pPr>
            <w:r>
              <w:rPr>
                <w:sz w:val="18"/>
                <w:szCs w:val="18"/>
                <w:lang w:val="en-US"/>
              </w:rPr>
              <w:t>A14</w:t>
            </w:r>
          </w:p>
        </w:tc>
        <w:tc>
          <w:tcPr>
            <w:tcW w:w="6192"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D86557" w14:paraId="5CF1150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099CC05A" w14:textId="77777777" w:rsidR="004D4970" w:rsidRDefault="004D4970" w:rsidP="007B48A4">
            <w:pPr>
              <w:ind w:firstLine="0"/>
              <w:jc w:val="center"/>
              <w:rPr>
                <w:sz w:val="18"/>
                <w:szCs w:val="18"/>
                <w:lang w:val="en-US"/>
              </w:rPr>
            </w:pPr>
            <w:r>
              <w:rPr>
                <w:sz w:val="18"/>
                <w:szCs w:val="18"/>
                <w:lang w:val="en-US"/>
              </w:rPr>
              <w:t>A15</w:t>
            </w:r>
          </w:p>
        </w:tc>
        <w:tc>
          <w:tcPr>
            <w:tcW w:w="6192" w:type="dxa"/>
          </w:tcPr>
          <w:p w14:paraId="5D8BF2DE" w14:textId="77777777"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elements of the model by issues who provided the correct answer to the question of understanding.</w:t>
            </w:r>
          </w:p>
        </w:tc>
      </w:tr>
      <w:tr w:rsidR="00133E0F" w:rsidRPr="00D86557" w14:paraId="77535FE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27BF7F7D" w14:textId="77777777" w:rsidR="00133E0F" w:rsidRDefault="00133E0F" w:rsidP="007B48A4">
            <w:pPr>
              <w:ind w:firstLine="0"/>
              <w:jc w:val="center"/>
              <w:rPr>
                <w:sz w:val="18"/>
                <w:szCs w:val="18"/>
                <w:lang w:val="en-US"/>
              </w:rPr>
            </w:pPr>
            <w:r>
              <w:rPr>
                <w:sz w:val="18"/>
                <w:szCs w:val="18"/>
                <w:lang w:val="en-US"/>
              </w:rPr>
              <w:t>A16</w:t>
            </w:r>
          </w:p>
        </w:tc>
        <w:tc>
          <w:tcPr>
            <w:tcW w:w="6192" w:type="dxa"/>
          </w:tcPr>
          <w:p w14:paraId="788A93C2" w14:textId="77777777"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durations are smaller for the fixations in the task description compared to the fixations in the process model. The perceived lower complexity, in turn,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bl>
    <w:p w14:paraId="54930672" w14:textId="6A218DEB"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we observed that the studies A6, A11 and A12 emphasize that the size and complexity of the model influence the understanding of the models. On the other hand, studies A7 and A10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that studies A6 and A11 that independently of the level of knowledge, all individuals have similar patterns when faced with process models that exceed a certain level of difficulty. In studies A1 and A13, the addition of complementary elements in the models facilitated the understanding of the participants. Only studies A8 and A14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77777777"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Fig. 3 shows the distribution of the studies considering the year of its publication. The first mapped study is A16 of the year 2012. There is a concentration of publications in the last three years, with the year 2017 the highest incidence of papers.</w:t>
      </w:r>
    </w:p>
    <w:p w14:paraId="07A0FAEA" w14:textId="77777777" w:rsidR="009F7F77" w:rsidRDefault="00CC009D" w:rsidP="00CC009D">
      <w:pPr>
        <w:pStyle w:val="NormalWeb"/>
        <w:spacing w:before="240" w:beforeAutospacing="0" w:after="0" w:afterAutospacing="0"/>
        <w:jc w:val="center"/>
        <w:rPr>
          <w:color w:val="000000"/>
          <w:sz w:val="20"/>
          <w:szCs w:val="20"/>
        </w:rPr>
      </w:pPr>
      <w:r>
        <w:rPr>
          <w:noProof/>
          <w:color w:val="000000"/>
          <w:sz w:val="20"/>
          <w:szCs w:val="20"/>
          <w:lang w:val="en-US" w:eastAsia="en-US"/>
        </w:rPr>
        <w:drawing>
          <wp:inline distT="0" distB="0" distL="0" distR="0" wp14:anchorId="5689C757" wp14:editId="7EB13EED">
            <wp:extent cx="2902363" cy="53812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923" cy="557329"/>
                    </a:xfrm>
                    <a:prstGeom prst="rect">
                      <a:avLst/>
                    </a:prstGeom>
                    <a:noFill/>
                    <a:ln>
                      <a:noFill/>
                    </a:ln>
                  </pic:spPr>
                </pic:pic>
              </a:graphicData>
            </a:graphic>
          </wp:inline>
        </w:drawing>
      </w:r>
    </w:p>
    <w:p w14:paraId="45C6A2D9" w14:textId="77777777" w:rsidR="00A36CE5" w:rsidRPr="00B574EF" w:rsidRDefault="00B574EF" w:rsidP="00B574EF">
      <w:pPr>
        <w:pStyle w:val="figurecaption"/>
        <w:spacing w:before="0"/>
        <w:rPr>
          <w:lang w:val="en-US"/>
        </w:rPr>
      </w:pPr>
      <w:bookmarkStart w:id="105" w:name="_Ref83855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3</w:t>
      </w:r>
      <w:r w:rsidR="00943A29" w:rsidRPr="00B574EF">
        <w:rPr>
          <w:b/>
          <w:iCs/>
          <w:sz w:val="20"/>
          <w:lang w:val="en-US"/>
        </w:rPr>
        <w:fldChar w:fldCharType="end"/>
      </w:r>
      <w:bookmarkEnd w:id="105"/>
      <w:r w:rsidRPr="00B574EF">
        <w:rPr>
          <w:b/>
          <w:lang w:val="en-US"/>
        </w:rPr>
        <w:t>.</w:t>
      </w:r>
      <w:r w:rsidRPr="007B44C5">
        <w:rPr>
          <w:lang w:val="en-US"/>
        </w:rPr>
        <w:t>Distribution of studies per year.</w:t>
      </w:r>
    </w:p>
    <w:p w14:paraId="70622F61" w14:textId="77777777" w:rsidR="001D02B1" w:rsidRPr="00EB1B30" w:rsidRDefault="001D02B1" w:rsidP="001D02B1">
      <w:pPr>
        <w:rPr>
          <w:color w:val="000000"/>
          <w:lang w:val="en-US"/>
        </w:rPr>
      </w:pPr>
      <w:r w:rsidRPr="00EB1B30">
        <w:rPr>
          <w:color w:val="000000"/>
          <w:lang w:val="en-US"/>
        </w:rPr>
        <w:t>As can be seen in Fig. 4, the Springer Link research database returned most (88%) of the selected studies. Only studies A9, A13 has as source the basis of research Science Direct. No reviews were chosen on the bases: ACM, Engineering Village, IEEE, Scopus and Web of Science. Figure 4.b shows the distribution of the studies according to the type of publication.</w:t>
      </w:r>
    </w:p>
    <w:p w14:paraId="01C08032" w14:textId="77777777" w:rsidR="0056535C" w:rsidRDefault="001D02B1" w:rsidP="0056535C">
      <w:pPr>
        <w:rPr>
          <w:color w:val="000000"/>
          <w:lang w:val="en-US"/>
        </w:rPr>
      </w:pPr>
      <w:r w:rsidRPr="00EB1B30">
        <w:rPr>
          <w:color w:val="000000"/>
          <w:lang w:val="en-US"/>
        </w:rPr>
        <w:t xml:space="preserve">Among the selected studies 13 (76%) were published in conferences. The conferences with the most mapped reviews are International Conference on Business Process Management with three studies (A2, A10, A16), </w:t>
      </w:r>
      <w:proofErr w:type="spellStart"/>
      <w:r w:rsidRPr="00EB1B30">
        <w:rPr>
          <w:color w:val="000000"/>
          <w:lang w:val="en-US"/>
        </w:rPr>
        <w:t>A</w:t>
      </w:r>
      <w:proofErr w:type="spellEnd"/>
      <w:r w:rsidRPr="00EB1B30">
        <w:rPr>
          <w:color w:val="000000"/>
          <w:lang w:val="en-US"/>
        </w:rPr>
        <w:t xml:space="preserve"> Information Systems and Neuroscience also with three mapped studies (A3, A8, A14) and Enterprise, Business Process and Information Systems Modeling has 2 mapped reviews (A10, A11). Also, we outlined 3 (18%) studies published papers in journals and only study A1 (1%) was released as a chapter of the book Integrating Business Process Models and Rules.</w:t>
      </w:r>
    </w:p>
    <w:p w14:paraId="5102BDA1" w14:textId="5CE17A8E" w:rsidR="00A36CE5" w:rsidRDefault="00640290" w:rsidP="00B574EF">
      <w:pPr>
        <w:pStyle w:val="NormalWeb"/>
        <w:spacing w:before="240" w:beforeAutospacing="0" w:after="0" w:afterAutospacing="0"/>
        <w:jc w:val="center"/>
        <w:rPr>
          <w:color w:val="000000"/>
          <w:sz w:val="20"/>
          <w:szCs w:val="20"/>
        </w:rPr>
      </w:pPr>
      <w:r>
        <w:rPr>
          <w:noProof/>
          <w:color w:val="000000"/>
          <w:lang w:val="en-US" w:eastAsia="en-US"/>
        </w:rPr>
        <mc:AlternateContent>
          <mc:Choice Requires="wps">
            <w:drawing>
              <wp:anchor distT="45720" distB="45720" distL="114300" distR="114300" simplePos="0" relativeHeight="251672064" behindDoc="0" locked="0" layoutInCell="1" allowOverlap="1" wp14:anchorId="43CD2E7A" wp14:editId="7D63A70A">
                <wp:simplePos x="0" y="0"/>
                <wp:positionH relativeFrom="column">
                  <wp:posOffset>3068320</wp:posOffset>
                </wp:positionH>
                <wp:positionV relativeFrom="paragraph">
                  <wp:posOffset>611505</wp:posOffset>
                </wp:positionV>
                <wp:extent cx="637540" cy="243840"/>
                <wp:effectExtent l="0" t="0" r="0" b="381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5C3FB" w14:textId="77777777" w:rsidR="008B6879" w:rsidRPr="00CC009D" w:rsidRDefault="008B6879" w:rsidP="00CC009D">
                            <w:pPr>
                              <w:ind w:firstLine="0"/>
                              <w:rPr>
                                <w:sz w:val="16"/>
                                <w:szCs w:val="16"/>
                              </w:rPr>
                            </w:pPr>
                            <w:r>
                              <w:rPr>
                                <w:sz w:val="16"/>
                                <w:szCs w:val="16"/>
                              </w:rPr>
                              <w:t>2</w:t>
                            </w:r>
                            <w:r w:rsidRPr="00CC009D">
                              <w:rPr>
                                <w:sz w:val="16"/>
                                <w:szCs w:val="16"/>
                              </w:rPr>
                              <w:t>(</w:t>
                            </w:r>
                            <w:r>
                              <w:rPr>
                                <w:sz w:val="16"/>
                                <w:szCs w:val="16"/>
                              </w:rPr>
                              <w:t>13</w:t>
                            </w:r>
                            <w:r w:rsidRPr="00CC009D">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CD2E7A" id="_x0000_t202" coordsize="21600,21600" o:spt="202" path="m,l,21600r21600,l21600,xe">
                <v:stroke joinstyle="miter"/>
                <v:path gradientshapeok="t" o:connecttype="rect"/>
              </v:shapetype>
              <v:shape id="Caixa de Texto 2" o:spid="_x0000_s1026" type="#_x0000_t202" style="position:absolute;left:0;text-align:left;margin-left:241.6pt;margin-top:48.15pt;width:50.2pt;height:19.2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LZtw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" filled="f" stroked="f">
                <v:textbox style="mso-fit-shape-to-text:t">
                  <w:txbxContent>
                    <w:p w14:paraId="7CB5C3FB" w14:textId="77777777" w:rsidR="008B6879" w:rsidRPr="00CC009D" w:rsidRDefault="008B6879" w:rsidP="00CC009D">
                      <w:pPr>
                        <w:ind w:firstLine="0"/>
                        <w:rPr>
                          <w:sz w:val="16"/>
                          <w:szCs w:val="16"/>
                        </w:rPr>
                      </w:pPr>
                      <w:r>
                        <w:rPr>
                          <w:sz w:val="16"/>
                          <w:szCs w:val="16"/>
                        </w:rPr>
                        <w:t>2</w:t>
                      </w:r>
                      <w:r w:rsidRPr="00CC009D">
                        <w:rPr>
                          <w:sz w:val="16"/>
                          <w:szCs w:val="16"/>
                        </w:rPr>
                        <w:t>(</w:t>
                      </w:r>
                      <w:r>
                        <w:rPr>
                          <w:sz w:val="16"/>
                          <w:szCs w:val="16"/>
                        </w:rPr>
                        <w:t>13</w:t>
                      </w:r>
                      <w:r w:rsidRPr="00CC009D">
                        <w:rPr>
                          <w:sz w:val="16"/>
                          <w:szCs w:val="16"/>
                        </w:rPr>
                        <w:t>%)</w:t>
                      </w:r>
                    </w:p>
                  </w:txbxContent>
                </v:textbox>
              </v:shape>
            </w:pict>
          </mc:Fallback>
        </mc:AlternateContent>
      </w:r>
      <w:r>
        <w:rPr>
          <w:noProof/>
          <w:color w:val="000000"/>
          <w:lang w:val="en-US" w:eastAsia="en-US"/>
        </w:rPr>
        <mc:AlternateContent>
          <mc:Choice Requires="wps">
            <w:drawing>
              <wp:anchor distT="45720" distB="45720" distL="114300" distR="114300" simplePos="0" relativeHeight="251696640" behindDoc="0" locked="0" layoutInCell="1" allowOverlap="1" wp14:anchorId="70C800A2" wp14:editId="4FC2C09A">
                <wp:simplePos x="0" y="0"/>
                <wp:positionH relativeFrom="column">
                  <wp:posOffset>3036570</wp:posOffset>
                </wp:positionH>
                <wp:positionV relativeFrom="paragraph">
                  <wp:posOffset>313055</wp:posOffset>
                </wp:positionV>
                <wp:extent cx="637540" cy="243840"/>
                <wp:effectExtent l="0" t="0" r="0" b="381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CB5FD" w14:textId="77777777" w:rsidR="008B6879" w:rsidRPr="00CC009D" w:rsidRDefault="008B6879" w:rsidP="00CC009D">
                            <w:pPr>
                              <w:ind w:firstLine="0"/>
                              <w:rPr>
                                <w:sz w:val="16"/>
                                <w:szCs w:val="16"/>
                              </w:rPr>
                            </w:pPr>
                            <w:r>
                              <w:rPr>
                                <w:sz w:val="16"/>
                                <w:szCs w:val="16"/>
                              </w:rPr>
                              <w:t>1</w:t>
                            </w:r>
                            <w:r w:rsidRPr="00CC009D">
                              <w:rPr>
                                <w:sz w:val="16"/>
                                <w:szCs w:val="16"/>
                              </w:rPr>
                              <w:t>(</w:t>
                            </w:r>
                            <w:r>
                              <w:rPr>
                                <w:sz w:val="16"/>
                                <w:szCs w:val="16"/>
                              </w:rPr>
                              <w:t>6</w:t>
                            </w:r>
                            <w:r w:rsidRPr="00CC009D">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C800A2" id="_x0000_s1027" type="#_x0000_t202" style="position:absolute;left:0;text-align:left;margin-left:239.1pt;margin-top:24.65pt;width:50.2pt;height:19.2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vB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" filled="f" stroked="f">
                <v:textbox style="mso-fit-shape-to-text:t">
                  <w:txbxContent>
                    <w:p w14:paraId="1A5CB5FD" w14:textId="77777777" w:rsidR="008B6879" w:rsidRPr="00CC009D" w:rsidRDefault="008B6879" w:rsidP="00CC009D">
                      <w:pPr>
                        <w:ind w:firstLine="0"/>
                        <w:rPr>
                          <w:sz w:val="16"/>
                          <w:szCs w:val="16"/>
                        </w:rPr>
                      </w:pPr>
                      <w:r>
                        <w:rPr>
                          <w:sz w:val="16"/>
                          <w:szCs w:val="16"/>
                        </w:rPr>
                        <w:t>1</w:t>
                      </w:r>
                      <w:r w:rsidRPr="00CC009D">
                        <w:rPr>
                          <w:sz w:val="16"/>
                          <w:szCs w:val="16"/>
                        </w:rPr>
                        <w:t>(</w:t>
                      </w:r>
                      <w:r>
                        <w:rPr>
                          <w:sz w:val="16"/>
                          <w:szCs w:val="16"/>
                        </w:rPr>
                        <w:t>6</w:t>
                      </w:r>
                      <w:r w:rsidRPr="00CC009D">
                        <w:rPr>
                          <w:sz w:val="16"/>
                          <w:szCs w:val="16"/>
                        </w:rPr>
                        <w:t>%)</w:t>
                      </w:r>
                    </w:p>
                  </w:txbxContent>
                </v:textbox>
              </v:shape>
            </w:pict>
          </mc:Fallback>
        </mc:AlternateContent>
      </w:r>
      <w:r>
        <w:rPr>
          <w:noProof/>
          <w:color w:val="000000"/>
          <w:lang w:val="en-US" w:eastAsia="en-US"/>
        </w:rPr>
        <mc:AlternateContent>
          <mc:Choice Requires="wps">
            <w:drawing>
              <wp:anchor distT="45720" distB="45720" distL="114300" distR="114300" simplePos="0" relativeHeight="251646464" behindDoc="0" locked="0" layoutInCell="1" allowOverlap="1" wp14:anchorId="317CE041" wp14:editId="50B817AB">
                <wp:simplePos x="0" y="0"/>
                <wp:positionH relativeFrom="column">
                  <wp:posOffset>2227319</wp:posOffset>
                </wp:positionH>
                <wp:positionV relativeFrom="paragraph">
                  <wp:posOffset>297815</wp:posOffset>
                </wp:positionV>
                <wp:extent cx="637540" cy="243840"/>
                <wp:effectExtent l="0" t="0" r="0" b="381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0D3CA" w14:textId="77777777" w:rsidR="008B6879" w:rsidRPr="00CC009D" w:rsidRDefault="008B6879" w:rsidP="00CC009D">
                            <w:pPr>
                              <w:ind w:firstLine="0"/>
                              <w:rPr>
                                <w:sz w:val="16"/>
                                <w:szCs w:val="16"/>
                              </w:rPr>
                            </w:pPr>
                            <w:r w:rsidRPr="00CC009D">
                              <w:rPr>
                                <w:sz w:val="16"/>
                                <w:szCs w:val="16"/>
                              </w:rPr>
                              <w:t>13(81%)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7CE041" id="_x0000_s1028" type="#_x0000_t202" style="position:absolute;left:0;text-align:left;margin-left:175.4pt;margin-top:23.45pt;width:50.2pt;height:19.2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5WuQIAAMY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" filled="f" stroked="f">
                <v:textbox style="mso-fit-shape-to-text:t">
                  <w:txbxContent>
                    <w:p w14:paraId="5E50D3CA" w14:textId="77777777" w:rsidR="008B6879" w:rsidRPr="00CC009D" w:rsidRDefault="008B6879" w:rsidP="00CC009D">
                      <w:pPr>
                        <w:ind w:firstLine="0"/>
                        <w:rPr>
                          <w:sz w:val="16"/>
                          <w:szCs w:val="16"/>
                        </w:rPr>
                      </w:pPr>
                      <w:r w:rsidRPr="00CC009D">
                        <w:rPr>
                          <w:sz w:val="16"/>
                          <w:szCs w:val="16"/>
                        </w:rPr>
                        <w:t>13(81%)</w:t>
                      </w:r>
                    </w:p>
                  </w:txbxContent>
                </v:textbox>
              </v:shape>
            </w:pict>
          </mc:Fallback>
        </mc:AlternateContent>
      </w:r>
      <w:r>
        <w:rPr>
          <w:noProof/>
          <w:color w:val="000000"/>
          <w:lang w:val="en-US" w:eastAsia="en-US"/>
        </w:rPr>
        <mc:AlternateContent>
          <mc:Choice Requires="wps">
            <w:drawing>
              <wp:anchor distT="45720" distB="45720" distL="114300" distR="114300" simplePos="0" relativeHeight="251621888" behindDoc="0" locked="0" layoutInCell="1" allowOverlap="1" wp14:anchorId="1EB3E09A" wp14:editId="49E7108B">
                <wp:simplePos x="0" y="0"/>
                <wp:positionH relativeFrom="column">
                  <wp:posOffset>1445260</wp:posOffset>
                </wp:positionH>
                <wp:positionV relativeFrom="paragraph">
                  <wp:posOffset>428999</wp:posOffset>
                </wp:positionV>
                <wp:extent cx="637540" cy="243840"/>
                <wp:effectExtent l="0" t="0" r="0" b="381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BE15" w14:textId="77777777" w:rsidR="008B6879" w:rsidRPr="00CC009D" w:rsidRDefault="008B6879" w:rsidP="00CC009D">
                            <w:pPr>
                              <w:ind w:firstLine="0"/>
                              <w:rPr>
                                <w:sz w:val="16"/>
                                <w:szCs w:val="16"/>
                              </w:rPr>
                            </w:pPr>
                            <w:r w:rsidRPr="00CC009D">
                              <w:rPr>
                                <w:sz w:val="16"/>
                                <w:szCs w:val="16"/>
                              </w:rPr>
                              <w:t>2(12%)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B3E09A" id="_x0000_s1029" type="#_x0000_t202" style="position:absolute;left:0;text-align:left;margin-left:113.8pt;margin-top:33.8pt;width:50.2pt;height:19.2pt;z-index:251621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ugIAAMY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" filled="f" stroked="f">
                <v:textbox style="mso-fit-shape-to-text:t">
                  <w:txbxContent>
                    <w:p w14:paraId="0F4FBE15" w14:textId="77777777" w:rsidR="008B6879" w:rsidRPr="00CC009D" w:rsidRDefault="008B6879" w:rsidP="00CC009D">
                      <w:pPr>
                        <w:ind w:firstLine="0"/>
                        <w:rPr>
                          <w:sz w:val="16"/>
                          <w:szCs w:val="16"/>
                        </w:rPr>
                      </w:pPr>
                      <w:r w:rsidRPr="00CC009D">
                        <w:rPr>
                          <w:sz w:val="16"/>
                          <w:szCs w:val="16"/>
                        </w:rPr>
                        <w:t>2(12%)</w:t>
                      </w:r>
                    </w:p>
                  </w:txbxContent>
                </v:textbox>
              </v:shape>
            </w:pict>
          </mc:Fallback>
        </mc:AlternateContent>
      </w:r>
      <w:r>
        <w:rPr>
          <w:noProof/>
          <w:lang w:val="en-US" w:eastAsia="en-US"/>
        </w:rPr>
        <mc:AlternateContent>
          <mc:Choice Requires="wps">
            <w:drawing>
              <wp:anchor distT="45720" distB="45720" distL="114300" distR="114300" simplePos="0" relativeHeight="251618816" behindDoc="0" locked="0" layoutInCell="1" allowOverlap="1" wp14:anchorId="75BC3641" wp14:editId="4072938B">
                <wp:simplePos x="0" y="0"/>
                <wp:positionH relativeFrom="column">
                  <wp:posOffset>950221</wp:posOffset>
                </wp:positionH>
                <wp:positionV relativeFrom="paragraph">
                  <wp:posOffset>256540</wp:posOffset>
                </wp:positionV>
                <wp:extent cx="637540" cy="243840"/>
                <wp:effectExtent l="0" t="0" r="0" b="381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4B5F3" w14:textId="77777777" w:rsidR="008B6879" w:rsidRPr="00CC009D" w:rsidRDefault="008B6879" w:rsidP="00640290">
                            <w:pPr>
                              <w:ind w:firstLine="0"/>
                              <w:rPr>
                                <w:sz w:val="16"/>
                                <w:szCs w:val="16"/>
                              </w:rPr>
                            </w:pPr>
                            <w:r w:rsidRPr="00CC009D">
                              <w:rPr>
                                <w:sz w:val="16"/>
                                <w:szCs w:val="16"/>
                              </w:rPr>
                              <w:t>14(88%)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BC3641" id="_x0000_s1030" type="#_x0000_t202" style="position:absolute;left:0;text-align:left;margin-left:74.8pt;margin-top:20.2pt;width:50.2pt;height:19.2pt;z-index:251618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qN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" filled="f" stroked="f">
                <v:textbox style="mso-fit-shape-to-text:t">
                  <w:txbxContent>
                    <w:p w14:paraId="35A4B5F3" w14:textId="77777777" w:rsidR="008B6879" w:rsidRPr="00CC009D" w:rsidRDefault="008B6879" w:rsidP="00640290">
                      <w:pPr>
                        <w:ind w:firstLine="0"/>
                        <w:rPr>
                          <w:sz w:val="16"/>
                          <w:szCs w:val="16"/>
                        </w:rPr>
                      </w:pPr>
                      <w:r w:rsidRPr="00CC009D">
                        <w:rPr>
                          <w:sz w:val="16"/>
                          <w:szCs w:val="16"/>
                        </w:rPr>
                        <w:t>14(88%)</w:t>
                      </w:r>
                    </w:p>
                  </w:txbxContent>
                </v:textbox>
              </v:shape>
            </w:pict>
          </mc:Fallback>
        </mc:AlternateContent>
      </w:r>
      <w:r w:rsidR="0056535C">
        <w:rPr>
          <w:noProof/>
          <w:color w:val="000000"/>
          <w:sz w:val="20"/>
          <w:szCs w:val="20"/>
          <w:lang w:val="en-US" w:eastAsia="en-US"/>
        </w:rPr>
        <w:drawing>
          <wp:inline distT="0" distB="0" distL="0" distR="0" wp14:anchorId="59E2A73C" wp14:editId="67367EE3">
            <wp:extent cx="2609197" cy="10284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757" cy="1036153"/>
                    </a:xfrm>
                    <a:prstGeom prst="rect">
                      <a:avLst/>
                    </a:prstGeom>
                    <a:noFill/>
                    <a:ln>
                      <a:noFill/>
                    </a:ln>
                  </pic:spPr>
                </pic:pic>
              </a:graphicData>
            </a:graphic>
          </wp:inline>
        </w:drawing>
      </w:r>
    </w:p>
    <w:p w14:paraId="71319D8F" w14:textId="4AC866D0" w:rsidR="00B574EF" w:rsidRPr="00B574EF" w:rsidRDefault="00756E7D" w:rsidP="00B574EF">
      <w:pPr>
        <w:pStyle w:val="figurecaption"/>
        <w:spacing w:before="0"/>
        <w:rPr>
          <w:lang w:val="en-US"/>
        </w:rPr>
      </w:pPr>
      <w:bookmarkStart w:id="106" w:name="_Ref8385623"/>
      <w:r>
        <w:rPr>
          <w:noProof/>
          <w:color w:val="000000"/>
          <w:lang w:val="en-US"/>
        </w:rPr>
        <mc:AlternateContent>
          <mc:Choice Requires="wps">
            <w:drawing>
              <wp:anchor distT="45720" distB="45720" distL="114300" distR="114300" simplePos="0" relativeHeight="251663360" behindDoc="0" locked="0" layoutInCell="1" allowOverlap="1" wp14:anchorId="3CB068DC" wp14:editId="4A73F52C">
                <wp:simplePos x="0" y="0"/>
                <wp:positionH relativeFrom="column">
                  <wp:posOffset>2883535</wp:posOffset>
                </wp:positionH>
                <wp:positionV relativeFrom="paragraph">
                  <wp:posOffset>1599565</wp:posOffset>
                </wp:positionV>
                <wp:extent cx="637540" cy="243840"/>
                <wp:effectExtent l="3175"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0CAF5" w14:textId="77777777" w:rsidR="008B6879" w:rsidRPr="00CC009D" w:rsidRDefault="008B6879"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B068DC" id="_x0000_s1031" type="#_x0000_t202" style="position:absolute;left:0;text-align:left;margin-left:227.05pt;margin-top:125.95pt;width:50.2pt;height:19.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pdugIAAMY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" filled="f" stroked="f">
                <v:textbox style="mso-fit-shape-to-text:t">
                  <w:txbxContent>
                    <w:p w14:paraId="0950CAF5" w14:textId="77777777" w:rsidR="008B6879" w:rsidRPr="00CC009D" w:rsidRDefault="008B6879"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v:textbox>
              </v:shape>
            </w:pict>
          </mc:Fallback>
        </mc:AlternateContent>
      </w:r>
      <w:del w:id="107" w:author="Denis Silveira" w:date="2019-05-16T08:56:00Z">
        <w:r w:rsidDel="003A6CB9">
          <w:rPr>
            <w:noProof/>
            <w:color w:val="000000"/>
            <w:lang w:val="en-US"/>
          </w:rPr>
          <mc:AlternateContent>
            <mc:Choice Requires="wps">
              <w:drawing>
                <wp:anchor distT="45720" distB="45720" distL="114300" distR="114300" simplePos="0" relativeHeight="251648512" behindDoc="0" locked="0" layoutInCell="1" allowOverlap="1" wp14:anchorId="56B38514" wp14:editId="457E7F1C">
                  <wp:simplePos x="0" y="0"/>
                  <wp:positionH relativeFrom="column">
                    <wp:posOffset>1492885</wp:posOffset>
                  </wp:positionH>
                  <wp:positionV relativeFrom="paragraph">
                    <wp:posOffset>3379470</wp:posOffset>
                  </wp:positionV>
                  <wp:extent cx="637540" cy="243840"/>
                  <wp:effectExtent l="635" t="1270" r="0" b="254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3AA8" w14:textId="77777777" w:rsidR="008B6879" w:rsidRPr="0056535C" w:rsidRDefault="008B6879" w:rsidP="00CC009D">
                              <w:pPr>
                                <w:ind w:firstLine="0"/>
                                <w:rPr>
                                  <w:color w:val="FFFFFF" w:themeColor="background1"/>
                                </w:rPr>
                              </w:pPr>
                              <w:r w:rsidRPr="0056535C">
                                <w:rPr>
                                  <w:color w:val="FFFFFF" w:themeColor="background1"/>
                                </w:rPr>
                                <w:t>14(88%)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6B38514" id="_x0000_s1032" type="#_x0000_t202" style="position:absolute;left:0;text-align:left;margin-left:117.55pt;margin-top:266.1pt;width:50.2pt;height:19.2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gwugIAAMY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" filled="f" stroked="f">
                  <v:textbox style="mso-fit-shape-to-text:t">
                    <w:txbxContent>
                      <w:p w14:paraId="716C3AA8" w14:textId="77777777" w:rsidR="008B6879" w:rsidRPr="0056535C" w:rsidRDefault="008B6879" w:rsidP="00CC009D">
                        <w:pPr>
                          <w:ind w:firstLine="0"/>
                          <w:rPr>
                            <w:color w:val="FFFFFF" w:themeColor="background1"/>
                          </w:rPr>
                        </w:pPr>
                        <w:r w:rsidRPr="0056535C">
                          <w:rPr>
                            <w:color w:val="FFFFFF" w:themeColor="background1"/>
                          </w:rPr>
                          <w:t>14(88%)</w:t>
                        </w:r>
                      </w:p>
                    </w:txbxContent>
                  </v:textbox>
                </v:shape>
              </w:pict>
            </mc:Fallback>
          </mc:AlternateContent>
        </w:r>
      </w:del>
      <w:r w:rsidR="00B574EF" w:rsidRPr="00B574EF">
        <w:rPr>
          <w:b/>
          <w:iCs/>
          <w:sz w:val="20"/>
          <w:lang w:val="en-US"/>
        </w:rPr>
        <w:t xml:space="preserve">Fig. </w:t>
      </w:r>
      <w:r w:rsidR="00943A29" w:rsidRPr="00B574EF">
        <w:rPr>
          <w:b/>
          <w:iCs/>
          <w:sz w:val="20"/>
          <w:lang w:val="en-US"/>
        </w:rPr>
        <w:fldChar w:fldCharType="begin"/>
      </w:r>
      <w:r w:rsidR="00B574EF"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4</w:t>
      </w:r>
      <w:r w:rsidR="00943A29" w:rsidRPr="00B574EF">
        <w:rPr>
          <w:b/>
          <w:iCs/>
          <w:sz w:val="20"/>
          <w:lang w:val="en-US"/>
        </w:rPr>
        <w:fldChar w:fldCharType="end"/>
      </w:r>
      <w:bookmarkEnd w:id="106"/>
      <w:r w:rsidR="00B574EF" w:rsidRPr="00B574EF">
        <w:rPr>
          <w:b/>
          <w:lang w:val="en-US"/>
        </w:rPr>
        <w:t>.</w:t>
      </w:r>
      <w:r w:rsidR="00B574EF">
        <w:rPr>
          <w:lang w:val="en-US"/>
        </w:rPr>
        <w:t xml:space="preserve"> Studies per database and types</w:t>
      </w:r>
      <w:r w:rsidR="00B574EF" w:rsidRPr="007B44C5">
        <w:rPr>
          <w:lang w:val="en-US"/>
        </w:rPr>
        <w:t>.</w:t>
      </w:r>
    </w:p>
    <w:p w14:paraId="17766027" w14:textId="4DBAD37D" w:rsidR="00DC1421" w:rsidRPr="00EB1B30" w:rsidRDefault="001D02B1" w:rsidP="00E0370B">
      <w:pPr>
        <w:pStyle w:val="p1a"/>
        <w:spacing w:before="240"/>
        <w:rPr>
          <w:lang w:val="en-US"/>
        </w:rPr>
      </w:pPr>
      <w:r w:rsidRPr="00EB1B30">
        <w:rPr>
          <w:lang w:val="en-US"/>
        </w:rPr>
        <w:t xml:space="preserve">To understand which studies are most relevant, we observed the number of citations of the selected papers as can be seen in Fig. </w:t>
      </w:r>
      <w:r w:rsidR="00E0370B">
        <w:rPr>
          <w:lang w:val="en-US"/>
        </w:rPr>
        <w:t>5</w:t>
      </w:r>
      <w:r w:rsidR="00E0370B" w:rsidRPr="00EB1B30">
        <w:rPr>
          <w:lang w:val="en-US"/>
        </w:rPr>
        <w:t xml:space="preserve"> </w:t>
      </w:r>
      <w:r w:rsidRPr="00EB1B30">
        <w:rPr>
          <w:lang w:val="en-US"/>
        </w:rPr>
        <w:t xml:space="preserve">of the 16 chosen reviews have a total of 120 quotes. </w:t>
      </w:r>
    </w:p>
    <w:p w14:paraId="33536C8B" w14:textId="77777777" w:rsidR="00672378" w:rsidRDefault="00903622" w:rsidP="00280DC1">
      <w:pPr>
        <w:pStyle w:val="p1a"/>
        <w:spacing w:before="240"/>
        <w:jc w:val="center"/>
      </w:pPr>
      <w:r>
        <w:rPr>
          <w:noProof/>
          <w:lang w:val="en-US"/>
        </w:rPr>
        <w:drawing>
          <wp:inline distT="0" distB="0" distL="0" distR="0" wp14:anchorId="1EDC31A1" wp14:editId="0068BD71">
            <wp:extent cx="2902363" cy="12707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2308" cy="1279488"/>
                    </a:xfrm>
                    <a:prstGeom prst="rect">
                      <a:avLst/>
                    </a:prstGeom>
                    <a:noFill/>
                    <a:ln>
                      <a:noFill/>
                    </a:ln>
                  </pic:spPr>
                </pic:pic>
              </a:graphicData>
            </a:graphic>
          </wp:inline>
        </w:drawing>
      </w:r>
    </w:p>
    <w:p w14:paraId="2277E910" w14:textId="77777777" w:rsidR="00B574EF" w:rsidRDefault="00B574EF" w:rsidP="00B574EF">
      <w:pPr>
        <w:pStyle w:val="figurecaption"/>
        <w:spacing w:before="0"/>
        <w:rPr>
          <w:lang w:val="en-US"/>
        </w:rPr>
      </w:pPr>
      <w:bookmarkStart w:id="108" w:name="_Ref83856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5</w:t>
      </w:r>
      <w:r w:rsidR="00943A29" w:rsidRPr="00B574EF">
        <w:rPr>
          <w:b/>
          <w:iCs/>
          <w:sz w:val="20"/>
          <w:lang w:val="en-US"/>
        </w:rPr>
        <w:fldChar w:fldCharType="end"/>
      </w:r>
      <w:bookmarkEnd w:id="108"/>
      <w:r w:rsidRPr="00B574EF">
        <w:rPr>
          <w:b/>
          <w:lang w:val="en-US"/>
        </w:rPr>
        <w:t>.</w:t>
      </w:r>
      <w:r w:rsidR="00E26482">
        <w:rPr>
          <w:b/>
          <w:lang w:val="en-US"/>
        </w:rPr>
        <w:t xml:space="preserve"> </w:t>
      </w:r>
      <w:r w:rsidRPr="007B44C5">
        <w:rPr>
          <w:lang w:val="en-US"/>
        </w:rPr>
        <w:t>Number of citations per study.</w:t>
      </w:r>
    </w:p>
    <w:p w14:paraId="6D34D91C" w14:textId="77777777" w:rsidR="00E0370B" w:rsidRPr="00EB1B30" w:rsidRDefault="00E0370B">
      <w:pPr>
        <w:pStyle w:val="p1a"/>
        <w:spacing w:before="240"/>
        <w:ind w:firstLine="227"/>
        <w:rPr>
          <w:lang w:val="en-US"/>
        </w:rPr>
        <w:pPrChange w:id="109" w:author="Denis Silveira" w:date="2019-05-16T09:29:00Z">
          <w:pPr>
            <w:pStyle w:val="p1a"/>
            <w:spacing w:before="240"/>
          </w:pPr>
        </w:pPrChange>
      </w:pPr>
      <w:r w:rsidRPr="00EB1B30">
        <w:rPr>
          <w:lang w:val="en-US"/>
        </w:rPr>
        <w:t>Articles A16, A15, A9, and A13 are the most popular accounting for 70% of citations. The A16 paper has 31 citations, and this may be due to the pioneering nature of this study, being published in 2012. The works A1, A2, A3 and A5 have no citation, the articles being less popular perhaps because they are articles published in more recent years.</w:t>
      </w:r>
    </w:p>
    <w:p w14:paraId="1F7A0042" w14:textId="4DB8FEB1"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 tracking device to evaluate understanding in process models?</w:t>
      </w:r>
    </w:p>
    <w:p w14:paraId="2668ABD6" w14:textId="18FE35FE" w:rsidR="006417F2" w:rsidRPr="00EB1B30" w:rsidRDefault="00F0283B" w:rsidP="006417F2">
      <w:pPr>
        <w:ind w:firstLine="0"/>
        <w:rPr>
          <w:lang w:val="en-US"/>
        </w:rPr>
      </w:pPr>
      <w:r w:rsidRPr="00EB1B30">
        <w:rPr>
          <w:lang w:val="en-US"/>
        </w:rPr>
        <w:t xml:space="preserve">Table </w:t>
      </w:r>
      <w:r w:rsidR="00411FF3">
        <w:rPr>
          <w:lang w:val="en-US"/>
        </w:rPr>
        <w:t>7</w:t>
      </w:r>
      <w:r w:rsidRPr="00EB1B30">
        <w:rPr>
          <w:lang w:val="en-US"/>
        </w:rPr>
        <w:t xml:space="preserve"> presents the 38 authors of the 16 mapped studies. Of the 38 authors, 18 (47%) have more than one article included in the mapping. In turn, the author with more review is Barbara Weber owning six studies. They are followed by the authors Manfred Reichert, Michael </w:t>
      </w:r>
      <w:proofErr w:type="spellStart"/>
      <w:r w:rsidRPr="00EB1B30">
        <w:rPr>
          <w:lang w:val="en-US"/>
        </w:rPr>
        <w:t>Zimoch</w:t>
      </w:r>
      <w:proofErr w:type="spellEnd"/>
      <w:r w:rsidRPr="00EB1B30">
        <w:rPr>
          <w:lang w:val="en-US"/>
        </w:rPr>
        <w:t xml:space="preserve"> and </w:t>
      </w:r>
      <w:proofErr w:type="spellStart"/>
      <w:r w:rsidRPr="00EB1B30">
        <w:rPr>
          <w:lang w:val="en-US"/>
        </w:rPr>
        <w:t>RüdigerPryss</w:t>
      </w:r>
      <w:proofErr w:type="spellEnd"/>
      <w:r w:rsidRPr="00EB1B30">
        <w:rPr>
          <w:lang w:val="en-US"/>
        </w:rPr>
        <w:t xml:space="preserve"> with four studies, these studies that compose a series of experiments of the same research. Study A4, A14 has the most significant number of authors having the same seven authors. All the authors of the study A4 are authors of at least one other study of the present mapping, being thus considered the German university Ulm the most influential for the research area of the mapping in question.</w:t>
      </w:r>
    </w:p>
    <w:p w14:paraId="1894EBA3" w14:textId="5E6FFDF8" w:rsidR="006417F2" w:rsidRDefault="006417F2" w:rsidP="006417F2">
      <w:pPr>
        <w:pStyle w:val="p1a"/>
        <w:spacing w:before="240"/>
        <w:jc w:val="center"/>
        <w:rPr>
          <w:color w:val="000000"/>
        </w:rPr>
      </w:pPr>
      <w:bookmarkStart w:id="110" w:name="_Ref8387114"/>
      <w:proofErr w:type="spellStart"/>
      <w:r>
        <w:rPr>
          <w:b/>
        </w:rPr>
        <w:t>Table</w:t>
      </w:r>
      <w:proofErr w:type="spellEnd"/>
      <w:r w:rsidR="00903622">
        <w:rPr>
          <w:b/>
        </w:rPr>
        <w:t xml:space="preserve"> </w:t>
      </w:r>
      <w:r w:rsidR="00411FF3">
        <w:rPr>
          <w:b/>
        </w:rPr>
        <w:t>7</w:t>
      </w:r>
      <w:bookmarkEnd w:id="110"/>
      <w:r>
        <w:rPr>
          <w:b/>
        </w:rPr>
        <w:t>.</w:t>
      </w:r>
      <w:r>
        <w:rPr>
          <w:color w:val="000000"/>
        </w:rPr>
        <w:t>Autores dos estudos mapeados.</w:t>
      </w:r>
    </w:p>
    <w:tbl>
      <w:tblPr>
        <w:tblStyle w:val="TabelaSimples12"/>
        <w:tblW w:w="6973" w:type="dxa"/>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503"/>
      </w:tblGrid>
      <w:tr w:rsidR="00475F78" w14:paraId="240C74C5"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vAlign w:val="center"/>
          </w:tcPr>
          <w:p w14:paraId="24209D37" w14:textId="77777777"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14:paraId="123C0805" w14:textId="77777777" w:rsidR="00475F78" w:rsidRPr="00890DB2"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890DB2">
              <w:rPr>
                <w:sz w:val="18"/>
                <w:szCs w:val="18"/>
                <w:lang w:val="en-US"/>
              </w:rPr>
              <w:t>Autors</w:t>
            </w:r>
            <w:proofErr w:type="spellEnd"/>
          </w:p>
        </w:tc>
      </w:tr>
      <w:tr w:rsidR="00475F78" w14:paraId="55E92101"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0CE871F3" w14:textId="77777777" w:rsidR="00475F78" w:rsidRPr="00890DB2" w:rsidRDefault="00475F78" w:rsidP="00EB1B30">
            <w:pPr>
              <w:ind w:firstLine="0"/>
              <w:jc w:val="center"/>
              <w:rPr>
                <w:sz w:val="18"/>
                <w:szCs w:val="18"/>
                <w:lang w:val="en-US"/>
              </w:rPr>
            </w:pPr>
            <w:r w:rsidRPr="00890DB2">
              <w:rPr>
                <w:sz w:val="18"/>
                <w:szCs w:val="18"/>
                <w:lang w:val="en-US"/>
              </w:rPr>
              <w:t>6</w:t>
            </w:r>
          </w:p>
        </w:tc>
        <w:tc>
          <w:tcPr>
            <w:tcW w:w="6503" w:type="dxa"/>
          </w:tcPr>
          <w:p w14:paraId="4C683C96"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Barbara Weber</w:t>
            </w:r>
          </w:p>
        </w:tc>
      </w:tr>
      <w:tr w:rsidR="00475F78" w:rsidRPr="00D86557" w14:paraId="64BB173C" w14:textId="77777777" w:rsidTr="00280DC1">
        <w:tc>
          <w:tcPr>
            <w:cnfStyle w:val="001000000000" w:firstRow="0" w:lastRow="0" w:firstColumn="1" w:lastColumn="0" w:oddVBand="0" w:evenVBand="0" w:oddHBand="0" w:evenHBand="0" w:firstRowFirstColumn="0" w:firstRowLastColumn="0" w:lastRowFirstColumn="0" w:lastRowLastColumn="0"/>
            <w:tcW w:w="470" w:type="dxa"/>
            <w:vAlign w:val="center"/>
          </w:tcPr>
          <w:p w14:paraId="6BA40D62" w14:textId="77777777"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14:paraId="0FA269A2" w14:textId="77777777"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Manfred Reichert, Michael </w:t>
            </w:r>
            <w:proofErr w:type="spellStart"/>
            <w:r w:rsidRPr="00890DB2">
              <w:rPr>
                <w:sz w:val="18"/>
                <w:szCs w:val="18"/>
                <w:lang w:val="en-US" w:eastAsia="pt-BR"/>
              </w:rPr>
              <w:t>Zimoch</w:t>
            </w:r>
            <w:proofErr w:type="spellEnd"/>
            <w:r w:rsidRPr="00890DB2">
              <w:rPr>
                <w:sz w:val="18"/>
                <w:szCs w:val="18"/>
                <w:lang w:val="en-US" w:eastAsia="pt-BR"/>
              </w:rPr>
              <w:t xml:space="preserve">, </w:t>
            </w:r>
            <w:proofErr w:type="spellStart"/>
            <w:r w:rsidRPr="00890DB2">
              <w:rPr>
                <w:sz w:val="18"/>
                <w:szCs w:val="18"/>
                <w:lang w:val="en-US" w:eastAsia="pt-BR"/>
              </w:rPr>
              <w:t>RüdigerPryss</w:t>
            </w:r>
            <w:proofErr w:type="spellEnd"/>
          </w:p>
        </w:tc>
      </w:tr>
      <w:tr w:rsidR="00475F78" w:rsidRPr="00D86557" w14:paraId="5C58A26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78773927" w14:textId="77777777"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14:paraId="10D87DA3"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 xml:space="preserve">Andrea </w:t>
            </w:r>
            <w:proofErr w:type="spellStart"/>
            <w:r w:rsidRPr="00890DB2">
              <w:rPr>
                <w:sz w:val="18"/>
                <w:szCs w:val="18"/>
                <w:lang w:val="en-US" w:eastAsia="pt-BR"/>
              </w:rPr>
              <w:t>Burattin</w:t>
            </w:r>
            <w:proofErr w:type="spellEnd"/>
            <w:r w:rsidRPr="00890DB2">
              <w:rPr>
                <w:sz w:val="18"/>
                <w:szCs w:val="18"/>
                <w:lang w:val="en-US" w:eastAsia="pt-BR"/>
              </w:rPr>
              <w:t xml:space="preserve">, Thomas Probst, Winfried </w:t>
            </w:r>
            <w:proofErr w:type="spellStart"/>
            <w:r w:rsidRPr="00890DB2">
              <w:rPr>
                <w:sz w:val="18"/>
                <w:szCs w:val="18"/>
                <w:lang w:val="en-US" w:eastAsia="pt-BR"/>
              </w:rPr>
              <w:t>Schlee</w:t>
            </w:r>
            <w:proofErr w:type="spellEnd"/>
            <w:r w:rsidRPr="00890DB2">
              <w:rPr>
                <w:sz w:val="18"/>
                <w:szCs w:val="18"/>
                <w:lang w:val="en-US" w:eastAsia="pt-BR"/>
              </w:rPr>
              <w:t xml:space="preserve">, Manuel </w:t>
            </w:r>
            <w:proofErr w:type="spellStart"/>
            <w:r w:rsidRPr="00890DB2">
              <w:rPr>
                <w:sz w:val="18"/>
                <w:szCs w:val="18"/>
                <w:lang w:val="en-US" w:eastAsia="pt-BR"/>
              </w:rPr>
              <w:t>Neurauter</w:t>
            </w:r>
            <w:proofErr w:type="spellEnd"/>
            <w:r w:rsidRPr="00890DB2">
              <w:rPr>
                <w:sz w:val="18"/>
                <w:szCs w:val="18"/>
                <w:lang w:val="en-US" w:eastAsia="pt-BR"/>
              </w:rPr>
              <w:t xml:space="preserve">, Jakob </w:t>
            </w:r>
            <w:proofErr w:type="spellStart"/>
            <w:r w:rsidRPr="00890DB2">
              <w:rPr>
                <w:sz w:val="18"/>
                <w:szCs w:val="18"/>
                <w:lang w:val="en-US" w:eastAsia="pt-BR"/>
              </w:rPr>
              <w:t>Pinggera</w:t>
            </w:r>
            <w:proofErr w:type="spellEnd"/>
            <w:r w:rsidRPr="00890DB2">
              <w:rPr>
                <w:sz w:val="18"/>
                <w:szCs w:val="18"/>
                <w:lang w:val="en-US" w:eastAsia="pt-BR"/>
              </w:rPr>
              <w:t xml:space="preserve">, Razvan </w:t>
            </w:r>
            <w:proofErr w:type="spellStart"/>
            <w:r w:rsidRPr="00890DB2">
              <w:rPr>
                <w:sz w:val="18"/>
                <w:szCs w:val="18"/>
                <w:lang w:val="en-US" w:eastAsia="pt-BR"/>
              </w:rPr>
              <w:t>Petrusel</w:t>
            </w:r>
            <w:proofErr w:type="spellEnd"/>
            <w:r w:rsidRPr="00890DB2">
              <w:rPr>
                <w:sz w:val="18"/>
                <w:szCs w:val="18"/>
                <w:lang w:val="en-US" w:eastAsia="pt-BR"/>
              </w:rPr>
              <w:t>, Jan Mendling</w:t>
            </w:r>
          </w:p>
        </w:tc>
      </w:tr>
      <w:tr w:rsidR="00475F78" w:rsidRPr="00D86557" w14:paraId="58BC96F8" w14:textId="77777777" w:rsidTr="00280DC1">
        <w:tc>
          <w:tcPr>
            <w:cnfStyle w:val="001000000000" w:firstRow="0" w:lastRow="0" w:firstColumn="1" w:lastColumn="0" w:oddVBand="0" w:evenVBand="0" w:oddHBand="0" w:evenHBand="0" w:firstRowFirstColumn="0" w:firstRowLastColumn="0" w:lastRowFirstColumn="0" w:lastRowLastColumn="0"/>
            <w:tcW w:w="470" w:type="dxa"/>
            <w:vAlign w:val="center"/>
          </w:tcPr>
          <w:p w14:paraId="4F5BB24B" w14:textId="77777777"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14:paraId="0BD3D5C5" w14:textId="77777777"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Johannes </w:t>
            </w:r>
            <w:proofErr w:type="spellStart"/>
            <w:r w:rsidRPr="00890DB2">
              <w:rPr>
                <w:sz w:val="18"/>
                <w:szCs w:val="18"/>
                <w:lang w:val="en-US" w:eastAsia="pt-BR"/>
              </w:rPr>
              <w:t>Schobel</w:t>
            </w:r>
            <w:proofErr w:type="spellEnd"/>
            <w:r w:rsidRPr="00890DB2">
              <w:rPr>
                <w:sz w:val="18"/>
                <w:szCs w:val="18"/>
                <w:lang w:val="en-US" w:eastAsia="pt-BR"/>
              </w:rPr>
              <w:t xml:space="preserve">, Marco </w:t>
            </w:r>
            <w:proofErr w:type="spellStart"/>
            <w:r w:rsidRPr="00890DB2">
              <w:rPr>
                <w:sz w:val="18"/>
                <w:szCs w:val="18"/>
                <w:lang w:val="en-US" w:eastAsia="pt-BR"/>
              </w:rPr>
              <w:t>Furtner</w:t>
            </w:r>
            <w:proofErr w:type="spellEnd"/>
            <w:r w:rsidRPr="00890DB2">
              <w:rPr>
                <w:sz w:val="18"/>
                <w:szCs w:val="18"/>
                <w:lang w:val="en-US" w:eastAsia="pt-BR"/>
              </w:rPr>
              <w:t xml:space="preserve">, Markus Martini, Pierre Sachse, Stefan </w:t>
            </w:r>
            <w:proofErr w:type="spellStart"/>
            <w:r w:rsidRPr="00890DB2">
              <w:rPr>
                <w:sz w:val="18"/>
                <w:szCs w:val="18"/>
                <w:lang w:val="en-US" w:eastAsia="pt-BR"/>
              </w:rPr>
              <w:t>Zugal</w:t>
            </w:r>
            <w:proofErr w:type="spellEnd"/>
            <w:r w:rsidRPr="00890DB2">
              <w:rPr>
                <w:sz w:val="18"/>
                <w:szCs w:val="18"/>
                <w:lang w:val="en-US" w:eastAsia="pt-BR"/>
              </w:rPr>
              <w:t xml:space="preserve">, Christopher J. Davis, </w:t>
            </w:r>
            <w:proofErr w:type="spellStart"/>
            <w:r w:rsidRPr="00890DB2">
              <w:rPr>
                <w:sz w:val="18"/>
                <w:szCs w:val="18"/>
                <w:lang w:val="en-US" w:eastAsia="pt-BR"/>
              </w:rPr>
              <w:t>Hajo</w:t>
            </w:r>
            <w:proofErr w:type="spellEnd"/>
            <w:r w:rsidRPr="00890DB2">
              <w:rPr>
                <w:sz w:val="18"/>
                <w:szCs w:val="18"/>
                <w:lang w:val="en-US" w:eastAsia="pt-BR"/>
              </w:rPr>
              <w:t xml:space="preserve"> A. Reijers</w:t>
            </w:r>
          </w:p>
        </w:tc>
      </w:tr>
      <w:tr w:rsidR="00475F78" w:rsidRPr="00D86557" w14:paraId="5E0CFD8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bottom w:val="single" w:sz="12" w:space="0" w:color="auto"/>
            </w:tcBorders>
            <w:vAlign w:val="center"/>
          </w:tcPr>
          <w:p w14:paraId="55F88EF8" w14:textId="77777777"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14:paraId="3B91A8FE"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 xml:space="preserve">Georg </w:t>
            </w:r>
            <w:proofErr w:type="spellStart"/>
            <w:r w:rsidRPr="00890DB2">
              <w:rPr>
                <w:sz w:val="18"/>
                <w:szCs w:val="18"/>
                <w:lang w:val="en-US" w:eastAsia="pt-BR"/>
              </w:rPr>
              <w:t>Layher</w:t>
            </w:r>
            <w:proofErr w:type="spellEnd"/>
            <w:r w:rsidRPr="00890DB2">
              <w:rPr>
                <w:sz w:val="18"/>
                <w:szCs w:val="18"/>
                <w:lang w:val="en-US" w:eastAsia="pt-BR"/>
              </w:rPr>
              <w:t xml:space="preserve">, Marta </w:t>
            </w:r>
            <w:proofErr w:type="spellStart"/>
            <w:r w:rsidRPr="00890DB2">
              <w:rPr>
                <w:sz w:val="18"/>
                <w:szCs w:val="18"/>
                <w:lang w:val="en-US" w:eastAsia="pt-BR"/>
              </w:rPr>
              <w:t>Indulska</w:t>
            </w:r>
            <w:proofErr w:type="spellEnd"/>
            <w:r w:rsidRPr="00890DB2">
              <w:rPr>
                <w:sz w:val="18"/>
                <w:szCs w:val="18"/>
                <w:lang w:val="en-US" w:eastAsia="pt-BR"/>
              </w:rPr>
              <w:t xml:space="preserve">, </w:t>
            </w:r>
            <w:proofErr w:type="spellStart"/>
            <w:r w:rsidRPr="00890DB2">
              <w:rPr>
                <w:sz w:val="18"/>
                <w:szCs w:val="18"/>
                <w:lang w:val="en-US" w:eastAsia="pt-BR"/>
              </w:rPr>
              <w:t>Shazia</w:t>
            </w:r>
            <w:proofErr w:type="spellEnd"/>
            <w:r w:rsidRPr="00890DB2">
              <w:rPr>
                <w:sz w:val="18"/>
                <w:szCs w:val="18"/>
                <w:lang w:val="en-US" w:eastAsia="pt-BR"/>
              </w:rPr>
              <w:t xml:space="preserve"> Sadiq, Wei Wang, Amine </w:t>
            </w:r>
            <w:proofErr w:type="spellStart"/>
            <w:r w:rsidRPr="00890DB2">
              <w:rPr>
                <w:sz w:val="18"/>
                <w:szCs w:val="18"/>
                <w:lang w:val="en-US" w:eastAsia="pt-BR"/>
              </w:rPr>
              <w:t>AbbadAndaloussi</w:t>
            </w:r>
            <w:proofErr w:type="spellEnd"/>
            <w:r w:rsidRPr="00890DB2">
              <w:rPr>
                <w:sz w:val="18"/>
                <w:szCs w:val="18"/>
                <w:lang w:val="en-US" w:eastAsia="pt-BR"/>
              </w:rPr>
              <w:t xml:space="preserve">, Thomas T. Hildebrandt, </w:t>
            </w:r>
            <w:proofErr w:type="spellStart"/>
            <w:r w:rsidRPr="00890DB2">
              <w:rPr>
                <w:sz w:val="18"/>
                <w:szCs w:val="18"/>
                <w:lang w:val="en-US" w:eastAsia="pt-BR"/>
              </w:rPr>
              <w:t>TijsSlaats</w:t>
            </w:r>
            <w:proofErr w:type="spellEnd"/>
            <w:r w:rsidRPr="00890DB2">
              <w:rPr>
                <w:sz w:val="18"/>
                <w:szCs w:val="18"/>
                <w:lang w:val="en-US" w:eastAsia="pt-BR"/>
              </w:rPr>
              <w:t xml:space="preserve">, Alan R. </w:t>
            </w:r>
            <w:proofErr w:type="spellStart"/>
            <w:r w:rsidRPr="00890DB2">
              <w:rPr>
                <w:sz w:val="18"/>
                <w:szCs w:val="18"/>
                <w:lang w:val="en-US" w:eastAsia="pt-BR"/>
              </w:rPr>
              <w:t>Hevner</w:t>
            </w:r>
            <w:proofErr w:type="spellEnd"/>
            <w:r w:rsidRPr="00890DB2">
              <w:rPr>
                <w:sz w:val="18"/>
                <w:szCs w:val="18"/>
                <w:lang w:val="en-US" w:eastAsia="pt-BR"/>
              </w:rPr>
              <w:t xml:space="preserve">, </w:t>
            </w:r>
            <w:proofErr w:type="spellStart"/>
            <w:r w:rsidRPr="00890DB2">
              <w:rPr>
                <w:sz w:val="18"/>
                <w:szCs w:val="18"/>
                <w:lang w:val="en-US" w:eastAsia="pt-BR"/>
              </w:rPr>
              <w:t>ÉliseLabonté-LeMoyne</w:t>
            </w:r>
            <w:proofErr w:type="spellEnd"/>
            <w:r w:rsidRPr="00890DB2">
              <w:rPr>
                <w:sz w:val="18"/>
                <w:szCs w:val="18"/>
                <w:lang w:val="en-US" w:eastAsia="pt-BR"/>
              </w:rPr>
              <w:t>, Karl-David Boutin, Pierre-</w:t>
            </w:r>
            <w:proofErr w:type="spellStart"/>
            <w:r w:rsidRPr="00890DB2">
              <w:rPr>
                <w:sz w:val="18"/>
                <w:szCs w:val="18"/>
                <w:lang w:val="en-US" w:eastAsia="pt-BR"/>
              </w:rPr>
              <w:t>Majorique</w:t>
            </w:r>
            <w:proofErr w:type="spellEnd"/>
            <w:r w:rsidRPr="00890DB2">
              <w:rPr>
                <w:sz w:val="18"/>
                <w:szCs w:val="18"/>
                <w:lang w:val="en-US" w:eastAsia="pt-BR"/>
              </w:rPr>
              <w:t xml:space="preserve"> Léger, Heiko Neumann, Sven Vermeulen, Tim </w:t>
            </w:r>
            <w:proofErr w:type="spellStart"/>
            <w:r w:rsidRPr="00890DB2">
              <w:rPr>
                <w:sz w:val="18"/>
                <w:szCs w:val="18"/>
                <w:lang w:val="en-US" w:eastAsia="pt-BR"/>
              </w:rPr>
              <w:t>Mohring</w:t>
            </w:r>
            <w:proofErr w:type="spellEnd"/>
            <w:r w:rsidRPr="00890DB2">
              <w:rPr>
                <w:sz w:val="18"/>
                <w:szCs w:val="18"/>
                <w:lang w:val="en-US" w:eastAsia="pt-BR"/>
              </w:rPr>
              <w:t xml:space="preserve">, Klara </w:t>
            </w:r>
            <w:proofErr w:type="spellStart"/>
            <w:r w:rsidRPr="00890DB2">
              <w:rPr>
                <w:sz w:val="18"/>
                <w:szCs w:val="18"/>
                <w:lang w:val="en-US" w:eastAsia="pt-BR"/>
              </w:rPr>
              <w:t>Jelinkov</w:t>
            </w:r>
            <w:proofErr w:type="spellEnd"/>
            <w:r w:rsidRPr="00890DB2">
              <w:rPr>
                <w:sz w:val="18"/>
                <w:szCs w:val="18"/>
                <w:lang w:val="en-US" w:eastAsia="pt-BR"/>
              </w:rPr>
              <w:t xml:space="preserve">, Josef </w:t>
            </w:r>
            <w:proofErr w:type="spellStart"/>
            <w:r w:rsidRPr="00890DB2">
              <w:rPr>
                <w:sz w:val="18"/>
                <w:szCs w:val="18"/>
                <w:lang w:val="en-US" w:eastAsia="pt-BR"/>
              </w:rPr>
              <w:t>Pavlicek</w:t>
            </w:r>
            <w:proofErr w:type="spellEnd"/>
            <w:r w:rsidRPr="00890DB2">
              <w:rPr>
                <w:sz w:val="18"/>
                <w:szCs w:val="18"/>
                <w:lang w:val="en-US" w:eastAsia="pt-BR"/>
              </w:rPr>
              <w:t xml:space="preserve">, Petra </w:t>
            </w:r>
            <w:proofErr w:type="spellStart"/>
            <w:r w:rsidRPr="00890DB2">
              <w:rPr>
                <w:sz w:val="18"/>
                <w:szCs w:val="18"/>
                <w:lang w:val="en-US" w:eastAsia="pt-BR"/>
              </w:rPr>
              <w:t>Pavlickova</w:t>
            </w:r>
            <w:proofErr w:type="spellEnd"/>
            <w:r w:rsidRPr="00890DB2">
              <w:rPr>
                <w:sz w:val="18"/>
                <w:szCs w:val="18"/>
                <w:lang w:val="en-US" w:eastAsia="pt-BR"/>
              </w:rPr>
              <w:t xml:space="preserve">, Radek </w:t>
            </w:r>
            <w:proofErr w:type="spellStart"/>
            <w:r w:rsidRPr="00890DB2">
              <w:rPr>
                <w:sz w:val="18"/>
                <w:szCs w:val="18"/>
                <w:lang w:val="en-US" w:eastAsia="pt-BR"/>
              </w:rPr>
              <w:t>Hronza</w:t>
            </w:r>
            <w:proofErr w:type="spellEnd"/>
            <w:r w:rsidRPr="00890DB2">
              <w:rPr>
                <w:sz w:val="18"/>
                <w:szCs w:val="18"/>
                <w:lang w:val="en-US" w:eastAsia="pt-BR"/>
              </w:rPr>
              <w:t>, Michael Kaiser, Katharina Reiter</w:t>
            </w:r>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77777777" w:rsidR="00F0283B" w:rsidRPr="00EB1B30" w:rsidRDefault="00F0283B" w:rsidP="005D2BCA">
      <w:pPr>
        <w:ind w:firstLine="0"/>
        <w:rPr>
          <w:lang w:val="en-US"/>
        </w:rPr>
      </w:pPr>
      <w:r w:rsidRPr="00EB1B30">
        <w:rPr>
          <w:lang w:val="en-US"/>
        </w:rPr>
        <w:t xml:space="preserve">The studies [57, 58] investigate the factors that influence the understanding of process models but do not specifically address the use of </w:t>
      </w:r>
      <w:proofErr w:type="spellStart"/>
      <w:r w:rsidRPr="00EB1B30">
        <w:rPr>
          <w:lang w:val="en-US"/>
        </w:rPr>
        <w:t>doeye</w:t>
      </w:r>
      <w:proofErr w:type="spellEnd"/>
      <w:r w:rsidRPr="00EB1B30">
        <w:rPr>
          <w:lang w:val="en-US"/>
        </w:rPr>
        <w:t>-tracking as a way of measuring comprehension. However, there is the study [39] that verifies the use of eye-tracking technology in software engineering. This study conducts a comprehensive survey that does not explicitly address business process models.</w:t>
      </w:r>
    </w:p>
    <w:p w14:paraId="28CB3CFD" w14:textId="77777777" w:rsidR="00B01001" w:rsidRPr="00EB1B30" w:rsidRDefault="00F0283B" w:rsidP="00F0283B">
      <w:pPr>
        <w:rPr>
          <w:lang w:val="en-US"/>
        </w:rPr>
      </w:pPr>
      <w:r w:rsidRPr="00EB1B30">
        <w:rPr>
          <w:lang w:val="en-US"/>
        </w:rPr>
        <w:t>Moreover, this research [39]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Pr="00EB1B30">
        <w:rPr>
          <w:lang w:val="en-US"/>
        </w:rPr>
        <w:t>traking</w:t>
      </w:r>
      <w:proofErr w:type="spellEnd"/>
      <w:r w:rsidRPr="00EB1B30">
        <w:rPr>
          <w:lang w:val="en-US"/>
        </w:rPr>
        <w:t>.</w:t>
      </w:r>
    </w:p>
    <w:p w14:paraId="17EF8377" w14:textId="77777777"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proofErr w:type="spellStart"/>
      <w:r>
        <w:rPr>
          <w:bCs/>
          <w:color w:val="000000"/>
        </w:rPr>
        <w:t>W</w:t>
      </w:r>
      <w:r w:rsidRPr="00AE22C4">
        <w:rPr>
          <w:bCs/>
          <w:color w:val="000000"/>
        </w:rPr>
        <w:t>ork</w:t>
      </w:r>
      <w:proofErr w:type="spellEnd"/>
    </w:p>
    <w:p w14:paraId="3DC5C13A" w14:textId="3789DA92" w:rsidR="0026060A" w:rsidRPr="0026060A" w:rsidRDefault="0026060A" w:rsidP="0026060A">
      <w:pPr>
        <w:ind w:firstLine="0"/>
        <w:rPr>
          <w:ins w:id="111" w:author="Denis Silveira" w:date="2019-05-16T10:44:00Z"/>
          <w:lang w:val="en-US"/>
        </w:rPr>
      </w:pPr>
      <w:ins w:id="112" w:author="Denis Silveira" w:date="2019-05-16T10:44:00Z">
        <w:r w:rsidRPr="0026060A">
          <w:rPr>
            <w:lang w:val="en-US"/>
          </w:rPr>
          <w:t>The goal of this paper is to provide a comprehensive overview of evaluation the of understanding of process models through eye-tracking techniques. To achieve this, we performed a systematic mapping study to find empirical evidence about how the eye-tracking technology has been applied in the understanding of the business process models. The result is an overview of the current practice of eye-tracking in business process models, both industry and academia. The evidence found indicates that the selected studies are strongly concerned with the understanding of process models, but few of them [A8, A14] 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 ocular, sacral, sweep path, duration and attempt-pill [A1, A4, A5, A6].</w:t>
        </w:r>
      </w:ins>
    </w:p>
    <w:p w14:paraId="6692B5B2" w14:textId="77777777" w:rsidR="0026060A" w:rsidRPr="0026060A" w:rsidRDefault="0026060A">
      <w:pPr>
        <w:rPr>
          <w:ins w:id="113" w:author="Denis Silveira" w:date="2019-05-16T10:44:00Z"/>
          <w:lang w:val="en-US"/>
        </w:rPr>
        <w:pPrChange w:id="114" w:author="Denis Silveira" w:date="2019-05-16T10:45:00Z">
          <w:pPr>
            <w:ind w:firstLine="0"/>
          </w:pPr>
        </w:pPrChange>
      </w:pPr>
      <w:ins w:id="115" w:author="Denis Silveira" w:date="2019-05-16T10:44:00Z">
        <w:r w:rsidRPr="0026060A">
          <w:rPr>
            <w:lang w:val="en-US"/>
          </w:rPr>
          <w:t xml:space="preserve">These open issues identified can be used to offer a research agenda. </w:t>
        </w:r>
        <w:proofErr w:type="gramStart"/>
        <w:r w:rsidRPr="0026060A">
          <w:rPr>
            <w:lang w:val="en-US"/>
          </w:rPr>
          <w:t>In the near future</w:t>
        </w:r>
        <w:proofErr w:type="gramEnd"/>
        <w:r w:rsidRPr="0026060A">
          <w:rPr>
            <w:lang w:val="en-US"/>
          </w:rPr>
          <w:t xml:space="preserve"> work, we will focus our research on the system- </w:t>
        </w:r>
        <w:proofErr w:type="spellStart"/>
        <w:r w:rsidRPr="0026060A">
          <w:rPr>
            <w:lang w:val="en-US"/>
          </w:rPr>
          <w:t>atization</w:t>
        </w:r>
        <w:proofErr w:type="spellEnd"/>
        <w:r w:rsidRPr="0026060A">
          <w:rPr>
            <w:lang w:val="en-US"/>
          </w:rPr>
          <w:t xml:space="preserve"> of the manner in which an evaluation with an eye-tracking should be built. Also, we will contribute to improve the state of practice with the conduction of controlled experiments to evaluate </w:t>
        </w:r>
      </w:ins>
    </w:p>
    <w:p w14:paraId="435A64C5" w14:textId="3B6483B3" w:rsidR="00354DD4" w:rsidRPr="00354DD4" w:rsidDel="0026060A" w:rsidRDefault="0026060A" w:rsidP="0026060A">
      <w:pPr>
        <w:ind w:firstLine="0"/>
        <w:rPr>
          <w:del w:id="116" w:author="Denis Silveira" w:date="2019-05-16T10:44:00Z"/>
          <w:lang w:val="en-US"/>
        </w:rPr>
      </w:pPr>
      <w:ins w:id="117" w:author="Denis Silveira" w:date="2019-05-16T10:44:00Z">
        <w:r w:rsidRPr="0026060A">
          <w:rPr>
            <w:lang w:val="en-US"/>
          </w:rPr>
          <w:t>the understanding of business process modeling on the fly.</w:t>
        </w:r>
        <w:r w:rsidRPr="0026060A" w:rsidDel="0026060A">
          <w:rPr>
            <w:lang w:val="en-US"/>
          </w:rPr>
          <w:t xml:space="preserve"> </w:t>
        </w:r>
      </w:ins>
      <w:del w:id="118" w:author="Denis Silveira" w:date="2019-05-16T10:44:00Z">
        <w:r w:rsidR="00354DD4" w:rsidRPr="00354DD4" w:rsidDel="0026060A">
          <w:rPr>
            <w:lang w:val="en-US"/>
          </w:rPr>
          <w:delText>The primary motivation for this paper was to investigate the state of the art of using eye-tracking, through systematic mapping of the literature to determine which issues were studied, providing an overview to assist researchers in future research planning.</w:delText>
        </w:r>
      </w:del>
    </w:p>
    <w:p w14:paraId="7DD8C2EA" w14:textId="071F93A9" w:rsidR="00354DD4" w:rsidRPr="00354DD4" w:rsidDel="0026060A" w:rsidRDefault="00354DD4" w:rsidP="003E4E0C">
      <w:pPr>
        <w:ind w:firstLine="0"/>
        <w:rPr>
          <w:del w:id="119" w:author="Denis Silveira" w:date="2019-05-16T10:44:00Z"/>
          <w:lang w:val="en-US"/>
        </w:rPr>
      </w:pPr>
      <w:del w:id="120" w:author="Denis Silveira" w:date="2019-05-16T10:44:00Z">
        <w:r w:rsidRPr="00354DD4" w:rsidDel="0026060A">
          <w:rPr>
            <w:lang w:val="en-US"/>
          </w:rPr>
          <w:delText>Based on this study, it was possible to verify that there is no standardization about the use of eye-tracking technology in the analysis of the process models. Perhaps a standardization could reduce the risks of failure, mitigating the threats to validity, as emphasized in [39]. In this sense, it is interesting to note that performing an eye-tracking analysis requires specific recommendations regarding the limitations associated with this technology.</w:delText>
        </w:r>
      </w:del>
    </w:p>
    <w:p w14:paraId="7FBA73AE" w14:textId="42B6AC9E" w:rsidR="00354DD4" w:rsidRPr="00354DD4" w:rsidDel="0026060A" w:rsidRDefault="003E4E0C" w:rsidP="003E4E0C">
      <w:pPr>
        <w:ind w:firstLine="0"/>
        <w:rPr>
          <w:del w:id="121" w:author="Denis Silveira" w:date="2019-05-16T10:44:00Z"/>
          <w:lang w:val="en-US"/>
        </w:rPr>
      </w:pPr>
      <w:del w:id="122" w:author="Denis Silveira" w:date="2019-05-16T10:44:00Z">
        <w:r w:rsidDel="0026060A">
          <w:rPr>
            <w:lang w:val="en-US"/>
          </w:rPr>
          <w:tab/>
        </w:r>
        <w:r w:rsidR="00354DD4" w:rsidRPr="00354DD4" w:rsidDel="0026060A">
          <w:rPr>
            <w:lang w:val="en-US"/>
          </w:rPr>
          <w:delText>As a contribution of this paper, we highlight the identification of the basic terms in the use of doe-tracking, e.g., eye fixation, saccade, scan path, duration, and pillome-try [A1, A4, A5, A6]. However, it is interesting to note that the use of this technology presents some limitations in the experiments to understand the process models. Re-garding the device, paper [A10] reports that there is a curvature effect in the corners of the screen that causes difficulties in the process of reading the eyes. The studies [A1, A2] identified that in the experiments the low number of participants and their level of knowledge affected negatively in the evaluation of the studies.</w:delText>
        </w:r>
      </w:del>
    </w:p>
    <w:p w14:paraId="6D809A90" w14:textId="55A8D804" w:rsidR="003E4E0C" w:rsidDel="0026060A" w:rsidRDefault="003E4E0C" w:rsidP="003E4E0C">
      <w:pPr>
        <w:ind w:firstLine="0"/>
        <w:rPr>
          <w:del w:id="123" w:author="Denis Silveira" w:date="2019-05-16T10:44:00Z"/>
          <w:lang w:val="en-US"/>
        </w:rPr>
      </w:pPr>
      <w:del w:id="124" w:author="Denis Silveira" w:date="2019-05-16T10:44:00Z">
        <w:r w:rsidDel="0026060A">
          <w:rPr>
            <w:lang w:val="en-US"/>
          </w:rPr>
          <w:tab/>
        </w:r>
        <w:r w:rsidR="00354DD4" w:rsidRPr="00354DD4" w:rsidDel="0026060A">
          <w:rPr>
            <w:lang w:val="en-US"/>
          </w:rPr>
          <w:delText>As future study opportunities, we identified there are few studies [A8, A14] that deal with the analysis of understanding BPD in modeling task. This research consists of understanding the factors that influence the understanding of business process models by designers. Another opportunity for future research is to verify that stoke-holds with different backgrounds is a factor that influences the understanding of business process models.</w:delText>
        </w:r>
      </w:del>
    </w:p>
    <w:p w14:paraId="4E6738F3" w14:textId="10B9AA45" w:rsidR="00A942F1" w:rsidDel="0026060A" w:rsidRDefault="003E4E0C" w:rsidP="003E4E0C">
      <w:pPr>
        <w:ind w:firstLine="0"/>
        <w:rPr>
          <w:del w:id="125" w:author="Denis Silveira" w:date="2019-05-16T10:44:00Z"/>
          <w:lang w:val="en-US"/>
        </w:rPr>
      </w:pPr>
      <w:del w:id="126" w:author="Denis Silveira" w:date="2019-05-16T10:44:00Z">
        <w:r w:rsidDel="0026060A">
          <w:rPr>
            <w:lang w:val="en-US"/>
          </w:rPr>
          <w:tab/>
        </w:r>
        <w:r w:rsidR="00354DD4" w:rsidRPr="00354DD4" w:rsidDel="0026060A">
          <w:rPr>
            <w:lang w:val="en-US"/>
          </w:rPr>
          <w:delText>In our future agenda, we will conduct controlled experiments considering the good practices found in the mapped studies. In addition, another mapping in 2024 will follow to track the progress and results of new eye tracking studies in analyzing the understanding of business process models</w:delText>
        </w:r>
      </w:del>
    </w:p>
    <w:p w14:paraId="06B22D1A" w14:textId="2C69D71C" w:rsidR="008F4AB1" w:rsidRPr="005872F7" w:rsidDel="003A6CB9" w:rsidRDefault="008F4AB1" w:rsidP="00A942F1">
      <w:pPr>
        <w:pStyle w:val="tablecaption"/>
        <w:jc w:val="left"/>
        <w:rPr>
          <w:del w:id="127" w:author="Denis Silveira" w:date="2019-05-16T08:59:00Z"/>
          <w:sz w:val="24"/>
          <w:szCs w:val="24"/>
          <w:lang w:val="en-US"/>
        </w:rPr>
      </w:pPr>
      <w:del w:id="128" w:author="Denis Silveira" w:date="2019-05-16T08:59:00Z">
        <w:r w:rsidRPr="005872F7" w:rsidDel="003A6CB9">
          <w:rPr>
            <w:b/>
            <w:sz w:val="24"/>
            <w:szCs w:val="24"/>
            <w:lang w:val="en-US"/>
          </w:rPr>
          <w:delText>Appendix A. Papers from the mapping study</w:delText>
        </w:r>
      </w:del>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37"/>
        <w:gridCol w:w="6095"/>
        <w:gridCol w:w="380"/>
      </w:tblGrid>
      <w:tr w:rsidR="008F4AB1" w:rsidRPr="00D86557" w:rsidDel="003A6CB9" w14:paraId="5FE28775" w14:textId="101B8302" w:rsidTr="00756E7D">
        <w:trPr>
          <w:cnfStyle w:val="100000000000" w:firstRow="1" w:lastRow="0" w:firstColumn="0" w:lastColumn="0" w:oddVBand="0" w:evenVBand="0" w:oddHBand="0" w:evenHBand="0" w:firstRowFirstColumn="0" w:firstRowLastColumn="0" w:lastRowFirstColumn="0" w:lastRowLastColumn="0"/>
          <w:del w:id="129"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Borders>
              <w:top w:val="single" w:sz="12" w:space="0" w:color="auto"/>
            </w:tcBorders>
          </w:tcPr>
          <w:p w14:paraId="7C78F8A9" w14:textId="5F8301CF" w:rsidR="008F4AB1" w:rsidRPr="00A91A49" w:rsidDel="003A6CB9" w:rsidRDefault="008F4AB1" w:rsidP="004F677C">
            <w:pPr>
              <w:ind w:firstLine="0"/>
              <w:jc w:val="center"/>
              <w:rPr>
                <w:del w:id="130" w:author="Denis Silveira" w:date="2019-05-16T08:59:00Z"/>
                <w:sz w:val="18"/>
                <w:szCs w:val="18"/>
                <w:lang w:val="en-US"/>
              </w:rPr>
            </w:pPr>
            <w:del w:id="131" w:author="Denis Silveira" w:date="2019-05-16T08:59:00Z">
              <w:r w:rsidRPr="00A91A49" w:rsidDel="003A6CB9">
                <w:rPr>
                  <w:sz w:val="18"/>
                  <w:szCs w:val="18"/>
                  <w:lang w:val="en-US"/>
                </w:rPr>
                <w:delText>ID</w:delText>
              </w:r>
            </w:del>
          </w:p>
        </w:tc>
        <w:tc>
          <w:tcPr>
            <w:tcW w:w="6095" w:type="dxa"/>
            <w:tcBorders>
              <w:top w:val="single" w:sz="12" w:space="0" w:color="auto"/>
            </w:tcBorders>
          </w:tcPr>
          <w:p w14:paraId="47E870C4" w14:textId="74ECF80E" w:rsidR="008F4AB1" w:rsidRPr="00A91A49" w:rsidDel="003A6CB9" w:rsidRDefault="008F4AB1" w:rsidP="004F677C">
            <w:pPr>
              <w:ind w:firstLine="0"/>
              <w:jc w:val="center"/>
              <w:cnfStyle w:val="100000000000" w:firstRow="1" w:lastRow="0" w:firstColumn="0" w:lastColumn="0" w:oddVBand="0" w:evenVBand="0" w:oddHBand="0" w:evenHBand="0" w:firstRowFirstColumn="0" w:firstRowLastColumn="0" w:lastRowFirstColumn="0" w:lastRowLastColumn="0"/>
              <w:rPr>
                <w:del w:id="132" w:author="Denis Silveira" w:date="2019-05-16T08:59:00Z"/>
                <w:sz w:val="18"/>
                <w:szCs w:val="18"/>
                <w:lang w:val="en-US"/>
              </w:rPr>
            </w:pPr>
            <w:del w:id="133" w:author="Denis Silveira" w:date="2019-05-16T08:59:00Z">
              <w:r w:rsidRPr="00A91A49" w:rsidDel="003A6CB9">
                <w:rPr>
                  <w:sz w:val="18"/>
                  <w:szCs w:val="18"/>
                  <w:lang w:val="en-US"/>
                </w:rPr>
                <w:delText>Title</w:delText>
              </w:r>
            </w:del>
          </w:p>
        </w:tc>
        <w:tc>
          <w:tcPr>
            <w:tcW w:w="380" w:type="dxa"/>
            <w:tcBorders>
              <w:top w:val="single" w:sz="12" w:space="0" w:color="auto"/>
            </w:tcBorders>
          </w:tcPr>
          <w:p w14:paraId="3B3AF555" w14:textId="76BB7244" w:rsidR="008F4AB1" w:rsidRPr="00A91A49" w:rsidDel="003A6CB9" w:rsidRDefault="008F4AB1" w:rsidP="004F677C">
            <w:pPr>
              <w:ind w:firstLine="0"/>
              <w:jc w:val="center"/>
              <w:cnfStyle w:val="100000000000" w:firstRow="1" w:lastRow="0" w:firstColumn="0" w:lastColumn="0" w:oddVBand="0" w:evenVBand="0" w:oddHBand="0" w:evenHBand="0" w:firstRowFirstColumn="0" w:firstRowLastColumn="0" w:lastRowFirstColumn="0" w:lastRowLastColumn="0"/>
              <w:rPr>
                <w:del w:id="134" w:author="Denis Silveira" w:date="2019-05-16T08:59:00Z"/>
                <w:sz w:val="18"/>
                <w:szCs w:val="18"/>
                <w:lang w:val="en-US"/>
              </w:rPr>
            </w:pPr>
            <w:del w:id="135" w:author="Denis Silveira" w:date="2019-05-16T08:59:00Z">
              <w:r w:rsidRPr="00A91A49" w:rsidDel="003A6CB9">
                <w:rPr>
                  <w:sz w:val="18"/>
                  <w:szCs w:val="18"/>
                  <w:lang w:val="en-US"/>
                </w:rPr>
                <w:delText>Ref.</w:delText>
              </w:r>
            </w:del>
          </w:p>
        </w:tc>
      </w:tr>
      <w:tr w:rsidR="008F4AB1" w:rsidRPr="00D86557" w:rsidDel="003A6CB9" w14:paraId="0806A4D9" w14:textId="4F3DA873" w:rsidTr="00756E7D">
        <w:trPr>
          <w:cnfStyle w:val="000000100000" w:firstRow="0" w:lastRow="0" w:firstColumn="0" w:lastColumn="0" w:oddVBand="0" w:evenVBand="0" w:oddHBand="1" w:evenHBand="0" w:firstRowFirstColumn="0" w:firstRowLastColumn="0" w:lastRowFirstColumn="0" w:lastRowLastColumn="0"/>
          <w:del w:id="136"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10737B95" w14:textId="0E3881E9" w:rsidR="008F4AB1" w:rsidRPr="00A91A49" w:rsidDel="003A6CB9" w:rsidRDefault="008F4AB1" w:rsidP="003E4E0C">
            <w:pPr>
              <w:ind w:firstLine="0"/>
              <w:jc w:val="center"/>
              <w:rPr>
                <w:del w:id="137" w:author="Denis Silveira" w:date="2019-05-16T08:59:00Z"/>
                <w:sz w:val="18"/>
                <w:szCs w:val="18"/>
                <w:lang w:val="en-US"/>
              </w:rPr>
            </w:pPr>
            <w:del w:id="138" w:author="Denis Silveira" w:date="2019-05-16T08:59:00Z">
              <w:r w:rsidRPr="00A91A49" w:rsidDel="003A6CB9">
                <w:rPr>
                  <w:sz w:val="18"/>
                  <w:szCs w:val="18"/>
                  <w:lang w:val="en-US"/>
                </w:rPr>
                <w:delText>A1</w:delText>
              </w:r>
            </w:del>
          </w:p>
        </w:tc>
        <w:tc>
          <w:tcPr>
            <w:tcW w:w="6095" w:type="dxa"/>
          </w:tcPr>
          <w:p w14:paraId="3958C212" w14:textId="06EF5EA3"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139" w:author="Denis Silveira" w:date="2019-05-16T08:59:00Z"/>
                <w:sz w:val="18"/>
                <w:szCs w:val="18"/>
                <w:lang w:val="en-US"/>
              </w:rPr>
            </w:pPr>
            <w:del w:id="140" w:author="Denis Silveira" w:date="2019-05-16T08:59:00Z">
              <w:r w:rsidRPr="00A91A49" w:rsidDel="003A6CB9">
                <w:rPr>
                  <w:sz w:val="18"/>
                  <w:szCs w:val="18"/>
                  <w:lang w:val="en-US" w:eastAsia="pt-BR"/>
                </w:rPr>
                <w:delText>The Effect of Rule Linking on Business Process Model Understanding</w:delText>
              </w:r>
              <w:r w:rsidDel="003A6CB9">
                <w:rPr>
                  <w:sz w:val="18"/>
                  <w:szCs w:val="18"/>
                  <w:lang w:val="en-US" w:eastAsia="pt-BR"/>
                </w:rPr>
                <w:delText>.</w:delText>
              </w:r>
            </w:del>
          </w:p>
        </w:tc>
        <w:tc>
          <w:tcPr>
            <w:tcW w:w="380" w:type="dxa"/>
          </w:tcPr>
          <w:p w14:paraId="1D19F632" w14:textId="12E3FBC0"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141" w:author="Denis Silveira" w:date="2019-05-16T08:59:00Z"/>
                <w:sz w:val="18"/>
                <w:szCs w:val="18"/>
                <w:lang w:val="en-US"/>
              </w:rPr>
            </w:pPr>
            <w:del w:id="142" w:author="Denis Silveira" w:date="2019-05-16T08:59:00Z">
              <w:r w:rsidRPr="00A91A49" w:rsidDel="003A6CB9">
                <w:rPr>
                  <w:sz w:val="18"/>
                  <w:szCs w:val="18"/>
                  <w:lang w:val="en-US"/>
                </w:rPr>
                <w:delText>[</w:delText>
              </w:r>
              <w:r w:rsidR="00312348" w:rsidDel="003A6CB9">
                <w:fldChar w:fldCharType="begin"/>
              </w:r>
              <w:r w:rsidR="00312348" w:rsidRPr="0026060A" w:rsidDel="003A6CB9">
                <w:rPr>
                  <w:lang w:val="en-US"/>
                  <w:rPrChange w:id="143" w:author="Denis Silveira" w:date="2019-05-16T10:44:00Z">
                    <w:rPr/>
                  </w:rPrChange>
                </w:rPr>
                <w:delInstrText xml:space="preserve"> REF _Ref8497655 \n \h  \* MERGEFORMAT </w:delInstrText>
              </w:r>
              <w:r w:rsidR="00312348" w:rsidDel="003A6CB9">
                <w:fldChar w:fldCharType="separate"/>
              </w:r>
              <w:r w:rsidDel="003A6CB9">
                <w:rPr>
                  <w:sz w:val="18"/>
                  <w:szCs w:val="18"/>
                  <w:lang w:val="en-US"/>
                </w:rPr>
                <w:delText>41</w:delText>
              </w:r>
              <w:r w:rsidR="00312348" w:rsidDel="003A6CB9">
                <w:fldChar w:fldCharType="end"/>
              </w:r>
              <w:r w:rsidRPr="00A91A49" w:rsidDel="003A6CB9">
                <w:rPr>
                  <w:sz w:val="18"/>
                  <w:szCs w:val="18"/>
                  <w:lang w:val="en-US"/>
                </w:rPr>
                <w:delText>]</w:delText>
              </w:r>
            </w:del>
          </w:p>
        </w:tc>
      </w:tr>
      <w:tr w:rsidR="008F4AB1" w:rsidRPr="00D86557" w:rsidDel="003A6CB9" w14:paraId="4BC8BC04" w14:textId="32A705E0" w:rsidTr="00756E7D">
        <w:trPr>
          <w:del w:id="144"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01EED3A8" w14:textId="0289B217" w:rsidR="008F4AB1" w:rsidRPr="00A91A49" w:rsidDel="003A6CB9" w:rsidRDefault="008F4AB1" w:rsidP="003E4E0C">
            <w:pPr>
              <w:ind w:firstLine="0"/>
              <w:jc w:val="center"/>
              <w:rPr>
                <w:del w:id="145" w:author="Denis Silveira" w:date="2019-05-16T08:59:00Z"/>
                <w:sz w:val="18"/>
                <w:szCs w:val="18"/>
                <w:lang w:val="en-US"/>
              </w:rPr>
            </w:pPr>
            <w:del w:id="146" w:author="Denis Silveira" w:date="2019-05-16T08:59:00Z">
              <w:r w:rsidRPr="00A91A49" w:rsidDel="003A6CB9">
                <w:rPr>
                  <w:sz w:val="18"/>
                  <w:szCs w:val="18"/>
                  <w:lang w:val="en-US"/>
                </w:rPr>
                <w:delText>A2</w:delText>
              </w:r>
            </w:del>
          </w:p>
        </w:tc>
        <w:tc>
          <w:tcPr>
            <w:tcW w:w="6095" w:type="dxa"/>
          </w:tcPr>
          <w:p w14:paraId="423A77B3" w14:textId="0CD3B0C0"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147" w:author="Denis Silveira" w:date="2019-05-16T08:59:00Z"/>
                <w:sz w:val="18"/>
                <w:szCs w:val="18"/>
                <w:lang w:val="en-US" w:eastAsia="pt-BR"/>
              </w:rPr>
            </w:pPr>
            <w:del w:id="148" w:author="Denis Silveira" w:date="2019-05-16T08:59:00Z">
              <w:r w:rsidRPr="00A91A49" w:rsidDel="003A6CB9">
                <w:rPr>
                  <w:sz w:val="18"/>
                  <w:szCs w:val="18"/>
                  <w:lang w:val="en-US"/>
                </w:rPr>
                <w:delText>Evaluating the Understandability of Hybrid Process Model Representations Using Eye</w:delText>
              </w:r>
              <w:r w:rsidR="00756E7D" w:rsidDel="003A6CB9">
                <w:rPr>
                  <w:sz w:val="18"/>
                  <w:szCs w:val="18"/>
                  <w:lang w:val="en-US"/>
                </w:rPr>
                <w:delText>-t</w:delText>
              </w:r>
              <w:r w:rsidRPr="00A91A49" w:rsidDel="003A6CB9">
                <w:rPr>
                  <w:sz w:val="18"/>
                  <w:szCs w:val="18"/>
                  <w:lang w:val="en-US"/>
                </w:rPr>
                <w:delText>racking: First Insights</w:delText>
              </w:r>
              <w:r w:rsidDel="003A6CB9">
                <w:rPr>
                  <w:sz w:val="18"/>
                  <w:szCs w:val="18"/>
                  <w:lang w:val="en-US"/>
                </w:rPr>
                <w:delText>.</w:delText>
              </w:r>
            </w:del>
          </w:p>
        </w:tc>
        <w:tc>
          <w:tcPr>
            <w:tcW w:w="380" w:type="dxa"/>
          </w:tcPr>
          <w:p w14:paraId="580ED330" w14:textId="5B7BACF4"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149" w:author="Denis Silveira" w:date="2019-05-16T08:59:00Z"/>
                <w:sz w:val="18"/>
                <w:szCs w:val="18"/>
                <w:lang w:val="en-US"/>
              </w:rPr>
            </w:pPr>
            <w:del w:id="150" w:author="Denis Silveira" w:date="2019-05-16T08:59:00Z">
              <w:r w:rsidRPr="00A91A49" w:rsidDel="003A6CB9">
                <w:rPr>
                  <w:sz w:val="18"/>
                  <w:szCs w:val="18"/>
                  <w:lang w:val="en-US"/>
                </w:rPr>
                <w:delText>[</w:delText>
              </w:r>
              <w:r w:rsidR="00312348" w:rsidDel="003A6CB9">
                <w:fldChar w:fldCharType="begin"/>
              </w:r>
              <w:r w:rsidR="00312348" w:rsidRPr="0026060A" w:rsidDel="003A6CB9">
                <w:rPr>
                  <w:lang w:val="en-US"/>
                  <w:rPrChange w:id="151" w:author="Denis Silveira" w:date="2019-05-16T10:44:00Z">
                    <w:rPr/>
                  </w:rPrChange>
                </w:rPr>
                <w:delInstrText xml:space="preserve"> REF _Ref8497667 \n \h  \* MERGEFORMAT </w:delInstrText>
              </w:r>
              <w:r w:rsidR="00312348" w:rsidDel="003A6CB9">
                <w:fldChar w:fldCharType="separate"/>
              </w:r>
              <w:r w:rsidDel="003A6CB9">
                <w:rPr>
                  <w:sz w:val="18"/>
                  <w:szCs w:val="18"/>
                  <w:lang w:val="en-US"/>
                </w:rPr>
                <w:delText>42</w:delText>
              </w:r>
              <w:r w:rsidR="00312348" w:rsidDel="003A6CB9">
                <w:fldChar w:fldCharType="end"/>
              </w:r>
              <w:r w:rsidRPr="00A91A49" w:rsidDel="003A6CB9">
                <w:rPr>
                  <w:sz w:val="18"/>
                  <w:szCs w:val="18"/>
                  <w:lang w:val="en-US"/>
                </w:rPr>
                <w:delText>]</w:delText>
              </w:r>
            </w:del>
          </w:p>
        </w:tc>
      </w:tr>
      <w:tr w:rsidR="008F4AB1" w:rsidRPr="00D86557" w:rsidDel="003A6CB9" w14:paraId="30F8A981" w14:textId="71048F2D" w:rsidTr="00756E7D">
        <w:trPr>
          <w:cnfStyle w:val="000000100000" w:firstRow="0" w:lastRow="0" w:firstColumn="0" w:lastColumn="0" w:oddVBand="0" w:evenVBand="0" w:oddHBand="1" w:evenHBand="0" w:firstRowFirstColumn="0" w:firstRowLastColumn="0" w:lastRowFirstColumn="0" w:lastRowLastColumn="0"/>
          <w:del w:id="152"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6EE1CEA6" w14:textId="2D0CA2A3" w:rsidR="008F4AB1" w:rsidRPr="00A91A49" w:rsidDel="003A6CB9" w:rsidRDefault="008F4AB1" w:rsidP="003E4E0C">
            <w:pPr>
              <w:ind w:firstLine="0"/>
              <w:jc w:val="center"/>
              <w:rPr>
                <w:del w:id="153" w:author="Denis Silveira" w:date="2019-05-16T08:59:00Z"/>
                <w:sz w:val="18"/>
                <w:szCs w:val="18"/>
                <w:lang w:val="en-US"/>
              </w:rPr>
            </w:pPr>
            <w:del w:id="154" w:author="Denis Silveira" w:date="2019-05-16T08:59:00Z">
              <w:r w:rsidDel="003A6CB9">
                <w:rPr>
                  <w:sz w:val="18"/>
                  <w:szCs w:val="18"/>
                  <w:lang w:val="en-US"/>
                </w:rPr>
                <w:delText>A3</w:delText>
              </w:r>
            </w:del>
          </w:p>
        </w:tc>
        <w:tc>
          <w:tcPr>
            <w:tcW w:w="6095" w:type="dxa"/>
          </w:tcPr>
          <w:p w14:paraId="67C1B767" w14:textId="0F7275BA"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155" w:author="Denis Silveira" w:date="2019-05-16T08:59:00Z"/>
                <w:sz w:val="18"/>
                <w:szCs w:val="18"/>
                <w:lang w:val="en-US"/>
              </w:rPr>
            </w:pPr>
            <w:del w:id="156" w:author="Denis Silveira" w:date="2019-05-16T08:59:00Z">
              <w:r w:rsidRPr="001A38CB" w:rsidDel="003A6CB9">
                <w:rPr>
                  <w:sz w:val="18"/>
                  <w:szCs w:val="18"/>
                  <w:lang w:val="en-US"/>
                </w:rPr>
                <w:delText xml:space="preserve">Attentional Characteristics of Anomaly Detection in Conceptual Modeling. </w:delText>
              </w:r>
            </w:del>
          </w:p>
        </w:tc>
        <w:tc>
          <w:tcPr>
            <w:tcW w:w="380" w:type="dxa"/>
          </w:tcPr>
          <w:p w14:paraId="0DA5E96D" w14:textId="073E02F8"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157" w:author="Denis Silveira" w:date="2019-05-16T08:59:00Z"/>
                <w:sz w:val="18"/>
                <w:szCs w:val="18"/>
                <w:lang w:val="en-US"/>
              </w:rPr>
            </w:pPr>
            <w:del w:id="158"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159" w:author="Denis Silveira" w:date="2019-05-16T10:44:00Z">
                    <w:rPr/>
                  </w:rPrChange>
                </w:rPr>
                <w:delInstrText xml:space="preserve"> REF _Ref8497893 \n \h  \* MERGEFORMAT </w:delInstrText>
              </w:r>
              <w:r w:rsidR="00312348" w:rsidDel="003A6CB9">
                <w:fldChar w:fldCharType="separate"/>
              </w:r>
              <w:r w:rsidDel="003A6CB9">
                <w:rPr>
                  <w:sz w:val="18"/>
                  <w:szCs w:val="18"/>
                  <w:lang w:val="en-US"/>
                </w:rPr>
                <w:delText>43</w:delText>
              </w:r>
              <w:r w:rsidR="00312348" w:rsidDel="003A6CB9">
                <w:fldChar w:fldCharType="end"/>
              </w:r>
              <w:r w:rsidDel="003A6CB9">
                <w:rPr>
                  <w:sz w:val="18"/>
                  <w:szCs w:val="18"/>
                  <w:lang w:val="en-US"/>
                </w:rPr>
                <w:delText>]</w:delText>
              </w:r>
            </w:del>
          </w:p>
        </w:tc>
      </w:tr>
      <w:tr w:rsidR="008F4AB1" w:rsidRPr="00D86557" w:rsidDel="003A6CB9" w14:paraId="28F0BFB4" w14:textId="72C586E2" w:rsidTr="00756E7D">
        <w:trPr>
          <w:del w:id="160"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4E8B8876" w14:textId="277604E7" w:rsidR="008F4AB1" w:rsidRPr="00A91A49" w:rsidDel="003A6CB9" w:rsidRDefault="008F4AB1" w:rsidP="003E4E0C">
            <w:pPr>
              <w:ind w:firstLine="0"/>
              <w:jc w:val="center"/>
              <w:rPr>
                <w:del w:id="161" w:author="Denis Silveira" w:date="2019-05-16T08:59:00Z"/>
                <w:sz w:val="18"/>
                <w:szCs w:val="18"/>
                <w:lang w:val="en-US"/>
              </w:rPr>
            </w:pPr>
            <w:del w:id="162" w:author="Denis Silveira" w:date="2019-05-16T08:59:00Z">
              <w:r w:rsidDel="003A6CB9">
                <w:rPr>
                  <w:sz w:val="18"/>
                  <w:szCs w:val="18"/>
                  <w:lang w:val="en-US"/>
                </w:rPr>
                <w:delText>A4</w:delText>
              </w:r>
            </w:del>
          </w:p>
        </w:tc>
        <w:tc>
          <w:tcPr>
            <w:tcW w:w="6095" w:type="dxa"/>
          </w:tcPr>
          <w:p w14:paraId="59FF0576" w14:textId="3B76F2D0"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163" w:author="Denis Silveira" w:date="2019-05-16T08:59:00Z"/>
                <w:sz w:val="18"/>
                <w:szCs w:val="18"/>
                <w:lang w:val="en-US"/>
              </w:rPr>
            </w:pPr>
            <w:del w:id="164" w:author="Denis Silveira" w:date="2019-05-16T08:59:00Z">
              <w:r w:rsidRPr="001A38CB" w:rsidDel="003A6CB9">
                <w:rPr>
                  <w:sz w:val="18"/>
                  <w:szCs w:val="18"/>
                  <w:lang w:val="en-US"/>
                </w:rPr>
                <w:delText>Utilizing the Capabilities Offered by Eye-Tracking to Foster Novices’ Comprehension of Business Process Models</w:delText>
              </w:r>
              <w:r w:rsidDel="003A6CB9">
                <w:rPr>
                  <w:sz w:val="18"/>
                  <w:szCs w:val="18"/>
                  <w:lang w:val="en-US"/>
                </w:rPr>
                <w:delText>.</w:delText>
              </w:r>
            </w:del>
          </w:p>
        </w:tc>
        <w:tc>
          <w:tcPr>
            <w:tcW w:w="380" w:type="dxa"/>
          </w:tcPr>
          <w:p w14:paraId="27815D9B" w14:textId="41D3BB4E"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165" w:author="Denis Silveira" w:date="2019-05-16T08:59:00Z"/>
                <w:sz w:val="18"/>
                <w:szCs w:val="18"/>
                <w:lang w:val="en-US"/>
              </w:rPr>
            </w:pPr>
            <w:del w:id="166"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167" w:author="Denis Silveira" w:date="2019-05-16T10:44:00Z">
                    <w:rPr/>
                  </w:rPrChange>
                </w:rPr>
                <w:delInstrText xml:space="preserve"> REF _Ref8497919 \n \h  \* MERGEFORMAT </w:delInstrText>
              </w:r>
              <w:r w:rsidR="00312348" w:rsidDel="003A6CB9">
                <w:fldChar w:fldCharType="separate"/>
              </w:r>
              <w:r w:rsidDel="003A6CB9">
                <w:rPr>
                  <w:sz w:val="18"/>
                  <w:szCs w:val="18"/>
                  <w:lang w:val="en-US"/>
                </w:rPr>
                <w:delText>44</w:delText>
              </w:r>
              <w:r w:rsidR="00312348" w:rsidDel="003A6CB9">
                <w:fldChar w:fldCharType="end"/>
              </w:r>
              <w:r w:rsidDel="003A6CB9">
                <w:rPr>
                  <w:sz w:val="18"/>
                  <w:szCs w:val="18"/>
                  <w:lang w:val="en-US"/>
                </w:rPr>
                <w:delText>]</w:delText>
              </w:r>
            </w:del>
          </w:p>
        </w:tc>
      </w:tr>
      <w:tr w:rsidR="008F4AB1" w:rsidRPr="00D86557" w:rsidDel="003A6CB9" w14:paraId="10C884B6" w14:textId="193576DE" w:rsidTr="00756E7D">
        <w:trPr>
          <w:cnfStyle w:val="000000100000" w:firstRow="0" w:lastRow="0" w:firstColumn="0" w:lastColumn="0" w:oddVBand="0" w:evenVBand="0" w:oddHBand="1" w:evenHBand="0" w:firstRowFirstColumn="0" w:firstRowLastColumn="0" w:lastRowFirstColumn="0" w:lastRowLastColumn="0"/>
          <w:del w:id="168"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36F71F4D" w14:textId="5B3F9C45" w:rsidR="008F4AB1" w:rsidRPr="00A91A49" w:rsidDel="003A6CB9" w:rsidRDefault="008F4AB1" w:rsidP="003E4E0C">
            <w:pPr>
              <w:ind w:firstLine="0"/>
              <w:jc w:val="center"/>
              <w:rPr>
                <w:del w:id="169" w:author="Denis Silveira" w:date="2019-05-16T08:59:00Z"/>
                <w:sz w:val="18"/>
                <w:szCs w:val="18"/>
                <w:lang w:val="en-US"/>
              </w:rPr>
            </w:pPr>
            <w:del w:id="170" w:author="Denis Silveira" w:date="2019-05-16T08:59:00Z">
              <w:r w:rsidDel="003A6CB9">
                <w:rPr>
                  <w:sz w:val="18"/>
                  <w:szCs w:val="18"/>
                  <w:lang w:val="en-US"/>
                </w:rPr>
                <w:delText>A5</w:delText>
              </w:r>
            </w:del>
          </w:p>
        </w:tc>
        <w:tc>
          <w:tcPr>
            <w:tcW w:w="6095" w:type="dxa"/>
          </w:tcPr>
          <w:p w14:paraId="4178AEAE" w14:textId="312653BF"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171" w:author="Denis Silveira" w:date="2019-05-16T08:59:00Z"/>
                <w:sz w:val="18"/>
                <w:szCs w:val="18"/>
                <w:lang w:val="en-US"/>
              </w:rPr>
            </w:pPr>
            <w:del w:id="172" w:author="Denis Silveira" w:date="2019-05-16T08:59:00Z">
              <w:r w:rsidRPr="001A38CB" w:rsidDel="003A6CB9">
                <w:rPr>
                  <w:sz w:val="18"/>
                  <w:szCs w:val="18"/>
                  <w:lang w:val="en-US"/>
                </w:rPr>
                <w:delText>The Effect of Domain Knowledge on Reading Strategy</w:delText>
              </w:r>
              <w:r w:rsidDel="003A6CB9">
                <w:rPr>
                  <w:sz w:val="18"/>
                  <w:szCs w:val="18"/>
                  <w:lang w:val="en-US"/>
                </w:rPr>
                <w:delText>.</w:delText>
              </w:r>
            </w:del>
          </w:p>
        </w:tc>
        <w:tc>
          <w:tcPr>
            <w:tcW w:w="380" w:type="dxa"/>
          </w:tcPr>
          <w:p w14:paraId="4DD21DA8" w14:textId="7B44CB3A"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173" w:author="Denis Silveira" w:date="2019-05-16T08:59:00Z"/>
                <w:sz w:val="18"/>
                <w:szCs w:val="18"/>
                <w:lang w:val="en-US"/>
              </w:rPr>
            </w:pPr>
            <w:del w:id="174"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175" w:author="Denis Silveira" w:date="2019-05-16T10:44:00Z">
                    <w:rPr/>
                  </w:rPrChange>
                </w:rPr>
                <w:delInstrText xml:space="preserve"> REF _Ref8497926 \n \h  \* MERGEFORMAT </w:delInstrText>
              </w:r>
              <w:r w:rsidR="00312348" w:rsidDel="003A6CB9">
                <w:fldChar w:fldCharType="separate"/>
              </w:r>
              <w:r w:rsidDel="003A6CB9">
                <w:rPr>
                  <w:sz w:val="18"/>
                  <w:szCs w:val="18"/>
                  <w:lang w:val="en-US"/>
                </w:rPr>
                <w:delText>45</w:delText>
              </w:r>
              <w:r w:rsidR="00312348" w:rsidDel="003A6CB9">
                <w:fldChar w:fldCharType="end"/>
              </w:r>
              <w:r w:rsidDel="003A6CB9">
                <w:rPr>
                  <w:sz w:val="18"/>
                  <w:szCs w:val="18"/>
                  <w:lang w:val="en-US"/>
                </w:rPr>
                <w:delText>]</w:delText>
              </w:r>
            </w:del>
          </w:p>
        </w:tc>
      </w:tr>
      <w:tr w:rsidR="008F4AB1" w:rsidRPr="00D86557" w:rsidDel="003A6CB9" w14:paraId="7DB722C6" w14:textId="7CAA69C5" w:rsidTr="00756E7D">
        <w:trPr>
          <w:del w:id="176"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7797E2F3" w14:textId="1F1EA816" w:rsidR="008F4AB1" w:rsidRPr="00A91A49" w:rsidDel="003A6CB9" w:rsidRDefault="008F4AB1" w:rsidP="003E4E0C">
            <w:pPr>
              <w:ind w:firstLine="0"/>
              <w:jc w:val="center"/>
              <w:rPr>
                <w:del w:id="177" w:author="Denis Silveira" w:date="2019-05-16T08:59:00Z"/>
                <w:sz w:val="18"/>
                <w:szCs w:val="18"/>
                <w:lang w:val="en-US"/>
              </w:rPr>
            </w:pPr>
            <w:del w:id="178" w:author="Denis Silveira" w:date="2019-05-16T08:59:00Z">
              <w:r w:rsidDel="003A6CB9">
                <w:rPr>
                  <w:sz w:val="18"/>
                  <w:szCs w:val="18"/>
                  <w:lang w:val="en-US"/>
                </w:rPr>
                <w:delText>A6</w:delText>
              </w:r>
            </w:del>
          </w:p>
        </w:tc>
        <w:tc>
          <w:tcPr>
            <w:tcW w:w="6095" w:type="dxa"/>
          </w:tcPr>
          <w:p w14:paraId="18EA8442" w14:textId="412A2F95"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179" w:author="Denis Silveira" w:date="2019-05-16T08:59:00Z"/>
                <w:sz w:val="18"/>
                <w:szCs w:val="18"/>
                <w:lang w:val="en-US"/>
              </w:rPr>
            </w:pPr>
            <w:del w:id="180" w:author="Denis Silveira" w:date="2019-05-16T08:59:00Z">
              <w:r w:rsidRPr="001A38CB" w:rsidDel="003A6CB9">
                <w:rPr>
                  <w:sz w:val="18"/>
                  <w:szCs w:val="18"/>
                  <w:lang w:val="en-US"/>
                </w:rPr>
                <w:delText>Using Insights from Cognitive Neuroscience to Investigate the Effects of Event-Driven Process Chains on Process Model Comprehension</w:delText>
              </w:r>
              <w:r w:rsidDel="003A6CB9">
                <w:rPr>
                  <w:sz w:val="18"/>
                  <w:szCs w:val="18"/>
                  <w:lang w:val="en-US"/>
                </w:rPr>
                <w:delText>.</w:delText>
              </w:r>
            </w:del>
          </w:p>
        </w:tc>
        <w:tc>
          <w:tcPr>
            <w:tcW w:w="380" w:type="dxa"/>
          </w:tcPr>
          <w:p w14:paraId="77E094BE" w14:textId="1B21D9BA"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181" w:author="Denis Silveira" w:date="2019-05-16T08:59:00Z"/>
                <w:sz w:val="18"/>
                <w:szCs w:val="18"/>
                <w:lang w:val="en-US"/>
              </w:rPr>
            </w:pPr>
            <w:del w:id="182"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183" w:author="Denis Silveira" w:date="2019-05-16T10:44:00Z">
                    <w:rPr/>
                  </w:rPrChange>
                </w:rPr>
                <w:delInstrText xml:space="preserve"> REF _Ref8497929 \n \h  \* MERGEFORMAT </w:delInstrText>
              </w:r>
              <w:r w:rsidR="00312348" w:rsidDel="003A6CB9">
                <w:fldChar w:fldCharType="separate"/>
              </w:r>
              <w:r w:rsidDel="003A6CB9">
                <w:rPr>
                  <w:sz w:val="18"/>
                  <w:szCs w:val="18"/>
                  <w:lang w:val="en-US"/>
                </w:rPr>
                <w:delText>46</w:delText>
              </w:r>
              <w:r w:rsidR="00312348" w:rsidDel="003A6CB9">
                <w:fldChar w:fldCharType="end"/>
              </w:r>
              <w:r w:rsidDel="003A6CB9">
                <w:rPr>
                  <w:sz w:val="18"/>
                  <w:szCs w:val="18"/>
                  <w:lang w:val="en-US"/>
                </w:rPr>
                <w:delText>]</w:delText>
              </w:r>
            </w:del>
          </w:p>
        </w:tc>
      </w:tr>
      <w:tr w:rsidR="008F4AB1" w:rsidRPr="00D86557" w:rsidDel="003A6CB9" w14:paraId="01E891F7" w14:textId="3080F391" w:rsidTr="00756E7D">
        <w:trPr>
          <w:cnfStyle w:val="000000100000" w:firstRow="0" w:lastRow="0" w:firstColumn="0" w:lastColumn="0" w:oddVBand="0" w:evenVBand="0" w:oddHBand="1" w:evenHBand="0" w:firstRowFirstColumn="0" w:firstRowLastColumn="0" w:lastRowFirstColumn="0" w:lastRowLastColumn="0"/>
          <w:del w:id="184"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75BDF98B" w14:textId="4F2B1614" w:rsidR="008F4AB1" w:rsidRPr="00A91A49" w:rsidDel="003A6CB9" w:rsidRDefault="008F4AB1" w:rsidP="003E4E0C">
            <w:pPr>
              <w:ind w:firstLine="0"/>
              <w:jc w:val="center"/>
              <w:rPr>
                <w:del w:id="185" w:author="Denis Silveira" w:date="2019-05-16T08:59:00Z"/>
                <w:sz w:val="18"/>
                <w:szCs w:val="18"/>
                <w:lang w:val="en-US"/>
              </w:rPr>
            </w:pPr>
            <w:del w:id="186" w:author="Denis Silveira" w:date="2019-05-16T08:59:00Z">
              <w:r w:rsidDel="003A6CB9">
                <w:rPr>
                  <w:sz w:val="18"/>
                  <w:szCs w:val="18"/>
                  <w:lang w:val="en-US"/>
                </w:rPr>
                <w:delText>A7</w:delText>
              </w:r>
            </w:del>
          </w:p>
        </w:tc>
        <w:tc>
          <w:tcPr>
            <w:tcW w:w="6095" w:type="dxa"/>
          </w:tcPr>
          <w:p w14:paraId="141B2DD4" w14:textId="23C1613F"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187" w:author="Denis Silveira" w:date="2019-05-16T08:59:00Z"/>
                <w:sz w:val="18"/>
                <w:szCs w:val="18"/>
                <w:lang w:val="en-US"/>
              </w:rPr>
            </w:pPr>
            <w:del w:id="188" w:author="Denis Silveira" w:date="2019-05-16T08:59:00Z">
              <w:r w:rsidRPr="001A38CB" w:rsidDel="003A6CB9">
                <w:rPr>
                  <w:sz w:val="18"/>
                  <w:szCs w:val="18"/>
                  <w:lang w:val="en-US"/>
                </w:rPr>
                <w:delText>The Business Process Model Quality Metrics</w:delText>
              </w:r>
              <w:r w:rsidDel="003A6CB9">
                <w:rPr>
                  <w:sz w:val="18"/>
                  <w:szCs w:val="18"/>
                  <w:lang w:val="en-US"/>
                </w:rPr>
                <w:delText>.</w:delText>
              </w:r>
            </w:del>
          </w:p>
        </w:tc>
        <w:tc>
          <w:tcPr>
            <w:tcW w:w="380" w:type="dxa"/>
          </w:tcPr>
          <w:p w14:paraId="71B9D9E1" w14:textId="4D6ED8D3"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189" w:author="Denis Silveira" w:date="2019-05-16T08:59:00Z"/>
                <w:sz w:val="18"/>
                <w:szCs w:val="18"/>
                <w:lang w:val="en-US"/>
              </w:rPr>
            </w:pPr>
            <w:del w:id="190"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191" w:author="Denis Silveira" w:date="2019-05-16T10:44:00Z">
                    <w:rPr/>
                  </w:rPrChange>
                </w:rPr>
                <w:delInstrText xml:space="preserve"> REF _Ref8497943 \n \h  \* MERGEFORMAT </w:delInstrText>
              </w:r>
              <w:r w:rsidR="00312348" w:rsidDel="003A6CB9">
                <w:fldChar w:fldCharType="separate"/>
              </w:r>
              <w:r w:rsidDel="003A6CB9">
                <w:rPr>
                  <w:sz w:val="18"/>
                  <w:szCs w:val="18"/>
                  <w:lang w:val="en-US"/>
                </w:rPr>
                <w:delText>47</w:delText>
              </w:r>
              <w:r w:rsidR="00312348" w:rsidDel="003A6CB9">
                <w:fldChar w:fldCharType="end"/>
              </w:r>
              <w:r w:rsidDel="003A6CB9">
                <w:rPr>
                  <w:sz w:val="18"/>
                  <w:szCs w:val="18"/>
                  <w:lang w:val="en-US"/>
                </w:rPr>
                <w:delText>]</w:delText>
              </w:r>
            </w:del>
          </w:p>
        </w:tc>
      </w:tr>
      <w:tr w:rsidR="008F4AB1" w:rsidRPr="00D86557" w:rsidDel="003A6CB9" w14:paraId="34A7CCE1" w14:textId="335BBD26" w:rsidTr="00756E7D">
        <w:trPr>
          <w:del w:id="192"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523462B5" w14:textId="29E75B53" w:rsidR="008F4AB1" w:rsidRPr="00A91A49" w:rsidDel="003A6CB9" w:rsidRDefault="008F4AB1" w:rsidP="003E4E0C">
            <w:pPr>
              <w:ind w:firstLine="0"/>
              <w:jc w:val="center"/>
              <w:rPr>
                <w:del w:id="193" w:author="Denis Silveira" w:date="2019-05-16T08:59:00Z"/>
                <w:sz w:val="18"/>
                <w:szCs w:val="18"/>
                <w:lang w:val="en-US"/>
              </w:rPr>
            </w:pPr>
            <w:del w:id="194" w:author="Denis Silveira" w:date="2019-05-16T08:59:00Z">
              <w:r w:rsidDel="003A6CB9">
                <w:rPr>
                  <w:sz w:val="18"/>
                  <w:szCs w:val="18"/>
                  <w:lang w:val="en-US"/>
                </w:rPr>
                <w:delText>A8</w:delText>
              </w:r>
            </w:del>
          </w:p>
        </w:tc>
        <w:tc>
          <w:tcPr>
            <w:tcW w:w="6095" w:type="dxa"/>
          </w:tcPr>
          <w:p w14:paraId="3EBB9984" w14:textId="015BD8D2"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195" w:author="Denis Silveira" w:date="2019-05-16T08:59:00Z"/>
                <w:sz w:val="18"/>
                <w:szCs w:val="18"/>
                <w:lang w:val="en-US"/>
              </w:rPr>
            </w:pPr>
            <w:del w:id="196" w:author="Denis Silveira" w:date="2019-05-16T08:59:00Z">
              <w:r w:rsidRPr="001A38CB" w:rsidDel="003A6CB9">
                <w:rPr>
                  <w:sz w:val="18"/>
                  <w:szCs w:val="18"/>
                  <w:lang w:val="en-US"/>
                </w:rPr>
                <w:delText>Measuring and Explaining Cognitive Load During Design Activities: A Fine-Grained Approach</w:delText>
              </w:r>
              <w:r w:rsidDel="003A6CB9">
                <w:rPr>
                  <w:sz w:val="18"/>
                  <w:szCs w:val="18"/>
                  <w:lang w:val="en-US"/>
                </w:rPr>
                <w:delText>.</w:delText>
              </w:r>
            </w:del>
          </w:p>
        </w:tc>
        <w:tc>
          <w:tcPr>
            <w:tcW w:w="380" w:type="dxa"/>
          </w:tcPr>
          <w:p w14:paraId="3DFD2CAD" w14:textId="54289151"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197" w:author="Denis Silveira" w:date="2019-05-16T08:59:00Z"/>
                <w:sz w:val="18"/>
                <w:szCs w:val="18"/>
                <w:lang w:val="en-US"/>
              </w:rPr>
            </w:pPr>
            <w:del w:id="198"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199" w:author="Denis Silveira" w:date="2019-05-16T10:44:00Z">
                    <w:rPr/>
                  </w:rPrChange>
                </w:rPr>
                <w:delInstrText xml:space="preserve"> REF _Ref8497951 \n \h  \* MERGEFORMAT </w:delInstrText>
              </w:r>
              <w:r w:rsidR="00312348" w:rsidDel="003A6CB9">
                <w:fldChar w:fldCharType="separate"/>
              </w:r>
              <w:r w:rsidDel="003A6CB9">
                <w:rPr>
                  <w:sz w:val="18"/>
                  <w:szCs w:val="18"/>
                  <w:lang w:val="en-US"/>
                </w:rPr>
                <w:delText>48</w:delText>
              </w:r>
              <w:r w:rsidR="00312348" w:rsidDel="003A6CB9">
                <w:fldChar w:fldCharType="end"/>
              </w:r>
              <w:r w:rsidDel="003A6CB9">
                <w:rPr>
                  <w:sz w:val="18"/>
                  <w:szCs w:val="18"/>
                  <w:lang w:val="en-US"/>
                </w:rPr>
                <w:delText>]</w:delText>
              </w:r>
            </w:del>
          </w:p>
        </w:tc>
      </w:tr>
      <w:tr w:rsidR="008F4AB1" w:rsidRPr="00D86557" w:rsidDel="003A6CB9" w14:paraId="50117A91" w14:textId="6FA4847B" w:rsidTr="00756E7D">
        <w:trPr>
          <w:cnfStyle w:val="000000100000" w:firstRow="0" w:lastRow="0" w:firstColumn="0" w:lastColumn="0" w:oddVBand="0" w:evenVBand="0" w:oddHBand="1" w:evenHBand="0" w:firstRowFirstColumn="0" w:firstRowLastColumn="0" w:lastRowFirstColumn="0" w:lastRowLastColumn="0"/>
          <w:del w:id="200"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246B9A06" w14:textId="3F8DACB6" w:rsidR="008F4AB1" w:rsidRPr="00A91A49" w:rsidDel="003A6CB9" w:rsidRDefault="008F4AB1" w:rsidP="003E4E0C">
            <w:pPr>
              <w:ind w:firstLine="0"/>
              <w:jc w:val="center"/>
              <w:rPr>
                <w:del w:id="201" w:author="Denis Silveira" w:date="2019-05-16T08:59:00Z"/>
                <w:sz w:val="18"/>
                <w:szCs w:val="18"/>
                <w:lang w:val="en-US"/>
              </w:rPr>
            </w:pPr>
            <w:del w:id="202" w:author="Denis Silveira" w:date="2019-05-16T08:59:00Z">
              <w:r w:rsidDel="003A6CB9">
                <w:rPr>
                  <w:sz w:val="18"/>
                  <w:szCs w:val="18"/>
                  <w:lang w:val="en-US"/>
                </w:rPr>
                <w:delText>A9</w:delText>
              </w:r>
            </w:del>
          </w:p>
        </w:tc>
        <w:tc>
          <w:tcPr>
            <w:tcW w:w="6095" w:type="dxa"/>
          </w:tcPr>
          <w:p w14:paraId="4F009A31" w14:textId="407FAD33"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203" w:author="Denis Silveira" w:date="2019-05-16T08:59:00Z"/>
                <w:sz w:val="18"/>
                <w:szCs w:val="18"/>
                <w:lang w:val="en-US"/>
              </w:rPr>
            </w:pPr>
            <w:del w:id="204" w:author="Denis Silveira" w:date="2019-05-16T08:59:00Z">
              <w:r w:rsidRPr="001A38CB" w:rsidDel="003A6CB9">
                <w:rPr>
                  <w:sz w:val="18"/>
                  <w:szCs w:val="18"/>
                  <w:lang w:val="en-US"/>
                </w:rPr>
                <w:delText>How visual cognition influences process model comprehension</w:delText>
              </w:r>
            </w:del>
          </w:p>
        </w:tc>
        <w:tc>
          <w:tcPr>
            <w:tcW w:w="380" w:type="dxa"/>
          </w:tcPr>
          <w:p w14:paraId="6528249D" w14:textId="4E1DFDF5"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205" w:author="Denis Silveira" w:date="2019-05-16T08:59:00Z"/>
                <w:sz w:val="18"/>
                <w:szCs w:val="18"/>
                <w:lang w:val="en-US"/>
              </w:rPr>
            </w:pPr>
            <w:del w:id="206"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07" w:author="Denis Silveira" w:date="2019-05-16T10:44:00Z">
                    <w:rPr/>
                  </w:rPrChange>
                </w:rPr>
                <w:delInstrText xml:space="preserve"> REF _Ref8497955 \n \h  \* MERGEFORMAT </w:delInstrText>
              </w:r>
              <w:r w:rsidR="00312348" w:rsidDel="003A6CB9">
                <w:fldChar w:fldCharType="separate"/>
              </w:r>
              <w:r w:rsidDel="003A6CB9">
                <w:rPr>
                  <w:sz w:val="18"/>
                  <w:szCs w:val="18"/>
                  <w:lang w:val="en-US"/>
                </w:rPr>
                <w:delText>49</w:delText>
              </w:r>
              <w:r w:rsidR="00312348" w:rsidDel="003A6CB9">
                <w:fldChar w:fldCharType="end"/>
              </w:r>
              <w:r w:rsidDel="003A6CB9">
                <w:rPr>
                  <w:sz w:val="18"/>
                  <w:szCs w:val="18"/>
                  <w:lang w:val="en-US"/>
                </w:rPr>
                <w:delText>]</w:delText>
              </w:r>
            </w:del>
          </w:p>
        </w:tc>
      </w:tr>
      <w:tr w:rsidR="008F4AB1" w:rsidRPr="00D86557" w:rsidDel="003A6CB9" w14:paraId="085AC99F" w14:textId="568ECF2C" w:rsidTr="00756E7D">
        <w:trPr>
          <w:del w:id="208"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4997FD38" w14:textId="37236BF1" w:rsidR="008F4AB1" w:rsidRPr="00A91A49" w:rsidDel="003A6CB9" w:rsidRDefault="008F4AB1" w:rsidP="003E4E0C">
            <w:pPr>
              <w:ind w:firstLine="0"/>
              <w:jc w:val="center"/>
              <w:rPr>
                <w:del w:id="209" w:author="Denis Silveira" w:date="2019-05-16T08:59:00Z"/>
                <w:sz w:val="18"/>
                <w:szCs w:val="18"/>
                <w:lang w:val="en-US"/>
              </w:rPr>
            </w:pPr>
            <w:del w:id="210" w:author="Denis Silveira" w:date="2019-05-16T08:59:00Z">
              <w:r w:rsidDel="003A6CB9">
                <w:rPr>
                  <w:sz w:val="18"/>
                  <w:szCs w:val="18"/>
                  <w:lang w:val="en-US"/>
                </w:rPr>
                <w:delText>A10</w:delText>
              </w:r>
            </w:del>
          </w:p>
        </w:tc>
        <w:tc>
          <w:tcPr>
            <w:tcW w:w="6095" w:type="dxa"/>
          </w:tcPr>
          <w:p w14:paraId="66DA2070" w14:textId="6AB9BF34"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211" w:author="Denis Silveira" w:date="2019-05-16T08:59:00Z"/>
                <w:sz w:val="18"/>
                <w:szCs w:val="18"/>
                <w:lang w:val="en-US"/>
              </w:rPr>
            </w:pPr>
            <w:del w:id="212" w:author="Denis Silveira" w:date="2019-05-16T08:59:00Z">
              <w:r w:rsidRPr="001A38CB" w:rsidDel="003A6CB9">
                <w:rPr>
                  <w:sz w:val="18"/>
                  <w:szCs w:val="18"/>
                  <w:lang w:val="en-US"/>
                </w:rPr>
                <w:delText>Eye</w:delText>
              </w:r>
              <w:r w:rsidR="00756E7D" w:rsidDel="003A6CB9">
                <w:rPr>
                  <w:sz w:val="18"/>
                  <w:szCs w:val="18"/>
                  <w:lang w:val="en-US"/>
                </w:rPr>
                <w:delText>-t</w:delText>
              </w:r>
              <w:r w:rsidRPr="001A38CB" w:rsidDel="003A6CB9">
                <w:rPr>
                  <w:sz w:val="18"/>
                  <w:szCs w:val="18"/>
                  <w:lang w:val="en-US"/>
                </w:rPr>
                <w:delText>racking Meets the Process of Process Modeling: A Visual Analytic Approach</w:delText>
              </w:r>
              <w:r w:rsidDel="003A6CB9">
                <w:rPr>
                  <w:sz w:val="18"/>
                  <w:szCs w:val="18"/>
                  <w:lang w:val="en-US"/>
                </w:rPr>
                <w:delText>.</w:delText>
              </w:r>
            </w:del>
          </w:p>
        </w:tc>
        <w:tc>
          <w:tcPr>
            <w:tcW w:w="380" w:type="dxa"/>
          </w:tcPr>
          <w:p w14:paraId="591B5362" w14:textId="636937CE"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213" w:author="Denis Silveira" w:date="2019-05-16T08:59:00Z"/>
                <w:sz w:val="18"/>
                <w:szCs w:val="18"/>
                <w:lang w:val="en-US"/>
              </w:rPr>
            </w:pPr>
            <w:del w:id="214"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15" w:author="Denis Silveira" w:date="2019-05-16T10:44:00Z">
                    <w:rPr/>
                  </w:rPrChange>
                </w:rPr>
                <w:delInstrText xml:space="preserve"> REF _Ref8497960 \n \h  \* MERGEFORMAT </w:delInstrText>
              </w:r>
              <w:r w:rsidR="00312348" w:rsidDel="003A6CB9">
                <w:fldChar w:fldCharType="separate"/>
              </w:r>
              <w:r w:rsidDel="003A6CB9">
                <w:rPr>
                  <w:sz w:val="18"/>
                  <w:szCs w:val="18"/>
                  <w:lang w:val="en-US"/>
                </w:rPr>
                <w:delText>50</w:delText>
              </w:r>
              <w:r w:rsidR="00312348" w:rsidDel="003A6CB9">
                <w:fldChar w:fldCharType="end"/>
              </w:r>
              <w:r w:rsidDel="003A6CB9">
                <w:rPr>
                  <w:sz w:val="18"/>
                  <w:szCs w:val="18"/>
                  <w:lang w:val="en-US"/>
                </w:rPr>
                <w:delText>]</w:delText>
              </w:r>
            </w:del>
          </w:p>
        </w:tc>
      </w:tr>
      <w:tr w:rsidR="008F4AB1" w:rsidRPr="00D86557" w:rsidDel="003A6CB9" w14:paraId="01167DF0" w14:textId="359042FD" w:rsidTr="00756E7D">
        <w:trPr>
          <w:cnfStyle w:val="000000100000" w:firstRow="0" w:lastRow="0" w:firstColumn="0" w:lastColumn="0" w:oddVBand="0" w:evenVBand="0" w:oddHBand="1" w:evenHBand="0" w:firstRowFirstColumn="0" w:firstRowLastColumn="0" w:lastRowFirstColumn="0" w:lastRowLastColumn="0"/>
          <w:del w:id="216"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1DF58546" w14:textId="2C8B2695" w:rsidR="008F4AB1" w:rsidRPr="00A91A49" w:rsidDel="003A6CB9" w:rsidRDefault="008F4AB1" w:rsidP="003E4E0C">
            <w:pPr>
              <w:ind w:firstLine="0"/>
              <w:jc w:val="center"/>
              <w:rPr>
                <w:del w:id="217" w:author="Denis Silveira" w:date="2019-05-16T08:59:00Z"/>
                <w:sz w:val="18"/>
                <w:szCs w:val="18"/>
                <w:lang w:val="en-US"/>
              </w:rPr>
            </w:pPr>
            <w:del w:id="218" w:author="Denis Silveira" w:date="2019-05-16T08:59:00Z">
              <w:r w:rsidDel="003A6CB9">
                <w:rPr>
                  <w:sz w:val="18"/>
                  <w:szCs w:val="18"/>
                  <w:lang w:val="en-US"/>
                </w:rPr>
                <w:delText>A11</w:delText>
              </w:r>
            </w:del>
          </w:p>
        </w:tc>
        <w:tc>
          <w:tcPr>
            <w:tcW w:w="6095" w:type="dxa"/>
          </w:tcPr>
          <w:p w14:paraId="6F067DDB" w14:textId="234ECC70"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219" w:author="Denis Silveira" w:date="2019-05-16T08:59:00Z"/>
                <w:sz w:val="18"/>
                <w:szCs w:val="18"/>
                <w:lang w:val="en-US"/>
              </w:rPr>
            </w:pPr>
            <w:del w:id="220" w:author="Denis Silveira" w:date="2019-05-16T08:59:00Z">
              <w:r w:rsidRPr="001A38CB" w:rsidDel="003A6CB9">
                <w:rPr>
                  <w:sz w:val="18"/>
                  <w:szCs w:val="18"/>
                  <w:lang w:val="en-US"/>
                </w:rPr>
                <w:delText>Eye</w:delText>
              </w:r>
              <w:r w:rsidR="00756E7D" w:rsidDel="003A6CB9">
                <w:rPr>
                  <w:sz w:val="18"/>
                  <w:szCs w:val="18"/>
                  <w:lang w:val="en-US"/>
                </w:rPr>
                <w:delText>-t</w:delText>
              </w:r>
              <w:r w:rsidRPr="001A38CB" w:rsidDel="003A6CB9">
                <w:rPr>
                  <w:sz w:val="18"/>
                  <w:szCs w:val="18"/>
                  <w:lang w:val="en-US"/>
                </w:rPr>
                <w:delText>racking Experiments on Process Model Comprehension: Lessons Learned</w:delText>
              </w:r>
              <w:r w:rsidDel="003A6CB9">
                <w:rPr>
                  <w:sz w:val="18"/>
                  <w:szCs w:val="18"/>
                  <w:lang w:val="en-US"/>
                </w:rPr>
                <w:delText>.</w:delText>
              </w:r>
            </w:del>
          </w:p>
        </w:tc>
        <w:tc>
          <w:tcPr>
            <w:tcW w:w="380" w:type="dxa"/>
          </w:tcPr>
          <w:p w14:paraId="671739EF" w14:textId="1BDAD7AA"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221" w:author="Denis Silveira" w:date="2019-05-16T08:59:00Z"/>
                <w:sz w:val="18"/>
                <w:szCs w:val="18"/>
                <w:lang w:val="en-US"/>
              </w:rPr>
            </w:pPr>
            <w:del w:id="222"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23" w:author="Denis Silveira" w:date="2019-05-16T10:44:00Z">
                    <w:rPr/>
                  </w:rPrChange>
                </w:rPr>
                <w:delInstrText xml:space="preserve"> REF _Ref8497964 \n \h  \* MERGEFORMAT </w:delInstrText>
              </w:r>
              <w:r w:rsidR="00312348" w:rsidDel="003A6CB9">
                <w:fldChar w:fldCharType="separate"/>
              </w:r>
              <w:r w:rsidDel="003A6CB9">
                <w:rPr>
                  <w:sz w:val="18"/>
                  <w:szCs w:val="18"/>
                  <w:lang w:val="en-US"/>
                </w:rPr>
                <w:delText>51</w:delText>
              </w:r>
              <w:r w:rsidR="00312348" w:rsidDel="003A6CB9">
                <w:fldChar w:fldCharType="end"/>
              </w:r>
              <w:r w:rsidDel="003A6CB9">
                <w:rPr>
                  <w:sz w:val="18"/>
                  <w:szCs w:val="18"/>
                  <w:lang w:val="en-US"/>
                </w:rPr>
                <w:delText>]</w:delText>
              </w:r>
            </w:del>
          </w:p>
        </w:tc>
      </w:tr>
      <w:tr w:rsidR="008F4AB1" w:rsidRPr="00D86557" w:rsidDel="003A6CB9" w14:paraId="35E17BDA" w14:textId="0ED03F9E" w:rsidTr="00756E7D">
        <w:trPr>
          <w:del w:id="224"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56EA1A2E" w14:textId="52F49BA3" w:rsidR="008F4AB1" w:rsidRPr="00A91A49" w:rsidDel="003A6CB9" w:rsidRDefault="008F4AB1" w:rsidP="003E4E0C">
            <w:pPr>
              <w:ind w:firstLine="0"/>
              <w:jc w:val="center"/>
              <w:rPr>
                <w:del w:id="225" w:author="Denis Silveira" w:date="2019-05-16T08:59:00Z"/>
                <w:sz w:val="18"/>
                <w:szCs w:val="18"/>
                <w:lang w:val="en-US"/>
              </w:rPr>
            </w:pPr>
            <w:del w:id="226" w:author="Denis Silveira" w:date="2019-05-16T08:59:00Z">
              <w:r w:rsidDel="003A6CB9">
                <w:rPr>
                  <w:sz w:val="18"/>
                  <w:szCs w:val="18"/>
                  <w:lang w:val="en-US"/>
                </w:rPr>
                <w:delText>A12</w:delText>
              </w:r>
            </w:del>
          </w:p>
        </w:tc>
        <w:tc>
          <w:tcPr>
            <w:tcW w:w="6095" w:type="dxa"/>
          </w:tcPr>
          <w:p w14:paraId="6DFB472D" w14:textId="54669B7F"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227" w:author="Denis Silveira" w:date="2019-05-16T08:59:00Z"/>
                <w:sz w:val="18"/>
                <w:szCs w:val="18"/>
                <w:lang w:val="en-US"/>
              </w:rPr>
            </w:pPr>
            <w:del w:id="228" w:author="Denis Silveira" w:date="2019-05-16T08:59:00Z">
              <w:r w:rsidRPr="001A38CB" w:rsidDel="003A6CB9">
                <w:rPr>
                  <w:sz w:val="18"/>
                  <w:szCs w:val="18"/>
                  <w:lang w:val="en-US"/>
                </w:rPr>
                <w:delText>Cognitive Insights into Business Process Model Comprehension: Preliminary Results for Experienced and Inexperienced Individuals</w:delText>
              </w:r>
              <w:r w:rsidDel="003A6CB9">
                <w:rPr>
                  <w:sz w:val="18"/>
                  <w:szCs w:val="18"/>
                  <w:lang w:val="en-US"/>
                </w:rPr>
                <w:delText>.</w:delText>
              </w:r>
            </w:del>
          </w:p>
        </w:tc>
        <w:tc>
          <w:tcPr>
            <w:tcW w:w="380" w:type="dxa"/>
          </w:tcPr>
          <w:p w14:paraId="5BE6874D" w14:textId="4819549F"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229" w:author="Denis Silveira" w:date="2019-05-16T08:59:00Z"/>
                <w:sz w:val="18"/>
                <w:szCs w:val="18"/>
                <w:lang w:val="en-US"/>
              </w:rPr>
            </w:pPr>
            <w:del w:id="230"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31" w:author="Denis Silveira" w:date="2019-05-16T10:44:00Z">
                    <w:rPr/>
                  </w:rPrChange>
                </w:rPr>
                <w:delInstrText xml:space="preserve"> REF _Ref8497973 \n \h  \* MERGEFORMAT </w:delInstrText>
              </w:r>
              <w:r w:rsidR="00312348" w:rsidDel="003A6CB9">
                <w:fldChar w:fldCharType="separate"/>
              </w:r>
              <w:r w:rsidDel="003A6CB9">
                <w:rPr>
                  <w:sz w:val="18"/>
                  <w:szCs w:val="18"/>
                  <w:lang w:val="en-US"/>
                </w:rPr>
                <w:delText>52</w:delText>
              </w:r>
              <w:r w:rsidR="00312348" w:rsidDel="003A6CB9">
                <w:fldChar w:fldCharType="end"/>
              </w:r>
              <w:r w:rsidDel="003A6CB9">
                <w:rPr>
                  <w:sz w:val="18"/>
                  <w:szCs w:val="18"/>
                  <w:lang w:val="en-US"/>
                </w:rPr>
                <w:delText>]</w:delText>
              </w:r>
            </w:del>
          </w:p>
        </w:tc>
      </w:tr>
      <w:tr w:rsidR="008F4AB1" w:rsidRPr="00D86557" w:rsidDel="003A6CB9" w14:paraId="1447D8B8" w14:textId="059193CB" w:rsidTr="00756E7D">
        <w:trPr>
          <w:cnfStyle w:val="000000100000" w:firstRow="0" w:lastRow="0" w:firstColumn="0" w:lastColumn="0" w:oddVBand="0" w:evenVBand="0" w:oddHBand="1" w:evenHBand="0" w:firstRowFirstColumn="0" w:firstRowLastColumn="0" w:lastRowFirstColumn="0" w:lastRowLastColumn="0"/>
          <w:del w:id="232"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26591CBC" w14:textId="3D3F8A58" w:rsidR="008F4AB1" w:rsidRPr="00A91A49" w:rsidDel="003A6CB9" w:rsidRDefault="008F4AB1" w:rsidP="003E4E0C">
            <w:pPr>
              <w:ind w:firstLine="0"/>
              <w:jc w:val="center"/>
              <w:rPr>
                <w:del w:id="233" w:author="Denis Silveira" w:date="2019-05-16T08:59:00Z"/>
                <w:sz w:val="18"/>
                <w:szCs w:val="18"/>
                <w:lang w:val="en-US"/>
              </w:rPr>
            </w:pPr>
            <w:del w:id="234" w:author="Denis Silveira" w:date="2019-05-16T08:59:00Z">
              <w:r w:rsidDel="003A6CB9">
                <w:rPr>
                  <w:sz w:val="18"/>
                  <w:szCs w:val="18"/>
                  <w:lang w:val="en-US"/>
                </w:rPr>
                <w:delText>A13</w:delText>
              </w:r>
            </w:del>
          </w:p>
        </w:tc>
        <w:tc>
          <w:tcPr>
            <w:tcW w:w="6095" w:type="dxa"/>
            <w:vAlign w:val="center"/>
          </w:tcPr>
          <w:p w14:paraId="43B01729" w14:textId="2B9F5D2B"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235" w:author="Denis Silveira" w:date="2019-05-16T08:59:00Z"/>
                <w:sz w:val="18"/>
                <w:szCs w:val="18"/>
                <w:lang w:val="en-US"/>
              </w:rPr>
            </w:pPr>
            <w:del w:id="236" w:author="Denis Silveira" w:date="2019-05-16T08:59:00Z">
              <w:r w:rsidRPr="001A38CB" w:rsidDel="003A6CB9">
                <w:rPr>
                  <w:sz w:val="18"/>
                  <w:szCs w:val="18"/>
                  <w:lang w:val="en-US"/>
                </w:rPr>
                <w:delText>Task-specific visual cues for improving process model understanding</w:delText>
              </w:r>
              <w:r w:rsidDel="003A6CB9">
                <w:rPr>
                  <w:sz w:val="18"/>
                  <w:szCs w:val="18"/>
                  <w:lang w:val="en-US"/>
                </w:rPr>
                <w:delText>.</w:delText>
              </w:r>
            </w:del>
          </w:p>
        </w:tc>
        <w:tc>
          <w:tcPr>
            <w:tcW w:w="380" w:type="dxa"/>
          </w:tcPr>
          <w:p w14:paraId="557568F1" w14:textId="73B86F45"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237" w:author="Denis Silveira" w:date="2019-05-16T08:59:00Z"/>
                <w:sz w:val="18"/>
                <w:szCs w:val="18"/>
                <w:lang w:val="en-US"/>
              </w:rPr>
            </w:pPr>
            <w:del w:id="238"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39" w:author="Denis Silveira" w:date="2019-05-16T10:44:00Z">
                    <w:rPr/>
                  </w:rPrChange>
                </w:rPr>
                <w:delInstrText xml:space="preserve"> REF _Ref8497983 \n \h  \* MERGEFORMAT </w:delInstrText>
              </w:r>
              <w:r w:rsidR="00312348" w:rsidDel="003A6CB9">
                <w:fldChar w:fldCharType="separate"/>
              </w:r>
              <w:r w:rsidDel="003A6CB9">
                <w:rPr>
                  <w:sz w:val="18"/>
                  <w:szCs w:val="18"/>
                  <w:lang w:val="en-US"/>
                </w:rPr>
                <w:delText>53</w:delText>
              </w:r>
              <w:r w:rsidR="00312348" w:rsidDel="003A6CB9">
                <w:fldChar w:fldCharType="end"/>
              </w:r>
              <w:r w:rsidDel="003A6CB9">
                <w:rPr>
                  <w:sz w:val="18"/>
                  <w:szCs w:val="18"/>
                  <w:lang w:val="en-US"/>
                </w:rPr>
                <w:delText>]</w:delText>
              </w:r>
            </w:del>
          </w:p>
        </w:tc>
      </w:tr>
      <w:tr w:rsidR="008F4AB1" w:rsidRPr="00D86557" w:rsidDel="003A6CB9" w14:paraId="4BC5260F" w14:textId="3E56D3DE" w:rsidTr="00756E7D">
        <w:trPr>
          <w:del w:id="240"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2351C54A" w14:textId="67E1F6B8" w:rsidR="008F4AB1" w:rsidRPr="00A91A49" w:rsidDel="003A6CB9" w:rsidRDefault="008F4AB1" w:rsidP="003E4E0C">
            <w:pPr>
              <w:ind w:firstLine="0"/>
              <w:jc w:val="center"/>
              <w:rPr>
                <w:del w:id="241" w:author="Denis Silveira" w:date="2019-05-16T08:59:00Z"/>
                <w:sz w:val="18"/>
                <w:szCs w:val="18"/>
                <w:lang w:val="en-US"/>
              </w:rPr>
            </w:pPr>
            <w:del w:id="242" w:author="Denis Silveira" w:date="2019-05-16T08:59:00Z">
              <w:r w:rsidDel="003A6CB9">
                <w:rPr>
                  <w:sz w:val="18"/>
                  <w:szCs w:val="18"/>
                  <w:lang w:val="en-US"/>
                </w:rPr>
                <w:delText>A14</w:delText>
              </w:r>
            </w:del>
          </w:p>
        </w:tc>
        <w:tc>
          <w:tcPr>
            <w:tcW w:w="6095" w:type="dxa"/>
          </w:tcPr>
          <w:p w14:paraId="130A7570" w14:textId="6CF1B251"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243" w:author="Denis Silveira" w:date="2019-05-16T08:59:00Z"/>
                <w:sz w:val="18"/>
                <w:szCs w:val="18"/>
                <w:lang w:val="en-US"/>
              </w:rPr>
            </w:pPr>
            <w:del w:id="244" w:author="Denis Silveira" w:date="2019-05-16T08:59:00Z">
              <w:r w:rsidRPr="001A38CB" w:rsidDel="003A6CB9">
                <w:rPr>
                  <w:sz w:val="18"/>
                  <w:szCs w:val="18"/>
                  <w:lang w:val="en-US"/>
                </w:rPr>
                <w:delText>Measuring cognitive load during process model creation</w:delText>
              </w:r>
              <w:r w:rsidDel="003A6CB9">
                <w:rPr>
                  <w:sz w:val="18"/>
                  <w:szCs w:val="18"/>
                  <w:lang w:val="en-US"/>
                </w:rPr>
                <w:delText>.</w:delText>
              </w:r>
            </w:del>
          </w:p>
        </w:tc>
        <w:tc>
          <w:tcPr>
            <w:tcW w:w="380" w:type="dxa"/>
          </w:tcPr>
          <w:p w14:paraId="1347FD17" w14:textId="7925E889"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245" w:author="Denis Silveira" w:date="2019-05-16T08:59:00Z"/>
                <w:sz w:val="18"/>
                <w:szCs w:val="18"/>
                <w:lang w:val="en-US"/>
              </w:rPr>
            </w:pPr>
            <w:del w:id="246"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47" w:author="Denis Silveira" w:date="2019-05-16T10:44:00Z">
                    <w:rPr/>
                  </w:rPrChange>
                </w:rPr>
                <w:delInstrText xml:space="preserve"> REF _Ref8497988 \n \h  \* MERGEFORMAT </w:delInstrText>
              </w:r>
              <w:r w:rsidR="00312348" w:rsidDel="003A6CB9">
                <w:fldChar w:fldCharType="separate"/>
              </w:r>
              <w:r w:rsidDel="003A6CB9">
                <w:rPr>
                  <w:sz w:val="18"/>
                  <w:szCs w:val="18"/>
                  <w:lang w:val="en-US"/>
                </w:rPr>
                <w:delText>54</w:delText>
              </w:r>
              <w:r w:rsidR="00312348" w:rsidDel="003A6CB9">
                <w:fldChar w:fldCharType="end"/>
              </w:r>
              <w:r w:rsidDel="003A6CB9">
                <w:rPr>
                  <w:sz w:val="18"/>
                  <w:szCs w:val="18"/>
                  <w:lang w:val="en-US"/>
                </w:rPr>
                <w:delText>]</w:delText>
              </w:r>
            </w:del>
          </w:p>
        </w:tc>
      </w:tr>
      <w:tr w:rsidR="008F4AB1" w:rsidRPr="00D86557" w:rsidDel="003A6CB9" w14:paraId="0911E9FC" w14:textId="58FC9AEE" w:rsidTr="00756E7D">
        <w:trPr>
          <w:cnfStyle w:val="000000100000" w:firstRow="0" w:lastRow="0" w:firstColumn="0" w:lastColumn="0" w:oddVBand="0" w:evenVBand="0" w:oddHBand="1" w:evenHBand="0" w:firstRowFirstColumn="0" w:firstRowLastColumn="0" w:lastRowFirstColumn="0" w:lastRowLastColumn="0"/>
          <w:del w:id="248"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Pr>
          <w:p w14:paraId="6551EAF5" w14:textId="4DA00E90" w:rsidR="008F4AB1" w:rsidDel="003A6CB9" w:rsidRDefault="008F4AB1" w:rsidP="003E4E0C">
            <w:pPr>
              <w:ind w:firstLine="0"/>
              <w:jc w:val="center"/>
              <w:rPr>
                <w:del w:id="249" w:author="Denis Silveira" w:date="2019-05-16T08:59:00Z"/>
                <w:sz w:val="18"/>
                <w:szCs w:val="18"/>
                <w:lang w:val="en-US"/>
              </w:rPr>
            </w:pPr>
            <w:del w:id="250" w:author="Denis Silveira" w:date="2019-05-16T08:59:00Z">
              <w:r w:rsidDel="003A6CB9">
                <w:rPr>
                  <w:sz w:val="18"/>
                  <w:szCs w:val="18"/>
                  <w:lang w:val="en-US"/>
                </w:rPr>
                <w:delText>A15</w:delText>
              </w:r>
            </w:del>
          </w:p>
        </w:tc>
        <w:tc>
          <w:tcPr>
            <w:tcW w:w="6095" w:type="dxa"/>
          </w:tcPr>
          <w:p w14:paraId="12AFAD39" w14:textId="2419C908" w:rsidR="008F4AB1" w:rsidRPr="00A91A49" w:rsidDel="003A6CB9" w:rsidRDefault="008F4AB1" w:rsidP="004F677C">
            <w:pPr>
              <w:ind w:firstLine="0"/>
              <w:cnfStyle w:val="000000100000" w:firstRow="0" w:lastRow="0" w:firstColumn="0" w:lastColumn="0" w:oddVBand="0" w:evenVBand="0" w:oddHBand="1" w:evenHBand="0" w:firstRowFirstColumn="0" w:firstRowLastColumn="0" w:lastRowFirstColumn="0" w:lastRowLastColumn="0"/>
              <w:rPr>
                <w:del w:id="251" w:author="Denis Silveira" w:date="2019-05-16T08:59:00Z"/>
                <w:sz w:val="18"/>
                <w:szCs w:val="18"/>
                <w:lang w:val="en-US"/>
              </w:rPr>
            </w:pPr>
            <w:del w:id="252" w:author="Denis Silveira" w:date="2019-05-16T08:59:00Z">
              <w:r w:rsidRPr="001A38CB" w:rsidDel="003A6CB9">
                <w:rPr>
                  <w:sz w:val="18"/>
                  <w:szCs w:val="18"/>
                  <w:lang w:val="en-US"/>
                </w:rPr>
                <w:delText>Eye-tracking the factors of process model comprehension tasks</w:delText>
              </w:r>
              <w:r w:rsidDel="003A6CB9">
                <w:rPr>
                  <w:sz w:val="18"/>
                  <w:szCs w:val="18"/>
                  <w:lang w:val="en-US"/>
                </w:rPr>
                <w:delText>.</w:delText>
              </w:r>
            </w:del>
          </w:p>
        </w:tc>
        <w:tc>
          <w:tcPr>
            <w:tcW w:w="380" w:type="dxa"/>
          </w:tcPr>
          <w:p w14:paraId="78950C9D" w14:textId="18A3A4F9" w:rsidR="008F4AB1" w:rsidRPr="00A91A49" w:rsidDel="003A6CB9" w:rsidRDefault="008F4AB1" w:rsidP="003E4E0C">
            <w:pPr>
              <w:ind w:firstLine="0"/>
              <w:jc w:val="center"/>
              <w:cnfStyle w:val="000000100000" w:firstRow="0" w:lastRow="0" w:firstColumn="0" w:lastColumn="0" w:oddVBand="0" w:evenVBand="0" w:oddHBand="1" w:evenHBand="0" w:firstRowFirstColumn="0" w:firstRowLastColumn="0" w:lastRowFirstColumn="0" w:lastRowLastColumn="0"/>
              <w:rPr>
                <w:del w:id="253" w:author="Denis Silveira" w:date="2019-05-16T08:59:00Z"/>
                <w:sz w:val="18"/>
                <w:szCs w:val="18"/>
                <w:lang w:val="en-US"/>
              </w:rPr>
            </w:pPr>
            <w:del w:id="254"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55" w:author="Denis Silveira" w:date="2019-05-16T10:44:00Z">
                    <w:rPr/>
                  </w:rPrChange>
                </w:rPr>
                <w:delInstrText xml:space="preserve"> REF _Ref8497993 \n \h  \* MERGEFORMAT </w:delInstrText>
              </w:r>
              <w:r w:rsidR="00312348" w:rsidDel="003A6CB9">
                <w:fldChar w:fldCharType="separate"/>
              </w:r>
              <w:r w:rsidDel="003A6CB9">
                <w:rPr>
                  <w:sz w:val="18"/>
                  <w:szCs w:val="18"/>
                  <w:lang w:val="en-US"/>
                </w:rPr>
                <w:delText>55</w:delText>
              </w:r>
              <w:r w:rsidR="00312348" w:rsidDel="003A6CB9">
                <w:fldChar w:fldCharType="end"/>
              </w:r>
              <w:r w:rsidDel="003A6CB9">
                <w:rPr>
                  <w:sz w:val="18"/>
                  <w:szCs w:val="18"/>
                  <w:lang w:val="en-US"/>
                </w:rPr>
                <w:delText>]</w:delText>
              </w:r>
            </w:del>
          </w:p>
        </w:tc>
      </w:tr>
      <w:tr w:rsidR="008F4AB1" w:rsidRPr="00D86557" w:rsidDel="003A6CB9" w14:paraId="505465E9" w14:textId="67AD19E7" w:rsidTr="00756E7D">
        <w:trPr>
          <w:del w:id="256" w:author="Denis Silveira" w:date="2019-05-16T08:59:00Z"/>
        </w:trPr>
        <w:tc>
          <w:tcPr>
            <w:cnfStyle w:val="001000000000" w:firstRow="0" w:lastRow="0" w:firstColumn="1" w:lastColumn="0" w:oddVBand="0" w:evenVBand="0" w:oddHBand="0" w:evenHBand="0" w:firstRowFirstColumn="0" w:firstRowLastColumn="0" w:lastRowFirstColumn="0" w:lastRowLastColumn="0"/>
            <w:tcW w:w="437" w:type="dxa"/>
            <w:tcBorders>
              <w:bottom w:val="single" w:sz="12" w:space="0" w:color="auto"/>
            </w:tcBorders>
          </w:tcPr>
          <w:p w14:paraId="0F4A2145" w14:textId="71A4D626" w:rsidR="008F4AB1" w:rsidDel="003A6CB9" w:rsidRDefault="008F4AB1" w:rsidP="003E4E0C">
            <w:pPr>
              <w:ind w:firstLine="0"/>
              <w:jc w:val="center"/>
              <w:rPr>
                <w:del w:id="257" w:author="Denis Silveira" w:date="2019-05-16T08:59:00Z"/>
                <w:sz w:val="18"/>
                <w:szCs w:val="18"/>
                <w:lang w:val="en-US"/>
              </w:rPr>
            </w:pPr>
            <w:del w:id="258" w:author="Denis Silveira" w:date="2019-05-16T08:59:00Z">
              <w:r w:rsidDel="003A6CB9">
                <w:rPr>
                  <w:sz w:val="18"/>
                  <w:szCs w:val="18"/>
                  <w:lang w:val="en-US"/>
                </w:rPr>
                <w:delText>A16</w:delText>
              </w:r>
            </w:del>
          </w:p>
        </w:tc>
        <w:tc>
          <w:tcPr>
            <w:tcW w:w="6095" w:type="dxa"/>
            <w:tcBorders>
              <w:bottom w:val="single" w:sz="12" w:space="0" w:color="auto"/>
            </w:tcBorders>
          </w:tcPr>
          <w:p w14:paraId="29EB1ACD" w14:textId="707DDF48" w:rsidR="008F4AB1" w:rsidRPr="00A91A49" w:rsidDel="003A6CB9" w:rsidRDefault="008F4AB1" w:rsidP="004F677C">
            <w:pPr>
              <w:ind w:firstLine="0"/>
              <w:cnfStyle w:val="000000000000" w:firstRow="0" w:lastRow="0" w:firstColumn="0" w:lastColumn="0" w:oddVBand="0" w:evenVBand="0" w:oddHBand="0" w:evenHBand="0" w:firstRowFirstColumn="0" w:firstRowLastColumn="0" w:lastRowFirstColumn="0" w:lastRowLastColumn="0"/>
              <w:rPr>
                <w:del w:id="259" w:author="Denis Silveira" w:date="2019-05-16T08:59:00Z"/>
                <w:sz w:val="18"/>
                <w:szCs w:val="18"/>
                <w:lang w:val="en-US"/>
              </w:rPr>
            </w:pPr>
            <w:del w:id="260" w:author="Denis Silveira" w:date="2019-05-16T08:59:00Z">
              <w:r w:rsidRPr="001A38CB" w:rsidDel="003A6CB9">
                <w:rPr>
                  <w:sz w:val="18"/>
                  <w:szCs w:val="18"/>
                  <w:lang w:val="en-US"/>
                </w:rPr>
                <w:delText>Investigating the process of process modeling with eye movement analysis</w:delText>
              </w:r>
              <w:r w:rsidDel="003A6CB9">
                <w:rPr>
                  <w:sz w:val="18"/>
                  <w:szCs w:val="18"/>
                  <w:lang w:val="en-US"/>
                </w:rPr>
                <w:delText>.</w:delText>
              </w:r>
            </w:del>
          </w:p>
        </w:tc>
        <w:tc>
          <w:tcPr>
            <w:tcW w:w="380" w:type="dxa"/>
            <w:tcBorders>
              <w:bottom w:val="single" w:sz="12" w:space="0" w:color="auto"/>
            </w:tcBorders>
          </w:tcPr>
          <w:p w14:paraId="3B6FEFEF" w14:textId="39EA2C2A" w:rsidR="008F4AB1" w:rsidRPr="00A91A49" w:rsidDel="003A6CB9" w:rsidRDefault="008F4AB1" w:rsidP="003E4E0C">
            <w:pPr>
              <w:ind w:firstLine="0"/>
              <w:jc w:val="center"/>
              <w:cnfStyle w:val="000000000000" w:firstRow="0" w:lastRow="0" w:firstColumn="0" w:lastColumn="0" w:oddVBand="0" w:evenVBand="0" w:oddHBand="0" w:evenHBand="0" w:firstRowFirstColumn="0" w:firstRowLastColumn="0" w:lastRowFirstColumn="0" w:lastRowLastColumn="0"/>
              <w:rPr>
                <w:del w:id="261" w:author="Denis Silveira" w:date="2019-05-16T08:59:00Z"/>
                <w:sz w:val="18"/>
                <w:szCs w:val="18"/>
                <w:lang w:val="en-US"/>
              </w:rPr>
            </w:pPr>
            <w:del w:id="262" w:author="Denis Silveira" w:date="2019-05-16T08:59:00Z">
              <w:r w:rsidDel="003A6CB9">
                <w:rPr>
                  <w:sz w:val="18"/>
                  <w:szCs w:val="18"/>
                  <w:lang w:val="en-US"/>
                </w:rPr>
                <w:delText>[</w:delText>
              </w:r>
              <w:r w:rsidR="00312348" w:rsidDel="003A6CB9">
                <w:fldChar w:fldCharType="begin"/>
              </w:r>
              <w:r w:rsidR="00312348" w:rsidRPr="0026060A" w:rsidDel="003A6CB9">
                <w:rPr>
                  <w:lang w:val="en-US"/>
                  <w:rPrChange w:id="263" w:author="Denis Silveira" w:date="2019-05-16T10:44:00Z">
                    <w:rPr/>
                  </w:rPrChange>
                </w:rPr>
                <w:delInstrText xml:space="preserve"> REF _Ref8497997 \n \h  \* MERGEFORMAT </w:delInstrText>
              </w:r>
              <w:r w:rsidR="00312348" w:rsidDel="003A6CB9">
                <w:fldChar w:fldCharType="separate"/>
              </w:r>
              <w:r w:rsidDel="003A6CB9">
                <w:rPr>
                  <w:sz w:val="18"/>
                  <w:szCs w:val="18"/>
                  <w:lang w:val="en-US"/>
                </w:rPr>
                <w:delText>56</w:delText>
              </w:r>
              <w:r w:rsidR="00312348" w:rsidDel="003A6CB9">
                <w:fldChar w:fldCharType="end"/>
              </w:r>
              <w:r w:rsidDel="003A6CB9">
                <w:rPr>
                  <w:sz w:val="18"/>
                  <w:szCs w:val="18"/>
                  <w:lang w:val="en-US"/>
                </w:rPr>
                <w:delText>]</w:delText>
              </w:r>
            </w:del>
          </w:p>
        </w:tc>
      </w:tr>
    </w:tbl>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7777777" w:rsidR="0067710C" w:rsidRPr="003D002E" w:rsidRDefault="003252CE" w:rsidP="003D002E">
      <w:pPr>
        <w:pStyle w:val="referenceitem"/>
        <w:rPr>
          <w:lang w:val="en-US"/>
        </w:rPr>
      </w:pPr>
      <w:bookmarkStart w:id="264"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 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264"/>
      <w:r w:rsidR="003D002E">
        <w:rPr>
          <w:lang w:val="en-US"/>
        </w:rPr>
        <w:t xml:space="preserve">, </w:t>
      </w:r>
      <w:r w:rsidR="003D002E" w:rsidRPr="003D002E">
        <w:rPr>
          <w:lang w:val="en-US"/>
        </w:rPr>
        <w:t>Greece: Springer Berlin Heidelberg</w:t>
      </w:r>
      <w:r w:rsidR="00243E74" w:rsidRPr="003D002E">
        <w:rPr>
          <w:lang w:val="en-US"/>
        </w:rPr>
        <w:t xml:space="preserve"> (2017).</w:t>
      </w:r>
    </w:p>
    <w:p w14:paraId="5F9F2FA4" w14:textId="77777777" w:rsidR="00E3431F" w:rsidRPr="00E3431F" w:rsidRDefault="003252CE" w:rsidP="00E3431F">
      <w:pPr>
        <w:pStyle w:val="referenceitem"/>
      </w:pPr>
      <w:bookmarkStart w:id="265"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65"/>
    </w:p>
    <w:p w14:paraId="78F39C83" w14:textId="77777777" w:rsidR="00E3431F" w:rsidRPr="00E3431F" w:rsidRDefault="003252CE" w:rsidP="00E3431F">
      <w:pPr>
        <w:pStyle w:val="referenceitem"/>
      </w:pPr>
      <w:bookmarkStart w:id="266"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66"/>
    </w:p>
    <w:p w14:paraId="34C84A0C" w14:textId="77777777" w:rsidR="00E3431F" w:rsidRDefault="003252CE" w:rsidP="00E3431F">
      <w:pPr>
        <w:pStyle w:val="referenceitem"/>
      </w:pPr>
      <w:bookmarkStart w:id="267"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67"/>
    </w:p>
    <w:p w14:paraId="02CD7CF7" w14:textId="77777777" w:rsidR="000E6F72" w:rsidRPr="009B7C48" w:rsidRDefault="003252CE" w:rsidP="000E6F72">
      <w:pPr>
        <w:pStyle w:val="referenceitem"/>
        <w:rPr>
          <w:lang w:val="en-US"/>
        </w:rPr>
      </w:pPr>
      <w:bookmarkStart w:id="268"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 K. M. 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Improvement—A Systematic Literature Review, IEEE Transactions on Software Engineering, v</w:t>
      </w:r>
      <w:r w:rsidR="00E5507A">
        <w:rPr>
          <w:lang w:val="en-US"/>
        </w:rPr>
        <w:t>ol</w:t>
      </w:r>
      <w:r w:rsidR="009B7C48" w:rsidRPr="009B7C48">
        <w:rPr>
          <w:lang w:val="en-US"/>
        </w:rPr>
        <w:t>. 38, pp. 398 – 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68"/>
    </w:p>
    <w:p w14:paraId="203FB19A" w14:textId="77777777" w:rsidR="006B5EF3" w:rsidRPr="00327E69" w:rsidRDefault="00F911A9" w:rsidP="006B5EF3">
      <w:pPr>
        <w:pStyle w:val="referenceitem"/>
      </w:pPr>
      <w:bookmarkStart w:id="269"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69"/>
    </w:p>
    <w:p w14:paraId="468D1852" w14:textId="77777777" w:rsidR="00327E69" w:rsidRPr="00327E69" w:rsidRDefault="00F911A9" w:rsidP="006B5EF3">
      <w:pPr>
        <w:pStyle w:val="referenceitem"/>
      </w:pPr>
      <w:bookmarkStart w:id="270"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70"/>
    </w:p>
    <w:p w14:paraId="2DEAD530" w14:textId="77777777" w:rsidR="00327E69" w:rsidRPr="000A5258" w:rsidRDefault="00327E69" w:rsidP="006B5EF3">
      <w:pPr>
        <w:pStyle w:val="referenceitem"/>
        <w:rPr>
          <w:lang w:val="en-US"/>
        </w:rPr>
      </w:pPr>
      <w:bookmarkStart w:id="271"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71"/>
    </w:p>
    <w:p w14:paraId="25014C49" w14:textId="77777777" w:rsidR="00E3431F" w:rsidRPr="007B44C5" w:rsidRDefault="00F911A9" w:rsidP="00E3431F">
      <w:pPr>
        <w:pStyle w:val="referenceitem"/>
        <w:rPr>
          <w:lang w:val="en-US"/>
        </w:rPr>
      </w:pPr>
      <w:bookmarkStart w:id="272"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33rd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72"/>
    </w:p>
    <w:p w14:paraId="3DD848B0" w14:textId="77777777" w:rsidR="00E3431F" w:rsidRPr="007B44C5" w:rsidRDefault="00F911A9" w:rsidP="00E3431F">
      <w:pPr>
        <w:pStyle w:val="referenceitem"/>
        <w:rPr>
          <w:lang w:val="en-US"/>
        </w:rPr>
      </w:pPr>
      <w:bookmarkStart w:id="273"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73"/>
    </w:p>
    <w:p w14:paraId="2D695C4F" w14:textId="77777777" w:rsidR="00327E69" w:rsidRDefault="00F911A9" w:rsidP="00D31FF2">
      <w:pPr>
        <w:pStyle w:val="referenceitem"/>
        <w:rPr>
          <w:lang w:val="en-US"/>
        </w:rPr>
      </w:pPr>
      <w:bookmarkStart w:id="274" w:name="_Ref8463739"/>
      <w:r w:rsidRPr="0005766F">
        <w:rPr>
          <w:szCs w:val="24"/>
          <w:lang w:val="en-US"/>
        </w:rPr>
        <w:t>Figl</w:t>
      </w:r>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74"/>
    </w:p>
    <w:p w14:paraId="3E070A68" w14:textId="77777777" w:rsidR="00327E69" w:rsidRPr="0005766F" w:rsidRDefault="00F911A9" w:rsidP="00E5507A">
      <w:pPr>
        <w:pStyle w:val="referenceitem"/>
        <w:rPr>
          <w:caps/>
          <w:lang w:val="en-US"/>
        </w:rPr>
      </w:pPr>
      <w:bookmarkStart w:id="275" w:name="_Ref8463850"/>
      <w:r>
        <w:rPr>
          <w:lang w:val="en-US"/>
        </w:rPr>
        <w:t>M</w:t>
      </w:r>
      <w:r w:rsidRPr="0005766F">
        <w:rPr>
          <w:lang w:val="en-US"/>
        </w:rPr>
        <w:t>endling</w:t>
      </w:r>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w:t>
      </w:r>
      <w:proofErr w:type="spellStart"/>
      <w:proofErr w:type="gramStart"/>
      <w:r w:rsidR="00327E69" w:rsidRPr="0005766F">
        <w:rPr>
          <w:caps/>
          <w:lang w:val="en-US"/>
        </w:rPr>
        <w:t>J.</w:t>
      </w:r>
      <w:r w:rsidR="00E5507A">
        <w:rPr>
          <w:caps/>
          <w:lang w:val="en-US"/>
        </w:rPr>
        <w:t>:</w:t>
      </w:r>
      <w:r w:rsidR="00327E69" w:rsidRPr="0005766F">
        <w:rPr>
          <w:lang w:val="en-US"/>
        </w:rPr>
        <w:t>What</w:t>
      </w:r>
      <w:proofErr w:type="spellEnd"/>
      <w:proofErr w:type="gramEnd"/>
      <w:r w:rsidR="00327E69" w:rsidRPr="0005766F">
        <w:rPr>
          <w:lang w:val="en-US"/>
        </w:rPr>
        <w:t xml:space="preserve"> Makes Process Models Understandable?,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75"/>
    </w:p>
    <w:p w14:paraId="2F270B1A" w14:textId="77777777" w:rsidR="00513E10" w:rsidRPr="009B7C48" w:rsidRDefault="00513E10" w:rsidP="00513E10">
      <w:pPr>
        <w:pStyle w:val="referenceitem"/>
        <w:rPr>
          <w:lang w:val="en-US"/>
        </w:rPr>
      </w:pPr>
      <w:bookmarkStart w:id="276" w:name="_Ref8464705"/>
      <w:r w:rsidRPr="009B7C48">
        <w:rPr>
          <w:lang w:val="en-US"/>
        </w:rPr>
        <w:t>Ko, R. K. L.</w:t>
      </w:r>
      <w:r w:rsidR="004709F6">
        <w:rPr>
          <w:lang w:val="en-US"/>
        </w:rPr>
        <w:t>:</w:t>
      </w:r>
      <w:r w:rsidRPr="009B7C48">
        <w:rPr>
          <w:lang w:val="en-US"/>
        </w:rPr>
        <w:t xml:space="preserve"> A computer scientist’s introductory guide to business process management (BPM), </w:t>
      </w:r>
      <w:r w:rsidR="004709F6" w:rsidRPr="004709F6">
        <w:rPr>
          <w:lang w:val="en-US"/>
        </w:rPr>
        <w:t>XRDS: Crossroads, The ACM Magazine for Students</w:t>
      </w:r>
      <w:r w:rsidRPr="009B7C48">
        <w:rPr>
          <w:lang w:val="en-US"/>
        </w:rPr>
        <w:t xml:space="preserve">, </w:t>
      </w:r>
      <w:r w:rsidR="004709F6">
        <w:rPr>
          <w:lang w:val="en-US"/>
        </w:rPr>
        <w:t>v</w:t>
      </w:r>
      <w:r w:rsidRPr="009B7C48">
        <w:rPr>
          <w:lang w:val="en-US"/>
        </w:rPr>
        <w:t xml:space="preserve">ol. 15, </w:t>
      </w:r>
      <w:r w:rsidR="004709F6">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276"/>
    </w:p>
    <w:p w14:paraId="07E1BDB0" w14:textId="77777777" w:rsidR="00513E10" w:rsidRPr="009B7C48" w:rsidRDefault="00F911A9" w:rsidP="00513E10">
      <w:pPr>
        <w:pStyle w:val="referenceitem"/>
        <w:rPr>
          <w:lang w:val="en-US"/>
        </w:rPr>
      </w:pPr>
      <w:bookmarkStart w:id="277" w:name="_Ref8464805"/>
      <w:r w:rsidRPr="000A5258">
        <w:rPr>
          <w:lang w:val="en-US"/>
        </w:rPr>
        <w:t>Wahl</w:t>
      </w:r>
      <w:r w:rsidR="00513E10" w:rsidRPr="009B7C48">
        <w:rPr>
          <w:lang w:val="en-US"/>
        </w:rPr>
        <w:t xml:space="preserve">, T.; </w:t>
      </w:r>
      <w:proofErr w:type="spellStart"/>
      <w:r w:rsidRPr="000A5258">
        <w:rPr>
          <w:lang w:val="en-US"/>
        </w:rPr>
        <w:t>Sindre</w:t>
      </w:r>
      <w:proofErr w:type="spellEnd"/>
      <w:r w:rsidR="00513E10" w:rsidRPr="009B7C48">
        <w:rPr>
          <w:lang w:val="en-US"/>
        </w:rPr>
        <w:t>, G.</w:t>
      </w:r>
      <w:r w:rsidR="004709F6">
        <w:rPr>
          <w:lang w:val="en-US"/>
        </w:rPr>
        <w:t>:</w:t>
      </w:r>
      <w:r w:rsidR="00513E10" w:rsidRPr="009B7C48">
        <w:rPr>
          <w:lang w:val="en-US"/>
        </w:rPr>
        <w:t xml:space="preserve"> An analytical evaluation of BPMN using a semiotic quality framework, Advanced topics in database research, </w:t>
      </w:r>
      <w:r w:rsidR="004709F6">
        <w:rPr>
          <w:lang w:val="en-US"/>
        </w:rPr>
        <w:t>v</w:t>
      </w:r>
      <w:r w:rsidR="00513E10" w:rsidRPr="009B7C48">
        <w:rPr>
          <w:lang w:val="en-US"/>
        </w:rPr>
        <w:t>ol. 5, pp</w:t>
      </w:r>
      <w:r w:rsidR="004709F6">
        <w:rPr>
          <w:lang w:val="en-US"/>
        </w:rPr>
        <w:t>.</w:t>
      </w:r>
      <w:r w:rsidR="00513E10" w:rsidRPr="009B7C48">
        <w:rPr>
          <w:lang w:val="en-US"/>
        </w:rPr>
        <w:t xml:space="preserve"> 94-105 </w:t>
      </w:r>
      <w:r w:rsidR="00513E10">
        <w:rPr>
          <w:lang w:val="en-US"/>
        </w:rPr>
        <w:t>(</w:t>
      </w:r>
      <w:r w:rsidR="00513E10" w:rsidRPr="009B7C48">
        <w:rPr>
          <w:lang w:val="en-US"/>
        </w:rPr>
        <w:t>2006</w:t>
      </w:r>
      <w:r w:rsidR="00513E10">
        <w:rPr>
          <w:lang w:val="en-US"/>
        </w:rPr>
        <w:t>)</w:t>
      </w:r>
      <w:r w:rsidR="00513E10" w:rsidRPr="009B7C48">
        <w:rPr>
          <w:lang w:val="en-US"/>
        </w:rPr>
        <w:t>.</w:t>
      </w:r>
      <w:bookmarkEnd w:id="277"/>
    </w:p>
    <w:p w14:paraId="7A36C939" w14:textId="77777777" w:rsidR="00513E10" w:rsidRPr="0027491C" w:rsidRDefault="00F911A9" w:rsidP="00513E10">
      <w:pPr>
        <w:pStyle w:val="referenceitem"/>
        <w:rPr>
          <w:lang w:val="en-US"/>
        </w:rPr>
      </w:pPr>
      <w:bookmarkStart w:id="278" w:name="_Ref8464934"/>
      <w:r w:rsidRPr="0027491C">
        <w:rPr>
          <w:lang w:val="en-US"/>
        </w:rPr>
        <w:t>Indulska</w:t>
      </w:r>
      <w:r w:rsidR="00513E10" w:rsidRPr="0027491C">
        <w:rPr>
          <w:lang w:val="en-US"/>
        </w:rPr>
        <w:t>, M</w:t>
      </w:r>
      <w:r w:rsidR="00513E10">
        <w:rPr>
          <w:lang w:val="en-US"/>
        </w:rPr>
        <w:t xml:space="preserve">.; </w:t>
      </w:r>
      <w:proofErr w:type="spellStart"/>
      <w:r>
        <w:rPr>
          <w:lang w:val="en-US"/>
        </w:rPr>
        <w:t>Z</w:t>
      </w:r>
      <w:r w:rsidRPr="0027491C">
        <w:rPr>
          <w:lang w:val="en-US"/>
        </w:rPr>
        <w:t>ur</w:t>
      </w:r>
      <w:r>
        <w:rPr>
          <w:lang w:val="en-US"/>
        </w:rPr>
        <w:t>M</w:t>
      </w:r>
      <w:r w:rsidRPr="0027491C">
        <w:rPr>
          <w:lang w:val="en-US"/>
        </w:rPr>
        <w:t>uehlen</w:t>
      </w:r>
      <w:proofErr w:type="spellEnd"/>
      <w:r w:rsidR="00513E10" w:rsidRPr="0027491C">
        <w:rPr>
          <w:lang w:val="en-US"/>
        </w:rPr>
        <w:t>, M</w:t>
      </w:r>
      <w:r w:rsidR="00513E10">
        <w:rPr>
          <w:lang w:val="en-US"/>
        </w:rPr>
        <w:t>.;</w:t>
      </w:r>
      <w:r w:rsidR="00CF6E05">
        <w:rPr>
          <w:lang w:val="en-US"/>
        </w:rPr>
        <w:t xml:space="preserve"> </w:t>
      </w:r>
      <w:r>
        <w:rPr>
          <w:lang w:val="en-US"/>
        </w:rPr>
        <w:t>R</w:t>
      </w:r>
      <w:r w:rsidRPr="0027491C">
        <w:rPr>
          <w:lang w:val="en-US"/>
        </w:rPr>
        <w:t>ecker</w:t>
      </w:r>
      <w:r w:rsidR="00513E10">
        <w:rPr>
          <w:lang w:val="en-US"/>
        </w:rPr>
        <w:t>, J.</w:t>
      </w:r>
      <w:r w:rsidR="004709F6">
        <w:rPr>
          <w:lang w:val="en-US"/>
        </w:rPr>
        <w:t>:</w:t>
      </w:r>
      <w:r w:rsidR="00513E10" w:rsidRPr="0027491C">
        <w:rPr>
          <w:lang w:val="en-US"/>
        </w:rPr>
        <w:t xml:space="preserve"> </w:t>
      </w:r>
      <w:proofErr w:type="spellStart"/>
      <w:r w:rsidR="00513E10" w:rsidRPr="0027491C">
        <w:rPr>
          <w:lang w:val="en-US"/>
        </w:rPr>
        <w:t>MeasuringMethod</w:t>
      </w:r>
      <w:proofErr w:type="spellEnd"/>
      <w:r w:rsidR="00513E10" w:rsidRPr="0027491C">
        <w:rPr>
          <w:lang w:val="en-US"/>
        </w:rPr>
        <w:t xml:space="preserve"> Complexity: The Case of the Business Process </w:t>
      </w:r>
      <w:proofErr w:type="spellStart"/>
      <w:r w:rsidR="00513E10" w:rsidRPr="0027491C">
        <w:rPr>
          <w:lang w:val="en-US"/>
        </w:rPr>
        <w:t>ModelingNotation</w:t>
      </w:r>
      <w:proofErr w:type="spellEnd"/>
      <w:r w:rsidR="00513E10" w:rsidRPr="0027491C">
        <w:rPr>
          <w:lang w:val="en-US"/>
        </w:rPr>
        <w:t>. Technical report, BPM Center Report,</w:t>
      </w:r>
      <w:r w:rsidR="004709F6">
        <w:rPr>
          <w:lang w:val="en-US"/>
        </w:rPr>
        <w:t xml:space="preserve"> n.</w:t>
      </w:r>
      <w:r w:rsidR="00513E10" w:rsidRPr="0027491C">
        <w:rPr>
          <w:lang w:val="en-US"/>
        </w:rPr>
        <w:t xml:space="preserve"> Apr</w:t>
      </w:r>
      <w:r w:rsidR="00CF6E05">
        <w:rPr>
          <w:lang w:val="en-US"/>
        </w:rPr>
        <w:t xml:space="preserve"> </w:t>
      </w:r>
      <w:r w:rsidR="004709F6">
        <w:rPr>
          <w:lang w:val="en-US"/>
        </w:rPr>
        <w:t>(</w:t>
      </w:r>
      <w:r w:rsidR="00513E10" w:rsidRPr="0027491C">
        <w:rPr>
          <w:lang w:val="en-US"/>
        </w:rPr>
        <w:t>2009</w:t>
      </w:r>
      <w:r w:rsidR="004709F6">
        <w:rPr>
          <w:lang w:val="en-US"/>
        </w:rPr>
        <w:t>)</w:t>
      </w:r>
      <w:r w:rsidR="00513E10" w:rsidRPr="0027491C">
        <w:rPr>
          <w:lang w:val="en-US"/>
        </w:rPr>
        <w:t>.</w:t>
      </w:r>
      <w:bookmarkEnd w:id="278"/>
    </w:p>
    <w:p w14:paraId="22D28A11" w14:textId="77777777" w:rsidR="00D31FF2" w:rsidRPr="00EE33C9" w:rsidRDefault="00D31FF2" w:rsidP="00D31FF2">
      <w:pPr>
        <w:pStyle w:val="referenceitem"/>
        <w:rPr>
          <w:lang w:val="en-US"/>
        </w:rPr>
      </w:pPr>
      <w:bookmarkStart w:id="279" w:name="_Ref8464995"/>
      <w:proofErr w:type="spellStart"/>
      <w:r w:rsidRPr="0027491C">
        <w:rPr>
          <w:lang w:val="en-US"/>
        </w:rPr>
        <w:t>Mili</w:t>
      </w:r>
      <w:proofErr w:type="spellEnd"/>
      <w:r w:rsidRPr="0027491C">
        <w:rPr>
          <w:lang w:val="en-US"/>
        </w:rPr>
        <w:t xml:space="preserve">, </w:t>
      </w:r>
      <w:r>
        <w:rPr>
          <w:lang w:val="en-US"/>
        </w:rPr>
        <w:t xml:space="preserve">H.; </w:t>
      </w:r>
      <w:r w:rsidRPr="0027491C">
        <w:rPr>
          <w:lang w:val="en-US"/>
        </w:rPr>
        <w:t xml:space="preserve">Tremblay, </w:t>
      </w:r>
      <w:r>
        <w:rPr>
          <w:lang w:val="en-US"/>
        </w:rPr>
        <w:t xml:space="preserve">G.; </w:t>
      </w:r>
      <w:proofErr w:type="spellStart"/>
      <w:r w:rsidRPr="0027491C">
        <w:rPr>
          <w:lang w:val="en-US"/>
        </w:rPr>
        <w:t>Jaoude</w:t>
      </w:r>
      <w:proofErr w:type="spellEnd"/>
      <w:r w:rsidRPr="0027491C">
        <w:rPr>
          <w:lang w:val="en-US"/>
        </w:rPr>
        <w:t>, G</w:t>
      </w:r>
      <w:r>
        <w:rPr>
          <w:lang w:val="en-US"/>
        </w:rPr>
        <w:t>.</w:t>
      </w:r>
      <w:r w:rsidRPr="0027491C">
        <w:rPr>
          <w:lang w:val="en-US"/>
        </w:rPr>
        <w:t xml:space="preserve"> B</w:t>
      </w:r>
      <w:r>
        <w:rPr>
          <w:lang w:val="en-US"/>
        </w:rPr>
        <w:t>.;</w:t>
      </w:r>
      <w:r w:rsidRPr="0027491C">
        <w:rPr>
          <w:lang w:val="en-US"/>
        </w:rPr>
        <w:t xml:space="preserve"> Lefebvre, </w:t>
      </w:r>
      <w:r>
        <w:rPr>
          <w:lang w:val="en-US"/>
        </w:rPr>
        <w:t xml:space="preserve">E.; </w:t>
      </w:r>
      <w:proofErr w:type="spellStart"/>
      <w:r w:rsidRPr="0027491C">
        <w:rPr>
          <w:lang w:val="en-US"/>
        </w:rPr>
        <w:t>Elabed</w:t>
      </w:r>
      <w:proofErr w:type="spellEnd"/>
      <w:r w:rsidRPr="0027491C">
        <w:rPr>
          <w:lang w:val="en-US"/>
        </w:rPr>
        <w:t xml:space="preserve">, </w:t>
      </w:r>
      <w:r>
        <w:rPr>
          <w:lang w:val="en-US"/>
        </w:rPr>
        <w:t xml:space="preserve">L.; </w:t>
      </w:r>
      <w:proofErr w:type="spellStart"/>
      <w:r w:rsidRPr="0027491C">
        <w:rPr>
          <w:lang w:val="en-US"/>
        </w:rPr>
        <w:t>Boussaidi</w:t>
      </w:r>
      <w:proofErr w:type="spellEnd"/>
      <w:r>
        <w:rPr>
          <w:lang w:val="en-US"/>
        </w:rPr>
        <w:t>, G. E.</w:t>
      </w:r>
      <w:r w:rsidR="004709F6">
        <w:rPr>
          <w:lang w:val="en-US"/>
        </w:rPr>
        <w:t xml:space="preserve">: </w:t>
      </w:r>
      <w:r w:rsidRPr="0027491C">
        <w:rPr>
          <w:lang w:val="en-US"/>
        </w:rPr>
        <w:t>Business process modeling languages:</w:t>
      </w:r>
      <w:r w:rsidR="00CF6E05">
        <w:rPr>
          <w:lang w:val="en-US"/>
        </w:rPr>
        <w:t xml:space="preserve"> </w:t>
      </w:r>
      <w:r w:rsidRPr="0027491C">
        <w:rPr>
          <w:lang w:val="en-US"/>
        </w:rPr>
        <w:t>Sorting through the alphabet soup</w:t>
      </w:r>
      <w:r w:rsidR="004709F6">
        <w:rPr>
          <w:lang w:val="en-US"/>
        </w:rPr>
        <w:t>,</w:t>
      </w:r>
      <w:r w:rsidR="00CF6E05">
        <w:rPr>
          <w:lang w:val="en-US"/>
        </w:rPr>
        <w:t xml:space="preserve"> </w:t>
      </w:r>
      <w:r w:rsidRPr="004709F6">
        <w:rPr>
          <w:lang w:val="en-US"/>
        </w:rPr>
        <w:t>ACM Computing Surveys (CSUR)</w:t>
      </w:r>
      <w:r w:rsidRPr="00EE33C9">
        <w:rPr>
          <w:lang w:val="en-US"/>
        </w:rPr>
        <w:t xml:space="preserve">, </w:t>
      </w:r>
      <w:r>
        <w:rPr>
          <w:lang w:val="en-US"/>
        </w:rPr>
        <w:t xml:space="preserve">Vol. </w:t>
      </w:r>
      <w:r w:rsidRPr="00EE33C9">
        <w:rPr>
          <w:lang w:val="en-US"/>
        </w:rPr>
        <w:t xml:space="preserve">43(1), </w:t>
      </w:r>
      <w:r w:rsidR="004709F6">
        <w:rPr>
          <w:lang w:val="en-US"/>
        </w:rPr>
        <w:t>(</w:t>
      </w:r>
      <w:r w:rsidRPr="00EE33C9">
        <w:rPr>
          <w:lang w:val="en-US"/>
        </w:rPr>
        <w:t>2010</w:t>
      </w:r>
      <w:r w:rsidR="004709F6">
        <w:rPr>
          <w:lang w:val="en-US"/>
        </w:rPr>
        <w:t>)</w:t>
      </w:r>
      <w:r w:rsidRPr="00EE33C9">
        <w:rPr>
          <w:lang w:val="en-US"/>
        </w:rPr>
        <w:t>.</w:t>
      </w:r>
      <w:bookmarkEnd w:id="279"/>
    </w:p>
    <w:p w14:paraId="0207797C" w14:textId="77777777" w:rsidR="00D31FF2" w:rsidRPr="00F95748" w:rsidRDefault="00D31FF2" w:rsidP="00D31FF2">
      <w:pPr>
        <w:pStyle w:val="referenceitem"/>
        <w:rPr>
          <w:lang w:val="en-US"/>
        </w:rPr>
      </w:pPr>
      <w:bookmarkStart w:id="280" w:name="_Ref8465748"/>
      <w:r w:rsidRPr="00F95748">
        <w:rPr>
          <w:lang w:val="en-US"/>
        </w:rPr>
        <w:t>OMG BPMN2</w:t>
      </w:r>
      <w:r>
        <w:rPr>
          <w:lang w:val="en-US"/>
        </w:rPr>
        <w:t>,</w:t>
      </w:r>
      <w:r w:rsidRPr="00F95748">
        <w:rPr>
          <w:lang w:val="en-US"/>
        </w:rPr>
        <w:t xml:space="preserve"> Business Process Model and Notation (BPMN) v2.0, Object Management Group</w:t>
      </w:r>
      <w:r w:rsidR="00CF6E05">
        <w:rPr>
          <w:lang w:val="en-US"/>
        </w:rPr>
        <w:t xml:space="preserve"> </w:t>
      </w:r>
      <w:r w:rsidR="004709F6">
        <w:rPr>
          <w:lang w:val="en-US"/>
        </w:rPr>
        <w:t>(</w:t>
      </w:r>
      <w:r w:rsidRPr="00F95748">
        <w:rPr>
          <w:lang w:val="en-US"/>
        </w:rPr>
        <w:t>2011</w:t>
      </w:r>
      <w:r w:rsidR="004709F6">
        <w:rPr>
          <w:lang w:val="en-US"/>
        </w:rPr>
        <w:t>)</w:t>
      </w:r>
      <w:r w:rsidRPr="00F95748">
        <w:rPr>
          <w:lang w:val="en-US"/>
        </w:rPr>
        <w:t>.</w:t>
      </w:r>
      <w:bookmarkEnd w:id="280"/>
    </w:p>
    <w:p w14:paraId="73CC2C36" w14:textId="77777777" w:rsidR="00EC0E1E" w:rsidRPr="009B7C48" w:rsidRDefault="00EC0E1E" w:rsidP="00504E4E">
      <w:pPr>
        <w:pStyle w:val="referenceitem"/>
        <w:rPr>
          <w:lang w:val="en-US"/>
        </w:rPr>
      </w:pPr>
      <w:bookmarkStart w:id="281" w:name="_Ref8465773"/>
      <w:r w:rsidRPr="009B7C48">
        <w:rPr>
          <w:lang w:val="en-US"/>
        </w:rPr>
        <w:t xml:space="preserve">OMG. UML-Unified Modeling Language (OMG UML), Infrastructure - V2.1.2, Object Management Group, </w:t>
      </w:r>
      <w:r w:rsidR="004709F6">
        <w:rPr>
          <w:lang w:val="en-US"/>
        </w:rPr>
        <w:t>(</w:t>
      </w:r>
      <w:r w:rsidRPr="009B7C48">
        <w:rPr>
          <w:lang w:val="en-US"/>
        </w:rPr>
        <w:t>2007</w:t>
      </w:r>
      <w:r w:rsidR="004709F6">
        <w:rPr>
          <w:lang w:val="en-US"/>
        </w:rPr>
        <w:t>)</w:t>
      </w:r>
      <w:r w:rsidRPr="009B7C48">
        <w:rPr>
          <w:lang w:val="en-US"/>
        </w:rPr>
        <w:t>.</w:t>
      </w:r>
      <w:bookmarkEnd w:id="281"/>
    </w:p>
    <w:p w14:paraId="7AC90D3A" w14:textId="77777777" w:rsidR="00EC0E1E" w:rsidRPr="009B7C48" w:rsidRDefault="00EC0E1E" w:rsidP="00EC0E1E">
      <w:pPr>
        <w:pStyle w:val="referenceitem"/>
        <w:rPr>
          <w:lang w:val="en-US"/>
        </w:rPr>
      </w:pPr>
      <w:bookmarkStart w:id="282" w:name="_Ref8465801"/>
      <w:r w:rsidRPr="009B7C48">
        <w:rPr>
          <w:lang w:val="en-US"/>
        </w:rPr>
        <w:t xml:space="preserve">Scheer, A. W.; </w:t>
      </w:r>
      <w:proofErr w:type="spellStart"/>
      <w:r w:rsidRPr="009B7C48">
        <w:rPr>
          <w:lang w:val="en-US"/>
        </w:rPr>
        <w:t>Nüttgens</w:t>
      </w:r>
      <w:proofErr w:type="spellEnd"/>
      <w:r w:rsidRPr="009B7C48">
        <w:rPr>
          <w:lang w:val="en-US"/>
        </w:rPr>
        <w:t>, M.</w:t>
      </w:r>
      <w:r w:rsidR="004709F6">
        <w:rPr>
          <w:lang w:val="en-US"/>
        </w:rPr>
        <w:t>:</w:t>
      </w:r>
      <w:r w:rsidRPr="009B7C48">
        <w:rPr>
          <w:lang w:val="en-US"/>
        </w:rPr>
        <w:t xml:space="preserve"> ARIS Architecture and Reference Models for Business Process Management, In: Proceedings of the Business Process Management, Models, Techniques, and Empirical Studies, Springer-Verlag, </w:t>
      </w:r>
      <w:r w:rsidR="004709F6" w:rsidRPr="009B7C48">
        <w:rPr>
          <w:lang w:val="en-US"/>
        </w:rPr>
        <w:t>p</w:t>
      </w:r>
      <w:r w:rsidR="004709F6">
        <w:rPr>
          <w:lang w:val="en-US"/>
        </w:rPr>
        <w:t>p</w:t>
      </w:r>
      <w:r w:rsidR="004709F6" w:rsidRPr="009B7C48">
        <w:rPr>
          <w:lang w:val="en-US"/>
        </w:rPr>
        <w:t xml:space="preserve"> 376–389</w:t>
      </w:r>
      <w:r w:rsidR="004709F6">
        <w:rPr>
          <w:lang w:val="en-US"/>
        </w:rPr>
        <w:t xml:space="preserve"> (</w:t>
      </w:r>
      <w:r w:rsidRPr="009B7C48">
        <w:rPr>
          <w:lang w:val="en-US"/>
        </w:rPr>
        <w:t>2000</w:t>
      </w:r>
      <w:r w:rsidR="004709F6">
        <w:rPr>
          <w:lang w:val="en-US"/>
        </w:rPr>
        <w:t>)</w:t>
      </w:r>
      <w:r w:rsidRPr="009B7C48">
        <w:rPr>
          <w:lang w:val="en-US"/>
        </w:rPr>
        <w:t>.</w:t>
      </w:r>
      <w:bookmarkEnd w:id="282"/>
    </w:p>
    <w:p w14:paraId="0E0D5359" w14:textId="77777777" w:rsidR="00501EBB" w:rsidRPr="009B7C48" w:rsidRDefault="00501EBB" w:rsidP="00501EBB">
      <w:pPr>
        <w:pStyle w:val="referenceitem"/>
        <w:rPr>
          <w:lang w:val="en-US"/>
        </w:rPr>
      </w:pPr>
      <w:bookmarkStart w:id="283" w:name="_Ref8465832"/>
      <w:r w:rsidRPr="009B7C48">
        <w:rPr>
          <w:lang w:val="en-US"/>
        </w:rPr>
        <w:t xml:space="preserve">OASIS. Web Services Business Process Execution Language Version 2.0, April, </w:t>
      </w:r>
      <w:r w:rsidR="00E94D26">
        <w:rPr>
          <w:lang w:val="en-US"/>
        </w:rPr>
        <w:t>(2007)</w:t>
      </w:r>
      <w:r w:rsidRPr="009B7C48">
        <w:rPr>
          <w:lang w:val="en-US"/>
        </w:rPr>
        <w:t>.</w:t>
      </w:r>
      <w:bookmarkEnd w:id="283"/>
    </w:p>
    <w:p w14:paraId="304338C0" w14:textId="77777777" w:rsidR="00501EBB" w:rsidRPr="009B7C48" w:rsidRDefault="00501EBB" w:rsidP="00501EBB">
      <w:pPr>
        <w:pStyle w:val="referenceitem"/>
        <w:rPr>
          <w:lang w:val="en-US"/>
        </w:rPr>
      </w:pPr>
      <w:bookmarkStart w:id="284" w:name="_Ref8465855"/>
      <w:r w:rsidRPr="009B7C48">
        <w:rPr>
          <w:lang w:val="en-US"/>
        </w:rPr>
        <w:t>Petri, C. A.</w:t>
      </w:r>
      <w:r w:rsidR="00E94D26">
        <w:rPr>
          <w:lang w:val="en-US"/>
        </w:rPr>
        <w:t>:</w:t>
      </w:r>
      <w:r w:rsidR="00CF6E05">
        <w:rPr>
          <w:lang w:val="en-US"/>
        </w:rPr>
        <w:t xml:space="preserve"> </w:t>
      </w:r>
      <w:proofErr w:type="spellStart"/>
      <w:r w:rsidRPr="009B7C48">
        <w:rPr>
          <w:lang w:val="en-US"/>
        </w:rPr>
        <w:t>Kommunikation</w:t>
      </w:r>
      <w:proofErr w:type="spellEnd"/>
      <w:r w:rsidR="00CF6E05">
        <w:rPr>
          <w:lang w:val="en-US"/>
        </w:rPr>
        <w:t xml:space="preserve"> </w:t>
      </w:r>
      <w:proofErr w:type="spellStart"/>
      <w:r w:rsidRPr="009B7C48">
        <w:rPr>
          <w:lang w:val="en-US"/>
        </w:rPr>
        <w:t>mit</w:t>
      </w:r>
      <w:proofErr w:type="spellEnd"/>
      <w:r w:rsidR="00CF6E05">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sidR="00E94D26">
        <w:rPr>
          <w:lang w:val="en-US"/>
        </w:rPr>
        <w:t>(</w:t>
      </w:r>
      <w:r w:rsidRPr="009B7C48">
        <w:rPr>
          <w:lang w:val="en-US"/>
        </w:rPr>
        <w:t>1962</w:t>
      </w:r>
      <w:r w:rsidR="00E94D26">
        <w:rPr>
          <w:lang w:val="en-US"/>
        </w:rPr>
        <w:t>)</w:t>
      </w:r>
      <w:r w:rsidRPr="009B7C48">
        <w:rPr>
          <w:lang w:val="en-US"/>
        </w:rPr>
        <w:t>.</w:t>
      </w:r>
      <w:bookmarkEnd w:id="284"/>
    </w:p>
    <w:p w14:paraId="1DE4F92A" w14:textId="77777777" w:rsidR="00501EBB" w:rsidRPr="006C6AE7" w:rsidRDefault="00501EBB" w:rsidP="00501EBB">
      <w:pPr>
        <w:pStyle w:val="referenceitem"/>
        <w:rPr>
          <w:lang w:val="en-US"/>
        </w:rPr>
      </w:pPr>
      <w:bookmarkStart w:id="285" w:name="_Ref8465868"/>
      <w:proofErr w:type="spellStart"/>
      <w:r w:rsidRPr="009B7C48">
        <w:rPr>
          <w:lang w:val="en-US"/>
        </w:rPr>
        <w:t>ter</w:t>
      </w:r>
      <w:proofErr w:type="spellEnd"/>
      <w:r w:rsidRPr="009B7C48">
        <w:rPr>
          <w:lang w:val="en-US"/>
        </w:rPr>
        <w:t xml:space="preserve"> Hofstede, A. H. M.; van der Aalst, W. M. P.; Adams, M.; Russell, N.</w:t>
      </w:r>
      <w:r w:rsidR="00E94D26">
        <w:rPr>
          <w:lang w:val="en-US"/>
        </w:rPr>
        <w:t>:</w:t>
      </w:r>
      <w:r w:rsidRPr="009B7C48">
        <w:rPr>
          <w:lang w:val="en-US"/>
        </w:rPr>
        <w:t xml:space="preserve"> Modern Business Process Automation: YAWL and its support environment. </w:t>
      </w:r>
      <w:r w:rsidRPr="00501EBB">
        <w:t xml:space="preserve">Springer, </w:t>
      </w:r>
      <w:r w:rsidR="00E94D26">
        <w:t>(</w:t>
      </w:r>
      <w:r w:rsidRPr="00501EBB">
        <w:t>2009</w:t>
      </w:r>
      <w:r w:rsidR="00E94D26">
        <w:t>)</w:t>
      </w:r>
      <w:r w:rsidRPr="00501EBB">
        <w:t>.</w:t>
      </w:r>
      <w:bookmarkEnd w:id="285"/>
    </w:p>
    <w:p w14:paraId="74378ACF" w14:textId="77777777" w:rsidR="00501EBB" w:rsidRDefault="00501EBB" w:rsidP="00501EBB">
      <w:pPr>
        <w:pStyle w:val="referenceitem"/>
      </w:pPr>
      <w:bookmarkStart w:id="286" w:name="_Ref8465896"/>
      <w:r w:rsidRPr="009B7C48">
        <w:rPr>
          <w:lang w:val="en-US"/>
        </w:rPr>
        <w:t>Fleischmann. A.</w:t>
      </w:r>
      <w:r w:rsidR="00E94D26">
        <w:rPr>
          <w:lang w:val="en-US"/>
        </w:rPr>
        <w:t>:</w:t>
      </w:r>
      <w:r w:rsidRPr="009B7C48">
        <w:rPr>
          <w:lang w:val="en-US"/>
        </w:rPr>
        <w:t xml:space="preserve"> What Is S-</w:t>
      </w:r>
      <w:proofErr w:type="gramStart"/>
      <w:r w:rsidRPr="009B7C48">
        <w:rPr>
          <w:lang w:val="en-US"/>
        </w:rPr>
        <w:t>BPM?,</w:t>
      </w:r>
      <w:proofErr w:type="gramEnd"/>
      <w:r w:rsidRPr="009B7C48">
        <w:rPr>
          <w:lang w:val="en-US"/>
        </w:rPr>
        <w:t xml:space="preserve"> Communications in Computer and Information Science, </w:t>
      </w:r>
      <w:r w:rsidR="00E94D26">
        <w:rPr>
          <w:lang w:val="en-US"/>
        </w:rPr>
        <w:t>v</w:t>
      </w:r>
      <w:r w:rsidRPr="009B7C48">
        <w:rPr>
          <w:lang w:val="en-US"/>
        </w:rPr>
        <w:t>ol. 85,</w:t>
      </w:r>
      <w:r w:rsidR="00E94D26" w:rsidRPr="000A5258">
        <w:rPr>
          <w:lang w:val="en-US"/>
        </w:rPr>
        <w:t xml:space="preserve"> Springer Berlin Heidelberg,</w:t>
      </w:r>
      <w:r w:rsidRPr="009B7C48">
        <w:rPr>
          <w:lang w:val="en-US"/>
        </w:rPr>
        <w:t xml:space="preserve"> pp. 85–106. </w:t>
      </w:r>
      <w:r w:rsidR="00E94D26">
        <w:t>(</w:t>
      </w:r>
      <w:r w:rsidRPr="00501EBB">
        <w:t>2010</w:t>
      </w:r>
      <w:r w:rsidR="00E94D26">
        <w:t>)</w:t>
      </w:r>
      <w:r w:rsidRPr="00501EBB">
        <w:t>.</w:t>
      </w:r>
      <w:bookmarkEnd w:id="286"/>
    </w:p>
    <w:p w14:paraId="11D51D24" w14:textId="77777777" w:rsidR="00AE701E" w:rsidRDefault="00E94D26" w:rsidP="00AE701E">
      <w:pPr>
        <w:pStyle w:val="referenceitem"/>
      </w:pPr>
      <w:bookmarkStart w:id="287" w:name="_Ref8465944"/>
      <w:r>
        <w:rPr>
          <w:lang w:val="en-US"/>
        </w:rPr>
        <w:t>L</w:t>
      </w:r>
      <w:r w:rsidRPr="009B7C48">
        <w:rPr>
          <w:lang w:val="en-US"/>
        </w:rPr>
        <w:t>aue</w:t>
      </w:r>
      <w:r w:rsidR="00AE701E" w:rsidRPr="009B7C48">
        <w:rPr>
          <w:lang w:val="en-US"/>
        </w:rPr>
        <w:t xml:space="preserve">, R.; </w:t>
      </w:r>
      <w:proofErr w:type="spellStart"/>
      <w:r>
        <w:rPr>
          <w:lang w:val="en-US"/>
        </w:rPr>
        <w:t>G</w:t>
      </w:r>
      <w:r w:rsidRPr="009B7C48">
        <w:rPr>
          <w:lang w:val="en-US"/>
        </w:rPr>
        <w:t>adatsch</w:t>
      </w:r>
      <w:proofErr w:type="spellEnd"/>
      <w:r w:rsidR="00AE701E" w:rsidRPr="009B7C48">
        <w:rPr>
          <w:lang w:val="en-US"/>
        </w:rPr>
        <w:t xml:space="preserve">, A. Measuring the understandability of business process models are we asking the right questions? </w:t>
      </w:r>
      <w:r w:rsidR="00AE701E" w:rsidRPr="00AE701E">
        <w:t xml:space="preserve">In: SPRINGER. </w:t>
      </w:r>
      <w:proofErr w:type="spellStart"/>
      <w:r w:rsidR="00AE701E" w:rsidRPr="00AE701E">
        <w:t>InternationalConferenceon</w:t>
      </w:r>
      <w:proofErr w:type="spellEnd"/>
      <w:r w:rsidR="00AE701E" w:rsidRPr="00AE701E">
        <w:t xml:space="preserve"> Business </w:t>
      </w:r>
      <w:proofErr w:type="spellStart"/>
      <w:r w:rsidR="00AE701E" w:rsidRPr="00AE701E">
        <w:t>Process</w:t>
      </w:r>
      <w:proofErr w:type="spellEnd"/>
      <w:r w:rsidR="00AE701E" w:rsidRPr="00AE701E">
        <w:t xml:space="preserve"> Management, p</w:t>
      </w:r>
      <w:r>
        <w:t>p</w:t>
      </w:r>
      <w:r w:rsidR="00AE701E" w:rsidRPr="00AE701E">
        <w:t xml:space="preserve">. 37–48 </w:t>
      </w:r>
      <w:r>
        <w:t>(</w:t>
      </w:r>
      <w:r w:rsidR="00AE701E" w:rsidRPr="00AE701E">
        <w:t>2010</w:t>
      </w:r>
      <w:r>
        <w:t>)</w:t>
      </w:r>
      <w:r w:rsidR="00AE701E" w:rsidRPr="00AE701E">
        <w:t>.</w:t>
      </w:r>
      <w:bookmarkEnd w:id="287"/>
    </w:p>
    <w:p w14:paraId="37CB9DF5" w14:textId="77777777" w:rsidR="00AE701E" w:rsidRDefault="00E94D26" w:rsidP="00AE701E">
      <w:pPr>
        <w:pStyle w:val="referenceitem"/>
      </w:pPr>
      <w:bookmarkStart w:id="288" w:name="_Ref8466017"/>
      <w:r w:rsidRPr="009B7C48">
        <w:rPr>
          <w:lang w:val="en-US"/>
        </w:rPr>
        <w:t>Mendling</w:t>
      </w:r>
      <w:r w:rsidR="00AE701E" w:rsidRPr="009B7C48">
        <w:rPr>
          <w:lang w:val="en-US"/>
        </w:rPr>
        <w:t xml:space="preserve">, J.; </w:t>
      </w:r>
      <w:r>
        <w:rPr>
          <w:lang w:val="en-US"/>
        </w:rPr>
        <w:t>S</w:t>
      </w:r>
      <w:r w:rsidRPr="009B7C48">
        <w:rPr>
          <w:lang w:val="en-US"/>
        </w:rPr>
        <w:t>trembeck</w:t>
      </w:r>
      <w:r w:rsidR="00AE701E" w:rsidRPr="009B7C48">
        <w:rPr>
          <w:lang w:val="en-US"/>
        </w:rPr>
        <w:t xml:space="preserve">, M.; </w:t>
      </w:r>
      <w:r>
        <w:rPr>
          <w:lang w:val="en-US"/>
        </w:rPr>
        <w:t>R</w:t>
      </w:r>
      <w:r w:rsidRPr="009B7C48">
        <w:rPr>
          <w:lang w:val="en-US"/>
        </w:rPr>
        <w:t>ecker</w:t>
      </w:r>
      <w:r w:rsidR="00AE701E" w:rsidRPr="009B7C48">
        <w:rPr>
          <w:lang w:val="en-US"/>
        </w:rPr>
        <w:t>, J</w:t>
      </w:r>
      <w:r>
        <w:rPr>
          <w:lang w:val="en-US"/>
        </w:rPr>
        <w:t>:</w:t>
      </w:r>
      <w:r w:rsidR="00AE701E" w:rsidRPr="009B7C48">
        <w:rPr>
          <w:lang w:val="en-US"/>
        </w:rPr>
        <w:t xml:space="preserve"> Factors of process model comprehension—findings from a series of experiments. </w:t>
      </w:r>
      <w:proofErr w:type="spellStart"/>
      <w:r w:rsidR="00AE701E" w:rsidRPr="00AE701E">
        <w:t>DecisionSupport</w:t>
      </w:r>
      <w:proofErr w:type="spellEnd"/>
      <w:r w:rsidR="00AE701E" w:rsidRPr="00AE701E">
        <w:t xml:space="preserve"> Systems, Elsevier, v</w:t>
      </w:r>
      <w:r>
        <w:t>ol</w:t>
      </w:r>
      <w:r w:rsidR="00AE701E" w:rsidRPr="00AE701E">
        <w:t>. 53, n. 1, p</w:t>
      </w:r>
      <w:r>
        <w:t>p</w:t>
      </w:r>
      <w:r w:rsidR="00AE701E" w:rsidRPr="00AE701E">
        <w:t>. 195–206</w:t>
      </w:r>
      <w:r>
        <w:t xml:space="preserve"> (</w:t>
      </w:r>
      <w:r w:rsidR="00AE701E" w:rsidRPr="00AE701E">
        <w:t>2012</w:t>
      </w:r>
      <w:r>
        <w:t>)</w:t>
      </w:r>
      <w:r w:rsidR="003C49AE">
        <w:t>.</w:t>
      </w:r>
      <w:bookmarkEnd w:id="288"/>
    </w:p>
    <w:p w14:paraId="19779C78" w14:textId="77777777" w:rsidR="00AE701E" w:rsidRPr="009B7C48" w:rsidRDefault="00E94D26" w:rsidP="00AE701E">
      <w:pPr>
        <w:pStyle w:val="referenceitem"/>
        <w:rPr>
          <w:lang w:val="en-US"/>
        </w:rPr>
      </w:pPr>
      <w:bookmarkStart w:id="289" w:name="_Ref8466059"/>
      <w:r w:rsidRPr="009B7C48">
        <w:rPr>
          <w:lang w:val="en-US"/>
        </w:rPr>
        <w:t>Figl</w:t>
      </w:r>
      <w:r w:rsidR="00AE701E" w:rsidRPr="009B7C48">
        <w:rPr>
          <w:lang w:val="en-US"/>
        </w:rPr>
        <w:t xml:space="preserve">, K.; </w:t>
      </w:r>
      <w:r>
        <w:rPr>
          <w:lang w:val="en-US"/>
        </w:rPr>
        <w:t>L</w:t>
      </w:r>
      <w:r w:rsidRPr="009B7C48">
        <w:rPr>
          <w:lang w:val="en-US"/>
        </w:rPr>
        <w:t>aue</w:t>
      </w:r>
      <w:r w:rsidR="00AE701E" w:rsidRPr="009B7C48">
        <w:rPr>
          <w:lang w:val="en-US"/>
        </w:rPr>
        <w:t>, R.</w:t>
      </w:r>
      <w:r>
        <w:rPr>
          <w:lang w:val="en-US"/>
        </w:rPr>
        <w:t>:</w:t>
      </w:r>
      <w:r w:rsidR="00AE701E" w:rsidRPr="009B7C48">
        <w:rPr>
          <w:lang w:val="en-US"/>
        </w:rPr>
        <w:t xml:space="preserve"> Cognitive complexity in business process modeling. In: SPRINGER. International Conference on Advanced Information Systems Engineering. </w:t>
      </w:r>
      <w:r w:rsidRPr="00E94D26">
        <w:rPr>
          <w:lang w:val="en-US"/>
        </w:rPr>
        <w:t>Springer</w:t>
      </w:r>
      <w:r w:rsidR="00AE701E" w:rsidRPr="009B7C48">
        <w:rPr>
          <w:lang w:val="en-US"/>
        </w:rPr>
        <w:t>, p</w:t>
      </w:r>
      <w:r>
        <w:rPr>
          <w:lang w:val="en-US"/>
        </w:rPr>
        <w:t>p</w:t>
      </w:r>
      <w:r w:rsidR="00AE701E" w:rsidRPr="009B7C48">
        <w:rPr>
          <w:lang w:val="en-US"/>
        </w:rPr>
        <w:t>. 452–466</w:t>
      </w:r>
      <w:r>
        <w:rPr>
          <w:lang w:val="en-US"/>
        </w:rPr>
        <w:t xml:space="preserve"> (</w:t>
      </w:r>
      <w:r w:rsidRPr="009B7C48">
        <w:rPr>
          <w:lang w:val="en-US"/>
        </w:rPr>
        <w:t>2011</w:t>
      </w:r>
      <w:r>
        <w:rPr>
          <w:lang w:val="en-US"/>
        </w:rPr>
        <w:t>)</w:t>
      </w:r>
      <w:r w:rsidR="003C49AE" w:rsidRPr="009B7C48">
        <w:rPr>
          <w:lang w:val="en-US"/>
        </w:rPr>
        <w:t>.</w:t>
      </w:r>
      <w:bookmarkEnd w:id="289"/>
    </w:p>
    <w:p w14:paraId="1CBA609E" w14:textId="77777777" w:rsidR="003C49AE" w:rsidRPr="007B44C5" w:rsidRDefault="003C49AE" w:rsidP="003C49AE">
      <w:pPr>
        <w:pStyle w:val="referenceitem"/>
        <w:rPr>
          <w:lang w:val="en-US"/>
        </w:rPr>
      </w:pPr>
      <w:bookmarkStart w:id="290" w:name="_Ref8466112"/>
      <w:proofErr w:type="spellStart"/>
      <w:r w:rsidRPr="007B44C5">
        <w:rPr>
          <w:lang w:val="en-US"/>
        </w:rPr>
        <w:t>Sharafi</w:t>
      </w:r>
      <w:proofErr w:type="spellEnd"/>
      <w:r w:rsidRPr="007B44C5">
        <w:rPr>
          <w:lang w:val="en-US"/>
        </w:rPr>
        <w:t>, Z.; Shaffer, T.; Sharif B.</w:t>
      </w:r>
      <w:r w:rsidR="00E94D26">
        <w:rPr>
          <w:lang w:val="en-US"/>
        </w:rPr>
        <w:t>:</w:t>
      </w:r>
      <w:r w:rsidRPr="007B44C5">
        <w:rPr>
          <w:lang w:val="en-US"/>
        </w:rPr>
        <w:t xml:space="preserve"> Eye-Tracking Metrics in Software Engineering, In: Asia-Pacific Software Engineering Conference – APSEC, pp. 96–103, (2015).</w:t>
      </w:r>
      <w:bookmarkEnd w:id="290"/>
    </w:p>
    <w:p w14:paraId="351949A4" w14:textId="77777777" w:rsidR="003C49AE" w:rsidRDefault="00E94D26" w:rsidP="003C49AE">
      <w:pPr>
        <w:pStyle w:val="referenceitem"/>
        <w:rPr>
          <w:lang w:val="en-US"/>
        </w:rPr>
      </w:pPr>
      <w:bookmarkStart w:id="291" w:name="_Ref8466149"/>
      <w:r w:rsidRPr="009B7C48">
        <w:rPr>
          <w:lang w:val="en-US"/>
        </w:rPr>
        <w:t>Moody</w:t>
      </w:r>
      <w:r w:rsidR="003C49AE" w:rsidRPr="009B7C48">
        <w:rPr>
          <w:lang w:val="en-US"/>
        </w:rPr>
        <w:t>, D.; The “physics” of notations: toward a scientific basis for constructing visual notations in software engineering, In: IEEE Transactions on Software Engineering, 35</w:t>
      </w:r>
      <w:r>
        <w:rPr>
          <w:lang w:val="en-US"/>
        </w:rPr>
        <w:t>(</w:t>
      </w:r>
      <w:r w:rsidR="003C49AE" w:rsidRPr="009B7C48">
        <w:rPr>
          <w:lang w:val="en-US"/>
        </w:rPr>
        <w:t>6</w:t>
      </w:r>
      <w:r>
        <w:rPr>
          <w:lang w:val="en-US"/>
        </w:rPr>
        <w:t>)</w:t>
      </w:r>
      <w:r w:rsidR="003C49AE" w:rsidRPr="009B7C48">
        <w:rPr>
          <w:lang w:val="en-US"/>
        </w:rPr>
        <w:t xml:space="preserve">, pp. 756–779, </w:t>
      </w:r>
      <w:r>
        <w:rPr>
          <w:lang w:val="en-US"/>
        </w:rPr>
        <w:t>(</w:t>
      </w:r>
      <w:r w:rsidR="003C49AE" w:rsidRPr="009B7C48">
        <w:rPr>
          <w:lang w:val="en-US"/>
        </w:rPr>
        <w:t>2009</w:t>
      </w:r>
      <w:r>
        <w:rPr>
          <w:lang w:val="en-US"/>
        </w:rPr>
        <w:t>)</w:t>
      </w:r>
      <w:r w:rsidR="003C49AE" w:rsidRPr="009B7C48">
        <w:rPr>
          <w:lang w:val="en-US"/>
        </w:rPr>
        <w:t>.</w:t>
      </w:r>
      <w:bookmarkEnd w:id="291"/>
    </w:p>
    <w:p w14:paraId="262AF3EB" w14:textId="77777777" w:rsidR="003939DC" w:rsidRPr="000A5258" w:rsidRDefault="003939DC" w:rsidP="003939DC">
      <w:pPr>
        <w:pStyle w:val="referenceitem"/>
        <w:rPr>
          <w:lang w:val="en-US"/>
        </w:rPr>
      </w:pPr>
      <w:bookmarkStart w:id="292" w:name="_Ref8466332"/>
      <w:r w:rsidRPr="000A5258">
        <w:rPr>
          <w:lang w:val="en-US"/>
        </w:rPr>
        <w:t xml:space="preserve">Santos, M.; </w:t>
      </w:r>
      <w:proofErr w:type="spellStart"/>
      <w:r w:rsidRPr="000A5258">
        <w:rPr>
          <w:lang w:val="en-US"/>
        </w:rPr>
        <w:t>Gralha</w:t>
      </w:r>
      <w:proofErr w:type="spellEnd"/>
      <w:r w:rsidRPr="000A5258">
        <w:rPr>
          <w:lang w:val="en-US"/>
        </w:rPr>
        <w:t xml:space="preserve">, C.; </w:t>
      </w:r>
      <w:proofErr w:type="spellStart"/>
      <w:r w:rsidRPr="000A5258">
        <w:rPr>
          <w:lang w:val="en-US"/>
        </w:rPr>
        <w:t>Goulão</w:t>
      </w:r>
      <w:proofErr w:type="spellEnd"/>
      <w:r w:rsidRPr="000A5258">
        <w:rPr>
          <w:lang w:val="en-US"/>
        </w:rPr>
        <w:t xml:space="preserve">, M., Araújo, J.; </w:t>
      </w:r>
      <w:r w:rsidR="00E94D26" w:rsidRPr="000A5258">
        <w:rPr>
          <w:lang w:val="en-US"/>
        </w:rPr>
        <w:t>Moreira</w:t>
      </w:r>
      <w:r w:rsidRPr="000A5258">
        <w:rPr>
          <w:lang w:val="en-US"/>
        </w:rPr>
        <w:t xml:space="preserve">, A.; </w:t>
      </w:r>
      <w:proofErr w:type="spellStart"/>
      <w:r w:rsidRPr="000A5258">
        <w:rPr>
          <w:lang w:val="en-US"/>
        </w:rPr>
        <w:t>Cambeiro</w:t>
      </w:r>
      <w:proofErr w:type="spellEnd"/>
      <w:r w:rsidRPr="000A5258">
        <w:rPr>
          <w:lang w:val="en-US"/>
        </w:rPr>
        <w:t>, J.</w:t>
      </w:r>
      <w:r w:rsidR="00E94D26" w:rsidRPr="000A5258">
        <w:rPr>
          <w:lang w:val="en-US"/>
        </w:rPr>
        <w:t>:</w:t>
      </w:r>
      <w:r w:rsidRPr="000A5258">
        <w:rPr>
          <w:lang w:val="en-US"/>
        </w:rPr>
        <w:t xml:space="preserve"> What is the Impact of Bad Layout in the Understandability of Social Goal Models?, </w:t>
      </w:r>
      <w:r w:rsidR="00E94D26" w:rsidRPr="000A5258">
        <w:rPr>
          <w:lang w:val="en-US"/>
        </w:rPr>
        <w:t xml:space="preserve">in: </w:t>
      </w:r>
      <w:r w:rsidRPr="000A5258">
        <w:rPr>
          <w:lang w:val="en-US"/>
        </w:rPr>
        <w:t>24th IEEE Requirements Engineering Conference - RE, Beijing – China, pp. 206-215, (2016).</w:t>
      </w:r>
      <w:bookmarkEnd w:id="292"/>
    </w:p>
    <w:p w14:paraId="58DC41F5" w14:textId="77777777" w:rsidR="003C49AE" w:rsidRPr="009B7C48" w:rsidRDefault="003C49AE" w:rsidP="003C49AE">
      <w:pPr>
        <w:pStyle w:val="referenceitem"/>
        <w:rPr>
          <w:lang w:val="en-US"/>
        </w:rPr>
      </w:pPr>
      <w:bookmarkStart w:id="293" w:name="_Ref8466374"/>
      <w:proofErr w:type="spellStart"/>
      <w:r w:rsidRPr="009B7C48">
        <w:rPr>
          <w:lang w:val="en-US"/>
        </w:rPr>
        <w:t>Kitchenham</w:t>
      </w:r>
      <w:proofErr w:type="spellEnd"/>
      <w:r w:rsidRPr="009B7C48">
        <w:rPr>
          <w:lang w:val="en-US"/>
        </w:rPr>
        <w:t>,</w:t>
      </w:r>
      <w:r w:rsidR="00CF6E05">
        <w:rPr>
          <w:lang w:val="en-US"/>
        </w:rPr>
        <w:t xml:space="preserve"> </w:t>
      </w:r>
      <w:r w:rsidR="00E94D26" w:rsidRPr="009B7C48">
        <w:rPr>
          <w:lang w:val="en-US"/>
        </w:rPr>
        <w:t>B.</w:t>
      </w:r>
      <w:r w:rsidR="00E94D26">
        <w:rPr>
          <w:lang w:val="en-US"/>
        </w:rPr>
        <w:t>;</w:t>
      </w:r>
      <w:r w:rsidRPr="009B7C48">
        <w:rPr>
          <w:lang w:val="en-US"/>
        </w:rPr>
        <w:t xml:space="preserve"> Charters,</w:t>
      </w:r>
      <w:r w:rsidR="00E94D26" w:rsidRPr="009B7C48">
        <w:rPr>
          <w:lang w:val="en-US"/>
        </w:rPr>
        <w:t xml:space="preserve"> S.</w:t>
      </w:r>
      <w:r w:rsidR="00E94D26">
        <w:rPr>
          <w:lang w:val="en-US"/>
        </w:rPr>
        <w:t>:</w:t>
      </w:r>
      <w:r w:rsidRPr="009B7C48">
        <w:rPr>
          <w:lang w:val="en-US"/>
        </w:rPr>
        <w:t xml:space="preserve"> Guidelines for performing Systematic Literature Reviews in Software Engineering,</w:t>
      </w:r>
      <w:r w:rsidR="00E94D26">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sidR="00E94D26">
        <w:rPr>
          <w:lang w:val="en-US"/>
        </w:rPr>
        <w:t>(</w:t>
      </w:r>
      <w:r w:rsidRPr="009B7C48">
        <w:rPr>
          <w:lang w:val="en-US"/>
        </w:rPr>
        <w:t>2007</w:t>
      </w:r>
      <w:r w:rsidR="00E94D26">
        <w:rPr>
          <w:lang w:val="en-US"/>
        </w:rPr>
        <w:t>)</w:t>
      </w:r>
      <w:r w:rsidRPr="009B7C48">
        <w:rPr>
          <w:lang w:val="en-US"/>
        </w:rPr>
        <w:t>.</w:t>
      </w:r>
      <w:bookmarkEnd w:id="293"/>
    </w:p>
    <w:p w14:paraId="14DB27B4" w14:textId="77777777" w:rsidR="003C49AE" w:rsidRDefault="003C49AE" w:rsidP="003C49AE">
      <w:pPr>
        <w:pStyle w:val="referenceitem"/>
        <w:rPr>
          <w:lang w:val="en-US"/>
        </w:rPr>
      </w:pPr>
      <w:bookmarkStart w:id="294" w:name="_Ref8466479"/>
      <w:proofErr w:type="spellStart"/>
      <w:r w:rsidRPr="007A68F9">
        <w:rPr>
          <w:lang w:val="en-US"/>
        </w:rPr>
        <w:t>Budgen</w:t>
      </w:r>
      <w:proofErr w:type="spellEnd"/>
      <w:r w:rsidRPr="007A68F9">
        <w:rPr>
          <w:lang w:val="en-US"/>
        </w:rPr>
        <w:t xml:space="preserve">, D.; Turner, M.; Brereton, P.; </w:t>
      </w:r>
      <w:proofErr w:type="spellStart"/>
      <w:r w:rsidRPr="007A68F9">
        <w:rPr>
          <w:lang w:val="en-US"/>
        </w:rPr>
        <w:t>Kitchenham</w:t>
      </w:r>
      <w:proofErr w:type="spellEnd"/>
      <w:r w:rsidRPr="007A68F9">
        <w:rPr>
          <w:lang w:val="en-US"/>
        </w:rPr>
        <w:t>, B.</w:t>
      </w:r>
      <w:r w:rsidR="00E94D26">
        <w:rPr>
          <w:lang w:val="en-US"/>
        </w:rPr>
        <w:t>:</w:t>
      </w:r>
      <w:r w:rsidRPr="007A68F9">
        <w:rPr>
          <w:lang w:val="en-US"/>
        </w:rPr>
        <w:t xml:space="preserve"> Using mapping studies in software engineering, in: Proceedings of PPIG 2008, Lancaster University, pp. 195–204. </w:t>
      </w:r>
      <w:r w:rsidR="00E94D26">
        <w:rPr>
          <w:lang w:val="en-US"/>
        </w:rPr>
        <w:t>(</w:t>
      </w:r>
      <w:r w:rsidRPr="007A68F9">
        <w:rPr>
          <w:lang w:val="en-US"/>
        </w:rPr>
        <w:t>2008</w:t>
      </w:r>
      <w:r w:rsidR="00E94D26">
        <w:rPr>
          <w:lang w:val="en-US"/>
        </w:rPr>
        <w:t>)</w:t>
      </w:r>
      <w:r w:rsidRPr="007A68F9">
        <w:rPr>
          <w:lang w:val="en-US"/>
        </w:rPr>
        <w:t>.</w:t>
      </w:r>
      <w:bookmarkEnd w:id="294"/>
    </w:p>
    <w:p w14:paraId="368ED3BF" w14:textId="77777777" w:rsidR="00504E4E" w:rsidRDefault="00504E4E" w:rsidP="00504E4E">
      <w:pPr>
        <w:pStyle w:val="referenceitem"/>
        <w:rPr>
          <w:lang w:val="en-US"/>
        </w:rPr>
      </w:pPr>
      <w:bookmarkStart w:id="295" w:name="_Ref8466494"/>
      <w:r w:rsidRPr="00504E4E">
        <w:rPr>
          <w:lang w:val="en-US"/>
        </w:rPr>
        <w:t xml:space="preserve">Petersen, K.; Feldt, R.; Mujtaba, S.; </w:t>
      </w:r>
      <w:proofErr w:type="spellStart"/>
      <w:r w:rsidRPr="00504E4E">
        <w:rPr>
          <w:lang w:val="en-US"/>
        </w:rPr>
        <w:t>Mattsson</w:t>
      </w:r>
      <w:proofErr w:type="spellEnd"/>
      <w:r w:rsidRPr="00504E4E">
        <w:rPr>
          <w:lang w:val="en-US"/>
        </w:rPr>
        <w:t>, M.</w:t>
      </w:r>
      <w:r w:rsidR="00E94D26">
        <w:rPr>
          <w:lang w:val="en-US"/>
        </w:rPr>
        <w:t>:</w:t>
      </w:r>
      <w:r w:rsidRPr="00504E4E">
        <w:rPr>
          <w:lang w:val="en-US"/>
        </w:rPr>
        <w:t xml:space="preserve"> Systematic mapping studies in software engineering, in: Proceedings EASE 08, BCS </w:t>
      </w:r>
      <w:proofErr w:type="spellStart"/>
      <w:r w:rsidRPr="00504E4E">
        <w:rPr>
          <w:lang w:val="en-US"/>
        </w:rPr>
        <w:t>eWIC</w:t>
      </w:r>
      <w:proofErr w:type="spellEnd"/>
      <w:r w:rsidRPr="00504E4E">
        <w:rPr>
          <w:lang w:val="en-US"/>
        </w:rPr>
        <w:t xml:space="preserve">, </w:t>
      </w:r>
      <w:r w:rsidR="00E94D26">
        <w:rPr>
          <w:lang w:val="en-US"/>
        </w:rPr>
        <w:t>(</w:t>
      </w:r>
      <w:r w:rsidRPr="00504E4E">
        <w:rPr>
          <w:lang w:val="en-US"/>
        </w:rPr>
        <w:t>2008</w:t>
      </w:r>
      <w:r w:rsidR="00E94D26">
        <w:rPr>
          <w:lang w:val="en-US"/>
        </w:rPr>
        <w:t>)</w:t>
      </w:r>
      <w:r w:rsidRPr="00504E4E">
        <w:rPr>
          <w:lang w:val="en-US"/>
        </w:rPr>
        <w:t>.</w:t>
      </w:r>
      <w:bookmarkEnd w:id="295"/>
    </w:p>
    <w:p w14:paraId="205E186F" w14:textId="77777777" w:rsidR="00504E4E" w:rsidRDefault="00504E4E" w:rsidP="00504E4E">
      <w:pPr>
        <w:pStyle w:val="referenceitem"/>
        <w:rPr>
          <w:lang w:val="en-US"/>
        </w:rPr>
      </w:pPr>
      <w:bookmarkStart w:id="296" w:name="_Ref8466551"/>
      <w:proofErr w:type="spellStart"/>
      <w:r w:rsidRPr="00504E4E">
        <w:rPr>
          <w:lang w:val="en-US"/>
        </w:rPr>
        <w:t>Kitchenham</w:t>
      </w:r>
      <w:proofErr w:type="spellEnd"/>
      <w:r w:rsidRPr="00504E4E">
        <w:rPr>
          <w:lang w:val="en-US"/>
        </w:rPr>
        <w:t xml:space="preserve">, B.; Brereton P.; </w:t>
      </w:r>
      <w:proofErr w:type="spellStart"/>
      <w:r w:rsidRPr="00504E4E">
        <w:rPr>
          <w:lang w:val="en-US"/>
        </w:rPr>
        <w:t>Budgen</w:t>
      </w:r>
      <w:proofErr w:type="spellEnd"/>
      <w:r w:rsidRPr="00504E4E">
        <w:rPr>
          <w:lang w:val="en-US"/>
        </w:rPr>
        <w:t xml:space="preserve"> D.</w:t>
      </w:r>
      <w:r w:rsidR="00E94D26">
        <w:rPr>
          <w:lang w:val="en-US"/>
        </w:rPr>
        <w:t>:</w:t>
      </w:r>
      <w:r w:rsidRPr="00504E4E">
        <w:rPr>
          <w:lang w:val="en-US"/>
        </w:rPr>
        <w:t xml:space="preserve"> Using mapping studies as the basis for further research – A participant-</w:t>
      </w:r>
      <w:proofErr w:type="spellStart"/>
      <w:r w:rsidRPr="00504E4E">
        <w:rPr>
          <w:lang w:val="en-US"/>
        </w:rPr>
        <w:t>observercase</w:t>
      </w:r>
      <w:proofErr w:type="spellEnd"/>
      <w:r w:rsidRPr="00504E4E">
        <w:rPr>
          <w:lang w:val="en-US"/>
        </w:rPr>
        <w:t xml:space="preserve"> study, Information &amp; Software Technology Volume 53, Issue 6, pp. 638-651, </w:t>
      </w:r>
      <w:r w:rsidR="00E94D26">
        <w:rPr>
          <w:lang w:val="en-US"/>
        </w:rPr>
        <w:t>(</w:t>
      </w:r>
      <w:r w:rsidRPr="00504E4E">
        <w:rPr>
          <w:lang w:val="en-US"/>
        </w:rPr>
        <w:t>2011</w:t>
      </w:r>
      <w:r w:rsidR="00E94D26">
        <w:rPr>
          <w:lang w:val="en-US"/>
        </w:rPr>
        <w:t>)</w:t>
      </w:r>
      <w:r>
        <w:rPr>
          <w:lang w:val="en-US"/>
        </w:rPr>
        <w:t>.</w:t>
      </w:r>
      <w:bookmarkEnd w:id="296"/>
    </w:p>
    <w:p w14:paraId="54DC3031" w14:textId="77777777" w:rsidR="00504E4E" w:rsidRPr="007A68F9" w:rsidRDefault="00504E4E" w:rsidP="00504E4E">
      <w:pPr>
        <w:pStyle w:val="referenceitem"/>
        <w:rPr>
          <w:lang w:val="en-US"/>
        </w:rPr>
      </w:pPr>
      <w:bookmarkStart w:id="297" w:name="_Ref8466645"/>
      <w:r w:rsidRPr="00504E4E">
        <w:rPr>
          <w:lang w:val="en-US"/>
        </w:rPr>
        <w:t>Petersen,</w:t>
      </w:r>
      <w:r w:rsidR="00CF6E05">
        <w:rPr>
          <w:lang w:val="en-US"/>
        </w:rPr>
        <w:t xml:space="preserve"> </w:t>
      </w:r>
      <w:r w:rsidR="00E94D26" w:rsidRPr="00504E4E">
        <w:rPr>
          <w:lang w:val="en-US"/>
        </w:rPr>
        <w:t>K.</w:t>
      </w:r>
      <w:r w:rsidR="00E94D26">
        <w:rPr>
          <w:lang w:val="en-US"/>
        </w:rPr>
        <w:t>;</w:t>
      </w:r>
      <w:r w:rsidRPr="00504E4E">
        <w:rPr>
          <w:lang w:val="en-US"/>
        </w:rPr>
        <w:t xml:space="preserve"> Feldt,</w:t>
      </w:r>
      <w:r w:rsidR="00CF6E05">
        <w:rPr>
          <w:lang w:val="en-US"/>
        </w:rPr>
        <w:t xml:space="preserve"> </w:t>
      </w:r>
      <w:r w:rsidR="00E94D26" w:rsidRPr="00504E4E">
        <w:rPr>
          <w:lang w:val="en-US"/>
        </w:rPr>
        <w:t>R.</w:t>
      </w:r>
      <w:r w:rsidR="00E94D26">
        <w:rPr>
          <w:lang w:val="en-US"/>
        </w:rPr>
        <w:t>;</w:t>
      </w:r>
      <w:r w:rsidRPr="00504E4E">
        <w:rPr>
          <w:lang w:val="en-US"/>
        </w:rPr>
        <w:t xml:space="preserve"> Mujtaba, </w:t>
      </w:r>
      <w:r w:rsidR="00E94D26" w:rsidRPr="00504E4E">
        <w:rPr>
          <w:lang w:val="en-US"/>
        </w:rPr>
        <w:t>S.</w:t>
      </w:r>
      <w:r w:rsidR="00E94D26">
        <w:rPr>
          <w:lang w:val="en-US"/>
        </w:rPr>
        <w:t xml:space="preserve">; </w:t>
      </w:r>
      <w:proofErr w:type="spellStart"/>
      <w:r w:rsidRPr="00504E4E">
        <w:rPr>
          <w:lang w:val="en-US"/>
        </w:rPr>
        <w:t>Mattsson</w:t>
      </w:r>
      <w:proofErr w:type="spellEnd"/>
      <w:r w:rsidRPr="00504E4E">
        <w:rPr>
          <w:lang w:val="en-US"/>
        </w:rPr>
        <w:t>,</w:t>
      </w:r>
      <w:r w:rsidR="00CF6E05">
        <w:rPr>
          <w:lang w:val="en-US"/>
        </w:rPr>
        <w:t xml:space="preserve"> </w:t>
      </w:r>
      <w:r w:rsidR="00E94D26" w:rsidRPr="00504E4E">
        <w:rPr>
          <w:lang w:val="en-US"/>
        </w:rPr>
        <w:t>M.</w:t>
      </w:r>
      <w:r w:rsidR="00E94D26">
        <w:rPr>
          <w:lang w:val="en-US"/>
        </w:rPr>
        <w:t>:</w:t>
      </w:r>
      <w:r w:rsidRPr="00504E4E">
        <w:rPr>
          <w:lang w:val="en-US"/>
        </w:rPr>
        <w:t xml:space="preserve"> Systematic mapping studies in software engineering, in: EASE ’08: Proceedings of the 12th International Conference on Evaluation and Assessment in Software Engineering, </w:t>
      </w:r>
      <w:r w:rsidR="00E94D26">
        <w:rPr>
          <w:lang w:val="en-US"/>
        </w:rPr>
        <w:t>v</w:t>
      </w:r>
      <w:r w:rsidR="00E94D26" w:rsidRPr="00E94D26">
        <w:rPr>
          <w:lang w:val="en-US"/>
        </w:rPr>
        <w:t>ol. 8, pp. 68-77</w:t>
      </w:r>
      <w:r w:rsidR="00E94D26">
        <w:rPr>
          <w:lang w:val="en-US"/>
        </w:rPr>
        <w:t xml:space="preserve"> (</w:t>
      </w:r>
      <w:r w:rsidRPr="00504E4E">
        <w:rPr>
          <w:lang w:val="en-US"/>
        </w:rPr>
        <w:t>2008</w:t>
      </w:r>
      <w:r w:rsidR="00E94D26">
        <w:rPr>
          <w:lang w:val="en-US"/>
        </w:rPr>
        <w:t>)</w:t>
      </w:r>
      <w:r w:rsidRPr="00504E4E">
        <w:rPr>
          <w:lang w:val="en-US"/>
        </w:rPr>
        <w:t>.</w:t>
      </w:r>
      <w:bookmarkEnd w:id="297"/>
    </w:p>
    <w:p w14:paraId="1E31A7C9" w14:textId="77777777" w:rsidR="00E61E09" w:rsidRPr="00E61E09" w:rsidRDefault="00E61E09" w:rsidP="00E3431F">
      <w:pPr>
        <w:pStyle w:val="referenceitem"/>
      </w:pPr>
      <w:bookmarkStart w:id="298" w:name="_Ref8482593"/>
      <w:proofErr w:type="spellStart"/>
      <w:r w:rsidRPr="006F4095">
        <w:rPr>
          <w:lang w:val="en-US"/>
        </w:rPr>
        <w:t>Kitchenham</w:t>
      </w:r>
      <w:proofErr w:type="spellEnd"/>
      <w:r w:rsidRPr="006F4095">
        <w:rPr>
          <w:lang w:val="en-US"/>
        </w:rPr>
        <w:t>, B.</w:t>
      </w:r>
      <w:r>
        <w:rPr>
          <w:lang w:val="en-US"/>
        </w:rPr>
        <w:t>;</w:t>
      </w:r>
      <w:r w:rsidRPr="006F4095">
        <w:rPr>
          <w:lang w:val="en-US"/>
        </w:rPr>
        <w:t xml:space="preserve"> Charters, S.</w:t>
      </w:r>
      <w:r>
        <w:rPr>
          <w:lang w:val="en-US"/>
        </w:rPr>
        <w:t>;</w:t>
      </w:r>
      <w:r w:rsidR="00CF6E05">
        <w:rPr>
          <w:lang w:val="en-US"/>
        </w:rPr>
        <w:t xml:space="preserve"> </w:t>
      </w:r>
      <w:proofErr w:type="spellStart"/>
      <w:r w:rsidRPr="006F4095">
        <w:rPr>
          <w:lang w:val="en-US"/>
        </w:rPr>
        <w:t>Budgen</w:t>
      </w:r>
      <w:proofErr w:type="spellEnd"/>
      <w:r w:rsidRPr="006F4095">
        <w:rPr>
          <w:lang w:val="en-US"/>
        </w:rPr>
        <w:t>, D.</w:t>
      </w:r>
      <w:r>
        <w:rPr>
          <w:lang w:val="en-US"/>
        </w:rPr>
        <w:t>;</w:t>
      </w:r>
      <w:r w:rsidRPr="006F4095">
        <w:rPr>
          <w:lang w:val="en-US"/>
        </w:rPr>
        <w:t xml:space="preserve"> Brereton, P.</w:t>
      </w:r>
      <w:r>
        <w:rPr>
          <w:lang w:val="en-US"/>
        </w:rPr>
        <w:t>;</w:t>
      </w:r>
      <w:r w:rsidRPr="006F4095">
        <w:rPr>
          <w:lang w:val="en-US"/>
        </w:rPr>
        <w:t xml:space="preserve"> Turner, M.</w:t>
      </w:r>
      <w:r>
        <w:rPr>
          <w:lang w:val="en-US"/>
        </w:rPr>
        <w:t>;</w:t>
      </w:r>
      <w:r w:rsidRPr="006F4095">
        <w:rPr>
          <w:lang w:val="en-US"/>
        </w:rPr>
        <w:t xml:space="preserve"> Linkman, S.</w:t>
      </w:r>
      <w:r>
        <w:rPr>
          <w:lang w:val="en-US"/>
        </w:rPr>
        <w:t>;</w:t>
      </w:r>
      <w:r w:rsidRPr="006F4095">
        <w:rPr>
          <w:lang w:val="en-US"/>
        </w:rPr>
        <w:t xml:space="preserve"> J</w:t>
      </w:r>
      <w:r w:rsidR="00E94D26">
        <w:rPr>
          <w:lang w:val="en-US"/>
        </w:rPr>
        <w:t>o</w:t>
      </w:r>
      <w:r w:rsidRPr="006F4095">
        <w:rPr>
          <w:lang w:val="en-US"/>
        </w:rPr>
        <w:t>rgensen, M.</w:t>
      </w:r>
      <w:r>
        <w:rPr>
          <w:lang w:val="en-US"/>
        </w:rPr>
        <w:t>;</w:t>
      </w:r>
      <w:r w:rsidRPr="006F4095">
        <w:rPr>
          <w:lang w:val="en-US"/>
        </w:rPr>
        <w:t xml:space="preserve"> Mendes, E.</w:t>
      </w:r>
      <w:r>
        <w:rPr>
          <w:lang w:val="en-US"/>
        </w:rPr>
        <w:t>;</w:t>
      </w:r>
      <w:r w:rsidR="00CF6E05">
        <w:rPr>
          <w:lang w:val="en-US"/>
        </w:rPr>
        <w:t xml:space="preserve"> </w:t>
      </w:r>
      <w:proofErr w:type="spellStart"/>
      <w:r w:rsidRPr="006F4095">
        <w:rPr>
          <w:lang w:val="en-US"/>
        </w:rPr>
        <w:t>Vissagio</w:t>
      </w:r>
      <w:proofErr w:type="spellEnd"/>
      <w:r w:rsidRPr="006F4095">
        <w:rPr>
          <w:lang w:val="en-US"/>
        </w:rPr>
        <w:t>. G.</w:t>
      </w:r>
      <w:r w:rsidR="00E94D26">
        <w:rPr>
          <w:lang w:val="en-US"/>
        </w:rPr>
        <w:t>:</w:t>
      </w:r>
      <w:r w:rsidRPr="006F4095">
        <w:rPr>
          <w:lang w:val="en-US"/>
        </w:rPr>
        <w:t xml:space="preserve"> Guidelines for Performing Systematic Literature Reviews in Software Engineering, </w:t>
      </w:r>
      <w:r w:rsidR="00E94D26">
        <w:rPr>
          <w:lang w:val="en-US"/>
        </w:rPr>
        <w:t xml:space="preserve">in: </w:t>
      </w:r>
      <w:r w:rsidRPr="006F4095">
        <w:rPr>
          <w:lang w:val="en-US"/>
        </w:rPr>
        <w:t xml:space="preserve">Software Engineering Group – School of Computer Science and Mathematics, </w:t>
      </w:r>
      <w:proofErr w:type="spellStart"/>
      <w:r w:rsidRPr="006F4095">
        <w:rPr>
          <w:lang w:val="en-US"/>
        </w:rPr>
        <w:t>Keele</w:t>
      </w:r>
      <w:proofErr w:type="spellEnd"/>
      <w:r w:rsidRPr="006F4095">
        <w:rPr>
          <w:lang w:val="en-US"/>
        </w:rPr>
        <w:t xml:space="preserve"> University, UK and Department of Computer Science, University of Durham, UK, Tech. Rep. EBSE-2007-01, Version 2.3, </w:t>
      </w:r>
      <w:r w:rsidR="00617358">
        <w:rPr>
          <w:lang w:val="en-US"/>
        </w:rPr>
        <w:t>(</w:t>
      </w:r>
      <w:r w:rsidRPr="006F4095">
        <w:rPr>
          <w:lang w:val="en-US"/>
        </w:rPr>
        <w:t>2007</w:t>
      </w:r>
      <w:r w:rsidR="00617358">
        <w:rPr>
          <w:lang w:val="en-US"/>
        </w:rPr>
        <w:t>)</w:t>
      </w:r>
      <w:r w:rsidRPr="006F4095">
        <w:rPr>
          <w:lang w:val="en-US"/>
        </w:rPr>
        <w:t>.</w:t>
      </w:r>
      <w:bookmarkEnd w:id="298"/>
    </w:p>
    <w:p w14:paraId="71FE97A4" w14:textId="77777777" w:rsidR="00E61E09" w:rsidRPr="000A5258" w:rsidRDefault="00E61E09" w:rsidP="00E3431F">
      <w:pPr>
        <w:pStyle w:val="referenceitem"/>
        <w:rPr>
          <w:lang w:val="en-US"/>
        </w:rPr>
      </w:pPr>
      <w:bookmarkStart w:id="299" w:name="_Ref8482601"/>
      <w:proofErr w:type="spellStart"/>
      <w:r w:rsidRPr="00D8432B">
        <w:rPr>
          <w:lang w:val="en-US"/>
        </w:rPr>
        <w:t>Petticrew</w:t>
      </w:r>
      <w:proofErr w:type="spellEnd"/>
      <w:r w:rsidRPr="00D8432B">
        <w:rPr>
          <w:lang w:val="en-US"/>
        </w:rPr>
        <w:t>, M.</w:t>
      </w:r>
      <w:r>
        <w:rPr>
          <w:lang w:val="en-US"/>
        </w:rPr>
        <w:t>;</w:t>
      </w:r>
      <w:r w:rsidRPr="00D8432B">
        <w:rPr>
          <w:lang w:val="en-US"/>
        </w:rPr>
        <w:t xml:space="preserve"> Roberts, H.</w:t>
      </w:r>
      <w:r w:rsidR="00617358">
        <w:rPr>
          <w:lang w:val="en-US"/>
        </w:rPr>
        <w:t>:</w:t>
      </w:r>
      <w:r w:rsidRPr="00D8432B">
        <w:rPr>
          <w:lang w:val="en-US"/>
        </w:rPr>
        <w:t xml:space="preserve"> Systematic Reviews in the Social Sciences: A Practical Guide, Blackwell Publishing, ISBN 1405121106</w:t>
      </w:r>
      <w:r>
        <w:rPr>
          <w:lang w:val="en-US"/>
        </w:rPr>
        <w:t xml:space="preserve">, </w:t>
      </w:r>
      <w:r w:rsidR="00617358">
        <w:rPr>
          <w:lang w:val="en-US"/>
        </w:rPr>
        <w:t>(</w:t>
      </w:r>
      <w:r w:rsidRPr="00D8432B">
        <w:rPr>
          <w:lang w:val="en-US"/>
        </w:rPr>
        <w:t>2005</w:t>
      </w:r>
      <w:r w:rsidR="00617358">
        <w:rPr>
          <w:lang w:val="en-US"/>
        </w:rPr>
        <w:t>)</w:t>
      </w:r>
      <w:r w:rsidRPr="00D8432B">
        <w:rPr>
          <w:lang w:val="en-US"/>
        </w:rPr>
        <w:t>.</w:t>
      </w:r>
      <w:bookmarkEnd w:id="299"/>
    </w:p>
    <w:p w14:paraId="4F0C75AC" w14:textId="77777777" w:rsidR="00A97DE4" w:rsidRDefault="00617358" w:rsidP="00A97DE4">
      <w:pPr>
        <w:pStyle w:val="referenceitem"/>
        <w:rPr>
          <w:lang w:val="en-US"/>
        </w:rPr>
      </w:pPr>
      <w:bookmarkStart w:id="300" w:name="_Ref8484953"/>
      <w:bookmarkStart w:id="301" w:name="_Ref8386708"/>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sidR="00CF6E05">
        <w:rPr>
          <w:lang w:val="en-US"/>
        </w:rPr>
        <w:t xml:space="preserve"> </w:t>
      </w:r>
      <w:r w:rsidR="00A97DE4" w:rsidRPr="00705807">
        <w:rPr>
          <w:lang w:val="en-US"/>
        </w:rPr>
        <w:t>Replication of empirical studies in software engineering research: a systematic mapping study. Empirical Software Engineering, v</w:t>
      </w:r>
      <w:r>
        <w:rPr>
          <w:lang w:val="en-US"/>
        </w:rPr>
        <w:t>ol</w:t>
      </w:r>
      <w:r w:rsidR="00A97DE4" w:rsidRPr="00705807">
        <w:rPr>
          <w:lang w:val="en-US"/>
        </w:rPr>
        <w:t>. 19, n. 3, p</w:t>
      </w:r>
      <w:r>
        <w:rPr>
          <w:lang w:val="en-US"/>
        </w:rPr>
        <w:t>p</w:t>
      </w:r>
      <w:r w:rsidR="00A97DE4" w:rsidRPr="00705807">
        <w:rPr>
          <w:lang w:val="en-US"/>
        </w:rPr>
        <w:t xml:space="preserve">. 501-557, </w:t>
      </w:r>
      <w:r>
        <w:rPr>
          <w:lang w:val="en-US"/>
        </w:rPr>
        <w:t>(</w:t>
      </w:r>
      <w:r w:rsidR="00A97DE4" w:rsidRPr="00705807">
        <w:rPr>
          <w:lang w:val="en-US"/>
        </w:rPr>
        <w:t>2014</w:t>
      </w:r>
      <w:r>
        <w:rPr>
          <w:lang w:val="en-US"/>
        </w:rPr>
        <w:t>)</w:t>
      </w:r>
      <w:r w:rsidR="00A97DE4" w:rsidRPr="00705807">
        <w:rPr>
          <w:lang w:val="en-US"/>
        </w:rPr>
        <w:t>.</w:t>
      </w:r>
      <w:bookmarkEnd w:id="300"/>
    </w:p>
    <w:p w14:paraId="2C0B3482" w14:textId="77777777" w:rsidR="00A97DE4" w:rsidRPr="000A5258" w:rsidRDefault="00617358" w:rsidP="00A97DE4">
      <w:pPr>
        <w:pStyle w:val="referenceitem"/>
      </w:pPr>
      <w:r w:rsidRPr="000A5258">
        <w:t xml:space="preserve">Santos, M. C. D. F.: Avaliação da Eficácia Cognitiva de Modelos de Requisitos Orientados a Objetivos. PhD </w:t>
      </w:r>
      <w:proofErr w:type="spellStart"/>
      <w:r w:rsidRPr="000A5258">
        <w:t>thesis</w:t>
      </w:r>
      <w:proofErr w:type="spellEnd"/>
      <w:r w:rsidRPr="000A5258">
        <w:t>, Faculdade de Ciência e Tecnologia Universidade nova de Lisboa, (2016).</w:t>
      </w:r>
    </w:p>
    <w:p w14:paraId="44EA1DB7" w14:textId="77777777" w:rsidR="0011107A" w:rsidRDefault="0011107A" w:rsidP="0011107A">
      <w:pPr>
        <w:pStyle w:val="referenceitem"/>
      </w:pPr>
      <w:bookmarkStart w:id="302" w:name="_Ref8484985"/>
      <w:proofErr w:type="spellStart"/>
      <w:r w:rsidRPr="000A5258">
        <w:rPr>
          <w:lang w:val="en-US"/>
        </w:rPr>
        <w:t>Sharafi</w:t>
      </w:r>
      <w:proofErr w:type="spellEnd"/>
      <w:r w:rsidRPr="000A5258">
        <w:rPr>
          <w:lang w:val="en-US"/>
        </w:rPr>
        <w:t>,</w:t>
      </w:r>
      <w:r w:rsidR="00617358" w:rsidRPr="000A5258">
        <w:rPr>
          <w:lang w:val="en-US"/>
        </w:rPr>
        <w:t xml:space="preserve"> Z.;</w:t>
      </w:r>
      <w:r w:rsidRPr="000A5258">
        <w:rPr>
          <w:lang w:val="en-US"/>
        </w:rPr>
        <w:t xml:space="preserve"> Soh</w:t>
      </w:r>
      <w:r w:rsidR="00617358" w:rsidRPr="000A5258">
        <w:rPr>
          <w:lang w:val="en-US"/>
        </w:rPr>
        <w:t xml:space="preserve"> Z.;</w:t>
      </w:r>
      <w:r w:rsidR="00CF6E05">
        <w:rPr>
          <w:lang w:val="en-US"/>
        </w:rPr>
        <w:t xml:space="preserve"> </w:t>
      </w:r>
      <w:proofErr w:type="spellStart"/>
      <w:r w:rsidRPr="000A5258">
        <w:rPr>
          <w:lang w:val="en-US"/>
        </w:rPr>
        <w:t>Guéhéneuc</w:t>
      </w:r>
      <w:proofErr w:type="spellEnd"/>
      <w:r w:rsidR="00617358" w:rsidRPr="000A5258">
        <w:rPr>
          <w:lang w:val="en-US"/>
        </w:rPr>
        <w:t>, Y.-G.:</w:t>
      </w:r>
      <w:r w:rsidR="00CF6E05">
        <w:rPr>
          <w:lang w:val="en-US"/>
        </w:rPr>
        <w:t xml:space="preserve"> </w:t>
      </w:r>
      <w:r w:rsidRPr="009B7C48">
        <w:rPr>
          <w:lang w:val="en-US"/>
        </w:rPr>
        <w:t xml:space="preserve">A systematic literature review on the usage of eye-tracking in software engineering. </w:t>
      </w:r>
      <w:r w:rsidR="00617358">
        <w:t>In</w:t>
      </w:r>
      <w:r>
        <w:t xml:space="preserve">: </w:t>
      </w:r>
      <w:proofErr w:type="spellStart"/>
      <w:r>
        <w:t>Informationand</w:t>
      </w:r>
      <w:proofErr w:type="spellEnd"/>
      <w:r>
        <w:t xml:space="preserve"> Software Technology 67, pp. 79–107</w:t>
      </w:r>
      <w:r w:rsidR="00617358">
        <w:t xml:space="preserve"> (2015)</w:t>
      </w:r>
      <w:r>
        <w:t>.</w:t>
      </w:r>
      <w:bookmarkEnd w:id="301"/>
      <w:bookmarkEnd w:id="302"/>
    </w:p>
    <w:p w14:paraId="6482E20D" w14:textId="77777777" w:rsidR="006C6AE7" w:rsidRPr="006C6AE7" w:rsidRDefault="006C6AE7" w:rsidP="006C6AE7">
      <w:pPr>
        <w:pStyle w:val="referenceitem"/>
        <w:rPr>
          <w:lang w:val="en-US"/>
        </w:rPr>
      </w:pPr>
      <w:bookmarkStart w:id="303" w:name="_Ref8627060"/>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bookmarkEnd w:id="303"/>
    </w:p>
    <w:p w14:paraId="0C26EE22" w14:textId="77777777" w:rsidR="00A44747" w:rsidRPr="000A5258" w:rsidRDefault="00A44747" w:rsidP="00A44747">
      <w:pPr>
        <w:pStyle w:val="referenceitem"/>
        <w:rPr>
          <w:lang w:val="en-US"/>
        </w:rPr>
      </w:pPr>
      <w:bookmarkStart w:id="304" w:name="_Ref8497655"/>
      <w:r w:rsidRPr="000A5258">
        <w:rPr>
          <w:lang w:val="en-US"/>
        </w:rPr>
        <w:t>Wang, W.: The Effect of Rule Linking on Business Process Model Understanding. In: Integrating Business Process Models and Rules. Springer, Cham. p. 42-59 (2019).</w:t>
      </w:r>
      <w:bookmarkEnd w:id="304"/>
    </w:p>
    <w:p w14:paraId="4C8A46EC" w14:textId="77777777" w:rsidR="00A44747" w:rsidRPr="000A5258" w:rsidRDefault="00A44747" w:rsidP="00A44747">
      <w:pPr>
        <w:pStyle w:val="referenceitem"/>
        <w:rPr>
          <w:lang w:val="en-US"/>
        </w:rPr>
      </w:pPr>
      <w:bookmarkStart w:id="305" w:name="_Ref8497667"/>
      <w:proofErr w:type="spellStart"/>
      <w:r w:rsidRPr="000A5258">
        <w:rPr>
          <w:lang w:val="en-US"/>
        </w:rPr>
        <w:t>AbbadAndaloussi</w:t>
      </w:r>
      <w:proofErr w:type="spellEnd"/>
      <w:r w:rsidRPr="000A5258">
        <w:rPr>
          <w:lang w:val="en-US"/>
        </w:rPr>
        <w:t>, A.</w:t>
      </w:r>
      <w:r w:rsidR="008F31DF" w:rsidRPr="000A5258">
        <w:rPr>
          <w:lang w:val="en-US"/>
        </w:rPr>
        <w:t>;</w:t>
      </w:r>
      <w:r w:rsidR="00CF6E05">
        <w:rPr>
          <w:lang w:val="en-US"/>
        </w:rPr>
        <w:t xml:space="preserve"> </w:t>
      </w:r>
      <w:proofErr w:type="spellStart"/>
      <w:r w:rsidRPr="000A5258">
        <w:rPr>
          <w:lang w:val="en-US"/>
        </w:rPr>
        <w:t>Slaats</w:t>
      </w:r>
      <w:proofErr w:type="spellEnd"/>
      <w:r w:rsidRPr="000A5258">
        <w:rPr>
          <w:lang w:val="en-US"/>
        </w:rPr>
        <w:t>, T.</w:t>
      </w:r>
      <w:r w:rsidR="008F31DF" w:rsidRPr="000A5258">
        <w:rPr>
          <w:lang w:val="en-US"/>
        </w:rPr>
        <w:t>;</w:t>
      </w:r>
      <w:r w:rsidR="00CF6E05">
        <w:rPr>
          <w:lang w:val="en-US"/>
        </w:rPr>
        <w:t xml:space="preserve"> </w:t>
      </w:r>
      <w:proofErr w:type="spellStart"/>
      <w:r w:rsidRPr="000A5258">
        <w:rPr>
          <w:lang w:val="en-US"/>
        </w:rPr>
        <w:t>Burattin</w:t>
      </w:r>
      <w:proofErr w:type="spellEnd"/>
      <w:r w:rsidRPr="000A5258">
        <w:rPr>
          <w:lang w:val="en-US"/>
        </w:rPr>
        <w:t>, A.</w:t>
      </w:r>
      <w:r w:rsidR="008F31DF" w:rsidRPr="000A5258">
        <w:rPr>
          <w:lang w:val="en-US"/>
        </w:rPr>
        <w:t>;</w:t>
      </w:r>
      <w:r w:rsidRPr="000A5258">
        <w:rPr>
          <w:lang w:val="en-US"/>
        </w:rPr>
        <w:t xml:space="preserve"> Hildebrandt, T.: Evaluating the Understandability of Hybrid Process Model Representations Using Eye Tracking: First Insights. In: International Conference on Business Process Management</w:t>
      </w:r>
      <w:r w:rsidR="008F31DF" w:rsidRPr="000A5258">
        <w:rPr>
          <w:lang w:val="en-US"/>
        </w:rPr>
        <w:t>,</w:t>
      </w:r>
      <w:r w:rsidRPr="000A5258">
        <w:rPr>
          <w:lang w:val="en-US"/>
        </w:rPr>
        <w:t xml:space="preserve"> Springer, Cham, p</w:t>
      </w:r>
      <w:r w:rsidR="008F31DF" w:rsidRPr="000A5258">
        <w:rPr>
          <w:lang w:val="en-US"/>
        </w:rPr>
        <w:t>p</w:t>
      </w:r>
      <w:r w:rsidRPr="000A5258">
        <w:rPr>
          <w:lang w:val="en-US"/>
        </w:rPr>
        <w:t>. 475-481 (2019).</w:t>
      </w:r>
      <w:bookmarkEnd w:id="305"/>
    </w:p>
    <w:p w14:paraId="6FCFAAE4" w14:textId="77777777" w:rsidR="00A44747" w:rsidRPr="000A5258" w:rsidRDefault="00A44747" w:rsidP="00A44747">
      <w:pPr>
        <w:pStyle w:val="referenceitem"/>
        <w:rPr>
          <w:lang w:val="en-US"/>
        </w:rPr>
      </w:pPr>
      <w:bookmarkStart w:id="306" w:name="_Ref8497893"/>
      <w:r w:rsidRPr="000A5258">
        <w:rPr>
          <w:lang w:val="en-US"/>
        </w:rPr>
        <w:t>Boutin, K.</w:t>
      </w:r>
      <w:r w:rsidR="008F31DF" w:rsidRPr="000A5258">
        <w:rPr>
          <w:lang w:val="en-US"/>
        </w:rPr>
        <w:t>;</w:t>
      </w:r>
      <w:r w:rsidRPr="000A5258">
        <w:rPr>
          <w:lang w:val="en-US"/>
        </w:rPr>
        <w:t xml:space="preserve"> Léger, P.</w:t>
      </w:r>
      <w:r w:rsidR="008F31DF" w:rsidRPr="000A5258">
        <w:rPr>
          <w:lang w:val="en-US"/>
        </w:rPr>
        <w:t>;</w:t>
      </w:r>
      <w:r w:rsidRPr="000A5258">
        <w:rPr>
          <w:lang w:val="en-US"/>
        </w:rPr>
        <w:t xml:space="preserve"> Davis, C.</w:t>
      </w:r>
      <w:r w:rsidR="008F31DF" w:rsidRPr="000A5258">
        <w:rPr>
          <w:lang w:val="en-US"/>
        </w:rPr>
        <w:t>;</w:t>
      </w:r>
      <w:r w:rsidR="00CF6E05">
        <w:rPr>
          <w:lang w:val="en-US"/>
        </w:rPr>
        <w:t xml:space="preserve"> </w:t>
      </w:r>
      <w:proofErr w:type="spellStart"/>
      <w:r w:rsidRPr="000A5258">
        <w:rPr>
          <w:lang w:val="en-US"/>
        </w:rPr>
        <w:t>Hevner</w:t>
      </w:r>
      <w:proofErr w:type="spellEnd"/>
      <w:r w:rsidRPr="000A5258">
        <w:rPr>
          <w:lang w:val="en-US"/>
        </w:rPr>
        <w:t>, A.</w:t>
      </w:r>
      <w:r w:rsidR="008F31DF" w:rsidRPr="000A5258">
        <w:rPr>
          <w:lang w:val="en-US"/>
        </w:rPr>
        <w:t>;</w:t>
      </w:r>
      <w:r w:rsidR="00CF6E05">
        <w:rPr>
          <w:lang w:val="en-US"/>
        </w:rPr>
        <w:t xml:space="preserve"> </w:t>
      </w:r>
      <w:proofErr w:type="spellStart"/>
      <w:r w:rsidRPr="000A5258">
        <w:rPr>
          <w:lang w:val="en-US"/>
        </w:rPr>
        <w:t>Labonté-LeMoyne</w:t>
      </w:r>
      <w:proofErr w:type="spellEnd"/>
      <w:r w:rsidRPr="000A5258">
        <w:rPr>
          <w:lang w:val="en-US"/>
        </w:rPr>
        <w:t>, É.</w:t>
      </w:r>
      <w:r w:rsidR="008F31DF" w:rsidRPr="000A5258">
        <w:rPr>
          <w:lang w:val="en-US"/>
        </w:rPr>
        <w:t>:</w:t>
      </w:r>
      <w:r w:rsidRPr="000A5258">
        <w:rPr>
          <w:lang w:val="en-US"/>
        </w:rPr>
        <w:t xml:space="preserve"> Attentional Characteristics of Anomaly </w:t>
      </w:r>
      <w:proofErr w:type="spellStart"/>
      <w:r w:rsidRPr="000A5258">
        <w:rPr>
          <w:lang w:val="en-US"/>
        </w:rPr>
        <w:t>Detection</w:t>
      </w:r>
      <w:r w:rsidR="008F31DF" w:rsidRPr="000A5258">
        <w:rPr>
          <w:lang w:val="en-US"/>
        </w:rPr>
        <w:t>.I</w:t>
      </w:r>
      <w:r w:rsidRPr="000A5258">
        <w:rPr>
          <w:lang w:val="en-US"/>
        </w:rPr>
        <w:t>n</w:t>
      </w:r>
      <w:proofErr w:type="spellEnd"/>
      <w:r w:rsidR="008F31DF" w:rsidRPr="000A5258">
        <w:rPr>
          <w:lang w:val="en-US"/>
        </w:rPr>
        <w:t>:</w:t>
      </w:r>
      <w:r w:rsidRPr="000A5258">
        <w:rPr>
          <w:lang w:val="en-US"/>
        </w:rPr>
        <w:t xml:space="preserve"> Conceptual Modeling. Information Systems and Neuroscience. Springer, Cham, p</w:t>
      </w:r>
      <w:r w:rsidR="008F31DF" w:rsidRPr="000A5258">
        <w:rPr>
          <w:lang w:val="en-US"/>
        </w:rPr>
        <w:t>p</w:t>
      </w:r>
      <w:r w:rsidRPr="000A5258">
        <w:rPr>
          <w:lang w:val="en-US"/>
        </w:rPr>
        <w:t>. 57-63 (2019).</w:t>
      </w:r>
      <w:bookmarkEnd w:id="306"/>
    </w:p>
    <w:p w14:paraId="0CDBE0E5" w14:textId="77777777" w:rsidR="00A44747" w:rsidRPr="000A5258" w:rsidRDefault="00A44747" w:rsidP="00A44747">
      <w:pPr>
        <w:pStyle w:val="referenceitem"/>
        <w:rPr>
          <w:lang w:val="en-US"/>
        </w:rPr>
      </w:pPr>
      <w:bookmarkStart w:id="307" w:name="_Ref8497919"/>
      <w:proofErr w:type="spellStart"/>
      <w:r w:rsidRPr="000A5258">
        <w:rPr>
          <w:lang w:val="en-US"/>
        </w:rPr>
        <w:t>Zimoch</w:t>
      </w:r>
      <w:proofErr w:type="spellEnd"/>
      <w:r w:rsidRPr="000A5258">
        <w:rPr>
          <w:lang w:val="en-US"/>
        </w:rPr>
        <w:t>, M.</w:t>
      </w:r>
      <w:r w:rsidR="008F31DF" w:rsidRPr="000A5258">
        <w:rPr>
          <w:lang w:val="en-US"/>
        </w:rPr>
        <w:t>;</w:t>
      </w:r>
      <w:r w:rsidR="00CF6E05">
        <w:rPr>
          <w:lang w:val="en-US"/>
        </w:rPr>
        <w:t xml:space="preserve"> </w:t>
      </w:r>
      <w:proofErr w:type="spellStart"/>
      <w:r w:rsidRPr="000A5258">
        <w:rPr>
          <w:lang w:val="en-US"/>
        </w:rPr>
        <w:t>Pryss</w:t>
      </w:r>
      <w:proofErr w:type="spellEnd"/>
      <w:r w:rsidRPr="000A5258">
        <w:rPr>
          <w:lang w:val="en-US"/>
        </w:rPr>
        <w:t>, R.</w:t>
      </w:r>
      <w:r w:rsidR="008F31DF" w:rsidRPr="000A5258">
        <w:rPr>
          <w:lang w:val="en-US"/>
        </w:rPr>
        <w:t>;</w:t>
      </w:r>
      <w:r w:rsidR="00CF6E05">
        <w:rPr>
          <w:lang w:val="en-US"/>
        </w:rPr>
        <w:t xml:space="preserve"> </w:t>
      </w:r>
      <w:proofErr w:type="spellStart"/>
      <w:r w:rsidRPr="000A5258">
        <w:rPr>
          <w:lang w:val="en-US"/>
        </w:rPr>
        <w:t>Layher</w:t>
      </w:r>
      <w:proofErr w:type="spellEnd"/>
      <w:r w:rsidRPr="000A5258">
        <w:rPr>
          <w:lang w:val="en-US"/>
        </w:rPr>
        <w:t>, G.</w:t>
      </w:r>
      <w:r w:rsidR="008F31DF" w:rsidRPr="000A5258">
        <w:rPr>
          <w:lang w:val="en-US"/>
        </w:rPr>
        <w:t>;</w:t>
      </w:r>
      <w:r w:rsidRPr="000A5258">
        <w:rPr>
          <w:lang w:val="en-US"/>
        </w:rPr>
        <w:t xml:space="preserve"> Neumann, H.</w:t>
      </w:r>
      <w:r w:rsidR="008F31DF" w:rsidRPr="000A5258">
        <w:rPr>
          <w:lang w:val="en-US"/>
        </w:rPr>
        <w:t>;</w:t>
      </w:r>
      <w:r w:rsidRPr="000A5258">
        <w:rPr>
          <w:lang w:val="en-US"/>
        </w:rPr>
        <w:t xml:space="preserve"> Probst, T.</w:t>
      </w:r>
      <w:r w:rsidR="008F31DF" w:rsidRPr="000A5258">
        <w:rPr>
          <w:lang w:val="en-US"/>
        </w:rPr>
        <w:t>;</w:t>
      </w:r>
      <w:r w:rsidR="00CF6E05">
        <w:rPr>
          <w:lang w:val="en-US"/>
        </w:rPr>
        <w:t xml:space="preserve"> </w:t>
      </w:r>
      <w:proofErr w:type="spellStart"/>
      <w:r w:rsidRPr="000A5258">
        <w:rPr>
          <w:lang w:val="en-US"/>
        </w:rPr>
        <w:t>Schlee</w:t>
      </w:r>
      <w:proofErr w:type="spellEnd"/>
      <w:r w:rsidRPr="000A5258">
        <w:rPr>
          <w:lang w:val="en-US"/>
        </w:rPr>
        <w:t>, W.</w:t>
      </w:r>
      <w:r w:rsidR="008F31DF" w:rsidRPr="000A5258">
        <w:rPr>
          <w:lang w:val="en-US"/>
        </w:rPr>
        <w:t>;</w:t>
      </w:r>
      <w:r w:rsidRPr="000A5258">
        <w:rPr>
          <w:lang w:val="en-US"/>
        </w:rPr>
        <w:t xml:space="preserve"> Reichert, M.: Utilizing the Capabilities Offered by Eye-Tracking to Foster Novices’ Comprehension of Business Process Models. In:</w:t>
      </w:r>
      <w:r w:rsidR="008F31DF" w:rsidRPr="000A5258">
        <w:rPr>
          <w:lang w:val="en-US"/>
        </w:rPr>
        <w:t xml:space="preserve"> ICCC - International Conference on Cognitive Computing</w:t>
      </w:r>
      <w:r w:rsidRPr="000A5258">
        <w:rPr>
          <w:lang w:val="en-US"/>
        </w:rPr>
        <w:t>. Lecture Notes in Computer Science, vol</w:t>
      </w:r>
      <w:r w:rsidR="008F31DF" w:rsidRPr="000A5258">
        <w:rPr>
          <w:lang w:val="en-US"/>
        </w:rPr>
        <w:t>.</w:t>
      </w:r>
      <w:r w:rsidRPr="000A5258">
        <w:rPr>
          <w:lang w:val="en-US"/>
        </w:rPr>
        <w:t xml:space="preserve"> 10971, </w:t>
      </w:r>
      <w:r w:rsidR="008F31DF" w:rsidRPr="000A5258">
        <w:rPr>
          <w:lang w:val="en-US"/>
        </w:rPr>
        <w:t xml:space="preserve">pp. </w:t>
      </w:r>
      <w:r w:rsidRPr="000A5258">
        <w:rPr>
          <w:lang w:val="en-US"/>
        </w:rPr>
        <w:t>155-163</w:t>
      </w:r>
      <w:r w:rsidR="008F31DF" w:rsidRPr="000A5258">
        <w:rPr>
          <w:lang w:val="en-US"/>
        </w:rPr>
        <w:t>,</w:t>
      </w:r>
      <w:r w:rsidRPr="000A5258">
        <w:rPr>
          <w:lang w:val="en-US"/>
        </w:rPr>
        <w:t xml:space="preserve"> Springer, Cham (2018).</w:t>
      </w:r>
      <w:bookmarkEnd w:id="307"/>
    </w:p>
    <w:p w14:paraId="6A4F729A" w14:textId="77777777" w:rsidR="00A44747" w:rsidRDefault="00A44747" w:rsidP="00A44747">
      <w:pPr>
        <w:pStyle w:val="referenceitem"/>
      </w:pPr>
      <w:bookmarkStart w:id="308"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w:t>
      </w:r>
      <w:r w:rsidR="008F31DF" w:rsidRPr="003E4E0C">
        <w:rPr>
          <w:lang w:val="en-US"/>
        </w:rPr>
        <w:t>,</w:t>
      </w:r>
      <w:r w:rsidR="007D2641" w:rsidRPr="003E4E0C">
        <w:rPr>
          <w:lang w:val="en-US"/>
        </w:rPr>
        <w:t xml:space="preserve"> </w:t>
      </w:r>
      <w:r w:rsidRPr="003E4E0C">
        <w:rPr>
          <w:lang w:val="en-US"/>
        </w:rPr>
        <w:t>vol</w:t>
      </w:r>
      <w:r w:rsidR="008F31DF" w:rsidRPr="003E4E0C">
        <w:rPr>
          <w:lang w:val="en-US"/>
        </w:rPr>
        <w:t>:</w:t>
      </w:r>
      <w:r w:rsidRPr="003E4E0C">
        <w:rPr>
          <w:lang w:val="en-US"/>
        </w:rPr>
        <w:t xml:space="preserve"> 10697, pp. 280-286. </w:t>
      </w:r>
      <w:r>
        <w:t xml:space="preserve">Springer, </w:t>
      </w:r>
      <w:proofErr w:type="spellStart"/>
      <w:r>
        <w:t>Cham</w:t>
      </w:r>
      <w:proofErr w:type="spellEnd"/>
      <w:r>
        <w:t xml:space="preserve"> (2018).</w:t>
      </w:r>
      <w:bookmarkEnd w:id="308"/>
    </w:p>
    <w:p w14:paraId="04EC6DBE" w14:textId="77777777" w:rsidR="00A44747" w:rsidRPr="000A5258" w:rsidRDefault="00A44747" w:rsidP="00A44747">
      <w:pPr>
        <w:pStyle w:val="referenceitem"/>
        <w:rPr>
          <w:lang w:val="en-US"/>
        </w:rPr>
      </w:pPr>
      <w:bookmarkStart w:id="309" w:name="_Ref8497929"/>
      <w:proofErr w:type="spellStart"/>
      <w:r w:rsidRPr="000A5258">
        <w:rPr>
          <w:lang w:val="en-US"/>
        </w:rPr>
        <w:t>Zimoch</w:t>
      </w:r>
      <w:proofErr w:type="spellEnd"/>
      <w:r w:rsidR="008F31DF" w:rsidRPr="000A5258">
        <w:rPr>
          <w:lang w:val="en-US"/>
        </w:rPr>
        <w:t>,</w:t>
      </w:r>
      <w:r w:rsidRPr="000A5258">
        <w:rPr>
          <w:lang w:val="en-US"/>
        </w:rPr>
        <w:t xml:space="preserve"> M.</w:t>
      </w:r>
      <w:r w:rsidR="008F31DF" w:rsidRPr="000A5258">
        <w:rPr>
          <w:lang w:val="en-US"/>
        </w:rPr>
        <w:t>;</w:t>
      </w:r>
      <w:r w:rsidR="00CF6E05">
        <w:rPr>
          <w:lang w:val="en-US"/>
        </w:rPr>
        <w:t xml:space="preserve"> </w:t>
      </w:r>
      <w:proofErr w:type="spellStart"/>
      <w:r w:rsidRPr="000A5258">
        <w:rPr>
          <w:lang w:val="en-US"/>
        </w:rPr>
        <w:t>Mohring</w:t>
      </w:r>
      <w:proofErr w:type="spellEnd"/>
      <w:r w:rsidR="008F31DF" w:rsidRPr="000A5258">
        <w:rPr>
          <w:lang w:val="en-US"/>
        </w:rPr>
        <w:t>,</w:t>
      </w:r>
      <w:r w:rsidRPr="000A5258">
        <w:rPr>
          <w:lang w:val="en-US"/>
        </w:rPr>
        <w:t xml:space="preserve"> T.</w:t>
      </w:r>
      <w:r w:rsidR="008F31DF" w:rsidRPr="000A5258">
        <w:rPr>
          <w:lang w:val="en-US"/>
        </w:rPr>
        <w:t>;</w:t>
      </w:r>
      <w:r w:rsidR="00CF6E05">
        <w:rPr>
          <w:lang w:val="en-US"/>
        </w:rPr>
        <w:t xml:space="preserve"> </w:t>
      </w:r>
      <w:proofErr w:type="spellStart"/>
      <w:r w:rsidRPr="000A5258">
        <w:rPr>
          <w:lang w:val="en-US"/>
        </w:rPr>
        <w:t>Pryss</w:t>
      </w:r>
      <w:proofErr w:type="spellEnd"/>
      <w:r w:rsidR="008F31DF" w:rsidRPr="000A5258">
        <w:rPr>
          <w:lang w:val="en-US"/>
        </w:rPr>
        <w:t>,</w:t>
      </w:r>
      <w:r w:rsidRPr="000A5258">
        <w:rPr>
          <w:lang w:val="en-US"/>
        </w:rPr>
        <w:t xml:space="preserve"> R.</w:t>
      </w:r>
      <w:r w:rsidR="008F31DF" w:rsidRPr="000A5258">
        <w:rPr>
          <w:lang w:val="en-US"/>
        </w:rPr>
        <w:t>;</w:t>
      </w:r>
      <w:r w:rsidRPr="000A5258">
        <w:rPr>
          <w:lang w:val="en-US"/>
        </w:rPr>
        <w:t xml:space="preserve"> Probst</w:t>
      </w:r>
      <w:r w:rsidR="008F31DF" w:rsidRPr="000A5258">
        <w:rPr>
          <w:lang w:val="en-US"/>
        </w:rPr>
        <w:t>,</w:t>
      </w:r>
      <w:r w:rsidRPr="000A5258">
        <w:rPr>
          <w:lang w:val="en-US"/>
        </w:rPr>
        <w:t xml:space="preserve"> T.</w:t>
      </w:r>
      <w:r w:rsidR="008F31DF" w:rsidRPr="000A5258">
        <w:rPr>
          <w:lang w:val="en-US"/>
        </w:rPr>
        <w:t>;</w:t>
      </w:r>
      <w:r w:rsidR="00CF6E05">
        <w:rPr>
          <w:lang w:val="en-US"/>
        </w:rPr>
        <w:t xml:space="preserve"> </w:t>
      </w:r>
      <w:proofErr w:type="spellStart"/>
      <w:r w:rsidRPr="000A5258">
        <w:rPr>
          <w:lang w:val="en-US"/>
        </w:rPr>
        <w:t>Schlee</w:t>
      </w:r>
      <w:proofErr w:type="spellEnd"/>
      <w:r w:rsidR="008F31DF" w:rsidRPr="000A5258">
        <w:rPr>
          <w:lang w:val="en-US"/>
        </w:rPr>
        <w:t>,</w:t>
      </w:r>
      <w:r w:rsidRPr="000A5258">
        <w:rPr>
          <w:lang w:val="en-US"/>
        </w:rPr>
        <w:t xml:space="preserve"> W.</w:t>
      </w:r>
      <w:r w:rsidR="008F31DF" w:rsidRPr="000A5258">
        <w:rPr>
          <w:lang w:val="en-US"/>
        </w:rPr>
        <w:t>;</w:t>
      </w:r>
      <w:r w:rsidRPr="000A5258">
        <w:rPr>
          <w:lang w:val="en-US"/>
        </w:rPr>
        <w:t xml:space="preserve"> Reichert</w:t>
      </w:r>
      <w:r w:rsidR="008F31DF" w:rsidRPr="000A5258">
        <w:rPr>
          <w:lang w:val="en-US"/>
        </w:rPr>
        <w:t>,</w:t>
      </w:r>
      <w:r w:rsidRPr="000A5258">
        <w:rPr>
          <w:lang w:val="en-US"/>
        </w:rPr>
        <w:t xml:space="preserve"> M.: Using Insights from Cognitive Neuroscience to Investigate the Effects of Event-Driven Process Chains on Process Model Comprehension. In: Business Process Management Workshops. BPMW 2017. </w:t>
      </w:r>
      <w:r w:rsidR="008F31DF" w:rsidRPr="000A5258">
        <w:rPr>
          <w:lang w:val="en-US"/>
        </w:rPr>
        <w:t>V</w:t>
      </w:r>
      <w:r w:rsidRPr="000A5258">
        <w:rPr>
          <w:lang w:val="en-US"/>
        </w:rPr>
        <w:t>ol</w:t>
      </w:r>
      <w:r w:rsidR="008F31DF" w:rsidRPr="000A5258">
        <w:rPr>
          <w:lang w:val="en-US"/>
        </w:rPr>
        <w:t>:</w:t>
      </w:r>
      <w:r w:rsidRPr="000A5258">
        <w:rPr>
          <w:lang w:val="en-US"/>
        </w:rPr>
        <w:t xml:space="preserve"> 308, pp. 446-459</w:t>
      </w:r>
      <w:r w:rsidR="008F31DF" w:rsidRPr="000A5258">
        <w:rPr>
          <w:lang w:val="en-US"/>
        </w:rPr>
        <w:t>,</w:t>
      </w:r>
      <w:r w:rsidRPr="000A5258">
        <w:rPr>
          <w:lang w:val="en-US"/>
        </w:rPr>
        <w:t xml:space="preserve"> Springer, Cham (2018).</w:t>
      </w:r>
      <w:bookmarkEnd w:id="309"/>
    </w:p>
    <w:p w14:paraId="7D3AC5CC" w14:textId="77777777" w:rsidR="00A44747" w:rsidRDefault="00A44747" w:rsidP="00A44747">
      <w:pPr>
        <w:pStyle w:val="referenceitem"/>
      </w:pPr>
      <w:bookmarkStart w:id="310" w:name="_Ref8497943"/>
      <w:proofErr w:type="spellStart"/>
      <w:r w:rsidRPr="000A5258">
        <w:rPr>
          <w:lang w:val="en-US"/>
        </w:rPr>
        <w:t>Pavlicek</w:t>
      </w:r>
      <w:proofErr w:type="spellEnd"/>
      <w:r w:rsidRPr="000A5258">
        <w:rPr>
          <w:lang w:val="en-US"/>
        </w:rPr>
        <w:t>, J.</w:t>
      </w:r>
      <w:r w:rsidR="008F31DF" w:rsidRPr="000A5258">
        <w:rPr>
          <w:lang w:val="en-US"/>
        </w:rPr>
        <w:t>;</w:t>
      </w:r>
      <w:r w:rsidR="00CF6E05">
        <w:rPr>
          <w:lang w:val="en-US"/>
        </w:rPr>
        <w:t xml:space="preserve"> </w:t>
      </w:r>
      <w:proofErr w:type="spellStart"/>
      <w:r w:rsidRPr="000A5258">
        <w:rPr>
          <w:lang w:val="en-US"/>
        </w:rPr>
        <w:t>Hronza</w:t>
      </w:r>
      <w:proofErr w:type="spellEnd"/>
      <w:r w:rsidRPr="000A5258">
        <w:rPr>
          <w:lang w:val="en-US"/>
        </w:rPr>
        <w:t>, R.</w:t>
      </w:r>
      <w:r w:rsidR="008F31DF" w:rsidRPr="000A5258">
        <w:rPr>
          <w:lang w:val="en-US"/>
        </w:rPr>
        <w:t>;</w:t>
      </w:r>
      <w:r w:rsidR="00CF6E05">
        <w:rPr>
          <w:lang w:val="en-US"/>
        </w:rPr>
        <w:t xml:space="preserve"> </w:t>
      </w:r>
      <w:proofErr w:type="spellStart"/>
      <w:r w:rsidRPr="000A5258">
        <w:rPr>
          <w:lang w:val="en-US"/>
        </w:rPr>
        <w:t>Pavlickova</w:t>
      </w:r>
      <w:proofErr w:type="spellEnd"/>
      <w:r w:rsidRPr="000A5258">
        <w:rPr>
          <w:lang w:val="en-US"/>
        </w:rPr>
        <w:t>, P.</w:t>
      </w:r>
      <w:r w:rsidR="008F31DF" w:rsidRPr="000A5258">
        <w:rPr>
          <w:lang w:val="en-US"/>
        </w:rPr>
        <w:t>;</w:t>
      </w:r>
      <w:r w:rsidR="00CF6E05">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rsidR="008F31DF">
        <w:t xml:space="preserve">In: </w:t>
      </w:r>
      <w:r>
        <w:t xml:space="preserve">Enterprise </w:t>
      </w:r>
      <w:proofErr w:type="spellStart"/>
      <w:r>
        <w:t>andOrganizationalModelingandSimulation</w:t>
      </w:r>
      <w:proofErr w:type="spellEnd"/>
      <w:r>
        <w:t>.</w:t>
      </w:r>
      <w:r w:rsidR="008F31DF">
        <w:t xml:space="preserve"> pp.</w:t>
      </w:r>
      <w:r>
        <w:t xml:space="preserve"> 134-148 (2017).</w:t>
      </w:r>
      <w:bookmarkEnd w:id="310"/>
    </w:p>
    <w:p w14:paraId="52C310A7" w14:textId="77777777" w:rsidR="00A44747" w:rsidRDefault="00A44747" w:rsidP="00A44747">
      <w:pPr>
        <w:pStyle w:val="referenceitem"/>
      </w:pPr>
      <w:bookmarkStart w:id="311" w:name="_Ref8497951"/>
      <w:r w:rsidRPr="000A5258">
        <w:rPr>
          <w:lang w:val="en-US"/>
        </w:rPr>
        <w:t>Weber, B.</w:t>
      </w:r>
      <w:r w:rsidR="008F31DF" w:rsidRPr="000A5258">
        <w:rPr>
          <w:lang w:val="en-US"/>
        </w:rPr>
        <w:t>;</w:t>
      </w:r>
      <w:r w:rsidR="00CF6E05">
        <w:rPr>
          <w:lang w:val="en-US"/>
        </w:rPr>
        <w:t xml:space="preserve"> </w:t>
      </w:r>
      <w:proofErr w:type="spellStart"/>
      <w:r w:rsidRPr="000A5258">
        <w:rPr>
          <w:lang w:val="en-US"/>
        </w:rPr>
        <w:t>Neurauter</w:t>
      </w:r>
      <w:proofErr w:type="spellEnd"/>
      <w:r w:rsidRPr="000A5258">
        <w:rPr>
          <w:lang w:val="en-US"/>
        </w:rPr>
        <w:t>, M.</w:t>
      </w:r>
      <w:r w:rsidR="008F31DF" w:rsidRPr="000A5258">
        <w:rPr>
          <w:lang w:val="en-US"/>
        </w:rPr>
        <w:t>;</w:t>
      </w:r>
      <w:r w:rsidR="00CF6E05">
        <w:rPr>
          <w:lang w:val="en-US"/>
        </w:rPr>
        <w:t xml:space="preserve"> </w:t>
      </w:r>
      <w:proofErr w:type="spellStart"/>
      <w:r w:rsidRPr="000A5258">
        <w:rPr>
          <w:lang w:val="en-US"/>
        </w:rPr>
        <w:t>Burattin</w:t>
      </w:r>
      <w:proofErr w:type="spellEnd"/>
      <w:r w:rsidRPr="000A5258">
        <w:rPr>
          <w:lang w:val="en-US"/>
        </w:rPr>
        <w:t>, A.</w:t>
      </w:r>
      <w:r w:rsidR="008F31DF" w:rsidRPr="000A5258">
        <w:rPr>
          <w:lang w:val="en-US"/>
        </w:rPr>
        <w:t>;</w:t>
      </w:r>
      <w:r w:rsidR="00CF6E05">
        <w:rPr>
          <w:lang w:val="en-US"/>
        </w:rPr>
        <w:t xml:space="preserve"> </w:t>
      </w:r>
      <w:proofErr w:type="spellStart"/>
      <w:r w:rsidRPr="000A5258">
        <w:rPr>
          <w:lang w:val="en-US"/>
        </w:rPr>
        <w:t>Pinggera</w:t>
      </w:r>
      <w:proofErr w:type="spellEnd"/>
      <w:r w:rsidRPr="000A5258">
        <w:rPr>
          <w:lang w:val="en-US"/>
        </w:rPr>
        <w:t>, J.</w:t>
      </w:r>
      <w:r w:rsidR="008F31DF" w:rsidRPr="000A5258">
        <w:rPr>
          <w:lang w:val="en-US"/>
        </w:rPr>
        <w:t>;</w:t>
      </w:r>
      <w:r w:rsidRPr="000A5258">
        <w:rPr>
          <w:lang w:val="en-US"/>
        </w:rPr>
        <w:t xml:space="preserve">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311"/>
    </w:p>
    <w:p w14:paraId="2062C617" w14:textId="77777777" w:rsidR="00A44747" w:rsidRDefault="00A44747" w:rsidP="00A44747">
      <w:pPr>
        <w:pStyle w:val="referenceitem"/>
      </w:pPr>
      <w:bookmarkStart w:id="312" w:name="_Ref8497955"/>
      <w:proofErr w:type="spellStart"/>
      <w:r w:rsidRPr="000A5258">
        <w:rPr>
          <w:lang w:val="en-US"/>
        </w:rPr>
        <w:t>Petrusel</w:t>
      </w:r>
      <w:proofErr w:type="spellEnd"/>
      <w:r w:rsidRPr="000A5258">
        <w:rPr>
          <w:lang w:val="en-US"/>
        </w:rPr>
        <w:t>, R.</w:t>
      </w:r>
      <w:r w:rsidR="008F31DF" w:rsidRPr="000A5258">
        <w:rPr>
          <w:lang w:val="en-US"/>
        </w:rPr>
        <w:t>;</w:t>
      </w:r>
      <w:r w:rsidR="00CF6E05">
        <w:rPr>
          <w:lang w:val="en-US"/>
        </w:rPr>
        <w:t xml:space="preserve"> </w:t>
      </w:r>
      <w:r w:rsidRPr="000A5258">
        <w:rPr>
          <w:lang w:val="en-US"/>
        </w:rPr>
        <w:t>Mendling, J.</w:t>
      </w:r>
      <w:r w:rsidR="008F31DF" w:rsidRPr="000A5258">
        <w:rPr>
          <w:lang w:val="en-US"/>
        </w:rPr>
        <w:t>;</w:t>
      </w:r>
      <w:r w:rsidR="00CF6E05">
        <w:rPr>
          <w:lang w:val="en-US"/>
        </w:rPr>
        <w:t xml:space="preserve"> </w:t>
      </w:r>
      <w:r w:rsidRPr="000A5258">
        <w:rPr>
          <w:lang w:val="en-US"/>
        </w:rPr>
        <w:t xml:space="preserve">Reijers,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312"/>
    </w:p>
    <w:p w14:paraId="085617A8" w14:textId="77777777" w:rsidR="00A44747" w:rsidRDefault="00A44747" w:rsidP="00A44747">
      <w:pPr>
        <w:pStyle w:val="referenceitem"/>
      </w:pPr>
      <w:bookmarkStart w:id="313" w:name="_Ref8497960"/>
      <w:proofErr w:type="spellStart"/>
      <w:r w:rsidRPr="000A5258">
        <w:rPr>
          <w:lang w:val="en-US"/>
        </w:rPr>
        <w:t>Burattin</w:t>
      </w:r>
      <w:proofErr w:type="spellEnd"/>
      <w:r w:rsidR="008F31DF" w:rsidRPr="000A5258">
        <w:rPr>
          <w:lang w:val="en-US"/>
        </w:rPr>
        <w:t>,</w:t>
      </w:r>
      <w:r w:rsidRPr="000A5258">
        <w:rPr>
          <w:lang w:val="en-US"/>
        </w:rPr>
        <w:t xml:space="preserve"> A.</w:t>
      </w:r>
      <w:r w:rsidR="008F31DF" w:rsidRPr="000A5258">
        <w:rPr>
          <w:lang w:val="en-US"/>
        </w:rPr>
        <w:t>;</w:t>
      </w:r>
      <w:r w:rsidRPr="000A5258">
        <w:rPr>
          <w:lang w:val="en-US"/>
        </w:rPr>
        <w:t xml:space="preserve"> Kaiser</w:t>
      </w:r>
      <w:r w:rsidR="008F31DF" w:rsidRPr="000A5258">
        <w:rPr>
          <w:lang w:val="en-US"/>
        </w:rPr>
        <w:t>,</w:t>
      </w:r>
      <w:r w:rsidRPr="000A5258">
        <w:rPr>
          <w:lang w:val="en-US"/>
        </w:rPr>
        <w:t xml:space="preserve"> M.</w:t>
      </w:r>
      <w:r w:rsidR="008F31DF" w:rsidRPr="000A5258">
        <w:rPr>
          <w:lang w:val="en-US"/>
        </w:rPr>
        <w:t>;</w:t>
      </w:r>
      <w:r w:rsidR="00CF6E05">
        <w:rPr>
          <w:lang w:val="en-US"/>
        </w:rPr>
        <w:t xml:space="preserve"> </w:t>
      </w:r>
      <w:proofErr w:type="spellStart"/>
      <w:r w:rsidRPr="000A5258">
        <w:rPr>
          <w:lang w:val="en-US"/>
        </w:rPr>
        <w:t>Neurauter</w:t>
      </w:r>
      <w:proofErr w:type="spellEnd"/>
      <w:r w:rsidR="008F31DF" w:rsidRPr="000A5258">
        <w:rPr>
          <w:lang w:val="en-US"/>
        </w:rPr>
        <w:t>,</w:t>
      </w:r>
      <w:r w:rsidRPr="000A5258">
        <w:rPr>
          <w:lang w:val="en-US"/>
        </w:rPr>
        <w:t xml:space="preserve"> M.</w:t>
      </w:r>
      <w:r w:rsidR="008F31DF" w:rsidRPr="000A5258">
        <w:rPr>
          <w:lang w:val="en-US"/>
        </w:rPr>
        <w:t>;</w:t>
      </w:r>
      <w:r w:rsidRPr="000A5258">
        <w:rPr>
          <w:lang w:val="en-US"/>
        </w:rPr>
        <w:t xml:space="preserve"> Weber</w:t>
      </w:r>
      <w:r w:rsidR="008F31DF" w:rsidRPr="000A5258">
        <w:rPr>
          <w:lang w:val="en-US"/>
        </w:rPr>
        <w:t>,</w:t>
      </w:r>
      <w:r w:rsidRPr="000A5258">
        <w:rPr>
          <w:lang w:val="en-US"/>
        </w:rPr>
        <w:t xml:space="preserve">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313"/>
    </w:p>
    <w:p w14:paraId="69D63D74" w14:textId="77777777" w:rsidR="00A44747" w:rsidRDefault="00A44747" w:rsidP="00A44747">
      <w:pPr>
        <w:pStyle w:val="referenceitem"/>
      </w:pPr>
      <w:bookmarkStart w:id="314" w:name="_Ref8497964"/>
      <w:proofErr w:type="spellStart"/>
      <w:r w:rsidRPr="000A5258">
        <w:rPr>
          <w:lang w:val="en-US"/>
        </w:rPr>
        <w:t>Zimoch</w:t>
      </w:r>
      <w:proofErr w:type="spellEnd"/>
      <w:r w:rsidR="008F31DF" w:rsidRPr="000A5258">
        <w:rPr>
          <w:lang w:val="en-US"/>
        </w:rPr>
        <w:t>,</w:t>
      </w:r>
      <w:r w:rsidRPr="000A5258">
        <w:rPr>
          <w:lang w:val="en-US"/>
        </w:rPr>
        <w:t xml:space="preserve"> M.</w:t>
      </w:r>
      <w:r w:rsidR="00C26147" w:rsidRPr="000A5258">
        <w:rPr>
          <w:lang w:val="en-US"/>
        </w:rPr>
        <w:t xml:space="preserve">; </w:t>
      </w:r>
      <w:proofErr w:type="spellStart"/>
      <w:r w:rsidRPr="000A5258">
        <w:rPr>
          <w:lang w:val="en-US"/>
        </w:rPr>
        <w:t>Pryss</w:t>
      </w:r>
      <w:proofErr w:type="spellEnd"/>
      <w:r w:rsidR="008F31DF" w:rsidRPr="000A5258">
        <w:rPr>
          <w:lang w:val="en-US"/>
        </w:rPr>
        <w:t>,</w:t>
      </w:r>
      <w:r w:rsidRPr="000A5258">
        <w:rPr>
          <w:lang w:val="en-US"/>
        </w:rPr>
        <w:t xml:space="preserve"> R.</w:t>
      </w:r>
      <w:r w:rsidR="00C26147" w:rsidRPr="000A5258">
        <w:rPr>
          <w:lang w:val="en-US"/>
        </w:rPr>
        <w:t>;</w:t>
      </w:r>
      <w:r w:rsidR="00CF6E05">
        <w:rPr>
          <w:lang w:val="en-US"/>
        </w:rPr>
        <w:t xml:space="preserve"> </w:t>
      </w:r>
      <w:proofErr w:type="spellStart"/>
      <w:r w:rsidRPr="000A5258">
        <w:rPr>
          <w:lang w:val="en-US"/>
        </w:rPr>
        <w:t>Schobel</w:t>
      </w:r>
      <w:proofErr w:type="spellEnd"/>
      <w:r w:rsidR="008F31DF" w:rsidRPr="000A5258">
        <w:rPr>
          <w:lang w:val="en-US"/>
        </w:rPr>
        <w:t>,</w:t>
      </w:r>
      <w:r w:rsidRPr="000A5258">
        <w:rPr>
          <w:lang w:val="en-US"/>
        </w:rPr>
        <w:t xml:space="preserve"> J.</w:t>
      </w:r>
      <w:r w:rsidR="00C26147" w:rsidRPr="000A5258">
        <w:rPr>
          <w:lang w:val="en-US"/>
        </w:rPr>
        <w:t>;</w:t>
      </w:r>
      <w:r w:rsidRPr="000A5258">
        <w:rPr>
          <w:lang w:val="en-US"/>
        </w:rPr>
        <w:t xml:space="preserve"> Reichert</w:t>
      </w:r>
      <w:r w:rsidR="008F31DF" w:rsidRPr="000A5258">
        <w:rPr>
          <w:lang w:val="en-US"/>
        </w:rPr>
        <w:t>,</w:t>
      </w:r>
      <w:r w:rsidRPr="000A5258">
        <w:rPr>
          <w:lang w:val="en-US"/>
        </w:rPr>
        <w:t xml:space="preserve">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314"/>
    </w:p>
    <w:p w14:paraId="5B007889" w14:textId="77777777" w:rsidR="00A44747" w:rsidRDefault="00A44747" w:rsidP="00A44747">
      <w:pPr>
        <w:pStyle w:val="referenceitem"/>
      </w:pPr>
      <w:bookmarkStart w:id="315" w:name="_Ref8497973"/>
      <w:proofErr w:type="spellStart"/>
      <w:r w:rsidRPr="000A5258">
        <w:rPr>
          <w:lang w:val="en-US"/>
        </w:rPr>
        <w:t>Zimoch</w:t>
      </w:r>
      <w:proofErr w:type="spellEnd"/>
      <w:r w:rsidR="008F31DF" w:rsidRPr="000A5258">
        <w:rPr>
          <w:lang w:val="en-US"/>
        </w:rPr>
        <w:t>,</w:t>
      </w:r>
      <w:r w:rsidRPr="000A5258">
        <w:rPr>
          <w:lang w:val="en-US"/>
        </w:rPr>
        <w:t xml:space="preserve"> M.</w:t>
      </w:r>
      <w:r w:rsidR="00C26147" w:rsidRPr="000A5258">
        <w:rPr>
          <w:lang w:val="en-US"/>
        </w:rPr>
        <w:t>;</w:t>
      </w:r>
      <w:r w:rsidR="00CF6E05">
        <w:rPr>
          <w:lang w:val="en-US"/>
        </w:rPr>
        <w:t xml:space="preserve"> </w:t>
      </w:r>
      <w:proofErr w:type="spellStart"/>
      <w:r w:rsidRPr="000A5258">
        <w:rPr>
          <w:lang w:val="en-US"/>
        </w:rPr>
        <w:t>Pryss</w:t>
      </w:r>
      <w:proofErr w:type="spellEnd"/>
      <w:r w:rsidR="008F31DF" w:rsidRPr="000A5258">
        <w:rPr>
          <w:lang w:val="en-US"/>
        </w:rPr>
        <w:t>,</w:t>
      </w:r>
      <w:r w:rsidRPr="000A5258">
        <w:rPr>
          <w:lang w:val="en-US"/>
        </w:rPr>
        <w:t xml:space="preserve"> R.</w:t>
      </w:r>
      <w:r w:rsidR="00C26147" w:rsidRPr="000A5258">
        <w:rPr>
          <w:lang w:val="en-US"/>
        </w:rPr>
        <w:t>;</w:t>
      </w:r>
      <w:r w:rsidRPr="000A5258">
        <w:rPr>
          <w:lang w:val="en-US"/>
        </w:rPr>
        <w:t xml:space="preserve"> Probst</w:t>
      </w:r>
      <w:r w:rsidR="008F31DF" w:rsidRPr="000A5258">
        <w:rPr>
          <w:lang w:val="en-US"/>
        </w:rPr>
        <w:t>,</w:t>
      </w:r>
      <w:r w:rsidRPr="000A5258">
        <w:rPr>
          <w:lang w:val="en-US"/>
        </w:rPr>
        <w:t xml:space="preserve"> T.</w:t>
      </w:r>
      <w:r w:rsidR="00C26147" w:rsidRPr="000A5258">
        <w:rPr>
          <w:lang w:val="en-US"/>
        </w:rPr>
        <w:t>;</w:t>
      </w:r>
      <w:r w:rsidR="00CF6E05">
        <w:rPr>
          <w:lang w:val="en-US"/>
        </w:rPr>
        <w:t xml:space="preserve"> </w:t>
      </w:r>
      <w:proofErr w:type="spellStart"/>
      <w:r w:rsidRPr="000A5258">
        <w:rPr>
          <w:lang w:val="en-US"/>
        </w:rPr>
        <w:t>Schlee</w:t>
      </w:r>
      <w:proofErr w:type="spellEnd"/>
      <w:r w:rsidR="008F31DF" w:rsidRPr="000A5258">
        <w:rPr>
          <w:lang w:val="en-US"/>
        </w:rPr>
        <w:t>,</w:t>
      </w:r>
      <w:r w:rsidRPr="000A5258">
        <w:rPr>
          <w:lang w:val="en-US"/>
        </w:rPr>
        <w:t xml:space="preserve"> W.</w:t>
      </w:r>
      <w:r w:rsidR="00C26147" w:rsidRPr="000A5258">
        <w:rPr>
          <w:lang w:val="en-US"/>
        </w:rPr>
        <w:t>;</w:t>
      </w:r>
      <w:r w:rsidRPr="000A5258">
        <w:rPr>
          <w:lang w:val="en-US"/>
        </w:rPr>
        <w:t xml:space="preserve"> Reichert</w:t>
      </w:r>
      <w:r w:rsidR="008F31DF" w:rsidRPr="000A5258">
        <w:rPr>
          <w:lang w:val="en-US"/>
        </w:rPr>
        <w:t>,</w:t>
      </w:r>
      <w:r w:rsidRPr="000A5258">
        <w:rPr>
          <w:lang w:val="en-US"/>
        </w:rPr>
        <w:t xml:space="preserve">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315"/>
    </w:p>
    <w:p w14:paraId="3C1D011A" w14:textId="77777777" w:rsidR="00A44747" w:rsidRDefault="00A44747" w:rsidP="00A44747">
      <w:pPr>
        <w:pStyle w:val="referenceitem"/>
      </w:pPr>
      <w:bookmarkStart w:id="316" w:name="_Ref8497983"/>
      <w:proofErr w:type="spellStart"/>
      <w:r w:rsidRPr="000A5258">
        <w:rPr>
          <w:lang w:val="en-US"/>
        </w:rPr>
        <w:t>Petrusel</w:t>
      </w:r>
      <w:proofErr w:type="spellEnd"/>
      <w:r w:rsidRPr="000A5258">
        <w:rPr>
          <w:lang w:val="en-US"/>
        </w:rPr>
        <w:t>, R.</w:t>
      </w:r>
      <w:r w:rsidR="00C26147" w:rsidRPr="000A5258">
        <w:rPr>
          <w:lang w:val="en-US"/>
        </w:rPr>
        <w:t>;</w:t>
      </w:r>
      <w:r w:rsidR="00CF6E05">
        <w:rPr>
          <w:lang w:val="en-US"/>
        </w:rPr>
        <w:t xml:space="preserve"> </w:t>
      </w:r>
      <w:r w:rsidRPr="000A5258">
        <w:rPr>
          <w:lang w:val="en-US"/>
        </w:rPr>
        <w:t>Mendling, J.</w:t>
      </w:r>
      <w:r w:rsidR="00C26147" w:rsidRPr="000A5258">
        <w:rPr>
          <w:lang w:val="en-US"/>
        </w:rPr>
        <w:t>;</w:t>
      </w:r>
      <w:r w:rsidR="00CF6E05">
        <w:rPr>
          <w:lang w:val="en-US"/>
        </w:rPr>
        <w:t xml:space="preserve"> </w:t>
      </w:r>
      <w:r w:rsidRPr="000A5258">
        <w:rPr>
          <w:lang w:val="en-US"/>
        </w:rPr>
        <w:t xml:space="preserve">Reijers, H. A.: Task-specific visual cues for improving process model understanding. </w:t>
      </w:r>
      <w:proofErr w:type="spellStart"/>
      <w:r>
        <w:t>Informationand</w:t>
      </w:r>
      <w:proofErr w:type="spellEnd"/>
      <w:r>
        <w:t xml:space="preserve"> Software Technology, 79, pp. 63-78 (2016).</w:t>
      </w:r>
      <w:bookmarkEnd w:id="316"/>
    </w:p>
    <w:p w14:paraId="3FC01A69" w14:textId="48C6711B" w:rsidR="00A44747" w:rsidRDefault="00A44747" w:rsidP="00A44747">
      <w:pPr>
        <w:pStyle w:val="referenceitem"/>
      </w:pPr>
      <w:bookmarkStart w:id="317" w:name="_Ref8497988"/>
      <w:r w:rsidRPr="000A5258">
        <w:rPr>
          <w:lang w:val="en-US"/>
        </w:rPr>
        <w:t>Weber, B.</w:t>
      </w:r>
      <w:r w:rsidR="00C26147" w:rsidRPr="000A5258">
        <w:rPr>
          <w:lang w:val="en-US"/>
        </w:rPr>
        <w:t>;</w:t>
      </w:r>
      <w:r w:rsidR="00CF6E05">
        <w:rPr>
          <w:lang w:val="en-US"/>
        </w:rPr>
        <w:t xml:space="preserve"> </w:t>
      </w:r>
      <w:proofErr w:type="spellStart"/>
      <w:r w:rsidRPr="000A5258">
        <w:rPr>
          <w:lang w:val="en-US"/>
        </w:rPr>
        <w:t>Neurauter</w:t>
      </w:r>
      <w:proofErr w:type="spellEnd"/>
      <w:r w:rsidRPr="000A5258">
        <w:rPr>
          <w:lang w:val="en-US"/>
        </w:rPr>
        <w:t>, M.</w:t>
      </w:r>
      <w:r w:rsidR="00C26147" w:rsidRPr="000A5258">
        <w:rPr>
          <w:lang w:val="en-US"/>
        </w:rPr>
        <w:t>;</w:t>
      </w:r>
      <w:r w:rsidR="00CF6E05">
        <w:rPr>
          <w:lang w:val="en-US"/>
        </w:rPr>
        <w:t xml:space="preserve"> </w:t>
      </w:r>
      <w:proofErr w:type="spellStart"/>
      <w:r w:rsidRPr="000A5258">
        <w:rPr>
          <w:lang w:val="en-US"/>
        </w:rPr>
        <w:t>Pinggera</w:t>
      </w:r>
      <w:proofErr w:type="spellEnd"/>
      <w:r w:rsidRPr="000A5258">
        <w:rPr>
          <w:lang w:val="en-US"/>
        </w:rPr>
        <w:t>, J.</w:t>
      </w:r>
      <w:r w:rsidR="00C26147" w:rsidRPr="000A5258">
        <w:rPr>
          <w:lang w:val="en-US"/>
        </w:rPr>
        <w:t>;</w:t>
      </w:r>
      <w:r w:rsidR="00CF6E05">
        <w:rPr>
          <w:lang w:val="en-US"/>
        </w:rPr>
        <w:t xml:space="preserve"> </w:t>
      </w:r>
      <w:proofErr w:type="spellStart"/>
      <w:r w:rsidRPr="000A5258">
        <w:rPr>
          <w:lang w:val="en-US"/>
        </w:rPr>
        <w:t>Zugal</w:t>
      </w:r>
      <w:proofErr w:type="spellEnd"/>
      <w:r w:rsidRPr="000A5258">
        <w:rPr>
          <w:lang w:val="en-US"/>
        </w:rPr>
        <w:t>, S.</w:t>
      </w:r>
      <w:r w:rsidR="00C26147" w:rsidRPr="000A5258">
        <w:rPr>
          <w:lang w:val="en-US"/>
        </w:rPr>
        <w:t>;</w:t>
      </w:r>
      <w:r w:rsidR="00CF6E05">
        <w:rPr>
          <w:lang w:val="en-US"/>
        </w:rPr>
        <w:t xml:space="preserve"> </w:t>
      </w:r>
      <w:proofErr w:type="spellStart"/>
      <w:r w:rsidRPr="000A5258">
        <w:rPr>
          <w:lang w:val="en-US"/>
        </w:rPr>
        <w:t>Furtner</w:t>
      </w:r>
      <w:proofErr w:type="spellEnd"/>
      <w:r w:rsidRPr="000A5258">
        <w:rPr>
          <w:lang w:val="en-US"/>
        </w:rPr>
        <w:t>, M.</w:t>
      </w:r>
      <w:r w:rsidR="00C26147" w:rsidRPr="000A5258">
        <w:rPr>
          <w:lang w:val="en-US"/>
        </w:rPr>
        <w:t>;</w:t>
      </w:r>
      <w:r w:rsidRPr="000A5258">
        <w:rPr>
          <w:lang w:val="en-US"/>
        </w:rPr>
        <w:t xml:space="preserve"> Martini, M.</w:t>
      </w:r>
      <w:r w:rsidR="00C26147" w:rsidRPr="000A5258">
        <w:rPr>
          <w:lang w:val="en-US"/>
        </w:rPr>
        <w:t>;</w:t>
      </w:r>
      <w:r w:rsidRPr="000A5258">
        <w:rPr>
          <w:lang w:val="en-US"/>
        </w:rPr>
        <w:t xml:space="preserve"> Sachse, P.: Measuring cognitive load during process model creation. </w:t>
      </w:r>
      <w:r w:rsidR="003E4E0C">
        <w:t xml:space="preserve">In: </w:t>
      </w:r>
      <w:proofErr w:type="spellStart"/>
      <w:r w:rsidR="003E4E0C">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317"/>
    </w:p>
    <w:p w14:paraId="47C2116D" w14:textId="77777777" w:rsidR="00A44747" w:rsidRPr="000A5258" w:rsidRDefault="00A44747" w:rsidP="00A44747">
      <w:pPr>
        <w:pStyle w:val="referenceitem"/>
        <w:rPr>
          <w:lang w:val="en-US"/>
        </w:rPr>
      </w:pPr>
      <w:bookmarkStart w:id="318" w:name="_Ref8497993"/>
      <w:proofErr w:type="spellStart"/>
      <w:r w:rsidRPr="000A5258">
        <w:rPr>
          <w:lang w:val="en-US"/>
        </w:rPr>
        <w:t>Petrusel</w:t>
      </w:r>
      <w:proofErr w:type="spellEnd"/>
      <w:r w:rsidRPr="000A5258">
        <w:rPr>
          <w:lang w:val="en-US"/>
        </w:rPr>
        <w:t>, R.</w:t>
      </w:r>
      <w:r w:rsidR="00C26147" w:rsidRPr="000A5258">
        <w:rPr>
          <w:lang w:val="en-US"/>
        </w:rPr>
        <w:t>;</w:t>
      </w:r>
      <w:r w:rsidR="00CF6E05">
        <w:rPr>
          <w:lang w:val="en-US"/>
        </w:rPr>
        <w:t xml:space="preserve"> </w:t>
      </w:r>
      <w:r w:rsidRPr="000A5258">
        <w:rPr>
          <w:lang w:val="en-US"/>
        </w:rPr>
        <w:t>Mendling, J.: Eye-tracking the factors of process model comprehension tasks. In</w:t>
      </w:r>
      <w:r w:rsidR="00C26147" w:rsidRPr="000A5258">
        <w:rPr>
          <w:lang w:val="en-US"/>
        </w:rPr>
        <w:t>:</w:t>
      </w:r>
      <w:r w:rsidRPr="000A5258">
        <w:rPr>
          <w:lang w:val="en-US"/>
        </w:rPr>
        <w:t xml:space="preserve"> International Conference on Advanced Information Systems Engineering, pp. 224-239. Springer, Berlin, Heidelberg (2013).</w:t>
      </w:r>
      <w:bookmarkEnd w:id="318"/>
    </w:p>
    <w:p w14:paraId="7B234FEC" w14:textId="77777777" w:rsidR="00E13191" w:rsidRPr="000A5258" w:rsidRDefault="00A44747" w:rsidP="00807C9B">
      <w:pPr>
        <w:pStyle w:val="referenceitem"/>
        <w:rPr>
          <w:lang w:val="en-US"/>
        </w:rPr>
      </w:pPr>
      <w:bookmarkStart w:id="319" w:name="_Ref8497997"/>
      <w:proofErr w:type="spellStart"/>
      <w:r w:rsidRPr="000A5258">
        <w:rPr>
          <w:lang w:val="en-US"/>
        </w:rPr>
        <w:t>Pinggera</w:t>
      </w:r>
      <w:proofErr w:type="spellEnd"/>
      <w:r w:rsidRPr="000A5258">
        <w:rPr>
          <w:lang w:val="en-US"/>
        </w:rPr>
        <w:t>, J.</w:t>
      </w:r>
      <w:r w:rsidR="00C26147" w:rsidRPr="000A5258">
        <w:rPr>
          <w:lang w:val="en-US"/>
        </w:rPr>
        <w:t>;</w:t>
      </w:r>
      <w:r w:rsidR="00CF6E05">
        <w:rPr>
          <w:lang w:val="en-US"/>
        </w:rPr>
        <w:t xml:space="preserve"> </w:t>
      </w:r>
      <w:proofErr w:type="spellStart"/>
      <w:r w:rsidRPr="000A5258">
        <w:rPr>
          <w:lang w:val="en-US"/>
        </w:rPr>
        <w:t>Furtner</w:t>
      </w:r>
      <w:proofErr w:type="spellEnd"/>
      <w:r w:rsidRPr="000A5258">
        <w:rPr>
          <w:lang w:val="en-US"/>
        </w:rPr>
        <w:t>, M.</w:t>
      </w:r>
      <w:r w:rsidR="00C26147" w:rsidRPr="000A5258">
        <w:rPr>
          <w:lang w:val="en-US"/>
        </w:rPr>
        <w:t>;</w:t>
      </w:r>
      <w:r w:rsidRPr="000A5258">
        <w:rPr>
          <w:lang w:val="en-US"/>
        </w:rPr>
        <w:t xml:space="preserve"> Martini, M.</w:t>
      </w:r>
      <w:r w:rsidR="00C26147" w:rsidRPr="000A5258">
        <w:rPr>
          <w:lang w:val="en-US"/>
        </w:rPr>
        <w:t>;</w:t>
      </w:r>
      <w:r w:rsidRPr="000A5258">
        <w:rPr>
          <w:lang w:val="en-US"/>
        </w:rPr>
        <w:t xml:space="preserve"> Sachse, P.</w:t>
      </w:r>
      <w:r w:rsidR="00C26147" w:rsidRPr="000A5258">
        <w:rPr>
          <w:lang w:val="en-US"/>
        </w:rPr>
        <w:t>;</w:t>
      </w:r>
      <w:r w:rsidRPr="000A5258">
        <w:rPr>
          <w:lang w:val="en-US"/>
        </w:rPr>
        <w:t xml:space="preserve"> Reiter, K.</w:t>
      </w:r>
      <w:r w:rsidR="00C26147" w:rsidRPr="000A5258">
        <w:rPr>
          <w:lang w:val="en-US"/>
        </w:rPr>
        <w:t>;</w:t>
      </w:r>
      <w:r w:rsidR="00CF6E05">
        <w:rPr>
          <w:lang w:val="en-US"/>
        </w:rPr>
        <w:t xml:space="preserve"> </w:t>
      </w:r>
      <w:proofErr w:type="spellStart"/>
      <w:r w:rsidRPr="000A5258">
        <w:rPr>
          <w:lang w:val="en-US"/>
        </w:rPr>
        <w:t>Zugal</w:t>
      </w:r>
      <w:proofErr w:type="spellEnd"/>
      <w:r w:rsidRPr="000A5258">
        <w:rPr>
          <w:lang w:val="en-US"/>
        </w:rPr>
        <w:t>, S.</w:t>
      </w:r>
      <w:r w:rsidR="00C26147" w:rsidRPr="000A5258">
        <w:rPr>
          <w:lang w:val="en-US"/>
        </w:rPr>
        <w:t>;</w:t>
      </w:r>
      <w:r w:rsidRPr="000A5258">
        <w:rPr>
          <w:lang w:val="en-US"/>
        </w:rPr>
        <w:t xml:space="preserve"> Weber, B.: Investigating the process of process modeling with eye movement analysis. In</w:t>
      </w:r>
      <w:r w:rsidR="00C26147" w:rsidRPr="000A5258">
        <w:rPr>
          <w:lang w:val="en-US"/>
        </w:rPr>
        <w:t>:</w:t>
      </w:r>
      <w:r w:rsidRPr="000A5258">
        <w:rPr>
          <w:lang w:val="en-US"/>
        </w:rPr>
        <w:t xml:space="preserve"> International Conference on Business Process Management. pp. 438-450. Springer, Berlin, Heidelberg (2012).</w:t>
      </w:r>
      <w:bookmarkEnd w:id="319"/>
    </w:p>
    <w:p w14:paraId="14BDFBF6" w14:textId="77777777" w:rsidR="00040603" w:rsidRPr="00E3431F" w:rsidRDefault="00C26147" w:rsidP="00040603">
      <w:pPr>
        <w:pStyle w:val="referenceitem"/>
      </w:pPr>
      <w:bookmarkStart w:id="320" w:name="_Ref8502581"/>
      <w:proofErr w:type="spellStart"/>
      <w:r w:rsidRPr="000A5258">
        <w:rPr>
          <w:lang w:val="en-US"/>
        </w:rPr>
        <w:t>Dikici</w:t>
      </w:r>
      <w:proofErr w:type="spellEnd"/>
      <w:r w:rsidR="00040603" w:rsidRPr="000A5258">
        <w:rPr>
          <w:lang w:val="en-US"/>
        </w:rPr>
        <w:t>, A</w:t>
      </w:r>
      <w:r w:rsidRPr="000A5258">
        <w:rPr>
          <w:lang w:val="en-US"/>
        </w:rPr>
        <w:t>.</w:t>
      </w:r>
      <w:r w:rsidR="00040603" w:rsidRPr="000A5258">
        <w:rPr>
          <w:lang w:val="en-US"/>
        </w:rPr>
        <w:t xml:space="preserve">; </w:t>
      </w:r>
      <w:proofErr w:type="spellStart"/>
      <w:r w:rsidRPr="000A5258">
        <w:rPr>
          <w:lang w:val="en-US"/>
        </w:rPr>
        <w:t>Turetken</w:t>
      </w:r>
      <w:proofErr w:type="spellEnd"/>
      <w:r w:rsidR="00040603" w:rsidRPr="000A5258">
        <w:rPr>
          <w:lang w:val="en-US"/>
        </w:rPr>
        <w:t>, O</w:t>
      </w:r>
      <w:r w:rsidRPr="000A5258">
        <w:rPr>
          <w:lang w:val="en-US"/>
        </w:rPr>
        <w:t>.</w:t>
      </w:r>
      <w:r w:rsidR="00040603" w:rsidRPr="000A5258">
        <w:rPr>
          <w:lang w:val="en-US"/>
        </w:rPr>
        <w:t xml:space="preserve">; </w:t>
      </w:r>
      <w:proofErr w:type="spellStart"/>
      <w:r w:rsidRPr="000A5258">
        <w:rPr>
          <w:lang w:val="en-US"/>
        </w:rPr>
        <w:t>Demirors</w:t>
      </w:r>
      <w:proofErr w:type="spellEnd"/>
      <w:r w:rsidR="00040603" w:rsidRPr="000A5258">
        <w:rPr>
          <w:lang w:val="en-US"/>
        </w:rPr>
        <w:t>, O</w:t>
      </w:r>
      <w:r w:rsidRPr="000A5258">
        <w:rPr>
          <w:lang w:val="en-US"/>
        </w:rPr>
        <w:t>.:</w:t>
      </w:r>
      <w:r w:rsidR="00040603" w:rsidRPr="000A5258">
        <w:rPr>
          <w:lang w:val="en-US"/>
        </w:rPr>
        <w:t xml:space="preserve"> Factors influencing the understandability of process models: A systematic literature review. </w:t>
      </w:r>
      <w:proofErr w:type="spellStart"/>
      <w:r w:rsidR="00040603" w:rsidRPr="00E3431F">
        <w:t>Informationand</w:t>
      </w:r>
      <w:proofErr w:type="spellEnd"/>
      <w:r w:rsidR="00040603" w:rsidRPr="00E3431F">
        <w:t xml:space="preserve"> Software Technology, v</w:t>
      </w:r>
      <w:r>
        <w:t>ol.</w:t>
      </w:r>
      <w:r w:rsidR="00040603" w:rsidRPr="00E3431F">
        <w:t xml:space="preserve"> 93, p</w:t>
      </w:r>
      <w:r>
        <w:t>p</w:t>
      </w:r>
      <w:r w:rsidR="00040603" w:rsidRPr="00E3431F">
        <w:t xml:space="preserve">. 112-129 </w:t>
      </w:r>
      <w:r>
        <w:t>(</w:t>
      </w:r>
      <w:r w:rsidR="00040603" w:rsidRPr="00E3431F">
        <w:t>2018</w:t>
      </w:r>
      <w:r>
        <w:t>)</w:t>
      </w:r>
      <w:r w:rsidR="00040603" w:rsidRPr="00E3431F">
        <w:t>.</w:t>
      </w:r>
      <w:bookmarkEnd w:id="320"/>
    </w:p>
    <w:p w14:paraId="5777BD25" w14:textId="77777777" w:rsidR="00040603" w:rsidRPr="00AE22C4" w:rsidRDefault="00040603" w:rsidP="005872F7">
      <w:pPr>
        <w:pStyle w:val="referenceitem"/>
      </w:pPr>
      <w:bookmarkStart w:id="321" w:name="_Ref8502582"/>
      <w:r w:rsidRPr="000A5258">
        <w:rPr>
          <w:lang w:val="en-US"/>
        </w:rPr>
        <w:t>FIGL, K</w:t>
      </w:r>
      <w:r w:rsidR="00C26147" w:rsidRPr="000A5258">
        <w:rPr>
          <w:lang w:val="en-US"/>
        </w:rPr>
        <w:t>.:</w:t>
      </w:r>
      <w:r w:rsidRPr="000A5258">
        <w:rPr>
          <w:lang w:val="en-US"/>
        </w:rPr>
        <w:t xml:space="preserve"> Comprehension of procedural visual business process models.</w:t>
      </w:r>
      <w:r w:rsidR="00CF6E05">
        <w:rPr>
          <w:lang w:val="en-US"/>
        </w:rPr>
        <w:t xml:space="preserve"> </w:t>
      </w:r>
      <w:r w:rsidR="00C26147">
        <w:t>In:</w:t>
      </w:r>
      <w:r w:rsidRPr="00E3431F">
        <w:t xml:space="preserve"> Business &amp;</w:t>
      </w:r>
      <w:proofErr w:type="spellStart"/>
      <w:r w:rsidRPr="00E3431F">
        <w:t>Information</w:t>
      </w:r>
      <w:proofErr w:type="spellEnd"/>
      <w:r w:rsidRPr="00E3431F">
        <w:t xml:space="preserve"> Systems </w:t>
      </w:r>
      <w:proofErr w:type="spellStart"/>
      <w:r w:rsidRPr="00E3431F">
        <w:t>Engineering</w:t>
      </w:r>
      <w:proofErr w:type="spellEnd"/>
      <w:r w:rsidRPr="00E3431F">
        <w:t>, v</w:t>
      </w:r>
      <w:r w:rsidR="00C26147">
        <w:t>ol</w:t>
      </w:r>
      <w:r w:rsidRPr="00E3431F">
        <w:t>. 59, n. 1, p</w:t>
      </w:r>
      <w:r w:rsidR="00C26147">
        <w:t>p</w:t>
      </w:r>
      <w:r w:rsidRPr="00E3431F">
        <w:t xml:space="preserve">. 41-67 </w:t>
      </w:r>
      <w:r w:rsidR="00C26147">
        <w:t>(</w:t>
      </w:r>
      <w:r w:rsidRPr="00E3431F">
        <w:t>2017</w:t>
      </w:r>
      <w:r w:rsidR="00C26147">
        <w:t>)</w:t>
      </w:r>
      <w:r w:rsidRPr="00E3431F">
        <w:t>.</w:t>
      </w:r>
      <w:bookmarkEnd w:id="321"/>
    </w:p>
    <w:sectPr w:rsidR="00040603" w:rsidRPr="00AE22C4" w:rsidSect="00705807">
      <w:headerReference w:type="even" r:id="rId16"/>
      <w:headerReference w:type="default" r:id="rId17"/>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enis Silveira" w:date="2019-05-16T08:39:00Z" w:initials="DS">
    <w:p w14:paraId="5E97CC18" w14:textId="7B4F9FCE" w:rsidR="00646BAC" w:rsidRPr="00646BAC" w:rsidRDefault="00646BAC">
      <w:pPr>
        <w:pStyle w:val="Textodecomentrio"/>
        <w:rPr>
          <w:lang w:val="en-US"/>
        </w:rPr>
      </w:pPr>
      <w:r>
        <w:rPr>
          <w:rStyle w:val="Refdecomentrio"/>
        </w:rPr>
        <w:annotationRef/>
      </w:r>
      <w:proofErr w:type="spellStart"/>
      <w:r w:rsidRPr="00646BAC">
        <w:rPr>
          <w:sz w:val="12"/>
          <w:szCs w:val="12"/>
          <w:lang w:val="en-US"/>
        </w:rPr>
        <w:t>Kitchenham</w:t>
      </w:r>
      <w:proofErr w:type="spellEnd"/>
      <w:r w:rsidRPr="00646BAC">
        <w:rPr>
          <w:sz w:val="12"/>
          <w:szCs w:val="12"/>
          <w:lang w:val="en-US"/>
        </w:rPr>
        <w:t>, B.</w:t>
      </w:r>
      <w:r>
        <w:rPr>
          <w:sz w:val="12"/>
          <w:szCs w:val="12"/>
          <w:lang w:val="en-US"/>
        </w:rPr>
        <w:t xml:space="preserve"> </w:t>
      </w:r>
      <w:r w:rsidRPr="00646BAC">
        <w:rPr>
          <w:sz w:val="12"/>
          <w:szCs w:val="12"/>
          <w:lang w:val="en-US"/>
        </w:rPr>
        <w:t>A.</w:t>
      </w:r>
      <w:r>
        <w:rPr>
          <w:sz w:val="12"/>
          <w:szCs w:val="12"/>
          <w:lang w:val="en-US"/>
        </w:rPr>
        <w:t>;</w:t>
      </w:r>
      <w:r w:rsidRPr="00646BAC">
        <w:rPr>
          <w:sz w:val="12"/>
          <w:szCs w:val="12"/>
          <w:lang w:val="en-US"/>
        </w:rPr>
        <w:t xml:space="preserve"> </w:t>
      </w:r>
      <w:proofErr w:type="spellStart"/>
      <w:r w:rsidRPr="00646BAC">
        <w:rPr>
          <w:sz w:val="12"/>
          <w:szCs w:val="12"/>
          <w:lang w:val="en-US"/>
        </w:rPr>
        <w:t>Dybå</w:t>
      </w:r>
      <w:proofErr w:type="spellEnd"/>
      <w:r w:rsidRPr="00646BAC">
        <w:rPr>
          <w:sz w:val="12"/>
          <w:szCs w:val="12"/>
          <w:lang w:val="en-US"/>
        </w:rPr>
        <w:t>, T.</w:t>
      </w:r>
      <w:r>
        <w:rPr>
          <w:sz w:val="12"/>
          <w:szCs w:val="12"/>
          <w:lang w:val="en-US"/>
        </w:rPr>
        <w:t>;</w:t>
      </w:r>
      <w:r w:rsidRPr="00646BAC">
        <w:rPr>
          <w:sz w:val="12"/>
          <w:szCs w:val="12"/>
          <w:lang w:val="en-US"/>
        </w:rPr>
        <w:t xml:space="preserve"> </w:t>
      </w:r>
      <w:proofErr w:type="spellStart"/>
      <w:r w:rsidRPr="00646BAC">
        <w:rPr>
          <w:sz w:val="12"/>
          <w:szCs w:val="12"/>
          <w:lang w:val="en-US"/>
        </w:rPr>
        <w:t>Jørgensen</w:t>
      </w:r>
      <w:proofErr w:type="spellEnd"/>
      <w:r w:rsidRPr="00646BAC">
        <w:rPr>
          <w:sz w:val="12"/>
          <w:szCs w:val="12"/>
          <w:lang w:val="en-US"/>
        </w:rPr>
        <w:t>, M.</w:t>
      </w:r>
      <w:r>
        <w:rPr>
          <w:sz w:val="12"/>
          <w:szCs w:val="12"/>
          <w:lang w:val="en-US"/>
        </w:rPr>
        <w:t>;</w:t>
      </w:r>
      <w:r w:rsidRPr="00646BAC">
        <w:rPr>
          <w:sz w:val="12"/>
          <w:szCs w:val="12"/>
          <w:lang w:val="en-US"/>
        </w:rPr>
        <w:t xml:space="preserve"> Evidence-Based Software Engineering., ICSE, 2004, pp. 273–281, </w:t>
      </w:r>
      <w:proofErr w:type="spellStart"/>
      <w:r w:rsidRPr="00646BAC">
        <w:rPr>
          <w:sz w:val="12"/>
          <w:szCs w:val="12"/>
          <w:lang w:val="en-US"/>
        </w:rPr>
        <w:t>doi</w:t>
      </w:r>
      <w:proofErr w:type="spellEnd"/>
      <w:r w:rsidRPr="00646BAC">
        <w:rPr>
          <w:sz w:val="12"/>
          <w:szCs w:val="12"/>
          <w:lang w:val="en-US"/>
        </w:rPr>
        <w:t>: 10.1109/ICSE.2004.1317449</w:t>
      </w:r>
      <w:r>
        <w:rPr>
          <w:sz w:val="12"/>
          <w:szCs w:val="12"/>
          <w:lang w:val="en-US"/>
        </w:rPr>
        <w:t>.</w:t>
      </w:r>
    </w:p>
  </w:comment>
  <w:comment w:id="74" w:author="Denis Silveira" w:date="2019-05-16T09:28:00Z" w:initials="DS">
    <w:p w14:paraId="25CE3EAC" w14:textId="5461AF7D" w:rsidR="00640290" w:rsidRPr="00811120" w:rsidRDefault="00640290">
      <w:pPr>
        <w:pStyle w:val="Textodecomentrio"/>
        <w:rPr>
          <w:lang w:val="en-US"/>
        </w:rPr>
      </w:pPr>
      <w:r>
        <w:rPr>
          <w:rStyle w:val="Refdecomentrio"/>
        </w:rPr>
        <w:annotationRef/>
      </w:r>
      <w:r w:rsidR="00811120">
        <w:rPr>
          <w:rStyle w:val="tlid-translation"/>
          <w:lang w:val="en"/>
        </w:rPr>
        <w:t>How is eye tracking technology applied in understanding business process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7CC18" w15:done="0"/>
  <w15:commentEx w15:paraId="25CE3E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7CC18" w16cid:durableId="2087A05A"/>
  <w16cid:commentId w16cid:paraId="25CE3EAC" w16cid:durableId="2087A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8CBB0" w14:textId="77777777" w:rsidR="00A35CB8" w:rsidRDefault="00A35CB8">
      <w:r>
        <w:separator/>
      </w:r>
    </w:p>
  </w:endnote>
  <w:endnote w:type="continuationSeparator" w:id="0">
    <w:p w14:paraId="5815BD34" w14:textId="77777777" w:rsidR="00A35CB8" w:rsidRDefault="00A3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5B8A9" w14:textId="77777777" w:rsidR="00A35CB8" w:rsidRDefault="00A35CB8" w:rsidP="009F7FCE">
      <w:pPr>
        <w:ind w:firstLine="0"/>
      </w:pPr>
      <w:r>
        <w:separator/>
      </w:r>
    </w:p>
  </w:footnote>
  <w:footnote w:type="continuationSeparator" w:id="0">
    <w:p w14:paraId="2BB12849" w14:textId="77777777" w:rsidR="00A35CB8" w:rsidRDefault="00A35CB8" w:rsidP="009F7FCE">
      <w:pPr>
        <w:ind w:firstLine="0"/>
      </w:pPr>
      <w:r>
        <w:continuationSeparator/>
      </w:r>
    </w:p>
  </w:footnote>
  <w:footnote w:id="1">
    <w:p w14:paraId="3BEFBB69" w14:textId="77777777" w:rsidR="008B6879" w:rsidRPr="00EC0E1E" w:rsidRDefault="008B6879"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fldChar w:fldCharType="begin"/>
      </w:r>
      <w:r>
        <w:rPr>
          <w:lang w:val="en-US"/>
        </w:rPr>
        <w:instrText xml:space="preserve"> REF _Ref8465748 \r \h </w:instrText>
      </w:r>
      <w:r>
        <w:rPr>
          <w:lang w:val="en-US"/>
        </w:rPr>
      </w:r>
      <w:r>
        <w:rPr>
          <w:lang w:val="en-US"/>
        </w:rPr>
        <w:fldChar w:fldCharType="separate"/>
      </w:r>
      <w:r>
        <w:rPr>
          <w:lang w:val="en-US"/>
        </w:rPr>
        <w:t>17</w:t>
      </w:r>
      <w:r>
        <w:rPr>
          <w:lang w:val="en-US"/>
        </w:rPr>
        <w:fldChar w:fldCharType="end"/>
      </w:r>
      <w:r w:rsidRPr="00EC0E1E">
        <w:rPr>
          <w:lang w:val="en-US"/>
        </w:rPr>
        <w:t>].</w:t>
      </w:r>
    </w:p>
  </w:footnote>
  <w:footnote w:id="2">
    <w:p w14:paraId="76F58009" w14:textId="77777777" w:rsidR="008B6879" w:rsidRPr="00EB1B30" w:rsidRDefault="008B6879">
      <w:pPr>
        <w:pStyle w:val="Textodenotaderodap"/>
        <w:rPr>
          <w:lang w:val="en-US"/>
        </w:rPr>
      </w:pPr>
      <w:r>
        <w:rPr>
          <w:rStyle w:val="Refdenotaderodap"/>
        </w:rPr>
        <w:footnoteRef/>
      </w:r>
      <w:r w:rsidRPr="00EB1B30">
        <w:rPr>
          <w:lang w:val="en-US"/>
        </w:rPr>
        <w:t xml:space="preserve"> In this context, analysis can be: verify, validate, measure and so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8B6879" w:rsidRDefault="008B6879" w:rsidP="00F321B4">
    <w:pPr>
      <w:pStyle w:val="Cabealho"/>
    </w:pPr>
    <w:r>
      <w:fldChar w:fldCharType="begin"/>
    </w:r>
    <w:r>
      <w:instrText>PAGE   \* MERGEFORMAT</w:instrText>
    </w:r>
    <w:r>
      <w:fldChar w:fldCharType="separate"/>
    </w:r>
    <w:r>
      <w:rPr>
        <w:noProof/>
      </w:rPr>
      <w:t>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8B6879" w:rsidRDefault="008B6879"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DE1"/>
    <w:rsid w:val="000102B9"/>
    <w:rsid w:val="000155B7"/>
    <w:rsid w:val="0001619C"/>
    <w:rsid w:val="0002029F"/>
    <w:rsid w:val="00022DB3"/>
    <w:rsid w:val="00030468"/>
    <w:rsid w:val="000360D1"/>
    <w:rsid w:val="00036212"/>
    <w:rsid w:val="00040603"/>
    <w:rsid w:val="00040CFA"/>
    <w:rsid w:val="00042173"/>
    <w:rsid w:val="000434D6"/>
    <w:rsid w:val="000477BA"/>
    <w:rsid w:val="00053F81"/>
    <w:rsid w:val="000570F1"/>
    <w:rsid w:val="0005748D"/>
    <w:rsid w:val="000633F8"/>
    <w:rsid w:val="0009383C"/>
    <w:rsid w:val="000A2E91"/>
    <w:rsid w:val="000A5258"/>
    <w:rsid w:val="000B271F"/>
    <w:rsid w:val="000C367D"/>
    <w:rsid w:val="000C368C"/>
    <w:rsid w:val="000C46A5"/>
    <w:rsid w:val="000D0B4D"/>
    <w:rsid w:val="000E309E"/>
    <w:rsid w:val="000E3CEC"/>
    <w:rsid w:val="000E6F72"/>
    <w:rsid w:val="000E73AC"/>
    <w:rsid w:val="000E7476"/>
    <w:rsid w:val="000F28F6"/>
    <w:rsid w:val="000F2DFA"/>
    <w:rsid w:val="000F3DA5"/>
    <w:rsid w:val="00104963"/>
    <w:rsid w:val="0011107A"/>
    <w:rsid w:val="0011231C"/>
    <w:rsid w:val="00113DC3"/>
    <w:rsid w:val="00133E0F"/>
    <w:rsid w:val="00134E3B"/>
    <w:rsid w:val="001447AF"/>
    <w:rsid w:val="00154828"/>
    <w:rsid w:val="00191683"/>
    <w:rsid w:val="0019674D"/>
    <w:rsid w:val="001A02F0"/>
    <w:rsid w:val="001A11B6"/>
    <w:rsid w:val="001A38CB"/>
    <w:rsid w:val="001A54ED"/>
    <w:rsid w:val="001A6164"/>
    <w:rsid w:val="001B11D2"/>
    <w:rsid w:val="001B5461"/>
    <w:rsid w:val="001C1148"/>
    <w:rsid w:val="001C2255"/>
    <w:rsid w:val="001C67F8"/>
    <w:rsid w:val="001D02B1"/>
    <w:rsid w:val="0023016C"/>
    <w:rsid w:val="00231F8A"/>
    <w:rsid w:val="00233940"/>
    <w:rsid w:val="00234570"/>
    <w:rsid w:val="00234B95"/>
    <w:rsid w:val="00243E74"/>
    <w:rsid w:val="00252A5D"/>
    <w:rsid w:val="0025674A"/>
    <w:rsid w:val="00257E9E"/>
    <w:rsid w:val="0026060A"/>
    <w:rsid w:val="00271C05"/>
    <w:rsid w:val="0027441D"/>
    <w:rsid w:val="0027491C"/>
    <w:rsid w:val="00276A30"/>
    <w:rsid w:val="00280DC1"/>
    <w:rsid w:val="00290EF7"/>
    <w:rsid w:val="002A0144"/>
    <w:rsid w:val="002A1A1A"/>
    <w:rsid w:val="002A74FA"/>
    <w:rsid w:val="002C1CB0"/>
    <w:rsid w:val="002C3F19"/>
    <w:rsid w:val="002C58C4"/>
    <w:rsid w:val="002D1E2F"/>
    <w:rsid w:val="002D48C5"/>
    <w:rsid w:val="002E0A93"/>
    <w:rsid w:val="002E104F"/>
    <w:rsid w:val="002E1FE0"/>
    <w:rsid w:val="002E355A"/>
    <w:rsid w:val="002E448E"/>
    <w:rsid w:val="002F1F56"/>
    <w:rsid w:val="002F2DE0"/>
    <w:rsid w:val="00300230"/>
    <w:rsid w:val="003037B5"/>
    <w:rsid w:val="00312348"/>
    <w:rsid w:val="003217C0"/>
    <w:rsid w:val="003252CE"/>
    <w:rsid w:val="00327E69"/>
    <w:rsid w:val="00343E5B"/>
    <w:rsid w:val="0034789C"/>
    <w:rsid w:val="00352720"/>
    <w:rsid w:val="00354DD4"/>
    <w:rsid w:val="00360B8F"/>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C03F7"/>
    <w:rsid w:val="003C49AE"/>
    <w:rsid w:val="003D002E"/>
    <w:rsid w:val="003D0E85"/>
    <w:rsid w:val="003D25C2"/>
    <w:rsid w:val="003E4E0C"/>
    <w:rsid w:val="003F70F5"/>
    <w:rsid w:val="004012C2"/>
    <w:rsid w:val="00411FF3"/>
    <w:rsid w:val="00430B96"/>
    <w:rsid w:val="004351A8"/>
    <w:rsid w:val="004442F0"/>
    <w:rsid w:val="004444BB"/>
    <w:rsid w:val="004709F6"/>
    <w:rsid w:val="00472DE2"/>
    <w:rsid w:val="00475F78"/>
    <w:rsid w:val="00482C43"/>
    <w:rsid w:val="004962F2"/>
    <w:rsid w:val="004A1C46"/>
    <w:rsid w:val="004A7A33"/>
    <w:rsid w:val="004C08AC"/>
    <w:rsid w:val="004D053A"/>
    <w:rsid w:val="004D4970"/>
    <w:rsid w:val="004D4B35"/>
    <w:rsid w:val="004F677C"/>
    <w:rsid w:val="005009B6"/>
    <w:rsid w:val="00501EBB"/>
    <w:rsid w:val="00504E4E"/>
    <w:rsid w:val="00510900"/>
    <w:rsid w:val="00513D90"/>
    <w:rsid w:val="00513E10"/>
    <w:rsid w:val="005219B2"/>
    <w:rsid w:val="0052578A"/>
    <w:rsid w:val="005325E9"/>
    <w:rsid w:val="00532D6B"/>
    <w:rsid w:val="005374CD"/>
    <w:rsid w:val="0056535C"/>
    <w:rsid w:val="005666AA"/>
    <w:rsid w:val="005743AC"/>
    <w:rsid w:val="0058123E"/>
    <w:rsid w:val="005872F7"/>
    <w:rsid w:val="005A053B"/>
    <w:rsid w:val="005A4C39"/>
    <w:rsid w:val="005B53E3"/>
    <w:rsid w:val="005D1203"/>
    <w:rsid w:val="005D1251"/>
    <w:rsid w:val="005D2BCA"/>
    <w:rsid w:val="005F0C1F"/>
    <w:rsid w:val="0060210A"/>
    <w:rsid w:val="006049B4"/>
    <w:rsid w:val="00611D89"/>
    <w:rsid w:val="006164AD"/>
    <w:rsid w:val="00617358"/>
    <w:rsid w:val="006230F5"/>
    <w:rsid w:val="00625202"/>
    <w:rsid w:val="0062596F"/>
    <w:rsid w:val="00633435"/>
    <w:rsid w:val="00640290"/>
    <w:rsid w:val="006417F2"/>
    <w:rsid w:val="0064227E"/>
    <w:rsid w:val="00646BAC"/>
    <w:rsid w:val="00660703"/>
    <w:rsid w:val="00663879"/>
    <w:rsid w:val="00672378"/>
    <w:rsid w:val="0067710C"/>
    <w:rsid w:val="006805B6"/>
    <w:rsid w:val="006836EC"/>
    <w:rsid w:val="006848BF"/>
    <w:rsid w:val="006B1F32"/>
    <w:rsid w:val="006B39F9"/>
    <w:rsid w:val="006B5570"/>
    <w:rsid w:val="006B5EF3"/>
    <w:rsid w:val="006C1734"/>
    <w:rsid w:val="006C6AE7"/>
    <w:rsid w:val="006C6EEC"/>
    <w:rsid w:val="006D5284"/>
    <w:rsid w:val="006F4482"/>
    <w:rsid w:val="00705807"/>
    <w:rsid w:val="00715805"/>
    <w:rsid w:val="00725C4E"/>
    <w:rsid w:val="007300C1"/>
    <w:rsid w:val="007357BA"/>
    <w:rsid w:val="00735B32"/>
    <w:rsid w:val="00737277"/>
    <w:rsid w:val="0074138E"/>
    <w:rsid w:val="00741F5F"/>
    <w:rsid w:val="00756E5F"/>
    <w:rsid w:val="00756E7D"/>
    <w:rsid w:val="00757495"/>
    <w:rsid w:val="007641F8"/>
    <w:rsid w:val="007727F0"/>
    <w:rsid w:val="007822B4"/>
    <w:rsid w:val="00786411"/>
    <w:rsid w:val="00787048"/>
    <w:rsid w:val="007975A2"/>
    <w:rsid w:val="007A5D5D"/>
    <w:rsid w:val="007A68F9"/>
    <w:rsid w:val="007B44C5"/>
    <w:rsid w:val="007B48A4"/>
    <w:rsid w:val="007B5F97"/>
    <w:rsid w:val="007B65AD"/>
    <w:rsid w:val="007D2641"/>
    <w:rsid w:val="007D41AA"/>
    <w:rsid w:val="007F1B4C"/>
    <w:rsid w:val="00802ECE"/>
    <w:rsid w:val="008047F7"/>
    <w:rsid w:val="00807C9B"/>
    <w:rsid w:val="00810463"/>
    <w:rsid w:val="00811120"/>
    <w:rsid w:val="00833BEA"/>
    <w:rsid w:val="008360E5"/>
    <w:rsid w:val="008639F3"/>
    <w:rsid w:val="00863E1C"/>
    <w:rsid w:val="00882150"/>
    <w:rsid w:val="00890DB2"/>
    <w:rsid w:val="008933E0"/>
    <w:rsid w:val="0089461E"/>
    <w:rsid w:val="008A03A5"/>
    <w:rsid w:val="008B2B30"/>
    <w:rsid w:val="008B6879"/>
    <w:rsid w:val="008F1429"/>
    <w:rsid w:val="008F2D4C"/>
    <w:rsid w:val="008F31DF"/>
    <w:rsid w:val="008F4AB1"/>
    <w:rsid w:val="00903622"/>
    <w:rsid w:val="00906FDA"/>
    <w:rsid w:val="00907FD9"/>
    <w:rsid w:val="009306B8"/>
    <w:rsid w:val="009310EF"/>
    <w:rsid w:val="00935856"/>
    <w:rsid w:val="009424DA"/>
    <w:rsid w:val="00943A29"/>
    <w:rsid w:val="00951FA8"/>
    <w:rsid w:val="009629F3"/>
    <w:rsid w:val="00970D39"/>
    <w:rsid w:val="0098767A"/>
    <w:rsid w:val="00987B7C"/>
    <w:rsid w:val="009930E4"/>
    <w:rsid w:val="0099603F"/>
    <w:rsid w:val="009A58BC"/>
    <w:rsid w:val="009B2539"/>
    <w:rsid w:val="009B4D87"/>
    <w:rsid w:val="009B7C48"/>
    <w:rsid w:val="009C7CE7"/>
    <w:rsid w:val="009D005A"/>
    <w:rsid w:val="009E0A89"/>
    <w:rsid w:val="009E32E2"/>
    <w:rsid w:val="009E4E63"/>
    <w:rsid w:val="009F7F77"/>
    <w:rsid w:val="009F7FCE"/>
    <w:rsid w:val="00A00F80"/>
    <w:rsid w:val="00A0506E"/>
    <w:rsid w:val="00A056F1"/>
    <w:rsid w:val="00A1704A"/>
    <w:rsid w:val="00A178B6"/>
    <w:rsid w:val="00A21C2E"/>
    <w:rsid w:val="00A35CB8"/>
    <w:rsid w:val="00A36CE5"/>
    <w:rsid w:val="00A44747"/>
    <w:rsid w:val="00A67ABD"/>
    <w:rsid w:val="00A84D8D"/>
    <w:rsid w:val="00A91A49"/>
    <w:rsid w:val="00A91A95"/>
    <w:rsid w:val="00A942F1"/>
    <w:rsid w:val="00A97DE4"/>
    <w:rsid w:val="00AA0E0B"/>
    <w:rsid w:val="00AA0FF3"/>
    <w:rsid w:val="00AA1754"/>
    <w:rsid w:val="00AA2211"/>
    <w:rsid w:val="00AA3858"/>
    <w:rsid w:val="00AA54B2"/>
    <w:rsid w:val="00AC290D"/>
    <w:rsid w:val="00AC538E"/>
    <w:rsid w:val="00AD51CB"/>
    <w:rsid w:val="00AE0237"/>
    <w:rsid w:val="00AE22C4"/>
    <w:rsid w:val="00AE6F61"/>
    <w:rsid w:val="00AE701E"/>
    <w:rsid w:val="00B00296"/>
    <w:rsid w:val="00B01001"/>
    <w:rsid w:val="00B03F8D"/>
    <w:rsid w:val="00B23481"/>
    <w:rsid w:val="00B302CD"/>
    <w:rsid w:val="00B33915"/>
    <w:rsid w:val="00B51A62"/>
    <w:rsid w:val="00B574EF"/>
    <w:rsid w:val="00B601AB"/>
    <w:rsid w:val="00B61831"/>
    <w:rsid w:val="00B738A1"/>
    <w:rsid w:val="00B825B9"/>
    <w:rsid w:val="00B831E8"/>
    <w:rsid w:val="00B91326"/>
    <w:rsid w:val="00B913AE"/>
    <w:rsid w:val="00BA087D"/>
    <w:rsid w:val="00BA3C8D"/>
    <w:rsid w:val="00BA4F6B"/>
    <w:rsid w:val="00BB258D"/>
    <w:rsid w:val="00BB5405"/>
    <w:rsid w:val="00BB68F6"/>
    <w:rsid w:val="00BD6452"/>
    <w:rsid w:val="00BE1441"/>
    <w:rsid w:val="00BE3796"/>
    <w:rsid w:val="00BE3960"/>
    <w:rsid w:val="00BE4C30"/>
    <w:rsid w:val="00BE75A7"/>
    <w:rsid w:val="00BF267E"/>
    <w:rsid w:val="00C124D4"/>
    <w:rsid w:val="00C16754"/>
    <w:rsid w:val="00C237ED"/>
    <w:rsid w:val="00C250A8"/>
    <w:rsid w:val="00C26147"/>
    <w:rsid w:val="00C3500B"/>
    <w:rsid w:val="00C4036B"/>
    <w:rsid w:val="00C470FF"/>
    <w:rsid w:val="00C50270"/>
    <w:rsid w:val="00C53814"/>
    <w:rsid w:val="00C57AA7"/>
    <w:rsid w:val="00C7431B"/>
    <w:rsid w:val="00C75E15"/>
    <w:rsid w:val="00C965E0"/>
    <w:rsid w:val="00CA1152"/>
    <w:rsid w:val="00CB6EB6"/>
    <w:rsid w:val="00CC009D"/>
    <w:rsid w:val="00CC7869"/>
    <w:rsid w:val="00CC7C81"/>
    <w:rsid w:val="00CE3F05"/>
    <w:rsid w:val="00CE4C01"/>
    <w:rsid w:val="00CF27D0"/>
    <w:rsid w:val="00CF6E05"/>
    <w:rsid w:val="00D1618A"/>
    <w:rsid w:val="00D23FEA"/>
    <w:rsid w:val="00D31FF2"/>
    <w:rsid w:val="00D3330C"/>
    <w:rsid w:val="00D403BA"/>
    <w:rsid w:val="00D442AC"/>
    <w:rsid w:val="00D47747"/>
    <w:rsid w:val="00D6194F"/>
    <w:rsid w:val="00D7390D"/>
    <w:rsid w:val="00D7401B"/>
    <w:rsid w:val="00D74E79"/>
    <w:rsid w:val="00D86557"/>
    <w:rsid w:val="00D90FCD"/>
    <w:rsid w:val="00D93669"/>
    <w:rsid w:val="00DB1921"/>
    <w:rsid w:val="00DC1421"/>
    <w:rsid w:val="00DC2CA9"/>
    <w:rsid w:val="00DC50C7"/>
    <w:rsid w:val="00DD5F5C"/>
    <w:rsid w:val="00DF200F"/>
    <w:rsid w:val="00E0370B"/>
    <w:rsid w:val="00E04455"/>
    <w:rsid w:val="00E13191"/>
    <w:rsid w:val="00E26482"/>
    <w:rsid w:val="00E3431F"/>
    <w:rsid w:val="00E35633"/>
    <w:rsid w:val="00E35CB4"/>
    <w:rsid w:val="00E5507A"/>
    <w:rsid w:val="00E603C7"/>
    <w:rsid w:val="00E617E7"/>
    <w:rsid w:val="00E61E09"/>
    <w:rsid w:val="00E64ED4"/>
    <w:rsid w:val="00E74717"/>
    <w:rsid w:val="00E8036E"/>
    <w:rsid w:val="00E81ABD"/>
    <w:rsid w:val="00E94D26"/>
    <w:rsid w:val="00E95AA5"/>
    <w:rsid w:val="00EA351E"/>
    <w:rsid w:val="00EB1B30"/>
    <w:rsid w:val="00EC0E1E"/>
    <w:rsid w:val="00EC7AF8"/>
    <w:rsid w:val="00ED3B0F"/>
    <w:rsid w:val="00EE33C9"/>
    <w:rsid w:val="00EE4A1E"/>
    <w:rsid w:val="00EE69C1"/>
    <w:rsid w:val="00EF60E6"/>
    <w:rsid w:val="00F00E45"/>
    <w:rsid w:val="00F0283B"/>
    <w:rsid w:val="00F1074A"/>
    <w:rsid w:val="00F12062"/>
    <w:rsid w:val="00F214E0"/>
    <w:rsid w:val="00F229A8"/>
    <w:rsid w:val="00F22E49"/>
    <w:rsid w:val="00F321B4"/>
    <w:rsid w:val="00F34DE2"/>
    <w:rsid w:val="00F457F6"/>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2F6020CD-FBE6-41FB-9BA4-883FCAC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AB8D5187-F332-4437-94E5-3F31E154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7780</Words>
  <Characters>43963</Characters>
  <Application>Microsoft Office Word</Application>
  <DocSecurity>0</DocSecurity>
  <Lines>829</Lines>
  <Paragraphs>383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Denis Silveira</cp:lastModifiedBy>
  <cp:revision>3</cp:revision>
  <dcterms:created xsi:type="dcterms:W3CDTF">2019-05-16T13:49:00Z</dcterms:created>
  <dcterms:modified xsi:type="dcterms:W3CDTF">2019-05-16T14:17:00Z</dcterms:modified>
</cp:coreProperties>
</file>