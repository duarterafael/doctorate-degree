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E6A09" w14:textId="77777777" w:rsidR="009F7FCE" w:rsidRDefault="007B44C5" w:rsidP="005A4C39">
      <w:pPr>
        <w:pStyle w:val="papertitle"/>
        <w:spacing w:after="0"/>
        <w:rPr>
          <w:lang w:val="en-US"/>
        </w:rPr>
      </w:pPr>
      <w:r w:rsidRPr="005A4C39">
        <w:rPr>
          <w:lang w:val="en-US"/>
        </w:rPr>
        <w:t>Understanding Process Models Using the Eye-Tracking</w:t>
      </w:r>
      <w:r w:rsidR="00343E5B" w:rsidRPr="005A4C39">
        <w:rPr>
          <w:lang w:val="en-US"/>
        </w:rPr>
        <w:t xml:space="preserve">: a </w:t>
      </w:r>
      <w:r w:rsidR="007B65AD" w:rsidRPr="005A4C39">
        <w:rPr>
          <w:lang w:val="en-US"/>
        </w:rPr>
        <w:t xml:space="preserve">systematic </w:t>
      </w:r>
      <w:r w:rsidR="00E35633" w:rsidRPr="005A4C39">
        <w:rPr>
          <w:lang w:val="en-US"/>
        </w:rPr>
        <w:t>mapping</w:t>
      </w:r>
    </w:p>
    <w:p w14:paraId="3E969617" w14:textId="77777777" w:rsidR="005A4C39" w:rsidRPr="005A4C39" w:rsidRDefault="005A4C39" w:rsidP="00F22E72">
      <w:pPr>
        <w:pStyle w:val="author"/>
        <w:spacing w:after="160"/>
        <w:rPr>
          <w:lang w:val="en-US"/>
        </w:rPr>
      </w:pPr>
    </w:p>
    <w:p w14:paraId="3208BA63" w14:textId="00D5C3D5" w:rsidR="00FA4D27" w:rsidRPr="00AD51CB" w:rsidRDefault="00343E5B" w:rsidP="00FA4D27">
      <w:pPr>
        <w:pStyle w:val="author"/>
      </w:pPr>
      <w:r w:rsidRPr="00AD51CB">
        <w:rPr>
          <w:color w:val="000000"/>
        </w:rPr>
        <w:t>Vinícius Brito</w:t>
      </w:r>
      <w:r w:rsidR="009B2539" w:rsidRPr="00AD51CB">
        <w:rPr>
          <w:vertAlign w:val="superscript"/>
        </w:rPr>
        <w:t>1</w:t>
      </w:r>
      <w:r w:rsidRPr="00AD51CB">
        <w:rPr>
          <w:color w:val="000000"/>
        </w:rPr>
        <w:t>, Rafael Duarte</w:t>
      </w:r>
      <w:r w:rsidRPr="00AD51CB">
        <w:rPr>
          <w:vertAlign w:val="superscript"/>
        </w:rPr>
        <w:t>1</w:t>
      </w:r>
      <w:r w:rsidR="00AC290D">
        <w:t>, Charlie Silva Lopes</w:t>
      </w:r>
      <w:r w:rsidR="00AC290D" w:rsidRPr="00AD51CB">
        <w:rPr>
          <w:vertAlign w:val="superscript"/>
        </w:rPr>
        <w:t>2</w:t>
      </w:r>
      <w:r w:rsidR="00AC290D">
        <w:t xml:space="preserve"> </w:t>
      </w:r>
      <w:proofErr w:type="spellStart"/>
      <w:r w:rsidR="00AC290D">
        <w:t>a</w:t>
      </w:r>
      <w:r w:rsidR="009B2539" w:rsidRPr="00AD51CB">
        <w:t>nd</w:t>
      </w:r>
      <w:proofErr w:type="spellEnd"/>
      <w:r w:rsidR="00AC290D">
        <w:t xml:space="preserve"> </w:t>
      </w:r>
      <w:r w:rsidRPr="00AD51CB">
        <w:rPr>
          <w:color w:val="000000"/>
        </w:rPr>
        <w:t>Denis Silva da Silveira</w:t>
      </w:r>
      <w:r w:rsidRPr="00AD51CB">
        <w:rPr>
          <w:vertAlign w:val="superscript"/>
        </w:rPr>
        <w:t>1,2</w:t>
      </w:r>
    </w:p>
    <w:p w14:paraId="13E32D20" w14:textId="77777777" w:rsidR="00FA4D27" w:rsidRPr="007B44C5" w:rsidRDefault="009B2539" w:rsidP="00343E5B">
      <w:pPr>
        <w:pStyle w:val="address"/>
        <w:spacing w:after="0"/>
        <w:rPr>
          <w:lang w:val="en-US"/>
        </w:rPr>
      </w:pPr>
      <w:r w:rsidRPr="007B44C5">
        <w:rPr>
          <w:vertAlign w:val="superscript"/>
          <w:lang w:val="en-US"/>
        </w:rPr>
        <w:t>1</w:t>
      </w:r>
      <w:r w:rsidR="00343E5B" w:rsidRPr="007B44C5">
        <w:rPr>
          <w:color w:val="000000"/>
          <w:szCs w:val="18"/>
          <w:lang w:val="en-US"/>
        </w:rPr>
        <w:t>Department of Computer Engineering, University of Pernambuco, Brazil</w:t>
      </w:r>
    </w:p>
    <w:p w14:paraId="0D46F135" w14:textId="31BC2D8C" w:rsidR="00343E5B" w:rsidRPr="00AD51CB" w:rsidRDefault="009B2539" w:rsidP="00343E5B">
      <w:pPr>
        <w:pStyle w:val="NormalWeb"/>
        <w:spacing w:before="0" w:beforeAutospacing="0" w:after="0" w:afterAutospacing="0"/>
        <w:jc w:val="center"/>
        <w:rPr>
          <w:lang w:val="en-US"/>
        </w:rPr>
      </w:pPr>
      <w:r w:rsidRPr="00AD51CB">
        <w:rPr>
          <w:vertAlign w:val="superscript"/>
          <w:lang w:val="en-US"/>
        </w:rPr>
        <w:t>2</w:t>
      </w:r>
      <w:r w:rsidR="00343E5B" w:rsidRPr="00AD51CB">
        <w:rPr>
          <w:color w:val="000000"/>
          <w:sz w:val="18"/>
          <w:szCs w:val="18"/>
          <w:lang w:val="en-US"/>
        </w:rPr>
        <w:t xml:space="preserve">Administrative Sciences Department, Federal University of Pernambuco, </w:t>
      </w:r>
      <w:r w:rsidR="003E4E0C" w:rsidRPr="00AD51CB">
        <w:rPr>
          <w:color w:val="000000"/>
          <w:sz w:val="18"/>
          <w:szCs w:val="18"/>
          <w:lang w:val="en-US"/>
        </w:rPr>
        <w:t>Brazil</w:t>
      </w:r>
      <w:r w:rsidRPr="00AD51CB">
        <w:rPr>
          <w:lang w:val="en-US"/>
        </w:rPr>
        <w:br/>
      </w:r>
      <w:r w:rsidR="00343E5B" w:rsidRPr="00AD51CB">
        <w:rPr>
          <w:color w:val="000000"/>
          <w:sz w:val="18"/>
          <w:szCs w:val="18"/>
          <w:lang w:val="en-US"/>
        </w:rPr>
        <w:t>{</w:t>
      </w:r>
      <w:proofErr w:type="spellStart"/>
      <w:r w:rsidR="00343E5B" w:rsidRPr="00AD51CB">
        <w:rPr>
          <w:color w:val="000000"/>
          <w:sz w:val="18"/>
          <w:szCs w:val="18"/>
          <w:lang w:val="en-US"/>
        </w:rPr>
        <w:t>vab</w:t>
      </w:r>
      <w:proofErr w:type="spellEnd"/>
      <w:r w:rsidR="00343E5B" w:rsidRPr="00AD51CB">
        <w:rPr>
          <w:color w:val="000000"/>
          <w:sz w:val="18"/>
          <w:szCs w:val="18"/>
          <w:lang w:val="en-US"/>
        </w:rPr>
        <w:t xml:space="preserve">, </w:t>
      </w:r>
      <w:proofErr w:type="spellStart"/>
      <w:r w:rsidR="00343E5B" w:rsidRPr="00AD51CB">
        <w:rPr>
          <w:color w:val="000000"/>
          <w:sz w:val="18"/>
          <w:szCs w:val="18"/>
          <w:lang w:val="en-US"/>
        </w:rPr>
        <w:t>rbd</w:t>
      </w:r>
      <w:proofErr w:type="spellEnd"/>
      <w:r w:rsidR="00343E5B" w:rsidRPr="00AD51CB">
        <w:rPr>
          <w:color w:val="000000"/>
          <w:sz w:val="18"/>
          <w:szCs w:val="18"/>
          <w:lang w:val="en-US"/>
        </w:rPr>
        <w:t xml:space="preserve">}@ecomp.poli.br, </w:t>
      </w:r>
      <w:r w:rsidR="00903622" w:rsidRPr="00903622">
        <w:rPr>
          <w:color w:val="000000"/>
          <w:sz w:val="18"/>
          <w:szCs w:val="18"/>
          <w:lang w:val="en-US"/>
        </w:rPr>
        <w:t>charlie1270@gmail.com</w:t>
      </w:r>
      <w:r w:rsidR="00903622">
        <w:rPr>
          <w:color w:val="000000"/>
          <w:sz w:val="18"/>
          <w:szCs w:val="18"/>
          <w:lang w:val="en-US"/>
        </w:rPr>
        <w:t>,</w:t>
      </w:r>
      <w:r w:rsidR="00903622" w:rsidRPr="00903622">
        <w:rPr>
          <w:color w:val="000000"/>
          <w:sz w:val="18"/>
          <w:szCs w:val="18"/>
          <w:lang w:val="en-US"/>
        </w:rPr>
        <w:t xml:space="preserve"> </w:t>
      </w:r>
      <w:r w:rsidR="00343E5B" w:rsidRPr="00AD51CB">
        <w:rPr>
          <w:color w:val="000000"/>
          <w:sz w:val="18"/>
          <w:szCs w:val="18"/>
          <w:lang w:val="en-US"/>
        </w:rPr>
        <w:t>dsilveira@ufpe.br</w:t>
      </w:r>
    </w:p>
    <w:p w14:paraId="75A023CA" w14:textId="156D0EBC" w:rsidR="00FA4D27" w:rsidRPr="00903622" w:rsidRDefault="009B2539" w:rsidP="00F22E72">
      <w:pPr>
        <w:pStyle w:val="abstract"/>
        <w:spacing w:before="520" w:after="300"/>
        <w:ind w:firstLine="0"/>
        <w:rPr>
          <w:lang w:val="en-US"/>
        </w:rPr>
      </w:pPr>
      <w:r w:rsidRPr="00903622">
        <w:rPr>
          <w:b/>
          <w:bCs/>
          <w:lang w:val="en-US"/>
        </w:rPr>
        <w:t xml:space="preserve">Abstract. </w:t>
      </w:r>
      <w:r w:rsidR="00810463" w:rsidRPr="00903622">
        <w:rPr>
          <w:color w:val="000000"/>
          <w:szCs w:val="18"/>
          <w:lang w:val="en-US"/>
        </w:rPr>
        <w:t xml:space="preserve">The use of business process models in requirements elicitation is a common practice. Business process modeling can involve multiple stakeholders, so it is natural that problems may occur in building and understanding </w:t>
      </w:r>
      <w:r w:rsidR="0030302F">
        <w:rPr>
          <w:color w:val="000000"/>
          <w:szCs w:val="18"/>
          <w:lang w:val="en-US"/>
        </w:rPr>
        <w:t>them</w:t>
      </w:r>
      <w:r w:rsidR="00810463" w:rsidRPr="00903622">
        <w:rPr>
          <w:color w:val="000000"/>
          <w:szCs w:val="18"/>
          <w:lang w:val="en-US"/>
        </w:rPr>
        <w:t xml:space="preserve">. One way to perceive these problems is to evaluate the comprehension of these models through the collection of data related to the readers' awareness with an eye-tracking device. This device allows collecting data of specific facial reactions of the people, such as the movement of the eyes and dilation of the pupils and the number of blinks in a specified time interval. The objective of this paper is to provide an overview of researches that evaluate the understanding of process models through eye-tracking techniques. A systematic mapping study was developed to achieve this goal, following the best practices in the area of Software Engineering. This study consolidated </w:t>
      </w:r>
      <w:r w:rsidR="008F647B">
        <w:rPr>
          <w:color w:val="000000"/>
          <w:szCs w:val="18"/>
          <w:lang w:val="en-US"/>
        </w:rPr>
        <w:t>19</w:t>
      </w:r>
      <w:r w:rsidR="00810463" w:rsidRPr="00903622">
        <w:rPr>
          <w:color w:val="000000"/>
          <w:szCs w:val="18"/>
          <w:lang w:val="en-US"/>
        </w:rPr>
        <w:t xml:space="preserve"> </w:t>
      </w:r>
      <w:r w:rsidR="007D2641" w:rsidRPr="00903622">
        <w:rPr>
          <w:color w:val="000000"/>
          <w:szCs w:val="18"/>
          <w:lang w:val="en-US"/>
        </w:rPr>
        <w:t>papers</w:t>
      </w:r>
      <w:r w:rsidR="00810463" w:rsidRPr="00903622">
        <w:rPr>
          <w:color w:val="000000"/>
          <w:szCs w:val="18"/>
          <w:lang w:val="en-US"/>
        </w:rPr>
        <w:t xml:space="preserve"> for the analysis and extraction of data from the </w:t>
      </w:r>
      <w:r w:rsidR="000C368C" w:rsidRPr="00903622">
        <w:rPr>
          <w:color w:val="000000"/>
          <w:szCs w:val="18"/>
          <w:lang w:val="en-US"/>
        </w:rPr>
        <w:t>1,161</w:t>
      </w:r>
      <w:r w:rsidR="00810463" w:rsidRPr="00903622">
        <w:rPr>
          <w:color w:val="000000"/>
          <w:szCs w:val="18"/>
          <w:lang w:val="en-US"/>
        </w:rPr>
        <w:t xml:space="preserve"> studies initially found in the last ten years.</w:t>
      </w:r>
    </w:p>
    <w:p w14:paraId="1B89FCAA" w14:textId="77777777" w:rsidR="00FA4D27" w:rsidRPr="007B44C5" w:rsidRDefault="009B2539" w:rsidP="00EC0429">
      <w:pPr>
        <w:pStyle w:val="keywords"/>
        <w:spacing w:after="300"/>
        <w:jc w:val="both"/>
        <w:rPr>
          <w:lang w:val="en-US"/>
        </w:rPr>
      </w:pPr>
      <w:r w:rsidRPr="007B44C5">
        <w:rPr>
          <w:b/>
          <w:bCs/>
          <w:lang w:val="en-US"/>
        </w:rPr>
        <w:t>Keywords:</w:t>
      </w:r>
      <w:r w:rsidR="00312348">
        <w:rPr>
          <w:b/>
          <w:bCs/>
          <w:lang w:val="en-US"/>
        </w:rPr>
        <w:t xml:space="preserve"> </w:t>
      </w:r>
      <w:r w:rsidR="00A178B6" w:rsidRPr="00A178B6">
        <w:rPr>
          <w:color w:val="000000"/>
          <w:szCs w:val="18"/>
          <w:lang w:val="en-US"/>
        </w:rPr>
        <w:t>Business Process Modeling</w:t>
      </w:r>
      <w:r w:rsidR="00A178B6">
        <w:rPr>
          <w:color w:val="000000"/>
          <w:szCs w:val="18"/>
          <w:lang w:val="en-US"/>
        </w:rPr>
        <w:t>, U</w:t>
      </w:r>
      <w:r w:rsidR="00A178B6" w:rsidRPr="007B44C5">
        <w:rPr>
          <w:color w:val="000000"/>
          <w:szCs w:val="18"/>
          <w:lang w:val="en-US"/>
        </w:rPr>
        <w:t>nderstandability</w:t>
      </w:r>
      <w:r w:rsidR="00343E5B" w:rsidRPr="007B44C5">
        <w:rPr>
          <w:color w:val="000000"/>
          <w:szCs w:val="18"/>
          <w:lang w:val="en-US"/>
        </w:rPr>
        <w:t xml:space="preserve">, </w:t>
      </w:r>
      <w:r w:rsidR="00A178B6" w:rsidRPr="00A178B6">
        <w:rPr>
          <w:color w:val="000000"/>
          <w:szCs w:val="18"/>
          <w:lang w:val="en-US"/>
        </w:rPr>
        <w:t>Comprehension</w:t>
      </w:r>
      <w:r w:rsidR="00343E5B" w:rsidRPr="007B44C5">
        <w:rPr>
          <w:color w:val="000000"/>
          <w:szCs w:val="18"/>
          <w:lang w:val="en-US"/>
        </w:rPr>
        <w:t>, Eye-Tracking</w:t>
      </w:r>
      <w:r w:rsidR="00A178B6">
        <w:rPr>
          <w:color w:val="000000"/>
          <w:szCs w:val="18"/>
          <w:lang w:val="en-US"/>
        </w:rPr>
        <w:t xml:space="preserve">, </w:t>
      </w:r>
      <w:r w:rsidR="00A178B6" w:rsidRPr="00A178B6">
        <w:rPr>
          <w:color w:val="000000"/>
          <w:szCs w:val="18"/>
          <w:lang w:val="en-US"/>
        </w:rPr>
        <w:t>Evaluation</w:t>
      </w:r>
      <w:r w:rsidR="00A178B6">
        <w:rPr>
          <w:color w:val="000000"/>
          <w:szCs w:val="18"/>
          <w:lang w:val="en-US"/>
        </w:rPr>
        <w:t>,</w:t>
      </w:r>
      <w:r w:rsidR="00312348">
        <w:rPr>
          <w:color w:val="000000"/>
          <w:szCs w:val="18"/>
          <w:lang w:val="en-US"/>
        </w:rPr>
        <w:t xml:space="preserve"> </w:t>
      </w:r>
      <w:r w:rsidR="00A178B6">
        <w:rPr>
          <w:color w:val="000000"/>
          <w:szCs w:val="18"/>
          <w:lang w:val="en-US"/>
        </w:rPr>
        <w:t>S</w:t>
      </w:r>
      <w:r w:rsidR="00A178B6" w:rsidRPr="00A178B6">
        <w:rPr>
          <w:color w:val="000000"/>
          <w:szCs w:val="18"/>
          <w:lang w:val="en-US"/>
        </w:rPr>
        <w:t xml:space="preserve">ystematic </w:t>
      </w:r>
      <w:r w:rsidR="00A178B6">
        <w:rPr>
          <w:color w:val="000000"/>
          <w:szCs w:val="18"/>
          <w:lang w:val="en-US"/>
        </w:rPr>
        <w:t>M</w:t>
      </w:r>
      <w:r w:rsidR="00A178B6" w:rsidRPr="00A178B6">
        <w:rPr>
          <w:color w:val="000000"/>
          <w:szCs w:val="18"/>
          <w:lang w:val="en-US"/>
        </w:rPr>
        <w:t xml:space="preserve">apping </w:t>
      </w:r>
      <w:r w:rsidR="00A178B6">
        <w:rPr>
          <w:color w:val="000000"/>
          <w:szCs w:val="18"/>
          <w:lang w:val="en-US"/>
        </w:rPr>
        <w:t>S</w:t>
      </w:r>
      <w:r w:rsidR="00A178B6" w:rsidRPr="00A178B6">
        <w:rPr>
          <w:color w:val="000000"/>
          <w:szCs w:val="18"/>
          <w:lang w:val="en-US"/>
        </w:rPr>
        <w:t>tudy</w:t>
      </w:r>
      <w:r w:rsidRPr="007B44C5">
        <w:rPr>
          <w:lang w:val="en-US"/>
        </w:rPr>
        <w:t>.</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73097674" w:rsidR="00625202" w:rsidRPr="00903622" w:rsidRDefault="00625202" w:rsidP="00625202">
      <w:pPr>
        <w:pStyle w:val="p1a"/>
        <w:rPr>
          <w:lang w:val="en-US"/>
        </w:rPr>
      </w:pPr>
      <w:r w:rsidRPr="00903622">
        <w:rPr>
          <w:lang w:val="en-US"/>
        </w:rPr>
        <w:t xml:space="preserve">Establishing efficient processes is the goal that all companies must pursue [1]. </w:t>
      </w:r>
      <w:r w:rsidR="0030302F">
        <w:rPr>
          <w:lang w:val="en-US"/>
        </w:rPr>
        <w:t>B</w:t>
      </w:r>
      <w:r w:rsidRPr="00903622">
        <w:rPr>
          <w:lang w:val="en-US"/>
        </w:rPr>
        <w:t>usiness processes are a set of activities, well determined, coordinated in time and space to achieve goals and organizational objectives [2]. Besides</w:t>
      </w:r>
      <w:r w:rsidR="0030302F">
        <w:rPr>
          <w:lang w:val="en-US"/>
        </w:rPr>
        <w:t xml:space="preserve"> that</w:t>
      </w:r>
      <w:proofErr w:type="gramStart"/>
      <w:r w:rsidRPr="00903622">
        <w:rPr>
          <w:lang w:val="en-US"/>
        </w:rPr>
        <w:t xml:space="preserve">, </w:t>
      </w:r>
      <w:r w:rsidR="0030302F" w:rsidRPr="00903622">
        <w:rPr>
          <w:lang w:val="en-US"/>
        </w:rPr>
        <w:t>,</w:t>
      </w:r>
      <w:proofErr w:type="gramEnd"/>
      <w:r w:rsidR="0030302F">
        <w:rPr>
          <w:lang w:val="en-US"/>
        </w:rPr>
        <w:t xml:space="preserve"> they can be represented</w:t>
      </w:r>
      <w:r w:rsidRPr="00903622">
        <w:rPr>
          <w:lang w:val="en-US"/>
        </w:rPr>
        <w:t xml:space="preserve"> in models or diagrams composed of visual components [3]. These models are used as an instrument to facilitate the understanding or even to identify points of improvement in an organization [4]. In this perspective, business process models are essential so that the organizations keep control of their flows of activities.</w:t>
      </w:r>
    </w:p>
    <w:p w14:paraId="6822AABB" w14:textId="77777777"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 [5]. Studies show that the growth of the models both increases the quality of the information systems produced and the productivity of this development [6, 7,</w:t>
      </w:r>
      <w:r w:rsidR="00AA1754">
        <w:rPr>
          <w:lang w:val="en-US"/>
        </w:rPr>
        <w:t xml:space="preserve"> </w:t>
      </w:r>
      <w:r w:rsidRPr="00903622">
        <w:rPr>
          <w:lang w:val="en-US"/>
        </w:rPr>
        <w:t>8].</w:t>
      </w:r>
    </w:p>
    <w:p w14:paraId="14FCB688" w14:textId="54AFFC97" w:rsidR="00625202" w:rsidRPr="00903622" w:rsidRDefault="00625202" w:rsidP="00312348">
      <w:pPr>
        <w:pStyle w:val="p1a"/>
        <w:ind w:firstLine="227"/>
        <w:rPr>
          <w:lang w:val="en-US"/>
        </w:rPr>
      </w:pPr>
      <w:r w:rsidRPr="00903622">
        <w:rPr>
          <w:lang w:val="en-US"/>
        </w:rPr>
        <w:lastRenderedPageBreak/>
        <w:t xml:space="preserve">Recent and more innovative researches analyze how these models are explained and perceived by their stakeholders [9, 10]. </w:t>
      </w:r>
      <w:r w:rsidR="0030302F">
        <w:rPr>
          <w:lang w:val="en-US"/>
        </w:rPr>
        <w:t>Hereupon</w:t>
      </w:r>
      <w:r w:rsidRPr="00903622">
        <w:rPr>
          <w:lang w:val="en-US"/>
        </w:rPr>
        <w:t xml:space="preserve">, users understand models differently, resulting in different abstractions [11]. Contrary to this statement, in [12], the authors state that one of the main objectives of a process model is to facilitate communication between stakeholders. However, according to these authors, little is known about the factors that influence the understanding of a process model by human agents. </w:t>
      </w:r>
      <w:r w:rsidR="0030302F">
        <w:rPr>
          <w:lang w:val="en-US"/>
        </w:rPr>
        <w:t>Thus</w:t>
      </w:r>
      <w:r w:rsidRPr="00903622">
        <w:rPr>
          <w:lang w:val="en-US"/>
        </w:rPr>
        <w:t xml:space="preserve">, despite the research </w:t>
      </w:r>
      <w:r w:rsidR="0030302F">
        <w:rPr>
          <w:lang w:val="en-US"/>
        </w:rPr>
        <w:t xml:space="preserve">that has </w:t>
      </w:r>
      <w:r w:rsidRPr="00903622">
        <w:rPr>
          <w:lang w:val="en-US"/>
        </w:rPr>
        <w:t xml:space="preserve">already </w:t>
      </w:r>
      <w:r w:rsidR="0030302F">
        <w:rPr>
          <w:lang w:val="en-US"/>
        </w:rPr>
        <w:t>been</w:t>
      </w:r>
      <w:r w:rsidR="0030302F" w:rsidRPr="00903622">
        <w:rPr>
          <w:lang w:val="en-US"/>
        </w:rPr>
        <w:t xml:space="preserve"> </w:t>
      </w:r>
      <w:r w:rsidRPr="00903622">
        <w:rPr>
          <w:lang w:val="en-US"/>
        </w:rPr>
        <w:t xml:space="preserve">done in this field, there are still </w:t>
      </w:r>
      <w:r w:rsidR="0030302F">
        <w:rPr>
          <w:lang w:val="en-US"/>
        </w:rPr>
        <w:t xml:space="preserve">unanswered </w:t>
      </w:r>
      <w:r w:rsidRPr="00903622">
        <w:rPr>
          <w:lang w:val="en-US"/>
        </w:rPr>
        <w:t xml:space="preserve">questions about the perception of process models. </w:t>
      </w:r>
      <w:r w:rsidR="0030302F">
        <w:rPr>
          <w:lang w:val="en-US"/>
        </w:rPr>
        <w:t>Besides that, c</w:t>
      </w:r>
      <w:r w:rsidRPr="00903622">
        <w:rPr>
          <w:lang w:val="en-US"/>
        </w:rPr>
        <w:t>ognitive neuroscience and psychology</w:t>
      </w:r>
      <w:r w:rsidR="0030302F">
        <w:rPr>
          <w:lang w:val="en-US"/>
        </w:rPr>
        <w:t xml:space="preserve"> also</w:t>
      </w:r>
      <w:r w:rsidRPr="00903622">
        <w:rPr>
          <w:lang w:val="en-US"/>
        </w:rPr>
        <w:t xml:space="preserve"> provide valuable information about this field.</w:t>
      </w:r>
    </w:p>
    <w:p w14:paraId="3DF336C7" w14:textId="6B7AB2B2" w:rsidR="00625202" w:rsidRPr="00903622" w:rsidRDefault="00625202" w:rsidP="00312348">
      <w:pPr>
        <w:pStyle w:val="p1a"/>
        <w:ind w:firstLine="227"/>
        <w:rPr>
          <w:lang w:val="en-US"/>
        </w:rPr>
      </w:pPr>
      <w:r w:rsidRPr="00903622">
        <w:rPr>
          <w:lang w:val="en-US"/>
        </w:rPr>
        <w:t xml:space="preserve">There are several alternatives to </w:t>
      </w:r>
      <w:r w:rsidR="0030302F" w:rsidRPr="00903622">
        <w:rPr>
          <w:lang w:val="en-US"/>
        </w:rPr>
        <w:t>evaluat</w:t>
      </w:r>
      <w:r w:rsidR="0030302F">
        <w:rPr>
          <w:lang w:val="en-US"/>
        </w:rPr>
        <w:t>ing</w:t>
      </w:r>
      <w:r w:rsidR="0030302F" w:rsidRPr="00903622">
        <w:rPr>
          <w:lang w:val="en-US"/>
        </w:rPr>
        <w:t xml:space="preserve"> </w:t>
      </w:r>
      <w:r w:rsidRPr="00903622">
        <w:rPr>
          <w:lang w:val="en-US"/>
        </w:rPr>
        <w:t>the understanding of business process models. These include experimenting with the collection of data, sometimes with the use of biometric sensors, on the performance of designers and other stakeholders in a given modeling task to know their level of understanding and preference</w:t>
      </w:r>
      <w:r w:rsidR="0030302F">
        <w:rPr>
          <w:lang w:val="en-US"/>
        </w:rPr>
        <w:t>s</w:t>
      </w:r>
      <w:r w:rsidRPr="00903622">
        <w:rPr>
          <w:lang w:val="en-US"/>
        </w:rPr>
        <w:t xml:space="preserve"> about the use of a modeling artifact to the detriment of another. Biometric sensors have been explored in recent years as data collection devices become more accessible.</w:t>
      </w:r>
      <w:r w:rsidR="00B143D4" w:rsidRPr="00704FC2">
        <w:rPr>
          <w:lang w:val="en-US"/>
        </w:rPr>
        <w:t xml:space="preserve"> </w:t>
      </w:r>
      <w:proofErr w:type="spellStart"/>
      <w:r w:rsidR="00B143D4">
        <w:rPr>
          <w:lang w:val="en-US"/>
        </w:rPr>
        <w:t>Adtionally</w:t>
      </w:r>
      <w:proofErr w:type="spellEnd"/>
      <w:r w:rsidR="00B143D4">
        <w:rPr>
          <w:lang w:val="en-US"/>
        </w:rPr>
        <w:t>, o</w:t>
      </w:r>
      <w:r w:rsidRPr="00903622">
        <w:rPr>
          <w:lang w:val="en-US"/>
        </w:rPr>
        <w:t xml:space="preserve">ne of the technologies that have deserved </w:t>
      </w:r>
      <w:proofErr w:type="gramStart"/>
      <w:r w:rsidRPr="00903622">
        <w:rPr>
          <w:lang w:val="en-US"/>
        </w:rPr>
        <w:t>particular attention</w:t>
      </w:r>
      <w:proofErr w:type="gramEnd"/>
      <w:r w:rsidRPr="00903622">
        <w:rPr>
          <w:lang w:val="en-US"/>
        </w:rPr>
        <w:t xml:space="preserve"> is ey</w:t>
      </w:r>
      <w:r w:rsidR="00B143D4">
        <w:rPr>
          <w:lang w:val="en-US"/>
        </w:rPr>
        <w:t xml:space="preserve">e </w:t>
      </w:r>
      <w:r w:rsidRPr="00903622">
        <w:rPr>
          <w:lang w:val="en-US"/>
        </w:rPr>
        <w:t>tracking.</w:t>
      </w:r>
    </w:p>
    <w:p w14:paraId="6F67F0AC" w14:textId="52AC4757"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w:t>
      </w:r>
      <w:r w:rsidR="00B143D4">
        <w:rPr>
          <w:lang w:val="en-US"/>
        </w:rPr>
        <w:t>ing</w:t>
      </w:r>
      <w:r w:rsidRPr="008B6879">
        <w:rPr>
          <w:lang w:val="en-US"/>
        </w:rPr>
        <w:t xml:space="preserve"> the understanding of process models through eye-tracking techniques. We use Evidence-Based Software Engineering (EBSE) to better understand the problem and the field of </w:t>
      </w:r>
      <w:r w:rsidR="00B143D4">
        <w:rPr>
          <w:lang w:val="en-US"/>
        </w:rPr>
        <w:t xml:space="preserve">the </w:t>
      </w:r>
      <w:r w:rsidRPr="008B6879">
        <w:rPr>
          <w:lang w:val="en-US"/>
        </w:rPr>
        <w:t>research, and to extract and synthesize the results. EBSE provides a rigorous and reliable research method- ology, together with auditing tasks to reduce the researcher</w:t>
      </w:r>
      <w:r w:rsidR="00B143D4">
        <w:rPr>
          <w:lang w:val="en-US"/>
        </w:rPr>
        <w:t>s’</w:t>
      </w:r>
      <w:r w:rsidRPr="008B6879">
        <w:rPr>
          <w:lang w:val="en-US"/>
        </w:rPr>
        <w:t xml:space="preserve"> bias on the results</w:t>
      </w:r>
      <w:r w:rsidRPr="00903622">
        <w:rPr>
          <w:lang w:val="en-US"/>
        </w:rPr>
        <w:t xml:space="preserve"> </w:t>
      </w:r>
      <w:r w:rsidR="00646BAC">
        <w:rPr>
          <w:lang w:val="en-US"/>
        </w:rPr>
        <w:t>[</w:t>
      </w:r>
      <w:r w:rsidR="00F35F3B">
        <w:rPr>
          <w:lang w:val="en-US"/>
        </w:rPr>
        <w:t>13</w:t>
      </w:r>
      <w:r w:rsidR="00646BAC">
        <w:rPr>
          <w:lang w:val="en-US"/>
        </w:rPr>
        <w:t>]</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focusing on identifying the best practices on a given topic based on empirical evidence, and systematic mapping studies, aiming at creating a comprehensive overview of a given research area [</w:t>
      </w:r>
      <w:r w:rsidR="000A6197">
        <w:rPr>
          <w:lang w:val="en-US"/>
        </w:rPr>
        <w:t>14</w:t>
      </w:r>
      <w:r w:rsidR="0074138E" w:rsidRPr="008B6879">
        <w:rPr>
          <w:lang w:val="en-US"/>
        </w:rPr>
        <w:t xml:space="preserve">]. </w:t>
      </w:r>
    </w:p>
    <w:p w14:paraId="1F1E4608" w14:textId="77777777" w:rsidR="004F0AFB" w:rsidRPr="0074138E" w:rsidRDefault="0074138E" w:rsidP="004F0AFB">
      <w:pPr>
        <w:rPr>
          <w:lang w:val="en-US"/>
        </w:rPr>
      </w:pPr>
      <w:r w:rsidRPr="008B6879">
        <w:rPr>
          <w:lang w:val="en-US"/>
        </w:rPr>
        <w:t xml:space="preserve">The goal of this work is to carry out a systematic mapping study of </w:t>
      </w:r>
      <w:r w:rsidR="00625202" w:rsidRPr="00903622">
        <w:rPr>
          <w:lang w:val="en-US"/>
        </w:rPr>
        <w:t>the</w:t>
      </w:r>
      <w:r w:rsidR="00B143D4">
        <w:rPr>
          <w:lang w:val="en-US"/>
        </w:rPr>
        <w:t xml:space="preserve"> existing</w:t>
      </w:r>
      <w:r w:rsidR="00625202" w:rsidRPr="00903622">
        <w:rPr>
          <w:lang w:val="en-US"/>
        </w:rPr>
        <w:t xml:space="preserve"> </w:t>
      </w:r>
      <w:r w:rsidRPr="0074138E">
        <w:rPr>
          <w:lang w:val="en-US"/>
        </w:rPr>
        <w:t xml:space="preserve">primary </w:t>
      </w:r>
      <w:proofErr w:type="gramStart"/>
      <w:r w:rsidR="00625202" w:rsidRPr="00903622">
        <w:rPr>
          <w:lang w:val="en-US"/>
        </w:rPr>
        <w:t>studies,</w:t>
      </w:r>
      <w:r w:rsidR="00B143D4">
        <w:rPr>
          <w:lang w:val="en-US"/>
        </w:rPr>
        <w:t xml:space="preserve"> and</w:t>
      </w:r>
      <w:proofErr w:type="gramEnd"/>
      <w:r w:rsidR="00625202" w:rsidRPr="00903622">
        <w:rPr>
          <w:lang w:val="en-US"/>
        </w:rPr>
        <w:t xml:space="preserve"> classifying them concerning the information presented. </w:t>
      </w:r>
      <w:r w:rsidR="00B143D4">
        <w:rPr>
          <w:lang w:val="en-US"/>
        </w:rPr>
        <w:t>Also</w:t>
      </w:r>
      <w:r w:rsidR="00625202" w:rsidRPr="00903622">
        <w:rPr>
          <w:lang w:val="en-US"/>
        </w:rPr>
        <w:t xml:space="preserve">, to give an overview of the literature regarding the mediation of terms: business processes, comprehension, and eye-tracking. This </w:t>
      </w:r>
      <w:r w:rsidR="004F0AFB">
        <w:rPr>
          <w:lang w:val="en-US"/>
        </w:rPr>
        <w:t>paper</w:t>
      </w:r>
      <w:r w:rsidR="00625202" w:rsidRPr="00903622">
        <w:rPr>
          <w:lang w:val="en-US"/>
        </w:rPr>
        <w:t xml:space="preserve"> will provide an adequate position for new research activities in this </w:t>
      </w:r>
      <w:proofErr w:type="gramStart"/>
      <w:r w:rsidR="00625202" w:rsidRPr="00903622">
        <w:rPr>
          <w:lang w:val="en-US"/>
        </w:rPr>
        <w:t>area</w:t>
      </w:r>
      <w:r w:rsidR="004F0AFB">
        <w:rPr>
          <w:lang w:val="en-US"/>
        </w:rPr>
        <w:t>,</w:t>
      </w:r>
      <w:proofErr w:type="gramEnd"/>
      <w:r w:rsidR="00625202" w:rsidRPr="00903622">
        <w:rPr>
          <w:lang w:val="en-US"/>
        </w:rPr>
        <w:t xml:space="preserve"> </w:t>
      </w:r>
      <w:r w:rsidR="004F0AFB">
        <w:rPr>
          <w:lang w:val="en-US"/>
        </w:rPr>
        <w:t>h</w:t>
      </w:r>
      <w:r w:rsidR="004F0AFB" w:rsidRPr="00903622">
        <w:rPr>
          <w:lang w:val="en-US"/>
        </w:rPr>
        <w:t xml:space="preserve">owever, it is not </w:t>
      </w:r>
      <w:r w:rsidR="004F0AFB">
        <w:rPr>
          <w:lang w:val="en-US"/>
        </w:rPr>
        <w:t xml:space="preserve">its </w:t>
      </w:r>
      <w:r w:rsidR="004F0AFB" w:rsidRPr="00903622">
        <w:rPr>
          <w:lang w:val="en-US"/>
        </w:rPr>
        <w:t xml:space="preserve">purpose to present a </w:t>
      </w:r>
      <w:r w:rsidR="004F0AFB">
        <w:rPr>
          <w:lang w:val="en-US"/>
        </w:rPr>
        <w:t xml:space="preserve">rigid </w:t>
      </w:r>
      <w:r w:rsidR="004F0AFB" w:rsidRPr="00903622">
        <w:rPr>
          <w:lang w:val="en-US"/>
        </w:rPr>
        <w:t>comparison between the studies identified here.</w:t>
      </w:r>
    </w:p>
    <w:p w14:paraId="6771598D" w14:textId="77777777" w:rsidR="004F0AFB" w:rsidRPr="00903622" w:rsidRDefault="004F0AFB" w:rsidP="004F0AFB">
      <w:pPr>
        <w:pStyle w:val="p1a"/>
        <w:ind w:firstLine="227"/>
        <w:rPr>
          <w:lang w:val="en-US"/>
        </w:rPr>
      </w:pPr>
      <w:r w:rsidRPr="00903622">
        <w:rPr>
          <w:lang w:val="en-US"/>
        </w:rPr>
        <w:t>The remainder of this paper is organized as follows</w:t>
      </w:r>
      <w:r>
        <w:rPr>
          <w:lang w:val="en-US"/>
        </w:rPr>
        <w:t>:</w:t>
      </w:r>
      <w:r w:rsidRPr="00903622">
        <w:rPr>
          <w:lang w:val="en-US"/>
        </w:rPr>
        <w:t xml:space="preserve"> </w:t>
      </w:r>
      <w:r>
        <w:rPr>
          <w:lang w:val="en-US"/>
        </w:rPr>
        <w:t>s</w:t>
      </w:r>
      <w:r w:rsidRPr="00903622">
        <w:rPr>
          <w:lang w:val="en-US"/>
        </w:rPr>
        <w:t>ection 2 gives an overview of introductory concepts</w:t>
      </w:r>
      <w:r>
        <w:rPr>
          <w:lang w:val="en-US"/>
        </w:rPr>
        <w:t>;</w:t>
      </w:r>
      <w:r w:rsidRPr="00903622">
        <w:rPr>
          <w:lang w:val="en-US"/>
        </w:rPr>
        <w:t xml:space="preserve"> </w:t>
      </w:r>
      <w:r>
        <w:rPr>
          <w:lang w:val="en-US"/>
        </w:rPr>
        <w:t>s</w:t>
      </w:r>
      <w:r w:rsidRPr="00903622">
        <w:rPr>
          <w:lang w:val="en-US"/>
        </w:rPr>
        <w:t xml:space="preserve">ection 3 </w:t>
      </w:r>
      <w:r>
        <w:rPr>
          <w:lang w:val="en-US"/>
        </w:rPr>
        <w:t xml:space="preserve">shows </w:t>
      </w:r>
      <w:r w:rsidRPr="00903622">
        <w:rPr>
          <w:lang w:val="en-US"/>
        </w:rPr>
        <w:t xml:space="preserve">the method used in this study </w:t>
      </w:r>
      <w:proofErr w:type="spellStart"/>
      <w:r>
        <w:rPr>
          <w:lang w:val="en-US"/>
        </w:rPr>
        <w:t>describing</w:t>
      </w:r>
      <w:r w:rsidRPr="00903622">
        <w:rPr>
          <w:lang w:val="en-US"/>
        </w:rPr>
        <w:t>the</w:t>
      </w:r>
      <w:proofErr w:type="spellEnd"/>
      <w:r w:rsidRPr="00903622">
        <w:rPr>
          <w:lang w:val="en-US"/>
        </w:rPr>
        <w:t xml:space="preserve"> planning phase and the research questions addressed</w:t>
      </w:r>
      <w:r>
        <w:rPr>
          <w:lang w:val="en-US"/>
        </w:rPr>
        <w:t>;</w:t>
      </w:r>
      <w:r w:rsidRPr="00903622">
        <w:rPr>
          <w:lang w:val="en-US"/>
        </w:rPr>
        <w:t xml:space="preserve"> </w:t>
      </w:r>
      <w:r>
        <w:rPr>
          <w:lang w:val="en-US"/>
        </w:rPr>
        <w:t>s</w:t>
      </w:r>
      <w:r w:rsidRPr="00903622">
        <w:rPr>
          <w:lang w:val="en-US"/>
        </w:rPr>
        <w:t>ection 4 describes its execution, presenting the selected reviews, the classification scheme adopted and reports the findings</w:t>
      </w:r>
      <w:r>
        <w:rPr>
          <w:lang w:val="en-US"/>
        </w:rPr>
        <w:t>;</w:t>
      </w:r>
      <w:r w:rsidRPr="00903622">
        <w:rPr>
          <w:lang w:val="en-US"/>
        </w:rPr>
        <w:t xml:space="preserve"> </w:t>
      </w:r>
      <w:r>
        <w:rPr>
          <w:lang w:val="en-US"/>
        </w:rPr>
        <w:t>while, s</w:t>
      </w:r>
      <w:r w:rsidRPr="00903622">
        <w:rPr>
          <w:lang w:val="en-US"/>
        </w:rPr>
        <w:t>ection 5 discusses related work</w:t>
      </w:r>
      <w:r>
        <w:rPr>
          <w:lang w:val="en-US"/>
        </w:rPr>
        <w:t>s; finally,</w:t>
      </w:r>
      <w:r w:rsidRPr="00903622">
        <w:rPr>
          <w:lang w:val="en-US"/>
        </w:rPr>
        <w:t xml:space="preserve"> </w:t>
      </w:r>
      <w:r>
        <w:rPr>
          <w:lang w:val="en-US"/>
        </w:rPr>
        <w:t>s</w:t>
      </w:r>
      <w:r w:rsidRPr="00903622">
        <w:rPr>
          <w:lang w:val="en-US"/>
        </w:rPr>
        <w:t>ection 6 concludes this paper and summarizes directions for further action.</w:t>
      </w:r>
    </w:p>
    <w:p w14:paraId="3F74148F" w14:textId="77777777" w:rsidR="00022DB3" w:rsidRPr="002F1F56" w:rsidRDefault="00022DB3" w:rsidP="00705807">
      <w:pPr>
        <w:pStyle w:val="heading1"/>
      </w:pPr>
      <w:r w:rsidRPr="00705807">
        <w:t>Background</w:t>
      </w:r>
    </w:p>
    <w:p w14:paraId="7D419F5D" w14:textId="73DDD115"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 [</w:t>
      </w:r>
      <w:r w:rsidR="000A6197">
        <w:rPr>
          <w:lang w:val="en-US"/>
        </w:rPr>
        <w:t>15</w:t>
      </w:r>
      <w:r w:rsidRPr="00231F8A">
        <w:rPr>
          <w:lang w:val="en-US"/>
        </w:rPr>
        <w:t xml:space="preserve">]. </w:t>
      </w:r>
      <w:r w:rsidRPr="00231F8A">
        <w:rPr>
          <w:lang w:val="en-US"/>
        </w:rPr>
        <w:lastRenderedPageBreak/>
        <w:t xml:space="preserve">The </w:t>
      </w:r>
      <w:r w:rsidR="00231F8A">
        <w:rPr>
          <w:lang w:val="en-US"/>
        </w:rPr>
        <w:t>aim</w:t>
      </w:r>
      <w:r w:rsidR="00231F8A" w:rsidRPr="00231F8A">
        <w:rPr>
          <w:lang w:val="en-US"/>
        </w:rPr>
        <w:t xml:space="preserve"> </w:t>
      </w:r>
      <w:r w:rsidRPr="00231F8A">
        <w:rPr>
          <w:lang w:val="en-US"/>
        </w:rPr>
        <w:t>of business process modeling is to build Business Process Diagrams (BPD), which are technical drawings that translate abstract representations of processes [</w:t>
      </w:r>
      <w:r w:rsidR="000A6197">
        <w:rPr>
          <w:lang w:val="en-US"/>
        </w:rPr>
        <w:t>16</w:t>
      </w:r>
      <w:r w:rsidRPr="00231F8A">
        <w:rPr>
          <w:lang w:val="en-US"/>
        </w:rPr>
        <w:t>].</w:t>
      </w:r>
    </w:p>
    <w:p w14:paraId="1E002FE2" w14:textId="036B8B46" w:rsidR="002A0144" w:rsidRPr="00903622" w:rsidRDefault="004C08AC" w:rsidP="00312348">
      <w:pPr>
        <w:ind w:firstLine="0"/>
        <w:rPr>
          <w:lang w:val="en-US"/>
        </w:rPr>
      </w:pPr>
      <w:r w:rsidRPr="00903622">
        <w:rPr>
          <w:lang w:val="en-US"/>
        </w:rPr>
        <w:t>In [</w:t>
      </w:r>
      <w:r w:rsidR="000A6197">
        <w:rPr>
          <w:lang w:val="en-US"/>
        </w:rPr>
        <w:t>17</w:t>
      </w:r>
      <w:r w:rsidRPr="00903622">
        <w:rPr>
          <w:lang w:val="en-US"/>
        </w:rPr>
        <w:t>], understanding is a criterion that helps to measure whether the information contained in a model can be understood by all stakeholders. The authors also point out that understanding is one of the criteria used to evaluate the quality of a model. This definition implies that the opinion can be investigated from two central angles: personal factors, related to the reader of the model</w:t>
      </w:r>
      <w:r w:rsidR="003732F4">
        <w:rPr>
          <w:lang w:val="en-US"/>
        </w:rPr>
        <w:t>,</w:t>
      </w:r>
      <w:r w:rsidRPr="00903622">
        <w:rPr>
          <w:lang w:val="en-US"/>
        </w:rPr>
        <w:t xml:space="preserve"> and the factors that relate to the model itself. </w:t>
      </w:r>
    </w:p>
    <w:p w14:paraId="2A84C43C" w14:textId="1E9CB929" w:rsidR="004C08AC" w:rsidRPr="00903622" w:rsidRDefault="004C08AC" w:rsidP="000A6197">
      <w:pPr>
        <w:rPr>
          <w:lang w:val="en-US"/>
        </w:rPr>
      </w:pPr>
      <w:r w:rsidRPr="00AA1754">
        <w:rPr>
          <w:lang w:val="en-US"/>
        </w:rPr>
        <w:t>Eye-tracking is a mechanism for collecting cognitive data from its users. This mechanism is used to conduct empirical studies and to study understanding models [</w:t>
      </w:r>
      <w:r w:rsidR="002E3040">
        <w:rPr>
          <w:lang w:val="en-US"/>
        </w:rPr>
        <w:t>18</w:t>
      </w:r>
      <w:r w:rsidRPr="00AA1754">
        <w:rPr>
          <w:lang w:val="en-US"/>
        </w:rPr>
        <w:t xml:space="preserve">], to realize what can be improved to facilitate, </w:t>
      </w:r>
      <w:r w:rsidR="003732F4">
        <w:rPr>
          <w:lang w:val="en-US"/>
        </w:rPr>
        <w:t xml:space="preserve">for instance, </w:t>
      </w:r>
      <w:r w:rsidRPr="00AA1754">
        <w:rPr>
          <w:lang w:val="en-US"/>
        </w:rPr>
        <w:t xml:space="preserve">the interaction of systems </w:t>
      </w:r>
      <w:r w:rsidR="00E8363F">
        <w:rPr>
          <w:lang w:val="en-US"/>
        </w:rPr>
        <w:t>with</w:t>
      </w:r>
      <w:r w:rsidR="00E8363F" w:rsidRPr="00AA1754">
        <w:rPr>
          <w:lang w:val="en-US"/>
        </w:rPr>
        <w:t xml:space="preserve"> </w:t>
      </w:r>
      <w:r w:rsidRPr="00AA1754">
        <w:rPr>
          <w:lang w:val="en-US"/>
        </w:rPr>
        <w:t>their users. The systems that use this technology are based on theories of the human physiological system, such as the theory of visual perception, and cognitive theories, such as</w:t>
      </w:r>
      <w:r w:rsidR="00E8363F">
        <w:rPr>
          <w:lang w:val="en-US"/>
        </w:rPr>
        <w:t xml:space="preserve"> the</w:t>
      </w:r>
      <w:r w:rsidR="005D2BCA" w:rsidRPr="00AA1754">
        <w:rPr>
          <w:lang w:val="en-US"/>
        </w:rPr>
        <w:t xml:space="preserve"> </w:t>
      </w:r>
      <w:r w:rsidRPr="00AA1754">
        <w:rPr>
          <w:lang w:val="en-US"/>
        </w:rPr>
        <w:t>visual attention theory [</w:t>
      </w:r>
      <w:r w:rsidR="002E3040">
        <w:rPr>
          <w:lang w:val="en-US"/>
        </w:rPr>
        <w:t>19</w:t>
      </w:r>
      <w:r w:rsidRPr="00AA1754">
        <w:rPr>
          <w:lang w:val="en-US"/>
        </w:rPr>
        <w:t xml:space="preserve">]. </w:t>
      </w:r>
      <w:r w:rsidR="00E8363F" w:rsidRPr="00903622">
        <w:rPr>
          <w:lang w:val="en-US"/>
        </w:rPr>
        <w:t>Thus, such technology allows analyzing user</w:t>
      </w:r>
      <w:r w:rsidR="00E8363F">
        <w:rPr>
          <w:lang w:val="en-US"/>
        </w:rPr>
        <w:t>’s</w:t>
      </w:r>
      <w:r w:rsidR="00E8363F" w:rsidRPr="00903622">
        <w:rPr>
          <w:lang w:val="en-US"/>
        </w:rPr>
        <w:t xml:space="preserve"> performance in reading and interpreting business process models</w:t>
      </w:r>
      <w:r w:rsidRPr="00903622">
        <w:rPr>
          <w:lang w:val="en-US"/>
        </w:rPr>
        <w:t>.</w:t>
      </w:r>
    </w:p>
    <w:p w14:paraId="79FB66DE" w14:textId="77777777" w:rsidR="00343E5B" w:rsidRDefault="000477BA" w:rsidP="00343E5B">
      <w:pPr>
        <w:pStyle w:val="heading1"/>
        <w:rPr>
          <w:bCs/>
          <w:color w:val="000000"/>
        </w:rPr>
      </w:pPr>
      <w:proofErr w:type="spellStart"/>
      <w:r w:rsidRPr="000477BA">
        <w:rPr>
          <w:bCs/>
          <w:color w:val="000000"/>
        </w:rPr>
        <w:t>Method</w:t>
      </w:r>
      <w:proofErr w:type="spellEnd"/>
    </w:p>
    <w:p w14:paraId="3CA65313" w14:textId="1D4CE340" w:rsidR="00EA351E" w:rsidRDefault="00EA351E" w:rsidP="00312348">
      <w:pPr>
        <w:ind w:firstLine="0"/>
        <w:rPr>
          <w:lang w:val="en-US"/>
        </w:rPr>
      </w:pPr>
      <w:r w:rsidRPr="00903622">
        <w:rPr>
          <w:lang w:val="en-US"/>
        </w:rPr>
        <w:t>In [</w:t>
      </w:r>
      <w:r w:rsidR="003F1F4D">
        <w:rPr>
          <w:lang w:val="en-US"/>
        </w:rPr>
        <w:t>14</w:t>
      </w:r>
      <w:r w:rsidRPr="00903622">
        <w:rPr>
          <w:lang w:val="en-US"/>
        </w:rPr>
        <w:t xml:space="preserve">] the authors describe the process that was used as a starting point for </w:t>
      </w:r>
      <w:r w:rsidR="00E8363F">
        <w:rPr>
          <w:lang w:val="en-US"/>
        </w:rPr>
        <w:t>this</w:t>
      </w:r>
      <w:r w:rsidRPr="00903622">
        <w:rPr>
          <w:lang w:val="en-US"/>
        </w:rPr>
        <w:t xml:space="preserve"> work. However, </w:t>
      </w:r>
      <w:r w:rsidR="00E8363F" w:rsidRPr="00903622">
        <w:rPr>
          <w:lang w:val="en-US"/>
        </w:rPr>
        <w:t>the ideas</w:t>
      </w:r>
      <w:r w:rsidR="00E8363F">
        <w:rPr>
          <w:lang w:val="en-US"/>
        </w:rPr>
        <w:t xml:space="preserve"> were blended and</w:t>
      </w:r>
      <w:r w:rsidR="00E8363F" w:rsidRPr="00903622">
        <w:rPr>
          <w:lang w:val="en-US"/>
        </w:rPr>
        <w:t xml:space="preserve"> presented in </w:t>
      </w:r>
      <w:r w:rsidRPr="00903622">
        <w:rPr>
          <w:lang w:val="en-US"/>
        </w:rPr>
        <w:t>[</w:t>
      </w:r>
      <w:r w:rsidR="003F1F4D">
        <w:rPr>
          <w:lang w:val="en-US"/>
        </w:rPr>
        <w:t>14</w:t>
      </w:r>
      <w:r w:rsidRPr="00903622">
        <w:rPr>
          <w:lang w:val="en-US"/>
        </w:rPr>
        <w:t>] with the right practices defined for the SLR in [</w:t>
      </w:r>
      <w:r w:rsidR="00857897">
        <w:rPr>
          <w:lang w:val="en-US"/>
        </w:rPr>
        <w:t>20</w:t>
      </w:r>
      <w:r w:rsidRPr="00903622">
        <w:rPr>
          <w:lang w:val="en-US"/>
        </w:rPr>
        <w:t xml:space="preserve">]. </w:t>
      </w:r>
      <w:r w:rsidR="00E8363F">
        <w:rPr>
          <w:lang w:val="en-US"/>
        </w:rPr>
        <w:t>Then</w:t>
      </w:r>
      <w:r w:rsidRPr="00903622">
        <w:rPr>
          <w:lang w:val="en-US"/>
        </w:rPr>
        <w:t>, we apply a systematic mapping process, including some good practices used in SLRs. An example of this is the use of a search protocol. This artifact defined a plan, which established the necessary mapping procedures presented here.</w:t>
      </w:r>
    </w:p>
    <w:p w14:paraId="53CDE6A1" w14:textId="38ED0E16" w:rsidR="00C75E15" w:rsidRDefault="004B0494" w:rsidP="00F22E72">
      <w:pPr>
        <w:pStyle w:val="p1a"/>
        <w:keepNext/>
        <w:spacing w:before="120"/>
        <w:jc w:val="center"/>
      </w:pPr>
      <w:r>
        <w:rPr>
          <w:noProof/>
        </w:rPr>
        <w:drawing>
          <wp:inline distT="0" distB="0" distL="0" distR="0" wp14:anchorId="45E75AAA" wp14:editId="77CC81B8">
            <wp:extent cx="3514389" cy="1133363"/>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7892" cy="1147392"/>
                    </a:xfrm>
                    <a:prstGeom prst="rect">
                      <a:avLst/>
                    </a:prstGeom>
                    <a:noFill/>
                    <a:ln>
                      <a:noFill/>
                    </a:ln>
                  </pic:spPr>
                </pic:pic>
              </a:graphicData>
            </a:graphic>
          </wp:inline>
        </w:drawing>
      </w:r>
    </w:p>
    <w:p w14:paraId="1D158974" w14:textId="34202DC5" w:rsidR="00C75E15" w:rsidRPr="00B574EF" w:rsidRDefault="00C75E15" w:rsidP="00C75E15">
      <w:pPr>
        <w:pStyle w:val="Legenda"/>
        <w:jc w:val="center"/>
        <w:rPr>
          <w:i w:val="0"/>
          <w:iCs w:val="0"/>
          <w:color w:val="auto"/>
          <w:sz w:val="20"/>
          <w:szCs w:val="20"/>
          <w:lang w:val="en-US"/>
        </w:rPr>
      </w:pPr>
      <w:bookmarkStart w:id="0" w:name="_Ref8386114"/>
      <w:r w:rsidRPr="00B574EF">
        <w:rPr>
          <w:b/>
          <w:i w:val="0"/>
          <w:iCs w:val="0"/>
          <w:color w:val="auto"/>
          <w:sz w:val="20"/>
          <w:szCs w:val="20"/>
          <w:lang w:val="en-US"/>
        </w:rPr>
        <w:t xml:space="preserve">Fig. </w:t>
      </w:r>
      <w:r w:rsidRPr="00B574EF">
        <w:rPr>
          <w:b/>
          <w:i w:val="0"/>
          <w:iCs w:val="0"/>
          <w:color w:val="auto"/>
          <w:sz w:val="20"/>
          <w:szCs w:val="20"/>
          <w:lang w:val="en-US"/>
        </w:rPr>
        <w:fldChar w:fldCharType="begin"/>
      </w:r>
      <w:r w:rsidRPr="00B574EF">
        <w:rPr>
          <w:b/>
          <w:i w:val="0"/>
          <w:iCs w:val="0"/>
          <w:color w:val="auto"/>
          <w:sz w:val="20"/>
          <w:szCs w:val="20"/>
          <w:lang w:val="en-US"/>
        </w:rPr>
        <w:instrText xml:space="preserve"> SEQ Figura \* ARABIC </w:instrText>
      </w:r>
      <w:r w:rsidRPr="00B574EF">
        <w:rPr>
          <w:b/>
          <w:i w:val="0"/>
          <w:iCs w:val="0"/>
          <w:color w:val="auto"/>
          <w:sz w:val="20"/>
          <w:szCs w:val="20"/>
          <w:lang w:val="en-US"/>
        </w:rPr>
        <w:fldChar w:fldCharType="separate"/>
      </w:r>
      <w:r w:rsidR="00F22E72">
        <w:rPr>
          <w:b/>
          <w:i w:val="0"/>
          <w:iCs w:val="0"/>
          <w:noProof/>
          <w:color w:val="auto"/>
          <w:sz w:val="20"/>
          <w:szCs w:val="20"/>
          <w:lang w:val="en-US"/>
        </w:rPr>
        <w:t>1</w:t>
      </w:r>
      <w:r w:rsidRPr="00B574EF">
        <w:rPr>
          <w:b/>
          <w:i w:val="0"/>
          <w:iCs w:val="0"/>
          <w:color w:val="auto"/>
          <w:sz w:val="20"/>
          <w:szCs w:val="20"/>
          <w:lang w:val="en-US"/>
        </w:rPr>
        <w:fldChar w:fldCharType="end"/>
      </w:r>
      <w:bookmarkEnd w:id="0"/>
      <w:r w:rsidRPr="00B574EF">
        <w:rPr>
          <w:i w:val="0"/>
          <w:iCs w:val="0"/>
          <w:color w:val="auto"/>
          <w:sz w:val="20"/>
          <w:szCs w:val="20"/>
          <w:lang w:val="en-US"/>
        </w:rPr>
        <w:t xml:space="preserve"> Typical Systematic Mapping Study Processes</w:t>
      </w:r>
      <w:r w:rsidRPr="00EE4A1E">
        <w:rPr>
          <w:i w:val="0"/>
          <w:iCs w:val="0"/>
          <w:color w:val="auto"/>
          <w:sz w:val="20"/>
          <w:szCs w:val="20"/>
          <w:vertAlign w:val="superscript"/>
          <w:lang w:val="en-US"/>
        </w:rPr>
        <w:footnoteReference w:id="1"/>
      </w:r>
      <w:r w:rsidRPr="00B574EF">
        <w:rPr>
          <w:i w:val="0"/>
          <w:iCs w:val="0"/>
          <w:color w:val="auto"/>
          <w:sz w:val="20"/>
          <w:szCs w:val="20"/>
          <w:lang w:val="en-US"/>
        </w:rPr>
        <w:t xml:space="preserve"> adapted from [</w:t>
      </w:r>
      <w:r w:rsidR="00E8363F">
        <w:rPr>
          <w:i w:val="0"/>
          <w:iCs w:val="0"/>
          <w:color w:val="auto"/>
          <w:sz w:val="20"/>
          <w:szCs w:val="20"/>
          <w:lang w:val="en-US"/>
        </w:rPr>
        <w:t>14</w:t>
      </w:r>
      <w:r w:rsidRPr="00B574EF">
        <w:rPr>
          <w:i w:val="0"/>
          <w:iCs w:val="0"/>
          <w:color w:val="auto"/>
          <w:sz w:val="20"/>
          <w:szCs w:val="20"/>
          <w:lang w:val="en-US"/>
        </w:rPr>
        <w:t>].</w:t>
      </w:r>
    </w:p>
    <w:p w14:paraId="5E46EE3F" w14:textId="4D575604" w:rsidR="00D93669" w:rsidRPr="00903622" w:rsidRDefault="00EA351E" w:rsidP="00EA351E">
      <w:pPr>
        <w:rPr>
          <w:lang w:val="en-US"/>
        </w:rPr>
      </w:pPr>
      <w:r w:rsidRPr="00903622">
        <w:rPr>
          <w:lang w:val="en-US"/>
        </w:rPr>
        <w:t>Other activities of the process, as proposed in [</w:t>
      </w:r>
      <w:r w:rsidR="003F1F4D">
        <w:rPr>
          <w:lang w:val="en-US"/>
        </w:rPr>
        <w:t>14</w:t>
      </w:r>
      <w:r w:rsidRPr="00903622">
        <w:rPr>
          <w:lang w:val="en-US"/>
        </w:rPr>
        <w:t>], were also altered and/or rearranged in this study. As can be observed in Fig. 1, the process was divided into three main activities: (A) "</w:t>
      </w:r>
      <w:r w:rsidRPr="00F22E72">
        <w:rPr>
          <w:i/>
          <w:iCs/>
          <w:lang w:val="en-US"/>
        </w:rPr>
        <w:t>Plan the Mapping</w:t>
      </w:r>
      <w:r w:rsidRPr="00903622">
        <w:rPr>
          <w:lang w:val="en-US"/>
        </w:rPr>
        <w:t xml:space="preserve">", whose objective is to identify the need for the review, defining the research protocol that will be used to conduct the mapping; </w:t>
      </w:r>
      <w:r w:rsidR="00E8363F" w:rsidRPr="00903622">
        <w:rPr>
          <w:lang w:val="en-US"/>
        </w:rPr>
        <w:t xml:space="preserve">(B) "research studies", which aims </w:t>
      </w:r>
      <w:r w:rsidR="00E8363F">
        <w:rPr>
          <w:lang w:val="en-US"/>
        </w:rPr>
        <w:t>at</w:t>
      </w:r>
      <w:r w:rsidR="00E8363F" w:rsidRPr="00903622">
        <w:rPr>
          <w:lang w:val="en-US"/>
        </w:rPr>
        <w:t xml:space="preserve"> collect</w:t>
      </w:r>
      <w:r w:rsidR="00E8363F">
        <w:rPr>
          <w:lang w:val="en-US"/>
        </w:rPr>
        <w:t>ing</w:t>
      </w:r>
      <w:r w:rsidR="00E8363F" w:rsidRPr="00903622">
        <w:rPr>
          <w:lang w:val="en-US"/>
        </w:rPr>
        <w:t xml:space="preserve"> the studies (</w:t>
      </w:r>
      <w:r w:rsidR="00E8363F">
        <w:rPr>
          <w:lang w:val="en-US"/>
        </w:rPr>
        <w:t>C</w:t>
      </w:r>
      <w:r w:rsidR="00E8363F" w:rsidRPr="00903622">
        <w:rPr>
          <w:lang w:val="en-US"/>
        </w:rPr>
        <w:t xml:space="preserve">onduct </w:t>
      </w:r>
      <w:r w:rsidR="00E8363F">
        <w:rPr>
          <w:lang w:val="en-US"/>
        </w:rPr>
        <w:t>R</w:t>
      </w:r>
      <w:r w:rsidR="00E8363F" w:rsidRPr="00903622">
        <w:rPr>
          <w:lang w:val="en-US"/>
        </w:rPr>
        <w:t>esearch) to select the primary studies (Select</w:t>
      </w:r>
      <w:r w:rsidR="00E8363F">
        <w:rPr>
          <w:lang w:val="en-US"/>
        </w:rPr>
        <w:t xml:space="preserve"> </w:t>
      </w:r>
      <w:r w:rsidR="00E8363F" w:rsidRPr="00903622">
        <w:rPr>
          <w:lang w:val="en-US"/>
        </w:rPr>
        <w:t xml:space="preserve">Papers), applying the inclusion and exclusion criteria; (C) "Data Extraction and Mapping", which aims </w:t>
      </w:r>
      <w:r w:rsidR="00E8363F">
        <w:rPr>
          <w:lang w:val="en-US"/>
        </w:rPr>
        <w:t xml:space="preserve">at </w:t>
      </w:r>
      <w:r w:rsidR="00E8363F" w:rsidRPr="00903622">
        <w:rPr>
          <w:lang w:val="en-US"/>
        </w:rPr>
        <w:t>format</w:t>
      </w:r>
      <w:r w:rsidR="00E8363F">
        <w:rPr>
          <w:lang w:val="en-US"/>
        </w:rPr>
        <w:t>ting</w:t>
      </w:r>
      <w:r w:rsidR="00E8363F" w:rsidRPr="00903622">
        <w:rPr>
          <w:lang w:val="en-US"/>
        </w:rPr>
        <w:t xml:space="preserve"> and communicat</w:t>
      </w:r>
      <w:r w:rsidR="00E8363F">
        <w:rPr>
          <w:lang w:val="en-US"/>
        </w:rPr>
        <w:t>ing</w:t>
      </w:r>
      <w:r w:rsidR="00E8363F" w:rsidRPr="00903622">
        <w:rPr>
          <w:lang w:val="en-US"/>
        </w:rPr>
        <w:t xml:space="preserve"> the results.</w:t>
      </w:r>
    </w:p>
    <w:p w14:paraId="63851324" w14:textId="77777777" w:rsidR="00117D4B" w:rsidRDefault="00117D4B" w:rsidP="00117D4B">
      <w:pPr>
        <w:pStyle w:val="heading2"/>
      </w:pPr>
      <w:proofErr w:type="spellStart"/>
      <w:r>
        <w:lastRenderedPageBreak/>
        <w:t>Plan</w:t>
      </w:r>
      <w:proofErr w:type="spellEnd"/>
      <w:r>
        <w:t xml:space="preserve"> The Mapping</w:t>
      </w:r>
    </w:p>
    <w:p w14:paraId="033C25D9" w14:textId="49437C6B" w:rsidR="00117D4B" w:rsidRPr="00B91326" w:rsidRDefault="00E8363F" w:rsidP="00117D4B">
      <w:pPr>
        <w:pStyle w:val="p1a"/>
        <w:rPr>
          <w:color w:val="000000"/>
          <w:lang w:val="en-US"/>
        </w:rPr>
      </w:pPr>
      <w:r w:rsidRPr="00B91326">
        <w:rPr>
          <w:color w:val="000000"/>
          <w:lang w:val="en-US"/>
        </w:rPr>
        <w:t>T</w:t>
      </w:r>
      <w:r>
        <w:rPr>
          <w:color w:val="000000"/>
          <w:lang w:val="en-US"/>
        </w:rPr>
        <w:t xml:space="preserve">o </w:t>
      </w:r>
      <w:r w:rsidRPr="00B91326">
        <w:rPr>
          <w:color w:val="000000"/>
          <w:lang w:val="en-US"/>
        </w:rPr>
        <w:t>"Plan</w:t>
      </w:r>
      <w:r>
        <w:rPr>
          <w:color w:val="000000"/>
          <w:lang w:val="en-US"/>
        </w:rPr>
        <w:t xml:space="preserve"> </w:t>
      </w:r>
      <w:r w:rsidRPr="00B91326">
        <w:rPr>
          <w:color w:val="000000"/>
          <w:lang w:val="en-US"/>
        </w:rPr>
        <w:t>the Mapping"</w:t>
      </w:r>
      <w:r w:rsidRPr="003217C0">
        <w:rPr>
          <w:color w:val="000000"/>
          <w:lang w:val="en-US"/>
        </w:rPr>
        <w:t xml:space="preserve">, </w:t>
      </w:r>
      <w:r>
        <w:rPr>
          <w:color w:val="000000"/>
          <w:lang w:val="en-US"/>
        </w:rPr>
        <w:t>it</w:t>
      </w:r>
      <w:r w:rsidRPr="003217C0">
        <w:rPr>
          <w:color w:val="000000"/>
          <w:lang w:val="en-US"/>
        </w:rPr>
        <w:t xml:space="preserve"> </w:t>
      </w:r>
      <w:r>
        <w:rPr>
          <w:color w:val="000000"/>
          <w:lang w:val="en-US"/>
        </w:rPr>
        <w:t xml:space="preserve">all </w:t>
      </w:r>
      <w:r w:rsidRPr="003217C0">
        <w:rPr>
          <w:color w:val="000000"/>
          <w:lang w:val="en-US"/>
        </w:rPr>
        <w:t>start</w:t>
      </w:r>
      <w:r>
        <w:rPr>
          <w:color w:val="000000"/>
          <w:lang w:val="en-US"/>
        </w:rPr>
        <w:t>ed</w:t>
      </w:r>
      <w:r w:rsidRPr="003217C0">
        <w:rPr>
          <w:color w:val="000000"/>
          <w:lang w:val="en-US"/>
        </w:rPr>
        <w:t xml:space="preserve"> by formulating the research questions (Table 1) and the search string to run in the digital libraries (Fig. 2), </w:t>
      </w:r>
      <w:r>
        <w:rPr>
          <w:color w:val="000000"/>
          <w:lang w:val="en-US"/>
        </w:rPr>
        <w:t xml:space="preserve">consequently it was the </w:t>
      </w:r>
      <w:r w:rsidRPr="003217C0">
        <w:rPr>
          <w:color w:val="000000"/>
          <w:lang w:val="en-US"/>
        </w:rPr>
        <w:t xml:space="preserve">  defin</w:t>
      </w:r>
      <w:r>
        <w:rPr>
          <w:color w:val="000000"/>
          <w:lang w:val="en-US"/>
        </w:rPr>
        <w:t>ition of</w:t>
      </w:r>
      <w:r w:rsidRPr="003217C0">
        <w:rPr>
          <w:color w:val="000000"/>
          <w:lang w:val="en-US"/>
        </w:rPr>
        <w:t xml:space="preserve"> research sources and</w:t>
      </w:r>
      <w:r>
        <w:rPr>
          <w:color w:val="000000"/>
          <w:lang w:val="en-US"/>
        </w:rPr>
        <w:t xml:space="preserve">, </w:t>
      </w:r>
      <w:r w:rsidRPr="003217C0">
        <w:rPr>
          <w:color w:val="000000"/>
          <w:lang w:val="en-US"/>
        </w:rPr>
        <w:t>finally</w:t>
      </w:r>
      <w:r>
        <w:rPr>
          <w:color w:val="000000"/>
          <w:lang w:val="en-US"/>
        </w:rPr>
        <w:t>,</w:t>
      </w:r>
      <w:r w:rsidRPr="003217C0">
        <w:rPr>
          <w:color w:val="000000"/>
          <w:lang w:val="en-US"/>
        </w:rPr>
        <w:t xml:space="preserve"> </w:t>
      </w:r>
      <w:r>
        <w:rPr>
          <w:color w:val="000000"/>
          <w:lang w:val="en-US"/>
        </w:rPr>
        <w:t xml:space="preserve">the election of which studies should be selected (included and extracted). </w:t>
      </w:r>
      <w:r w:rsidRPr="003217C0">
        <w:rPr>
          <w:color w:val="000000"/>
          <w:lang w:val="en-US"/>
        </w:rPr>
        <w:t>(Table 2)</w:t>
      </w:r>
      <w:r w:rsidRPr="00B91326">
        <w:rPr>
          <w:color w:val="000000"/>
          <w:lang w:val="en-US"/>
        </w:rPr>
        <w:t>.</w:t>
      </w:r>
    </w:p>
    <w:p w14:paraId="35849A2C" w14:textId="7E43A8C0" w:rsidR="00117D4B" w:rsidRPr="00B574EF" w:rsidRDefault="00117D4B" w:rsidP="00F22E72">
      <w:pPr>
        <w:pStyle w:val="tablecaption"/>
        <w:spacing w:before="120" w:after="0" w:line="240" w:lineRule="auto"/>
        <w:rPr>
          <w:b/>
          <w:color w:val="000000"/>
          <w:sz w:val="20"/>
        </w:rPr>
      </w:pPr>
      <w:bookmarkStart w:id="1" w:name="_Ref8385806"/>
      <w:bookmarkStart w:id="2" w:name="_Ref8385802"/>
      <w:r>
        <w:rPr>
          <w:b/>
        </w:rPr>
        <w:t>Table</w:t>
      </w:r>
      <w:r w:rsidRPr="00B574EF">
        <w:rPr>
          <w:b/>
          <w:color w:val="000000"/>
          <w:sz w:val="20"/>
        </w:rPr>
        <w:fldChar w:fldCharType="begin"/>
      </w:r>
      <w:r w:rsidRPr="00B574EF">
        <w:rPr>
          <w:b/>
          <w:color w:val="000000"/>
          <w:sz w:val="20"/>
        </w:rPr>
        <w:instrText xml:space="preserve"> SEQ Tabela \* ARABIC </w:instrText>
      </w:r>
      <w:r w:rsidRPr="00B574EF">
        <w:rPr>
          <w:b/>
          <w:color w:val="000000"/>
          <w:sz w:val="20"/>
        </w:rPr>
        <w:fldChar w:fldCharType="separate"/>
      </w:r>
      <w:r w:rsidR="00F22E72">
        <w:rPr>
          <w:b/>
          <w:noProof/>
          <w:color w:val="000000"/>
          <w:sz w:val="20"/>
        </w:rPr>
        <w:t>1</w:t>
      </w:r>
      <w:r w:rsidRPr="00B574EF">
        <w:rPr>
          <w:b/>
          <w:color w:val="000000"/>
          <w:sz w:val="20"/>
        </w:rPr>
        <w:fldChar w:fldCharType="end"/>
      </w:r>
      <w:bookmarkEnd w:id="1"/>
      <w:r>
        <w:rPr>
          <w:b/>
          <w:color w:val="000000"/>
          <w:sz w:val="20"/>
        </w:rPr>
        <w:t xml:space="preserve">. </w:t>
      </w:r>
      <w:proofErr w:type="spellStart"/>
      <w:r w:rsidR="000A73DF">
        <w:rPr>
          <w:color w:val="000000"/>
          <w:sz w:val="20"/>
        </w:rPr>
        <w:t>R</w:t>
      </w:r>
      <w:r w:rsidR="000A73DF" w:rsidRPr="000A73DF">
        <w:rPr>
          <w:color w:val="000000"/>
          <w:sz w:val="20"/>
        </w:rPr>
        <w:t>esearch</w:t>
      </w:r>
      <w:proofErr w:type="spellEnd"/>
      <w:r w:rsidR="000A73DF" w:rsidRPr="000A73DF">
        <w:rPr>
          <w:color w:val="000000"/>
          <w:sz w:val="20"/>
        </w:rPr>
        <w:t xml:space="preserve"> </w:t>
      </w:r>
      <w:proofErr w:type="spellStart"/>
      <w:r w:rsidR="000A73DF">
        <w:rPr>
          <w:color w:val="000000"/>
          <w:sz w:val="20"/>
        </w:rPr>
        <w:t>Q</w:t>
      </w:r>
      <w:r w:rsidR="000A73DF" w:rsidRPr="000A73DF">
        <w:rPr>
          <w:color w:val="000000"/>
          <w:sz w:val="20"/>
        </w:rPr>
        <w:t>uestions</w:t>
      </w:r>
      <w:proofErr w:type="spellEnd"/>
      <w:r>
        <w:rPr>
          <w:color w:val="000000"/>
          <w:sz w:val="20"/>
        </w:rPr>
        <w:t>.</w:t>
      </w:r>
      <w:bookmarkEnd w:id="2"/>
    </w:p>
    <w:tbl>
      <w:tblPr>
        <w:tblStyle w:val="TabelaSimples12"/>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836"/>
        <w:gridCol w:w="6298"/>
      </w:tblGrid>
      <w:tr w:rsidR="00117D4B" w:rsidRPr="00034F12" w14:paraId="2F62717C" w14:textId="77777777" w:rsidTr="004B049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vAlign w:val="center"/>
            <w:hideMark/>
          </w:tcPr>
          <w:p w14:paraId="3B1B677F" w14:textId="77777777" w:rsidR="00117D4B" w:rsidRPr="004B0494" w:rsidRDefault="00117D4B" w:rsidP="004B0494">
            <w:pPr>
              <w:pStyle w:val="NormalWeb"/>
              <w:spacing w:before="0" w:beforeAutospacing="0" w:after="0" w:afterAutospacing="0"/>
              <w:jc w:val="center"/>
              <w:rPr>
                <w:sz w:val="18"/>
                <w:szCs w:val="18"/>
              </w:rPr>
            </w:pPr>
            <w:r w:rsidRPr="004B0494">
              <w:rPr>
                <w:smallCaps/>
                <w:color w:val="000000"/>
                <w:sz w:val="18"/>
                <w:szCs w:val="18"/>
              </w:rPr>
              <w:t>ID</w:t>
            </w:r>
          </w:p>
        </w:tc>
        <w:tc>
          <w:tcPr>
            <w:tcW w:w="0" w:type="auto"/>
            <w:tcBorders>
              <w:top w:val="single" w:sz="12" w:space="0" w:color="auto"/>
            </w:tcBorders>
            <w:vAlign w:val="center"/>
            <w:hideMark/>
          </w:tcPr>
          <w:p w14:paraId="255E57FE" w14:textId="78313D9E" w:rsidR="00117D4B" w:rsidRPr="004B0494" w:rsidRDefault="00117D4B" w:rsidP="004B0494">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4B0494">
              <w:rPr>
                <w:color w:val="000000"/>
                <w:sz w:val="18"/>
                <w:szCs w:val="18"/>
              </w:rPr>
              <w:t>Questions</w:t>
            </w:r>
            <w:proofErr w:type="spellEnd"/>
          </w:p>
        </w:tc>
      </w:tr>
      <w:tr w:rsidR="00117D4B" w:rsidRPr="00294F31" w14:paraId="14D81B92" w14:textId="77777777" w:rsidTr="004B049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A85D16" w14:textId="77777777" w:rsidR="00117D4B" w:rsidRPr="004B0494" w:rsidRDefault="00117D4B" w:rsidP="004B0494">
            <w:pPr>
              <w:pStyle w:val="NormalWeb"/>
              <w:spacing w:before="0" w:beforeAutospacing="0" w:after="0" w:afterAutospacing="0"/>
              <w:jc w:val="center"/>
              <w:rPr>
                <w:b w:val="0"/>
                <w:bCs w:val="0"/>
                <w:smallCaps/>
                <w:color w:val="000000"/>
                <w:sz w:val="18"/>
                <w:szCs w:val="18"/>
              </w:rPr>
            </w:pPr>
            <w:r w:rsidRPr="004B0494">
              <w:rPr>
                <w:smallCaps/>
                <w:color w:val="000000"/>
                <w:sz w:val="18"/>
                <w:szCs w:val="18"/>
              </w:rPr>
              <w:t>RQ1</w:t>
            </w:r>
          </w:p>
          <w:p w14:paraId="4C081A4A" w14:textId="3144B3B1" w:rsidR="00117D4B" w:rsidRPr="004B0494" w:rsidRDefault="00117D4B" w:rsidP="004B0494">
            <w:pPr>
              <w:pStyle w:val="NormalWeb"/>
              <w:spacing w:before="0" w:beforeAutospacing="0" w:after="0" w:afterAutospacing="0"/>
              <w:jc w:val="center"/>
              <w:rPr>
                <w:smallCaps/>
                <w:color w:val="000000"/>
                <w:sz w:val="18"/>
                <w:szCs w:val="18"/>
              </w:rPr>
            </w:pPr>
            <w:r w:rsidRPr="004B0494">
              <w:rPr>
                <w:smallCaps/>
                <w:color w:val="000000"/>
                <w:sz w:val="18"/>
                <w:szCs w:val="18"/>
              </w:rPr>
              <w:t>(</w:t>
            </w:r>
            <w:r w:rsidR="00857897" w:rsidRPr="004B0494">
              <w:rPr>
                <w:smallCaps/>
                <w:color w:val="000000"/>
                <w:sz w:val="18"/>
                <w:szCs w:val="18"/>
              </w:rPr>
              <w:t>MAIN</w:t>
            </w:r>
            <w:r w:rsidRPr="004B0494">
              <w:rPr>
                <w:smallCaps/>
                <w:color w:val="000000"/>
                <w:sz w:val="18"/>
                <w:szCs w:val="18"/>
              </w:rPr>
              <w:t>)</w:t>
            </w:r>
          </w:p>
        </w:tc>
        <w:tc>
          <w:tcPr>
            <w:tcW w:w="0" w:type="auto"/>
            <w:vAlign w:val="center"/>
          </w:tcPr>
          <w:p w14:paraId="6DE5681D" w14:textId="77777777" w:rsidR="00117D4B" w:rsidRPr="004B0494" w:rsidRDefault="00117D4B" w:rsidP="004B0494">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B0494">
              <w:rPr>
                <w:color w:val="000000"/>
                <w:sz w:val="18"/>
                <w:szCs w:val="18"/>
                <w:lang w:val="en-US"/>
              </w:rPr>
              <w:t>Is eye-tracking technology being used in the analysis of the understanding of business process models?</w:t>
            </w:r>
          </w:p>
        </w:tc>
      </w:tr>
      <w:tr w:rsidR="00117D4B" w:rsidRPr="00294F31" w14:paraId="68BBBD14"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A66D68"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RQ2</w:t>
            </w:r>
          </w:p>
        </w:tc>
        <w:tc>
          <w:tcPr>
            <w:tcW w:w="0" w:type="auto"/>
            <w:vAlign w:val="center"/>
            <w:hideMark/>
          </w:tcPr>
          <w:p w14:paraId="28BFFF8E"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4B0494">
              <w:rPr>
                <w:sz w:val="18"/>
                <w:szCs w:val="18"/>
                <w:lang w:val="en-US"/>
              </w:rPr>
              <w:t>What metrics are used to measure the visual comprehension of eye-tracking business process models?</w:t>
            </w:r>
          </w:p>
        </w:tc>
      </w:tr>
      <w:tr w:rsidR="00117D4B" w:rsidRPr="00294F31" w14:paraId="51ED85DB"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551A7F3" w14:textId="77777777" w:rsidR="00117D4B" w:rsidRPr="004B0494" w:rsidRDefault="00117D4B" w:rsidP="004B0494">
            <w:pPr>
              <w:pStyle w:val="NormalWeb"/>
              <w:spacing w:before="0" w:beforeAutospacing="0" w:after="0" w:afterAutospacing="0" w:line="0" w:lineRule="atLeast"/>
              <w:jc w:val="center"/>
              <w:rPr>
                <w:b w:val="0"/>
                <w:sz w:val="18"/>
                <w:szCs w:val="18"/>
              </w:rPr>
            </w:pPr>
            <w:r w:rsidRPr="004B0494">
              <w:rPr>
                <w:smallCaps/>
                <w:color w:val="000000"/>
                <w:sz w:val="18"/>
                <w:szCs w:val="18"/>
              </w:rPr>
              <w:t>RQ</w:t>
            </w:r>
            <w:r w:rsidRPr="004B0494">
              <w:rPr>
                <w:b w:val="0"/>
                <w:smallCaps/>
                <w:color w:val="000000"/>
                <w:sz w:val="18"/>
                <w:szCs w:val="18"/>
              </w:rPr>
              <w:t>3</w:t>
            </w:r>
          </w:p>
        </w:tc>
        <w:tc>
          <w:tcPr>
            <w:tcW w:w="0" w:type="auto"/>
            <w:vAlign w:val="center"/>
            <w:hideMark/>
          </w:tcPr>
          <w:p w14:paraId="28A4B62C" w14:textId="77777777" w:rsidR="00117D4B" w:rsidRPr="004B0494" w:rsidRDefault="00117D4B" w:rsidP="004B0494">
            <w:pPr>
              <w:pStyle w:val="NormalWeb"/>
              <w:spacing w:before="0" w:beforeAutospacing="0" w:after="0" w:afterAutospacing="0" w:line="0" w:lineRule="atLeast"/>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4B0494">
              <w:rPr>
                <w:color w:val="000000"/>
                <w:sz w:val="18"/>
                <w:szCs w:val="18"/>
                <w:lang w:val="en-US"/>
              </w:rPr>
              <w:t>Which business process model notations are evaluated in the studies?</w:t>
            </w:r>
          </w:p>
        </w:tc>
      </w:tr>
      <w:tr w:rsidR="00117D4B" w:rsidRPr="00294F31" w14:paraId="407137C1" w14:textId="77777777" w:rsidTr="004B0494">
        <w:tc>
          <w:tcPr>
            <w:cnfStyle w:val="001000000000" w:firstRow="0" w:lastRow="0" w:firstColumn="1" w:lastColumn="0" w:oddVBand="0" w:evenVBand="0" w:oddHBand="0" w:evenHBand="0" w:firstRowFirstColumn="0" w:firstRowLastColumn="0" w:lastRowFirstColumn="0" w:lastRowLastColumn="0"/>
            <w:tcW w:w="0" w:type="auto"/>
            <w:vAlign w:val="center"/>
          </w:tcPr>
          <w:p w14:paraId="20351487"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4</w:t>
            </w:r>
          </w:p>
        </w:tc>
        <w:tc>
          <w:tcPr>
            <w:tcW w:w="0" w:type="auto"/>
            <w:vAlign w:val="center"/>
          </w:tcPr>
          <w:p w14:paraId="2F613D16" w14:textId="77777777" w:rsidR="00117D4B" w:rsidRPr="004B0494" w:rsidRDefault="00117D4B" w:rsidP="004B0494">
            <w:pPr>
              <w:pStyle w:val="NormalWeb"/>
              <w:spacing w:before="0" w:beforeAutospacing="0" w:after="0" w:afterAutospacing="0"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What contributions have been reported about the application of the eye-tracker device to evaluate the understanding of the process models?</w:t>
            </w:r>
          </w:p>
        </w:tc>
      </w:tr>
      <w:tr w:rsidR="00117D4B" w:rsidRPr="00294F31" w14:paraId="1BB8AF50" w14:textId="77777777" w:rsidTr="004B0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74BAE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5</w:t>
            </w:r>
          </w:p>
        </w:tc>
        <w:tc>
          <w:tcPr>
            <w:tcW w:w="0" w:type="auto"/>
            <w:vAlign w:val="center"/>
          </w:tcPr>
          <w:p w14:paraId="63324CC9" w14:textId="77777777" w:rsidR="00117D4B" w:rsidRPr="004B0494" w:rsidRDefault="00117D4B" w:rsidP="004B0494">
            <w:pPr>
              <w:pStyle w:val="NormalWeb"/>
              <w:spacing w:line="0" w:lineRule="atLeast"/>
              <w:jc w:val="center"/>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4B0494">
              <w:rPr>
                <w:color w:val="000000"/>
                <w:sz w:val="18"/>
                <w:szCs w:val="18"/>
                <w:lang w:val="en-US"/>
              </w:rPr>
              <w:t>When and where have the studies been published?</w:t>
            </w:r>
          </w:p>
        </w:tc>
      </w:tr>
      <w:tr w:rsidR="00117D4B" w:rsidRPr="00294F31" w14:paraId="22A29B7A" w14:textId="77777777" w:rsidTr="004B0494">
        <w:trPr>
          <w:trHeight w:val="544"/>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vAlign w:val="center"/>
          </w:tcPr>
          <w:p w14:paraId="172A3FF2" w14:textId="77777777" w:rsidR="00117D4B" w:rsidRPr="004B0494" w:rsidRDefault="00117D4B" w:rsidP="004B0494">
            <w:pPr>
              <w:pStyle w:val="NormalWeb"/>
              <w:spacing w:before="0" w:beforeAutospacing="0" w:after="0" w:afterAutospacing="0" w:line="0" w:lineRule="atLeast"/>
              <w:jc w:val="center"/>
              <w:rPr>
                <w:b w:val="0"/>
                <w:smallCaps/>
                <w:color w:val="000000"/>
                <w:sz w:val="18"/>
                <w:szCs w:val="18"/>
              </w:rPr>
            </w:pPr>
            <w:r w:rsidRPr="004B0494">
              <w:rPr>
                <w:smallCaps/>
                <w:color w:val="000000"/>
                <w:sz w:val="18"/>
                <w:szCs w:val="18"/>
              </w:rPr>
              <w:t>RQ</w:t>
            </w:r>
            <w:r w:rsidRPr="004B0494">
              <w:rPr>
                <w:b w:val="0"/>
                <w:smallCaps/>
                <w:color w:val="000000"/>
                <w:sz w:val="18"/>
                <w:szCs w:val="18"/>
              </w:rPr>
              <w:t>6</w:t>
            </w:r>
          </w:p>
        </w:tc>
        <w:tc>
          <w:tcPr>
            <w:tcW w:w="0" w:type="auto"/>
            <w:tcBorders>
              <w:bottom w:val="single" w:sz="12" w:space="0" w:color="auto"/>
            </w:tcBorders>
            <w:vAlign w:val="center"/>
          </w:tcPr>
          <w:p w14:paraId="4AE3DD03" w14:textId="77777777" w:rsidR="00117D4B" w:rsidRPr="004B0494" w:rsidRDefault="00117D4B" w:rsidP="004B0494">
            <w:pPr>
              <w:pStyle w:val="NormalWeb"/>
              <w:spacing w:line="0" w:lineRule="atLeast"/>
              <w:jc w:val="center"/>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4B0494">
              <w:rPr>
                <w:color w:val="000000"/>
                <w:sz w:val="18"/>
                <w:szCs w:val="18"/>
                <w:lang w:val="en-US"/>
              </w:rPr>
              <w:t>How many researchers are using the eye tracking device to evaluate understanding in process models?</w:t>
            </w:r>
          </w:p>
        </w:tc>
      </w:tr>
    </w:tbl>
    <w:p w14:paraId="56A29E94" w14:textId="77777777" w:rsidR="007F0856" w:rsidRDefault="007F0856" w:rsidP="007F0856">
      <w:pPr>
        <w:spacing w:before="240"/>
        <w:ind w:firstLine="0"/>
        <w:jc w:val="center"/>
      </w:pPr>
      <w:r>
        <w:rPr>
          <w:noProof/>
        </w:rPr>
        <w:drawing>
          <wp:inline distT="0" distB="0" distL="0" distR="0" wp14:anchorId="22524CEE" wp14:editId="56EEA06B">
            <wp:extent cx="3975469" cy="1039906"/>
            <wp:effectExtent l="0" t="0" r="6350"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8470" cy="1061618"/>
                    </a:xfrm>
                    <a:prstGeom prst="rect">
                      <a:avLst/>
                    </a:prstGeom>
                    <a:noFill/>
                    <a:ln>
                      <a:noFill/>
                    </a:ln>
                  </pic:spPr>
                </pic:pic>
              </a:graphicData>
            </a:graphic>
          </wp:inline>
        </w:drawing>
      </w:r>
    </w:p>
    <w:p w14:paraId="37AA7B8B" w14:textId="22464C9C" w:rsidR="007F0856" w:rsidRPr="00B91326" w:rsidRDefault="007F0856" w:rsidP="007F0856">
      <w:pPr>
        <w:spacing w:after="120"/>
        <w:ind w:firstLine="0"/>
        <w:jc w:val="center"/>
        <w:rPr>
          <w:lang w:val="en-US"/>
        </w:rPr>
      </w:pPr>
      <w:bookmarkStart w:id="3" w:name="_Ref8385492"/>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sidR="00F22E72">
        <w:rPr>
          <w:b/>
          <w:iCs/>
          <w:noProof/>
          <w:lang w:val="en-US"/>
        </w:rPr>
        <w:t>2</w:t>
      </w:r>
      <w:r w:rsidRPr="00B574EF">
        <w:rPr>
          <w:b/>
          <w:iCs/>
          <w:lang w:val="en-US"/>
        </w:rPr>
        <w:fldChar w:fldCharType="end"/>
      </w:r>
      <w:bookmarkEnd w:id="3"/>
      <w:r w:rsidRPr="00B574EF">
        <w:rPr>
          <w:b/>
          <w:lang w:val="en-US"/>
        </w:rPr>
        <w:t>.</w:t>
      </w:r>
      <w:r w:rsidRPr="007B44C5">
        <w:rPr>
          <w:lang w:val="en-US"/>
        </w:rPr>
        <w:t xml:space="preserve">Search string construction based on Silva </w:t>
      </w:r>
      <w:r w:rsidRPr="007B44C5">
        <w:rPr>
          <w:i/>
          <w:lang w:val="en-US"/>
        </w:rPr>
        <w:t>et. al.</w:t>
      </w:r>
      <w:r>
        <w:rPr>
          <w:i/>
          <w:lang w:val="en-US"/>
        </w:rPr>
        <w:t xml:space="preserve"> </w:t>
      </w:r>
      <w:r w:rsidRPr="00B91326">
        <w:rPr>
          <w:lang w:val="en-US"/>
        </w:rPr>
        <w:t>[</w:t>
      </w:r>
      <w:r w:rsidRPr="00294F31">
        <w:rPr>
          <w:lang w:val="en-US"/>
        </w:rPr>
        <w:t>22</w:t>
      </w:r>
      <w:r w:rsidRPr="00B91326">
        <w:rPr>
          <w:lang w:val="en-US"/>
        </w:rPr>
        <w:t>].</w:t>
      </w:r>
    </w:p>
    <w:p w14:paraId="6E50DECC" w14:textId="77777777" w:rsidR="002E5B09" w:rsidRPr="00B91326" w:rsidRDefault="002E5B09" w:rsidP="002E5B09">
      <w:pPr>
        <w:pStyle w:val="p1a"/>
        <w:spacing w:before="240"/>
        <w:ind w:firstLine="227"/>
        <w:rPr>
          <w:color w:val="000000"/>
          <w:lang w:val="en-US"/>
        </w:rPr>
      </w:pPr>
      <w:r w:rsidRPr="00B91326">
        <w:rPr>
          <w:color w:val="000000"/>
          <w:lang w:val="en-US"/>
        </w:rPr>
        <w:t>Regarding the bases of the research, digital databases</w:t>
      </w:r>
      <w:r>
        <w:rPr>
          <w:color w:val="000000"/>
          <w:lang w:val="en-US"/>
        </w:rPr>
        <w:t xml:space="preserve"> were chosen to be used</w:t>
      </w:r>
      <w:r w:rsidRPr="00B91326">
        <w:rPr>
          <w:color w:val="000000"/>
          <w:lang w:val="en-US"/>
        </w:rPr>
        <w:t xml:space="preserve">, where the results are collected through a search query execution. The research bases selected for this study were: ACM, Engineering Village, </w:t>
      </w:r>
      <w:proofErr w:type="spellStart"/>
      <w:r w:rsidRPr="00B91326">
        <w:rPr>
          <w:color w:val="000000"/>
          <w:lang w:val="en-US"/>
        </w:rPr>
        <w:t>IEEExplore</w:t>
      </w:r>
      <w:proofErr w:type="spellEnd"/>
      <w:r w:rsidRPr="00B91326">
        <w:rPr>
          <w:color w:val="000000"/>
          <w:lang w:val="en-US"/>
        </w:rPr>
        <w:t>, Scopus, Springer Link, Web of Science, and Science Direct (Elsevier</w:t>
      </w:r>
      <w:r>
        <w:rPr>
          <w:lang w:val="en-US"/>
        </w:rPr>
        <w:t>)</w:t>
      </w:r>
      <w:r w:rsidRPr="00B91326">
        <w:rPr>
          <w:color w:val="000000"/>
          <w:lang w:val="en-US"/>
        </w:rPr>
        <w:t>.</w:t>
      </w:r>
    </w:p>
    <w:p w14:paraId="731996A6" w14:textId="3D4DB663" w:rsidR="00117D4B" w:rsidRPr="00B91326" w:rsidRDefault="00117D4B" w:rsidP="00117D4B">
      <w:pPr>
        <w:pStyle w:val="p1a"/>
        <w:ind w:firstLine="227"/>
        <w:rPr>
          <w:color w:val="000000"/>
          <w:lang w:val="en-US"/>
        </w:rPr>
      </w:pPr>
      <w:r w:rsidRPr="00B91326">
        <w:rPr>
          <w:color w:val="000000"/>
          <w:lang w:val="en-US"/>
        </w:rPr>
        <w:t xml:space="preserve">Over the investigation period, no date restriction was applied because we did not want to risk ignoring useful information that would limit the value of </w:t>
      </w:r>
      <w:r w:rsidR="002E5B09">
        <w:rPr>
          <w:color w:val="000000"/>
          <w:lang w:val="en-US"/>
        </w:rPr>
        <w:t>the</w:t>
      </w:r>
      <w:r w:rsidRPr="00B91326">
        <w:rPr>
          <w:color w:val="000000"/>
          <w:lang w:val="en-US"/>
        </w:rPr>
        <w:t xml:space="preserve"> findings and, after all, we would like to know that it was the first publication using eye-tracking in the analysis of the understanding of the process models. </w:t>
      </w:r>
      <w:r w:rsidR="00293C28" w:rsidRPr="00B91326">
        <w:rPr>
          <w:color w:val="000000"/>
          <w:lang w:val="en-US"/>
        </w:rPr>
        <w:t xml:space="preserve">After laying the foundations </w:t>
      </w:r>
      <w:r w:rsidR="00293C28">
        <w:rPr>
          <w:color w:val="000000"/>
          <w:lang w:val="en-US"/>
        </w:rPr>
        <w:t>the next step is</w:t>
      </w:r>
      <w:r w:rsidR="00293C28" w:rsidRPr="00B91326">
        <w:rPr>
          <w:color w:val="000000"/>
          <w:lang w:val="en-US"/>
        </w:rPr>
        <w:t xml:space="preserve"> identification of keywords. In this mapping, the keywords were extracted from RQ1. Figure 2 illustrates the keywords used in the queries, already grouped with the Boolean operators in the search string.</w:t>
      </w:r>
    </w:p>
    <w:p w14:paraId="1754A129" w14:textId="2ED6135C" w:rsidR="00117D4B" w:rsidRPr="00B91326" w:rsidRDefault="00293C28" w:rsidP="00117D4B">
      <w:pPr>
        <w:pStyle w:val="p1a"/>
        <w:ind w:firstLine="227"/>
        <w:rPr>
          <w:color w:val="000000"/>
          <w:lang w:val="en-US"/>
        </w:rPr>
      </w:pPr>
      <w:bookmarkStart w:id="4" w:name="_Hlk9183970"/>
      <w:r w:rsidRPr="00B91326">
        <w:rPr>
          <w:color w:val="000000"/>
          <w:lang w:val="en-US"/>
        </w:rPr>
        <w:t>It is interesting to emphasize the search on all bases. The resulting</w:t>
      </w:r>
      <w:bookmarkEnd w:id="4"/>
      <w:r w:rsidRPr="00B91326">
        <w:rPr>
          <w:color w:val="000000"/>
          <w:lang w:val="en-US"/>
        </w:rPr>
        <w:t xml:space="preserve"> number of studies can be reviewed through a set of </w:t>
      </w:r>
      <w:bookmarkStart w:id="5" w:name="_GoBack"/>
      <w:r w:rsidRPr="00B91326">
        <w:rPr>
          <w:color w:val="000000"/>
          <w:lang w:val="en-US"/>
        </w:rPr>
        <w:t xml:space="preserve">inclusion </w:t>
      </w:r>
      <w:bookmarkEnd w:id="5"/>
      <w:r w:rsidRPr="00B91326">
        <w:rPr>
          <w:color w:val="000000"/>
          <w:lang w:val="en-US"/>
        </w:rPr>
        <w:t xml:space="preserve">and exclusion criteria, which </w:t>
      </w:r>
      <w:proofErr w:type="spellStart"/>
      <w:r>
        <w:rPr>
          <w:color w:val="000000"/>
          <w:lang w:val="en-US"/>
        </w:rPr>
        <w:t>aspire</w:t>
      </w:r>
      <w:r w:rsidRPr="00B91326">
        <w:rPr>
          <w:color w:val="000000"/>
          <w:lang w:val="en-US"/>
        </w:rPr>
        <w:t>to</w:t>
      </w:r>
      <w:proofErr w:type="spellEnd"/>
      <w:r w:rsidRPr="00B91326">
        <w:rPr>
          <w:color w:val="000000"/>
          <w:lang w:val="en-US"/>
        </w:rPr>
        <w:t xml:space="preserve"> increase the quality of the resulting studies. Table 2 shows </w:t>
      </w:r>
      <w:r>
        <w:rPr>
          <w:color w:val="000000"/>
          <w:lang w:val="en-US"/>
        </w:rPr>
        <w:t>the specific</w:t>
      </w:r>
      <w:r w:rsidRPr="00B91326">
        <w:rPr>
          <w:color w:val="000000"/>
          <w:lang w:val="en-US"/>
        </w:rPr>
        <w:t xml:space="preserve"> criteria, </w:t>
      </w:r>
      <w:r>
        <w:rPr>
          <w:color w:val="000000"/>
          <w:lang w:val="en-US"/>
        </w:rPr>
        <w:t xml:space="preserve">together </w:t>
      </w:r>
      <w:r w:rsidRPr="00B91326">
        <w:rPr>
          <w:color w:val="000000"/>
          <w:lang w:val="en-US"/>
        </w:rPr>
        <w:t xml:space="preserve">with </w:t>
      </w:r>
      <w:r>
        <w:rPr>
          <w:color w:val="000000"/>
          <w:lang w:val="en-US"/>
        </w:rPr>
        <w:t>different ones which</w:t>
      </w:r>
      <w:r w:rsidRPr="00B91326">
        <w:rPr>
          <w:color w:val="000000"/>
          <w:lang w:val="en-US"/>
        </w:rPr>
        <w:t xml:space="preserve"> can be applied in any other study</w:t>
      </w:r>
      <w:r w:rsidR="00117D4B" w:rsidRPr="00B91326">
        <w:rPr>
          <w:color w:val="000000"/>
          <w:lang w:val="en-US"/>
        </w:rPr>
        <w:t>.</w:t>
      </w:r>
    </w:p>
    <w:p w14:paraId="24B76BB3" w14:textId="0BE3F9CC" w:rsidR="00117D4B" w:rsidRPr="00EB1B30" w:rsidRDefault="00117D4B" w:rsidP="00F22E72">
      <w:pPr>
        <w:spacing w:before="120"/>
        <w:jc w:val="center"/>
        <w:rPr>
          <w:lang w:val="en-US"/>
        </w:rPr>
      </w:pPr>
      <w:bookmarkStart w:id="6" w:name="_Ref8386007"/>
      <w:r w:rsidRPr="00B91326">
        <w:rPr>
          <w:b/>
          <w:lang w:val="en-US"/>
        </w:rPr>
        <w:t>Table</w:t>
      </w:r>
      <w:r>
        <w:rPr>
          <w:b/>
          <w:lang w:val="en-US"/>
        </w:rPr>
        <w:t xml:space="preserve"> </w:t>
      </w:r>
      <w:r w:rsidRPr="00B574EF">
        <w:rPr>
          <w:b/>
          <w:color w:val="000000"/>
        </w:rPr>
        <w:fldChar w:fldCharType="begin"/>
      </w:r>
      <w:r w:rsidRPr="00EB1B30">
        <w:rPr>
          <w:b/>
          <w:color w:val="000000"/>
          <w:lang w:val="en-US"/>
        </w:rPr>
        <w:instrText xml:space="preserve"> SEQ Tabela \* ARABIC </w:instrText>
      </w:r>
      <w:r w:rsidRPr="00B574EF">
        <w:rPr>
          <w:b/>
          <w:color w:val="000000"/>
        </w:rPr>
        <w:fldChar w:fldCharType="separate"/>
      </w:r>
      <w:r w:rsidR="00F22E72">
        <w:rPr>
          <w:b/>
          <w:noProof/>
          <w:color w:val="000000"/>
          <w:lang w:val="en-US"/>
        </w:rPr>
        <w:t>2</w:t>
      </w:r>
      <w:r w:rsidRPr="00B574EF">
        <w:rPr>
          <w:b/>
          <w:color w:val="000000"/>
        </w:rPr>
        <w:fldChar w:fldCharType="end"/>
      </w:r>
      <w:bookmarkEnd w:id="6"/>
      <w:r w:rsidRPr="00EB1B30">
        <w:rPr>
          <w:b/>
          <w:lang w:val="en-US"/>
        </w:rPr>
        <w:t>.</w:t>
      </w:r>
      <w:r w:rsidRPr="00EB1B30">
        <w:rPr>
          <w:color w:val="000000"/>
          <w:szCs w:val="18"/>
          <w:lang w:val="en-US"/>
        </w:rPr>
        <w:t xml:space="preserve"> Inclusion and Exclusion Criteria</w:t>
      </w:r>
      <w:r w:rsidRPr="00EB1B30">
        <w:rPr>
          <w:color w:val="000000"/>
          <w:lang w:val="en-US"/>
        </w:rPr>
        <w:t>.</w:t>
      </w:r>
    </w:p>
    <w:tbl>
      <w:tblPr>
        <w:tblStyle w:val="TabelaSimples11"/>
        <w:tblW w:w="0" w:type="auto"/>
        <w:tblBorders>
          <w:top w:val="single" w:sz="12" w:space="0" w:color="000000"/>
          <w:left w:val="none" w:sz="0" w:space="0" w:color="auto"/>
          <w:bottom w:val="single" w:sz="12" w:space="0" w:color="000000"/>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287"/>
        <w:gridCol w:w="5653"/>
      </w:tblGrid>
      <w:tr w:rsidR="00117D4B" w:rsidRPr="00034F12" w14:paraId="70967AE1" w14:textId="77777777" w:rsidTr="00BA086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2BAB88A5" w14:textId="77777777" w:rsidR="00117D4B" w:rsidRPr="00034F12" w:rsidRDefault="00117D4B" w:rsidP="00BA086B">
            <w:pPr>
              <w:pStyle w:val="NormalWeb"/>
              <w:spacing w:before="0" w:beforeAutospacing="0" w:after="0" w:afterAutospacing="0"/>
              <w:jc w:val="center"/>
            </w:pPr>
            <w:proofErr w:type="spellStart"/>
            <w:r w:rsidRPr="005D074F">
              <w:rPr>
                <w:sz w:val="16"/>
                <w:szCs w:val="16"/>
              </w:rPr>
              <w:lastRenderedPageBreak/>
              <w:t>Criteria</w:t>
            </w:r>
            <w:proofErr w:type="spellEnd"/>
          </w:p>
        </w:tc>
        <w:tc>
          <w:tcPr>
            <w:tcW w:w="5653" w:type="dxa"/>
            <w:vAlign w:val="center"/>
            <w:hideMark/>
          </w:tcPr>
          <w:p w14:paraId="6EA5FAE1" w14:textId="77777777" w:rsidR="00117D4B" w:rsidRPr="00034F12" w:rsidRDefault="00117D4B" w:rsidP="00BA08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proofErr w:type="spellStart"/>
            <w:r w:rsidRPr="005D074F">
              <w:rPr>
                <w:sz w:val="16"/>
                <w:szCs w:val="16"/>
              </w:rPr>
              <w:t>Detail</w:t>
            </w:r>
            <w:proofErr w:type="spellEnd"/>
          </w:p>
        </w:tc>
      </w:tr>
      <w:tr w:rsidR="00117D4B" w:rsidRPr="00294F31" w14:paraId="6829F033" w14:textId="77777777" w:rsidTr="00BA086B">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57F4EE5E" w14:textId="77777777" w:rsidR="00117D4B" w:rsidRPr="00034F12" w:rsidRDefault="00117D4B" w:rsidP="00BA086B">
            <w:pPr>
              <w:pStyle w:val="NormalWeb"/>
              <w:spacing w:before="0" w:beforeAutospacing="0" w:after="0" w:afterAutospacing="0"/>
              <w:jc w:val="center"/>
              <w:rPr>
                <w:sz w:val="18"/>
              </w:rPr>
            </w:pPr>
            <w:r w:rsidRPr="005D1203">
              <w:rPr>
                <w:smallCaps/>
                <w:color w:val="000000"/>
                <w:sz w:val="18"/>
                <w:szCs w:val="20"/>
              </w:rPr>
              <w:t>I1 (</w:t>
            </w:r>
            <w:proofErr w:type="spellStart"/>
            <w:r w:rsidRPr="005D1203">
              <w:rPr>
                <w:smallCaps/>
                <w:color w:val="000000"/>
                <w:sz w:val="18"/>
                <w:szCs w:val="20"/>
              </w:rPr>
              <w:t>inclusion</w:t>
            </w:r>
            <w:proofErr w:type="spellEnd"/>
            <w:r w:rsidRPr="005D1203">
              <w:rPr>
                <w:smallCaps/>
                <w:color w:val="000000"/>
                <w:sz w:val="18"/>
                <w:szCs w:val="20"/>
              </w:rPr>
              <w:t>)</w:t>
            </w:r>
          </w:p>
        </w:tc>
        <w:tc>
          <w:tcPr>
            <w:tcW w:w="5653" w:type="dxa"/>
            <w:hideMark/>
          </w:tcPr>
          <w:p w14:paraId="6A6963E3" w14:textId="77777777" w:rsidR="00117D4B" w:rsidRPr="00EB1B30"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18"/>
                <w:szCs w:val="20"/>
                <w:shd w:val="clear" w:color="auto" w:fill="FFFFFF"/>
                <w:lang w:val="en-US"/>
              </w:rPr>
            </w:pPr>
            <w:r w:rsidRPr="00EB1B30">
              <w:rPr>
                <w:color w:val="000000"/>
                <w:sz w:val="18"/>
                <w:szCs w:val="20"/>
                <w:lang w:val="en-US"/>
              </w:rPr>
              <w:t>Articles that address in the title and/or abstract the use of eye-tracking technology in the analysis of the understanding of process models.</w:t>
            </w:r>
          </w:p>
        </w:tc>
      </w:tr>
      <w:tr w:rsidR="00117D4B" w:rsidRPr="00294F31" w14:paraId="24F1CEEB" w14:textId="77777777" w:rsidTr="00BA086B">
        <w:trPr>
          <w:trHeight w:val="291"/>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2BF0D495"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5D1203">
              <w:rPr>
                <w:smallCaps/>
                <w:color w:val="000000"/>
                <w:sz w:val="18"/>
                <w:szCs w:val="20"/>
              </w:rPr>
              <w:t>I</w:t>
            </w:r>
            <w:r>
              <w:rPr>
                <w:smallCaps/>
                <w:color w:val="000000"/>
                <w:sz w:val="18"/>
                <w:szCs w:val="20"/>
              </w:rPr>
              <w:t>2</w:t>
            </w:r>
            <w:r w:rsidRPr="005D1203">
              <w:rPr>
                <w:smallCaps/>
                <w:color w:val="000000"/>
                <w:sz w:val="18"/>
                <w:szCs w:val="20"/>
              </w:rPr>
              <w:t xml:space="preserve"> (</w:t>
            </w:r>
            <w:proofErr w:type="spellStart"/>
            <w:r w:rsidRPr="005D1203">
              <w:rPr>
                <w:smallCaps/>
                <w:color w:val="000000"/>
                <w:sz w:val="18"/>
                <w:szCs w:val="20"/>
              </w:rPr>
              <w:t>inclusion</w:t>
            </w:r>
            <w:proofErr w:type="spellEnd"/>
            <w:r w:rsidRPr="005D1203">
              <w:rPr>
                <w:smallCaps/>
                <w:color w:val="000000"/>
                <w:sz w:val="18"/>
                <w:szCs w:val="20"/>
              </w:rPr>
              <w:t>)</w:t>
            </w:r>
          </w:p>
        </w:tc>
        <w:tc>
          <w:tcPr>
            <w:tcW w:w="5653" w:type="dxa"/>
            <w:hideMark/>
          </w:tcPr>
          <w:p w14:paraId="51181BDD" w14:textId="77777777" w:rsidR="00117D4B" w:rsidRPr="00EB1B30"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EB1B30">
              <w:rPr>
                <w:color w:val="000000"/>
                <w:sz w:val="18"/>
                <w:szCs w:val="20"/>
                <w:lang w:val="en-US"/>
              </w:rPr>
              <w:t>Paper's keywords are among our keywords.</w:t>
            </w:r>
          </w:p>
        </w:tc>
      </w:tr>
      <w:tr w:rsidR="00117D4B" w:rsidRPr="00F1074A" w14:paraId="68D7B463" w14:textId="77777777" w:rsidTr="00BA08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6B9BDAD8"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E1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552789A0" w14:textId="77777777" w:rsidR="00117D4B" w:rsidRPr="00F1074A"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lang w:val="en-US"/>
              </w:rPr>
            </w:pPr>
            <w:r w:rsidRPr="000633F8">
              <w:rPr>
                <w:color w:val="000000"/>
                <w:sz w:val="18"/>
                <w:szCs w:val="18"/>
                <w:lang w:val="en-US"/>
              </w:rPr>
              <w:t>Duplicated papers.</w:t>
            </w:r>
          </w:p>
        </w:tc>
      </w:tr>
      <w:tr w:rsidR="00117D4B" w:rsidRPr="00294F31" w14:paraId="3093DAA3" w14:textId="77777777" w:rsidTr="00BA086B">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36301E12"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2</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hideMark/>
          </w:tcPr>
          <w:p w14:paraId="6EFE65CA" w14:textId="77777777" w:rsidR="00117D4B" w:rsidRPr="00F1074A"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8E665A">
              <w:rPr>
                <w:color w:val="000000"/>
                <w:sz w:val="18"/>
                <w:szCs w:val="18"/>
                <w:lang w:val="en-US"/>
              </w:rPr>
              <w:t>Papers that did not apply to research questions.</w:t>
            </w:r>
          </w:p>
        </w:tc>
      </w:tr>
      <w:tr w:rsidR="00117D4B" w:rsidRPr="00034F12" w14:paraId="35B434AE" w14:textId="77777777" w:rsidTr="00BA0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33377A8E"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3</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72655D2B" w14:textId="77777777" w:rsidR="00117D4B" w:rsidRPr="002F1F56"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rPr>
            </w:pPr>
            <w:proofErr w:type="spellStart"/>
            <w:r>
              <w:rPr>
                <w:color w:val="000000"/>
                <w:sz w:val="18"/>
                <w:szCs w:val="18"/>
              </w:rPr>
              <w:t>Papers</w:t>
            </w:r>
            <w:proofErr w:type="spellEnd"/>
            <w:r>
              <w:rPr>
                <w:color w:val="000000"/>
                <w:sz w:val="18"/>
                <w:szCs w:val="18"/>
              </w:rPr>
              <w:t xml:space="preserve"> </w:t>
            </w:r>
            <w:proofErr w:type="spellStart"/>
            <w:r w:rsidRPr="00F1074A">
              <w:rPr>
                <w:color w:val="000000"/>
                <w:sz w:val="18"/>
                <w:szCs w:val="18"/>
              </w:rPr>
              <w:t>with</w:t>
            </w:r>
            <w:proofErr w:type="spellEnd"/>
            <w:r>
              <w:rPr>
                <w:color w:val="000000"/>
                <w:sz w:val="18"/>
                <w:szCs w:val="18"/>
              </w:rPr>
              <w:t xml:space="preserve"> </w:t>
            </w:r>
            <w:proofErr w:type="spellStart"/>
            <w:r w:rsidRPr="00F1074A">
              <w:rPr>
                <w:color w:val="000000"/>
                <w:sz w:val="18"/>
                <w:szCs w:val="18"/>
              </w:rPr>
              <w:t>unavailable</w:t>
            </w:r>
            <w:proofErr w:type="spellEnd"/>
            <w:r>
              <w:rPr>
                <w:color w:val="000000"/>
                <w:sz w:val="18"/>
                <w:szCs w:val="18"/>
              </w:rPr>
              <w:t xml:space="preserve"> </w:t>
            </w:r>
            <w:proofErr w:type="spellStart"/>
            <w:r w:rsidRPr="00F1074A">
              <w:rPr>
                <w:color w:val="000000"/>
                <w:sz w:val="18"/>
                <w:szCs w:val="18"/>
              </w:rPr>
              <w:t>access</w:t>
            </w:r>
            <w:proofErr w:type="spellEnd"/>
            <w:r>
              <w:rPr>
                <w:color w:val="000000"/>
                <w:sz w:val="18"/>
                <w:szCs w:val="18"/>
              </w:rPr>
              <w:t>.</w:t>
            </w:r>
          </w:p>
        </w:tc>
      </w:tr>
      <w:tr w:rsidR="00117D4B" w:rsidRPr="00294F31" w14:paraId="7064F2FB" w14:textId="77777777" w:rsidTr="00BA086B">
        <w:tc>
          <w:tcPr>
            <w:cnfStyle w:val="001000000000" w:firstRow="0" w:lastRow="0" w:firstColumn="1" w:lastColumn="0" w:oddVBand="0" w:evenVBand="0" w:oddHBand="0" w:evenHBand="0" w:firstRowFirstColumn="0" w:firstRowLastColumn="0" w:lastRowFirstColumn="0" w:lastRowLastColumn="0"/>
            <w:tcW w:w="1287" w:type="dxa"/>
            <w:vAlign w:val="center"/>
          </w:tcPr>
          <w:p w14:paraId="5D55CD01" w14:textId="77777777" w:rsidR="00117D4B" w:rsidRPr="00D23FEA" w:rsidRDefault="00117D4B" w:rsidP="00BA086B">
            <w:pPr>
              <w:pStyle w:val="NormalWeb"/>
              <w:spacing w:before="0" w:beforeAutospacing="0" w:after="0" w:afterAutospacing="0"/>
              <w:jc w:val="center"/>
              <w:rPr>
                <w:smallCaps/>
                <w:color w:val="000000"/>
                <w:sz w:val="18"/>
                <w:szCs w:val="20"/>
              </w:rPr>
            </w:pPr>
            <w:r w:rsidRPr="00D23FEA">
              <w:rPr>
                <w:smallCaps/>
                <w:color w:val="000000"/>
                <w:sz w:val="18"/>
                <w:szCs w:val="20"/>
              </w:rPr>
              <w:t>E</w:t>
            </w:r>
            <w:r>
              <w:rPr>
                <w:smallCaps/>
                <w:color w:val="000000"/>
                <w:sz w:val="18"/>
                <w:szCs w:val="20"/>
              </w:rPr>
              <w:t>4</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3FA67861" w14:textId="7A5CE31E" w:rsidR="00117D4B" w:rsidRPr="00935856"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935856">
              <w:rPr>
                <w:color w:val="000000"/>
                <w:sz w:val="18"/>
                <w:szCs w:val="18"/>
                <w:lang w:val="en-US"/>
              </w:rPr>
              <w:t xml:space="preserve">Papers written in other than </w:t>
            </w:r>
            <w:r w:rsidR="00293C28">
              <w:rPr>
                <w:color w:val="000000"/>
                <w:sz w:val="18"/>
                <w:szCs w:val="18"/>
                <w:lang w:val="en-US"/>
              </w:rPr>
              <w:t xml:space="preserve">the </w:t>
            </w:r>
            <w:r w:rsidRPr="00935856">
              <w:rPr>
                <w:color w:val="000000"/>
                <w:sz w:val="18"/>
                <w:szCs w:val="18"/>
                <w:lang w:val="en-US"/>
              </w:rPr>
              <w:t>English language.</w:t>
            </w:r>
          </w:p>
        </w:tc>
      </w:tr>
      <w:tr w:rsidR="00117D4B" w:rsidRPr="00294F31" w14:paraId="699DACE8" w14:textId="77777777" w:rsidTr="00BA0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6BCA8DE7"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5</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54B2C789" w14:textId="77777777" w:rsidR="00117D4B" w:rsidRPr="00F1074A" w:rsidRDefault="00117D4B" w:rsidP="00BA086B">
            <w:pPr>
              <w:pStyle w:val="NormalWeb"/>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F1074A">
              <w:rPr>
                <w:color w:val="000000"/>
                <w:sz w:val="18"/>
                <w:szCs w:val="18"/>
                <w:lang w:val="en-US"/>
              </w:rPr>
              <w:t>Papers with only abstract available; extended abstracts or short paper (less than six pages).</w:t>
            </w:r>
          </w:p>
        </w:tc>
      </w:tr>
    </w:tbl>
    <w:p w14:paraId="4D639DF7" w14:textId="77777777" w:rsidR="00FD4185" w:rsidRDefault="00FD4185" w:rsidP="00FD4185">
      <w:pPr>
        <w:pStyle w:val="heading2"/>
      </w:pPr>
      <w:proofErr w:type="spellStart"/>
      <w:r w:rsidRPr="00FD4185">
        <w:t>Research</w:t>
      </w:r>
      <w:proofErr w:type="spellEnd"/>
      <w:r w:rsidR="003D0E85">
        <w:t xml:space="preserve"> </w:t>
      </w:r>
      <w:proofErr w:type="spellStart"/>
      <w:r w:rsidRPr="00FD4185">
        <w:t>Studies</w:t>
      </w:r>
      <w:proofErr w:type="spellEnd"/>
    </w:p>
    <w:p w14:paraId="5048ED70" w14:textId="44ABCFCF" w:rsidR="008933E0" w:rsidRDefault="00C7431B" w:rsidP="008933E0">
      <w:pPr>
        <w:ind w:firstLine="0"/>
        <w:rPr>
          <w:lang w:val="en-US"/>
        </w:rPr>
      </w:pPr>
      <w:r w:rsidRPr="00EB1B30">
        <w:rPr>
          <w:lang w:val="en-US"/>
        </w:rPr>
        <w:t xml:space="preserve">This subprocess consists of two activities: </w:t>
      </w:r>
      <w:r w:rsidR="00640290" w:rsidRPr="00281A20">
        <w:rPr>
          <w:i/>
          <w:iCs/>
          <w:lang w:val="en-US"/>
        </w:rPr>
        <w:t>Conduct Research</w:t>
      </w:r>
      <w:r w:rsidR="00640290" w:rsidRPr="00EB1B30">
        <w:rPr>
          <w:lang w:val="en-US"/>
        </w:rPr>
        <w:t xml:space="preserve"> </w:t>
      </w:r>
      <w:r w:rsidRPr="00EB1B30">
        <w:rPr>
          <w:lang w:val="en-US"/>
        </w:rPr>
        <w:t xml:space="preserve">and </w:t>
      </w:r>
      <w:r w:rsidRPr="00281A20">
        <w:rPr>
          <w:i/>
          <w:iCs/>
          <w:lang w:val="en-US"/>
        </w:rPr>
        <w:t>Select Papers</w:t>
      </w:r>
      <w:r w:rsidRPr="00EB1B30">
        <w:rPr>
          <w:lang w:val="en-US"/>
        </w:rPr>
        <w:t xml:space="preserve">. The </w:t>
      </w:r>
      <w:r w:rsidR="00640290" w:rsidRPr="00281A20">
        <w:rPr>
          <w:i/>
          <w:iCs/>
          <w:lang w:val="en-US"/>
        </w:rPr>
        <w:t>Conduct Research</w:t>
      </w:r>
      <w:r w:rsidR="00640290" w:rsidRPr="00EB1B30">
        <w:rPr>
          <w:lang w:val="en-US"/>
        </w:rPr>
        <w:t xml:space="preserve"> </w:t>
      </w:r>
      <w:r w:rsidRPr="00EB1B30">
        <w:rPr>
          <w:lang w:val="en-US"/>
        </w:rPr>
        <w:t>activity, which is responsible for performing the searches in digital libraries, required some specific settings during each search in the databases. Here it is worth noting that the databases used have characteristics and limitations themselves and that their search engines work in different ways. Thus, the resulting strand (Fig. 2) was adapted to rotate appropriately in each of the bases. For example, it was considered whether the database accepts a search with plural terms or whether they should be added to the string</w:t>
      </w:r>
      <w:r w:rsidR="00293C28">
        <w:rPr>
          <w:lang w:val="en-US"/>
        </w:rPr>
        <w:t>,</w:t>
      </w:r>
      <w:r w:rsidRPr="00EB1B30">
        <w:rPr>
          <w:lang w:val="en-US"/>
        </w:rPr>
        <w:t xml:space="preserve"> or </w:t>
      </w:r>
      <w:r w:rsidR="00293C28">
        <w:rPr>
          <w:lang w:val="en-US"/>
        </w:rPr>
        <w:t>if</w:t>
      </w:r>
      <w:r w:rsidR="00293C28" w:rsidRPr="00EB1B30">
        <w:rPr>
          <w:lang w:val="en-US"/>
        </w:rPr>
        <w:t xml:space="preserve"> </w:t>
      </w:r>
      <w:r w:rsidRPr="00EB1B30">
        <w:rPr>
          <w:lang w:val="en-US"/>
        </w:rPr>
        <w:t>the database allows searches to be performed considering only parts of the text</w:t>
      </w:r>
      <w:r w:rsidR="00293C28">
        <w:rPr>
          <w:lang w:val="en-US"/>
        </w:rPr>
        <w:t>,</w:t>
      </w:r>
      <w:r w:rsidRPr="00EB1B30">
        <w:rPr>
          <w:lang w:val="en-US"/>
        </w:rPr>
        <w:t xml:space="preserve"> or </w:t>
      </w:r>
      <w:r w:rsidR="00293C28">
        <w:rPr>
          <w:lang w:val="en-US"/>
        </w:rPr>
        <w:t>even if</w:t>
      </w:r>
      <w:r w:rsidR="00293C28" w:rsidRPr="00EB1B30">
        <w:rPr>
          <w:lang w:val="en-US"/>
        </w:rPr>
        <w:t xml:space="preserve"> </w:t>
      </w:r>
      <w:r w:rsidRPr="00EB1B30">
        <w:rPr>
          <w:lang w:val="en-US"/>
        </w:rPr>
        <w:t>searches are always performed considering the full text.</w:t>
      </w:r>
      <w:r w:rsidR="008933E0">
        <w:rPr>
          <w:lang w:val="en-US"/>
        </w:rPr>
        <w:t xml:space="preserve"> </w:t>
      </w:r>
      <w:r w:rsidR="006805B6" w:rsidRPr="006805B6">
        <w:rPr>
          <w:lang w:val="en-US"/>
        </w:rPr>
        <w:t>In total, 1161 studies of the automatic search in the digital libraries were found</w:t>
      </w:r>
      <w:r w:rsidR="00293C28">
        <w:rPr>
          <w:lang w:val="en-US"/>
        </w:rPr>
        <w:t>, in which:</w:t>
      </w:r>
      <w:r w:rsidR="006805B6" w:rsidRPr="006805B6">
        <w:rPr>
          <w:lang w:val="en-US"/>
        </w:rPr>
        <w:t xml:space="preserve"> 75 studies were retrieved from the ACM Digital Library, 15 came from Engineering Village, 23 were retrieved from the Scopus database, 636 from Springer Link, 8 were found in the Web of Science 404 came from Science Direct and no study was retrieved from the IEEE.</w:t>
      </w:r>
    </w:p>
    <w:p w14:paraId="091105E4" w14:textId="0687277B" w:rsidR="006848BF" w:rsidRDefault="003D0E85" w:rsidP="00B01140">
      <w:pPr>
        <w:rPr>
          <w:color w:val="000000"/>
          <w:lang w:val="en-US" w:eastAsia="pt-BR"/>
        </w:rPr>
      </w:pPr>
      <w:r w:rsidRPr="00EB1B30">
        <w:rPr>
          <w:color w:val="000000"/>
          <w:lang w:val="en-US" w:eastAsia="pt-BR"/>
        </w:rPr>
        <w:t xml:space="preserve">In the </w:t>
      </w:r>
      <w:r w:rsidRPr="00672B56">
        <w:rPr>
          <w:i/>
          <w:iCs/>
          <w:color w:val="000000"/>
          <w:lang w:val="en-US" w:eastAsia="pt-BR"/>
        </w:rPr>
        <w:t>Select Papers</w:t>
      </w:r>
      <w:r w:rsidRPr="00EB1B30">
        <w:rPr>
          <w:color w:val="000000"/>
          <w:lang w:val="en-US" w:eastAsia="pt-BR"/>
        </w:rPr>
        <w:t xml:space="preserve"> activity, the studies were analyzed in two stages: initial selection and final selection. In the initial range, the inclusion and exclusion criteria were applied in all the studies identified, through the evaluation of titles, keywords, and abstracts. However, in some cases, it was difficult to determine whether or not the research was relevant only by reading those data. Thus, whenever there was any doubt about the inclusion or not of a </w:t>
      </w:r>
      <w:proofErr w:type="gramStart"/>
      <w:r w:rsidRPr="00EB1B30">
        <w:rPr>
          <w:color w:val="000000"/>
          <w:lang w:val="en-US" w:eastAsia="pt-BR"/>
        </w:rPr>
        <w:t>particular study</w:t>
      </w:r>
      <w:proofErr w:type="gramEnd"/>
      <w:r w:rsidRPr="00EB1B30">
        <w:rPr>
          <w:color w:val="000000"/>
          <w:lang w:val="en-US" w:eastAsia="pt-BR"/>
        </w:rPr>
        <w:t xml:space="preserve">, the recommendation adopted - at this stage - was by its inclusion, being the decision </w:t>
      </w:r>
      <w:r w:rsidR="008B6FC7">
        <w:rPr>
          <w:color w:val="000000"/>
          <w:lang w:val="en-US" w:eastAsia="pt-BR"/>
        </w:rPr>
        <w:t xml:space="preserve">of keeping it </w:t>
      </w:r>
      <w:r w:rsidRPr="00EB1B30">
        <w:rPr>
          <w:color w:val="000000"/>
          <w:lang w:val="en-US" w:eastAsia="pt-BR"/>
        </w:rPr>
        <w:t>postponed to</w:t>
      </w:r>
      <w:r w:rsidR="008B6FC7">
        <w:rPr>
          <w:color w:val="000000"/>
          <w:lang w:val="en-US" w:eastAsia="pt-BR"/>
        </w:rPr>
        <w:t xml:space="preserve"> the</w:t>
      </w:r>
      <w:r w:rsidRPr="00EB1B30">
        <w:rPr>
          <w:color w:val="000000"/>
          <w:lang w:val="en-US" w:eastAsia="pt-BR"/>
        </w:rPr>
        <w:t xml:space="preserve"> final selection. </w:t>
      </w:r>
      <w:r w:rsidR="009D0FD3" w:rsidRPr="009D0FD3">
        <w:rPr>
          <w:color w:val="000000"/>
          <w:lang w:val="en-US" w:eastAsia="pt-BR"/>
        </w:rPr>
        <w:t xml:space="preserve">In this initial selection, of 1,161, 1057 studies were excluded because the research question was not applied, </w:t>
      </w:r>
      <w:r w:rsidR="008B6FC7" w:rsidRPr="006848BF">
        <w:rPr>
          <w:color w:val="000000"/>
          <w:lang w:val="en-US" w:eastAsia="pt-BR"/>
        </w:rPr>
        <w:t xml:space="preserve">41 of which </w:t>
      </w:r>
      <w:r w:rsidR="008B6FC7">
        <w:rPr>
          <w:color w:val="000000"/>
          <w:lang w:val="en-US" w:eastAsia="pt-BR"/>
        </w:rPr>
        <w:t xml:space="preserve">were </w:t>
      </w:r>
      <w:r w:rsidR="008B6FC7" w:rsidRPr="006848BF">
        <w:rPr>
          <w:color w:val="000000"/>
          <w:lang w:val="en-US" w:eastAsia="pt-BR"/>
        </w:rPr>
        <w:t>duplicated</w:t>
      </w:r>
      <w:r w:rsidR="009D0FD3" w:rsidRPr="009D0FD3">
        <w:rPr>
          <w:color w:val="000000"/>
          <w:lang w:val="en-US" w:eastAsia="pt-BR"/>
        </w:rPr>
        <w:t xml:space="preserve">, 1 study was not written in </w:t>
      </w:r>
      <w:r w:rsidR="008B6FC7">
        <w:rPr>
          <w:color w:val="000000"/>
          <w:lang w:val="en-US" w:eastAsia="pt-BR"/>
        </w:rPr>
        <w:t xml:space="preserve">the </w:t>
      </w:r>
      <w:r w:rsidR="009D0FD3" w:rsidRPr="009D0FD3">
        <w:rPr>
          <w:color w:val="000000"/>
          <w:lang w:val="en-US" w:eastAsia="pt-BR"/>
        </w:rPr>
        <w:t xml:space="preserve">English, </w:t>
      </w:r>
      <w:r w:rsidR="008B6FC7" w:rsidRPr="006848BF">
        <w:rPr>
          <w:color w:val="000000"/>
          <w:lang w:val="en-US" w:eastAsia="pt-BR"/>
        </w:rPr>
        <w:t xml:space="preserve">1 article </w:t>
      </w:r>
      <w:r w:rsidR="008B6FC7">
        <w:rPr>
          <w:color w:val="000000"/>
          <w:lang w:val="en-US" w:eastAsia="pt-BR"/>
        </w:rPr>
        <w:t>couldn’t be</w:t>
      </w:r>
      <w:r w:rsidR="008B6FC7" w:rsidRPr="006848BF">
        <w:rPr>
          <w:color w:val="000000"/>
          <w:lang w:val="en-US" w:eastAsia="pt-BR"/>
        </w:rPr>
        <w:t xml:space="preserve"> access</w:t>
      </w:r>
      <w:r w:rsidR="008B6FC7">
        <w:rPr>
          <w:color w:val="000000"/>
          <w:lang w:val="en-US" w:eastAsia="pt-BR"/>
        </w:rPr>
        <w:t>ed</w:t>
      </w:r>
      <w:r w:rsidR="009D0FD3" w:rsidRPr="009D0FD3">
        <w:rPr>
          <w:color w:val="000000"/>
          <w:lang w:val="en-US" w:eastAsia="pt-BR"/>
        </w:rPr>
        <w:t xml:space="preserve">, 31 of them were only a summary </w:t>
      </w:r>
      <w:r w:rsidR="008B6FC7">
        <w:rPr>
          <w:color w:val="000000"/>
          <w:lang w:val="en-US" w:eastAsia="pt-BR"/>
        </w:rPr>
        <w:t xml:space="preserve">and </w:t>
      </w:r>
      <w:r w:rsidR="009D0FD3" w:rsidRPr="009D0FD3">
        <w:rPr>
          <w:color w:val="000000"/>
          <w:lang w:val="en-US" w:eastAsia="pt-BR"/>
        </w:rPr>
        <w:t>did not criteria of inclusion and exclusion. Based on this first selection, only 30 primary studies were taken to the final selection.</w:t>
      </w:r>
    </w:p>
    <w:p w14:paraId="3C37AF67" w14:textId="04B68752" w:rsidR="006B5570" w:rsidRPr="008B6FC7" w:rsidRDefault="003D0E85" w:rsidP="008B6FC7">
      <w:pPr>
        <w:rPr>
          <w:color w:val="000000"/>
          <w:lang w:val="en-US" w:eastAsia="pt-BR"/>
        </w:rPr>
      </w:pPr>
      <w:r w:rsidRPr="00EB1B30">
        <w:rPr>
          <w:color w:val="000000"/>
          <w:lang w:val="en-US" w:eastAsia="pt-BR"/>
        </w:rPr>
        <w:t xml:space="preserve">During the final selection, the inclusion and exclusion criteria were applied again in the studies included in the first stage, through the evaluation of their complete texts. This new evaluation resulted in </w:t>
      </w:r>
      <w:bookmarkStart w:id="7" w:name="_Hlk8980858"/>
      <w:r w:rsidR="00281A20">
        <w:rPr>
          <w:color w:val="000000"/>
          <w:lang w:val="en-US" w:eastAsia="pt-BR"/>
        </w:rPr>
        <w:t>19</w:t>
      </w:r>
      <w:r w:rsidRPr="00EB1B30">
        <w:rPr>
          <w:color w:val="000000"/>
          <w:lang w:val="en-US" w:eastAsia="pt-BR"/>
        </w:rPr>
        <w:t xml:space="preserve"> </w:t>
      </w:r>
      <w:bookmarkEnd w:id="7"/>
      <w:r w:rsidRPr="00EB1B30">
        <w:rPr>
          <w:color w:val="000000"/>
          <w:lang w:val="en-US" w:eastAsia="pt-BR"/>
        </w:rPr>
        <w:t xml:space="preserve">primary studies that fully met all the criteria and </w:t>
      </w:r>
      <w:r w:rsidR="008B6FC7" w:rsidRPr="00EB1B30">
        <w:rPr>
          <w:color w:val="000000"/>
          <w:lang w:val="en-US" w:eastAsia="pt-BR"/>
        </w:rPr>
        <w:t>w</w:t>
      </w:r>
      <w:r w:rsidR="008B6FC7">
        <w:rPr>
          <w:color w:val="000000"/>
          <w:lang w:val="en-US" w:eastAsia="pt-BR"/>
        </w:rPr>
        <w:t>ould</w:t>
      </w:r>
      <w:r w:rsidR="008B6FC7" w:rsidRPr="00EB1B30">
        <w:rPr>
          <w:color w:val="000000"/>
          <w:lang w:val="en-US" w:eastAsia="pt-BR"/>
        </w:rPr>
        <w:t xml:space="preserve"> be able to contribute </w:t>
      </w:r>
      <w:r w:rsidR="008B6FC7">
        <w:rPr>
          <w:color w:val="000000"/>
          <w:lang w:val="en-US" w:eastAsia="pt-BR"/>
        </w:rPr>
        <w:t xml:space="preserve">to the </w:t>
      </w:r>
      <w:r w:rsidR="008B6FC7" w:rsidRPr="00EB1B30">
        <w:rPr>
          <w:color w:val="000000"/>
          <w:lang w:val="en-US" w:eastAsia="pt-BR"/>
        </w:rPr>
        <w:t xml:space="preserve">results </w:t>
      </w:r>
      <w:r w:rsidR="008B6FC7">
        <w:rPr>
          <w:color w:val="000000"/>
          <w:lang w:val="en-US" w:eastAsia="pt-BR"/>
        </w:rPr>
        <w:t>of</w:t>
      </w:r>
      <w:r w:rsidR="008B6FC7" w:rsidRPr="00EB1B30">
        <w:rPr>
          <w:color w:val="000000"/>
          <w:lang w:val="en-US" w:eastAsia="pt-BR"/>
        </w:rPr>
        <w:t xml:space="preserve"> this work</w:t>
      </w:r>
      <w:r w:rsidRPr="00EB1B30">
        <w:rPr>
          <w:color w:val="000000"/>
          <w:lang w:val="en-US" w:eastAsia="pt-BR"/>
        </w:rPr>
        <w:t>.</w:t>
      </w:r>
      <w:r w:rsidR="004B0494">
        <w:rPr>
          <w:color w:val="000000"/>
          <w:lang w:val="en-US" w:eastAsia="pt-BR"/>
        </w:rPr>
        <w:t xml:space="preserve"> </w:t>
      </w:r>
      <w:r w:rsidR="00B01140" w:rsidRPr="00EB1B30">
        <w:rPr>
          <w:color w:val="000000"/>
          <w:lang w:val="en-US" w:eastAsia="pt-BR"/>
        </w:rPr>
        <w:t>After each of the two selection stages, initial and final, a review was performed. This review was conducted to increase the reliability and transparency of the selection process, to avoid the ex</w:t>
      </w:r>
      <w:r w:rsidR="00B01140" w:rsidRPr="00EB1B30">
        <w:rPr>
          <w:color w:val="000000"/>
          <w:lang w:val="en-US" w:eastAsia="pt-BR"/>
        </w:rPr>
        <w:lastRenderedPageBreak/>
        <w:t xml:space="preserve">clusion of relevant studies. </w:t>
      </w:r>
      <w:r w:rsidR="00B01140" w:rsidRPr="00DA46F7">
        <w:rPr>
          <w:lang w:val="en-US"/>
        </w:rPr>
        <w:t xml:space="preserve">Here it is interesting to note that the two selection stages were performed independently by two researchers, since the studies can be classified differently. </w:t>
      </w:r>
      <w:r w:rsidR="008B6FC7" w:rsidRPr="00DA46F7">
        <w:rPr>
          <w:lang w:val="en-US"/>
        </w:rPr>
        <w:t xml:space="preserve">In </w:t>
      </w:r>
      <w:proofErr w:type="spellStart"/>
      <w:r w:rsidR="008B6FC7" w:rsidRPr="00DA46F7">
        <w:rPr>
          <w:lang w:val="en-US"/>
        </w:rPr>
        <w:t>this</w:t>
      </w:r>
      <w:r w:rsidR="008B6FC7">
        <w:rPr>
          <w:lang w:val="en-US"/>
        </w:rPr>
        <w:t>happened</w:t>
      </w:r>
      <w:proofErr w:type="spellEnd"/>
      <w:r w:rsidR="008B6FC7">
        <w:rPr>
          <w:lang w:val="en-US"/>
        </w:rPr>
        <w:t xml:space="preserve">, </w:t>
      </w:r>
      <w:r w:rsidR="008B6FC7" w:rsidRPr="00DA46F7">
        <w:rPr>
          <w:lang w:val="en-US"/>
        </w:rPr>
        <w:t xml:space="preserve">a third researcher </w:t>
      </w:r>
      <w:proofErr w:type="spellStart"/>
      <w:r w:rsidR="008B6FC7" w:rsidRPr="00DA46F7">
        <w:rPr>
          <w:lang w:val="en-US"/>
        </w:rPr>
        <w:t>seek</w:t>
      </w:r>
      <w:r w:rsidR="008B6FC7">
        <w:rPr>
          <w:lang w:val="en-US"/>
        </w:rPr>
        <w:t>ed</w:t>
      </w:r>
      <w:proofErr w:type="spellEnd"/>
      <w:r w:rsidR="008B6FC7" w:rsidRPr="00DA46F7">
        <w:rPr>
          <w:lang w:val="en-US"/>
        </w:rPr>
        <w:t xml:space="preserve"> a consensus between the two previous ones.</w:t>
      </w:r>
    </w:p>
    <w:p w14:paraId="3F50D464" w14:textId="4ED5E6F1" w:rsidR="00036212" w:rsidRDefault="00036212" w:rsidP="00036212">
      <w:pPr>
        <w:pStyle w:val="heading1"/>
        <w:rPr>
          <w:bCs/>
          <w:color w:val="000000"/>
        </w:rPr>
      </w:pPr>
      <w:r w:rsidRPr="00036212">
        <w:rPr>
          <w:bCs/>
          <w:color w:val="000000"/>
        </w:rPr>
        <w:t xml:space="preserve">Data </w:t>
      </w:r>
      <w:proofErr w:type="spellStart"/>
      <w:r w:rsidRPr="00036212">
        <w:rPr>
          <w:bCs/>
          <w:color w:val="000000"/>
        </w:rPr>
        <w:t>Extraction</w:t>
      </w:r>
      <w:proofErr w:type="spellEnd"/>
      <w:r w:rsidR="008B6FC7">
        <w:rPr>
          <w:bCs/>
          <w:color w:val="000000"/>
        </w:rPr>
        <w:t xml:space="preserve"> </w:t>
      </w:r>
      <w:proofErr w:type="spellStart"/>
      <w:r w:rsidRPr="00036212">
        <w:rPr>
          <w:bCs/>
          <w:color w:val="000000"/>
        </w:rPr>
        <w:t>and</w:t>
      </w:r>
      <w:proofErr w:type="spellEnd"/>
      <w:r w:rsidRPr="00036212">
        <w:rPr>
          <w:bCs/>
          <w:color w:val="000000"/>
        </w:rPr>
        <w:t xml:space="preserve"> Mapping</w:t>
      </w:r>
    </w:p>
    <w:p w14:paraId="1AF0CF3B" w14:textId="7C3374D5" w:rsidR="00FC2C06" w:rsidRPr="00EB1B30" w:rsidRDefault="003D0E85" w:rsidP="000A73DF">
      <w:pPr>
        <w:ind w:firstLine="0"/>
        <w:rPr>
          <w:color w:val="000000"/>
          <w:lang w:val="en-US"/>
        </w:rPr>
      </w:pPr>
      <w:bookmarkStart w:id="8" w:name="_Hlk9184824"/>
      <w:r w:rsidRPr="00EB1B30">
        <w:rPr>
          <w:color w:val="000000"/>
          <w:lang w:val="en-US"/>
        </w:rPr>
        <w:t>This</w:t>
      </w:r>
      <w:r w:rsidR="0068292D">
        <w:rPr>
          <w:color w:val="000000"/>
          <w:lang w:val="en-US"/>
        </w:rPr>
        <w:t xml:space="preserve"> </w:t>
      </w:r>
      <w:r w:rsidR="0068292D" w:rsidRPr="0068292D">
        <w:rPr>
          <w:color w:val="000000"/>
          <w:lang w:val="en-US"/>
        </w:rPr>
        <w:t xml:space="preserve">section provides </w:t>
      </w:r>
      <w:r w:rsidR="000A73DF">
        <w:rPr>
          <w:color w:val="000000"/>
          <w:lang w:val="en-US"/>
        </w:rPr>
        <w:t>an</w:t>
      </w:r>
      <w:r w:rsidR="007F0856" w:rsidRPr="007F0856">
        <w:rPr>
          <w:color w:val="000000"/>
          <w:lang w:val="en-US"/>
        </w:rPr>
        <w:t xml:space="preserve"> analysis of the results enables us to present the amount of</w:t>
      </w:r>
      <w:r w:rsidR="000A73DF">
        <w:rPr>
          <w:color w:val="000000"/>
          <w:lang w:val="en-US"/>
        </w:rPr>
        <w:t xml:space="preserve"> </w:t>
      </w:r>
      <w:r w:rsidR="007F0856" w:rsidRPr="007F0856">
        <w:rPr>
          <w:color w:val="000000"/>
          <w:lang w:val="en-US"/>
        </w:rPr>
        <w:t xml:space="preserve">studies that match each </w:t>
      </w:r>
      <w:r w:rsidR="000A73DF" w:rsidRPr="000A73DF">
        <w:rPr>
          <w:color w:val="000000"/>
          <w:lang w:val="en-US"/>
        </w:rPr>
        <w:t>research question</w:t>
      </w:r>
      <w:r w:rsidR="007F0856" w:rsidRPr="007F0856">
        <w:rPr>
          <w:color w:val="000000"/>
          <w:lang w:val="en-US"/>
        </w:rPr>
        <w:t xml:space="preserve"> addressed in this study.</w:t>
      </w:r>
    </w:p>
    <w:bookmarkEnd w:id="8"/>
    <w:p w14:paraId="234AC82D" w14:textId="110CD13D" w:rsidR="00AE0237" w:rsidRPr="00F22E72" w:rsidRDefault="0058123E" w:rsidP="00F22E72">
      <w:pPr>
        <w:pStyle w:val="heading2"/>
        <w:numPr>
          <w:ilvl w:val="1"/>
          <w:numId w:val="25"/>
        </w:numPr>
        <w:rPr>
          <w:lang w:val="en-US"/>
        </w:rPr>
      </w:pPr>
      <w:r w:rsidRPr="00F22E72">
        <w:rPr>
          <w:lang w:val="en-US"/>
        </w:rPr>
        <w:t xml:space="preserve">RQ1- </w:t>
      </w:r>
      <w:bookmarkStart w:id="9" w:name="_Hlk8980871"/>
      <w:r w:rsidR="00750723" w:rsidRPr="00F22E72">
        <w:rPr>
          <w:rStyle w:val="tlid-translation"/>
          <w:lang w:val="en"/>
        </w:rPr>
        <w:t xml:space="preserve">How is eye </w:t>
      </w:r>
      <w:r w:rsidR="00750723" w:rsidRPr="00F22E72">
        <w:rPr>
          <w:rStyle w:val="tlid-translation"/>
        </w:rPr>
        <w:t>tracking</w:t>
      </w:r>
      <w:r w:rsidR="00750723" w:rsidRPr="00F22E72">
        <w:rPr>
          <w:rStyle w:val="tlid-translation"/>
          <w:lang w:val="en"/>
        </w:rPr>
        <w:t xml:space="preserve"> technology applied in understanding business process models?</w:t>
      </w:r>
      <w:bookmarkEnd w:id="9"/>
    </w:p>
    <w:p w14:paraId="06EE339A" w14:textId="69F02FDE" w:rsidR="00276A30" w:rsidRDefault="003D0E85" w:rsidP="00FD705D">
      <w:pPr>
        <w:pStyle w:val="p1a"/>
        <w:rPr>
          <w:lang w:val="en-US"/>
        </w:rPr>
      </w:pPr>
      <w:r w:rsidRPr="00EB1B30">
        <w:rPr>
          <w:lang w:val="en-US"/>
        </w:rPr>
        <w:t xml:space="preserve">All the studies found used the eye-tracking device to verify comprehension in business process models, each study using the device to evaluate different topics in the understanding of the models. Table </w:t>
      </w:r>
      <w:r w:rsidR="00411FF3">
        <w:rPr>
          <w:lang w:val="en-US"/>
        </w:rPr>
        <w:t>3</w:t>
      </w:r>
      <w:r w:rsidRPr="00EB1B30">
        <w:rPr>
          <w:lang w:val="en-US"/>
        </w:rPr>
        <w:t xml:space="preserve"> presents the categorization of studies by these topics. Studies </w:t>
      </w:r>
      <w:r w:rsidR="00B672BE">
        <w:rPr>
          <w:lang w:val="en-US"/>
        </w:rPr>
        <w:t>[</w:t>
      </w:r>
      <w:r w:rsidR="00BA086B">
        <w:rPr>
          <w:lang w:val="en-US"/>
        </w:rPr>
        <w:t>28, 33</w:t>
      </w:r>
      <w:r w:rsidR="00625FBF">
        <w:rPr>
          <w:lang w:val="en-US"/>
        </w:rPr>
        <w:t>,</w:t>
      </w:r>
      <w:r w:rsidR="00BA086B">
        <w:rPr>
          <w:lang w:val="en-US"/>
        </w:rPr>
        <w:t xml:space="preserve"> 39</w:t>
      </w:r>
      <w:r w:rsidR="00B672BE">
        <w:rPr>
          <w:lang w:val="en-US"/>
        </w:rPr>
        <w:t>]</w:t>
      </w:r>
      <w:r w:rsidRPr="00EB1B30">
        <w:rPr>
          <w:lang w:val="en-US"/>
        </w:rPr>
        <w:t xml:space="preserve"> use the eye tracking device to evaluate different business process modeling notations to determine which is best understood. Studies </w:t>
      </w:r>
      <w:r w:rsidR="00B672BE">
        <w:rPr>
          <w:lang w:val="en-US"/>
        </w:rPr>
        <w:t>[</w:t>
      </w:r>
      <w:r w:rsidR="00BA086B">
        <w:rPr>
          <w:lang w:val="en-US"/>
        </w:rPr>
        <w:t>28</w:t>
      </w:r>
      <w:r w:rsidR="008B2AEB">
        <w:rPr>
          <w:lang w:val="en-US"/>
        </w:rPr>
        <w:t xml:space="preserve">, </w:t>
      </w:r>
      <w:r w:rsidR="00BA086B">
        <w:rPr>
          <w:lang w:val="en-US"/>
        </w:rPr>
        <w:t>35</w:t>
      </w:r>
      <w:r w:rsidR="00625FBF">
        <w:rPr>
          <w:lang w:val="en-US"/>
        </w:rPr>
        <w:t>,</w:t>
      </w:r>
      <w:r w:rsidR="00BA086B">
        <w:rPr>
          <w:lang w:val="en-US"/>
        </w:rPr>
        <w:t xml:space="preserve"> 41</w:t>
      </w:r>
      <w:r w:rsidR="00B672BE">
        <w:rPr>
          <w:lang w:val="en-US"/>
        </w:rPr>
        <w:t>]</w:t>
      </w:r>
      <w:r w:rsidRPr="00EB1B30">
        <w:rPr>
          <w:lang w:val="en-US"/>
        </w:rPr>
        <w:t xml:space="preserve"> assess the understanding of structures or specific elements </w:t>
      </w:r>
      <w:r w:rsidR="008B2AEB" w:rsidRPr="008B2AEB">
        <w:rPr>
          <w:lang w:val="en-US"/>
        </w:rPr>
        <w:t>from which they were added in the notation</w:t>
      </w:r>
      <w:r w:rsidRPr="00EB1B30">
        <w:rPr>
          <w:lang w:val="en-US"/>
        </w:rPr>
        <w:t>. The remaining studies evaluate how different readers understand business process models in a particular notation.</w:t>
      </w:r>
    </w:p>
    <w:p w14:paraId="7B3E58D5" w14:textId="23F38DD6" w:rsidR="00AE0237" w:rsidRPr="00AE0237" w:rsidRDefault="00FD705D" w:rsidP="00F22E72">
      <w:pPr>
        <w:spacing w:before="120"/>
        <w:ind w:firstLine="0"/>
        <w:jc w:val="center"/>
      </w:pPr>
      <w:bookmarkStart w:id="10" w:name="_Ref8620022"/>
      <w:proofErr w:type="spellStart"/>
      <w:r>
        <w:rPr>
          <w:b/>
        </w:rPr>
        <w:t>Table</w:t>
      </w:r>
      <w:proofErr w:type="spellEnd"/>
      <w:r w:rsidR="00EB1B30">
        <w:rPr>
          <w:b/>
        </w:rPr>
        <w:t xml:space="preserve"> </w:t>
      </w:r>
      <w:r w:rsidR="00411FF3">
        <w:rPr>
          <w:b/>
        </w:rPr>
        <w:t>3</w:t>
      </w:r>
      <w:bookmarkEnd w:id="10"/>
      <w:r>
        <w:rPr>
          <w:b/>
        </w:rPr>
        <w:t>.</w:t>
      </w:r>
      <w:r w:rsidR="00625FBF">
        <w:rPr>
          <w:b/>
        </w:rPr>
        <w:t xml:space="preserve"> </w:t>
      </w:r>
      <w:proofErr w:type="spellStart"/>
      <w:r>
        <w:t>Studies</w:t>
      </w:r>
      <w:proofErr w:type="spellEnd"/>
      <w:r w:rsidR="00F0283B">
        <w:t xml:space="preserve"> </w:t>
      </w:r>
      <w:proofErr w:type="spellStart"/>
      <w:r w:rsidR="000A73DF">
        <w:t>C</w:t>
      </w:r>
      <w:r>
        <w:t>lassification</w:t>
      </w:r>
      <w:proofErr w:type="spellEnd"/>
      <w:r>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3047"/>
        <w:gridCol w:w="3711"/>
      </w:tblGrid>
      <w:tr w:rsidR="00925C87" w:rsidRPr="00383A02" w14:paraId="691F8FC3" w14:textId="77777777" w:rsidTr="000A525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1E2E4EF" w14:textId="16FB91AB" w:rsidR="00276A30" w:rsidRPr="00383A02" w:rsidRDefault="00811120" w:rsidP="000A5258">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0" w:type="auto"/>
            <w:hideMark/>
          </w:tcPr>
          <w:p w14:paraId="18755A8D" w14:textId="77777777" w:rsidR="00276A30" w:rsidRPr="00383A02" w:rsidRDefault="00276A30" w:rsidP="000A525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925C87" w:rsidRPr="00383A02" w14:paraId="7DA19DC7" w14:textId="77777777" w:rsidTr="000A525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ADB230C" w14:textId="6A64015E" w:rsidR="00276A30" w:rsidRPr="00332103" w:rsidRDefault="00BA3C8D" w:rsidP="000A5258">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0" w:type="auto"/>
            <w:hideMark/>
          </w:tcPr>
          <w:p w14:paraId="43DC8330" w14:textId="33EED275" w:rsidR="00276A30" w:rsidRPr="005D6A12" w:rsidRDefault="00B672BE" w:rsidP="00BA08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BA086B">
              <w:rPr>
                <w:sz w:val="18"/>
                <w:szCs w:val="18"/>
              </w:rPr>
              <w:t>28</w:t>
            </w:r>
            <w:r w:rsidR="0043731D">
              <w:rPr>
                <w:sz w:val="18"/>
                <w:szCs w:val="18"/>
              </w:rPr>
              <w:t>,</w:t>
            </w:r>
            <w:r>
              <w:rPr>
                <w:sz w:val="18"/>
                <w:szCs w:val="18"/>
              </w:rPr>
              <w:t xml:space="preserve"> </w:t>
            </w:r>
            <w:r w:rsidR="00BA086B">
              <w:rPr>
                <w:sz w:val="18"/>
                <w:szCs w:val="18"/>
              </w:rPr>
              <w:t>33</w:t>
            </w:r>
            <w:r w:rsidR="0098183C">
              <w:rPr>
                <w:sz w:val="18"/>
                <w:szCs w:val="18"/>
              </w:rPr>
              <w:t>,</w:t>
            </w:r>
            <w:r w:rsidR="008B2AEB">
              <w:rPr>
                <w:sz w:val="18"/>
                <w:szCs w:val="18"/>
              </w:rPr>
              <w:t xml:space="preserve"> </w:t>
            </w:r>
            <w:r w:rsidR="00BA086B">
              <w:rPr>
                <w:sz w:val="18"/>
                <w:szCs w:val="18"/>
              </w:rPr>
              <w:t>39</w:t>
            </w:r>
            <w:r>
              <w:rPr>
                <w:sz w:val="18"/>
                <w:szCs w:val="18"/>
              </w:rPr>
              <w:t>]</w:t>
            </w:r>
          </w:p>
        </w:tc>
      </w:tr>
      <w:tr w:rsidR="00925C87" w:rsidRPr="00383A02" w14:paraId="5FC4D290" w14:textId="77777777" w:rsidTr="000A5258">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3C2ED73A" w14:textId="6F90596C" w:rsidR="00276A30" w:rsidRPr="00332103" w:rsidRDefault="00811120" w:rsidP="000A5258">
            <w:pPr>
              <w:pStyle w:val="NormalWeb"/>
              <w:jc w:val="center"/>
              <w:rPr>
                <w:sz w:val="18"/>
                <w:szCs w:val="22"/>
                <w:lang w:val="en-US"/>
              </w:rPr>
            </w:pPr>
            <w:r w:rsidRPr="008D6986">
              <w:rPr>
                <w:sz w:val="18"/>
                <w:szCs w:val="22"/>
                <w:lang w:val="en-US"/>
              </w:rPr>
              <w:t>In addition of new artifacts</w:t>
            </w:r>
          </w:p>
        </w:tc>
        <w:tc>
          <w:tcPr>
            <w:tcW w:w="0" w:type="auto"/>
          </w:tcPr>
          <w:p w14:paraId="6C039054" w14:textId="1D8FC651" w:rsidR="00276A30" w:rsidRPr="005D6A12" w:rsidRDefault="00BA086B" w:rsidP="00B672B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43731D">
              <w:rPr>
                <w:sz w:val="18"/>
                <w:szCs w:val="18"/>
              </w:rPr>
              <w:t xml:space="preserve">23, </w:t>
            </w:r>
            <w:r>
              <w:rPr>
                <w:sz w:val="18"/>
                <w:szCs w:val="18"/>
              </w:rPr>
              <w:t>35</w:t>
            </w:r>
            <w:r w:rsidR="0043731D">
              <w:rPr>
                <w:sz w:val="18"/>
                <w:szCs w:val="18"/>
              </w:rPr>
              <w:t>,</w:t>
            </w:r>
            <w:r>
              <w:rPr>
                <w:sz w:val="18"/>
                <w:szCs w:val="18"/>
              </w:rPr>
              <w:t>41</w:t>
            </w:r>
            <w:r w:rsidR="00B672BE">
              <w:rPr>
                <w:sz w:val="18"/>
                <w:szCs w:val="18"/>
              </w:rPr>
              <w:t>]</w:t>
            </w:r>
          </w:p>
        </w:tc>
      </w:tr>
      <w:tr w:rsidR="00925C87" w:rsidRPr="00383A02" w14:paraId="384A0A6F" w14:textId="77777777" w:rsidTr="000A52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14:paraId="1CCEB575" w14:textId="6EBC7ABB" w:rsidR="00811120" w:rsidRPr="00332103" w:rsidRDefault="00811120" w:rsidP="00811120">
            <w:pPr>
              <w:pStyle w:val="NormalWeb"/>
              <w:jc w:val="center"/>
              <w:rPr>
                <w:sz w:val="18"/>
                <w:szCs w:val="22"/>
                <w:lang w:val="en-US"/>
              </w:rPr>
            </w:pPr>
            <w:r w:rsidRPr="008D6986">
              <w:rPr>
                <w:sz w:val="18"/>
                <w:szCs w:val="22"/>
                <w:lang w:val="en-US"/>
              </w:rPr>
              <w:t>In the evaluation of the models</w:t>
            </w:r>
          </w:p>
        </w:tc>
        <w:tc>
          <w:tcPr>
            <w:tcW w:w="0" w:type="auto"/>
          </w:tcPr>
          <w:p w14:paraId="4114067F" w14:textId="4B7C191D" w:rsidR="00276A30" w:rsidRPr="005D6A12" w:rsidRDefault="00BA086B" w:rsidP="0098183C">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rPr>
              <w:t>[</w:t>
            </w:r>
            <w:r w:rsidR="0043731D">
              <w:rPr>
                <w:color w:val="000000"/>
                <w:sz w:val="18"/>
                <w:szCs w:val="22"/>
              </w:rPr>
              <w:t xml:space="preserve">24, 25, 26, 27, 29, 30, 31, 32, 34, 36, 37, </w:t>
            </w:r>
            <w:r>
              <w:rPr>
                <w:color w:val="000000"/>
                <w:sz w:val="18"/>
                <w:szCs w:val="22"/>
              </w:rPr>
              <w:t>38</w:t>
            </w:r>
            <w:r w:rsidR="0043731D">
              <w:rPr>
                <w:color w:val="000000"/>
                <w:sz w:val="18"/>
                <w:szCs w:val="22"/>
              </w:rPr>
              <w:t>,</w:t>
            </w:r>
            <w:r>
              <w:rPr>
                <w:color w:val="000000"/>
                <w:sz w:val="18"/>
                <w:szCs w:val="22"/>
              </w:rPr>
              <w:t>40</w:t>
            </w:r>
            <w:r w:rsidR="00925C87">
              <w:rPr>
                <w:color w:val="000000"/>
                <w:sz w:val="18"/>
                <w:szCs w:val="22"/>
              </w:rPr>
              <w:t>]</w:t>
            </w:r>
          </w:p>
        </w:tc>
      </w:tr>
    </w:tbl>
    <w:p w14:paraId="0B7F0511" w14:textId="77777777" w:rsidR="00FC2C06" w:rsidRPr="00EB1B30" w:rsidRDefault="00FC2C06" w:rsidP="004F677C">
      <w:pPr>
        <w:pStyle w:val="heading2"/>
        <w:numPr>
          <w:ilvl w:val="1"/>
          <w:numId w:val="25"/>
        </w:numPr>
        <w:jc w:val="both"/>
        <w:rPr>
          <w:lang w:val="en-US"/>
        </w:rPr>
      </w:pPr>
      <w:r w:rsidRPr="00EB1B30">
        <w:rPr>
          <w:lang w:val="en-US"/>
        </w:rPr>
        <w:t>RQ2</w:t>
      </w:r>
      <w:r w:rsidRPr="00EB1B30">
        <w:rPr>
          <w:lang w:val="en-US"/>
        </w:rPr>
        <w:tab/>
        <w:t xml:space="preserve">- </w:t>
      </w:r>
      <w:r w:rsidR="007D2641" w:rsidRPr="00EB1B30">
        <w:rPr>
          <w:lang w:val="en-US"/>
        </w:rPr>
        <w:t>What metrics are used to measure the visual comprehension of eye-tracking business process models?</w:t>
      </w:r>
    </w:p>
    <w:p w14:paraId="3DC8986B" w14:textId="15CA2528" w:rsidR="009F39CF" w:rsidRPr="00A27A69" w:rsidRDefault="009F39CF" w:rsidP="009F39CF">
      <w:pPr>
        <w:pStyle w:val="p1a"/>
        <w:rPr>
          <w:lang w:val="en-US"/>
        </w:rPr>
      </w:pPr>
      <w:r w:rsidRPr="00A27A69">
        <w:rPr>
          <w:lang w:val="en-US"/>
        </w:rPr>
        <w:t xml:space="preserve">Table 4 presents the key metrics used to evaluate the understanding of business process models. The </w:t>
      </w:r>
      <w:proofErr w:type="spellStart"/>
      <w:r w:rsidRPr="0053555A">
        <w:rPr>
          <w:i/>
          <w:lang w:val="en-US"/>
        </w:rPr>
        <w:t>eyefixation</w:t>
      </w:r>
      <w:proofErr w:type="spellEnd"/>
      <w:r w:rsidRPr="00A27A69">
        <w:rPr>
          <w:lang w:val="en-US"/>
        </w:rPr>
        <w:t xml:space="preserve"> metric, which consists of the visual attention time of the participant in an area of interest while performing a task [</w:t>
      </w:r>
      <w:r>
        <w:rPr>
          <w:lang w:val="en-US"/>
        </w:rPr>
        <w:t>42</w:t>
      </w:r>
      <w:r w:rsidRPr="00A27A69">
        <w:rPr>
          <w:lang w:val="en-US"/>
        </w:rPr>
        <w:t xml:space="preserve">], </w:t>
      </w:r>
      <w:r w:rsidR="00ED1DDF">
        <w:rPr>
          <w:lang w:val="en-US"/>
        </w:rPr>
        <w:t xml:space="preserve">it </w:t>
      </w:r>
      <w:r w:rsidRPr="00A27A69">
        <w:rPr>
          <w:lang w:val="en-US"/>
        </w:rPr>
        <w:t>is used in most (</w:t>
      </w:r>
      <w:r w:rsidRPr="005A1F51">
        <w:rPr>
          <w:lang w:val="en-US"/>
        </w:rPr>
        <w:t>84</w:t>
      </w:r>
      <w:r>
        <w:rPr>
          <w:lang w:val="en-US"/>
        </w:rPr>
        <w:t>.</w:t>
      </w:r>
      <w:r w:rsidRPr="005A1F51">
        <w:rPr>
          <w:lang w:val="en-US"/>
        </w:rPr>
        <w:t>21</w:t>
      </w:r>
      <w:r w:rsidRPr="00A27A69">
        <w:rPr>
          <w:lang w:val="en-US"/>
        </w:rPr>
        <w:t xml:space="preserve">%) of the mapped studies. The </w:t>
      </w:r>
      <w:r w:rsidRPr="0053555A">
        <w:rPr>
          <w:i/>
          <w:lang w:val="en-US"/>
        </w:rPr>
        <w:t>scan path</w:t>
      </w:r>
      <w:r>
        <w:rPr>
          <w:lang w:val="en-US"/>
        </w:rPr>
        <w:t xml:space="preserve"> </w:t>
      </w:r>
      <w:proofErr w:type="gramStart"/>
      <w:r w:rsidRPr="00A27A69">
        <w:rPr>
          <w:lang w:val="en-US"/>
        </w:rPr>
        <w:t>were</w:t>
      </w:r>
      <w:proofErr w:type="gramEnd"/>
      <w:r w:rsidRPr="00A27A69">
        <w:rPr>
          <w:lang w:val="en-US"/>
        </w:rPr>
        <w:t xml:space="preserve"> used in </w:t>
      </w:r>
      <w:r w:rsidRPr="0053555A">
        <w:rPr>
          <w:lang w:val="en-US"/>
        </w:rPr>
        <w:t>36</w:t>
      </w:r>
      <w:r>
        <w:rPr>
          <w:lang w:val="en-US"/>
        </w:rPr>
        <w:t>.</w:t>
      </w:r>
      <w:r w:rsidRPr="0053555A">
        <w:rPr>
          <w:lang w:val="en-US"/>
        </w:rPr>
        <w:t>84</w:t>
      </w:r>
      <w:r w:rsidRPr="00A27A69">
        <w:rPr>
          <w:lang w:val="en-US"/>
        </w:rPr>
        <w:t xml:space="preserve">% consist of the way formed by the balconies, in chronological order, between sets of </w:t>
      </w:r>
      <w:proofErr w:type="spellStart"/>
      <w:r w:rsidRPr="0053555A">
        <w:rPr>
          <w:i/>
          <w:lang w:val="en-US"/>
        </w:rPr>
        <w:t>eyefixations</w:t>
      </w:r>
      <w:proofErr w:type="spellEnd"/>
      <w:r w:rsidRPr="00A27A69">
        <w:rPr>
          <w:lang w:val="en-US"/>
        </w:rPr>
        <w:t>.</w:t>
      </w:r>
      <w:r>
        <w:rPr>
          <w:lang w:val="en-US"/>
        </w:rPr>
        <w:t xml:space="preserve"> </w:t>
      </w:r>
      <w:r w:rsidRPr="00A27A69">
        <w:rPr>
          <w:lang w:val="en-US"/>
        </w:rPr>
        <w:t xml:space="preserve">The </w:t>
      </w:r>
      <w:r w:rsidRPr="0053555A">
        <w:rPr>
          <w:i/>
          <w:lang w:val="en-US"/>
        </w:rPr>
        <w:t>saccade</w:t>
      </w:r>
      <w:r w:rsidRPr="00A27A69">
        <w:rPr>
          <w:lang w:val="en-US"/>
        </w:rPr>
        <w:t xml:space="preserve"> </w:t>
      </w:r>
      <w:proofErr w:type="gramStart"/>
      <w:r w:rsidRPr="00A27A69">
        <w:rPr>
          <w:lang w:val="en-US"/>
        </w:rPr>
        <w:t>were</w:t>
      </w:r>
      <w:proofErr w:type="gramEnd"/>
      <w:r w:rsidRPr="00A27A69">
        <w:rPr>
          <w:lang w:val="en-US"/>
        </w:rPr>
        <w:t xml:space="preserve"> used in </w:t>
      </w:r>
      <w:r w:rsidRPr="0053555A">
        <w:rPr>
          <w:lang w:val="en-US"/>
        </w:rPr>
        <w:t>31</w:t>
      </w:r>
      <w:r>
        <w:rPr>
          <w:lang w:val="en-US"/>
        </w:rPr>
        <w:t>.</w:t>
      </w:r>
      <w:r w:rsidRPr="0053555A">
        <w:rPr>
          <w:lang w:val="en-US"/>
        </w:rPr>
        <w:t>58</w:t>
      </w:r>
      <w:r w:rsidRPr="00A27A69">
        <w:rPr>
          <w:lang w:val="en-US"/>
        </w:rPr>
        <w:t>%</w:t>
      </w:r>
      <w:r>
        <w:rPr>
          <w:lang w:val="en-US"/>
        </w:rPr>
        <w:t xml:space="preserve"> and </w:t>
      </w:r>
      <w:r w:rsidRPr="00A27A69">
        <w:rPr>
          <w:lang w:val="en-US"/>
        </w:rPr>
        <w:t xml:space="preserve">consist of the swift movement that occurs between </w:t>
      </w:r>
      <w:proofErr w:type="spellStart"/>
      <w:r w:rsidRPr="0053555A">
        <w:rPr>
          <w:i/>
          <w:lang w:val="en-US"/>
        </w:rPr>
        <w:t>eyefixations</w:t>
      </w:r>
      <w:proofErr w:type="spellEnd"/>
      <w:r w:rsidRPr="00A27A69">
        <w:rPr>
          <w:lang w:val="en-US"/>
        </w:rPr>
        <w:t xml:space="preserve">, </w:t>
      </w:r>
      <w:r w:rsidR="00ED1DDF">
        <w:rPr>
          <w:lang w:val="en-US"/>
        </w:rPr>
        <w:t xml:space="preserve">it </w:t>
      </w:r>
      <w:r w:rsidRPr="00A27A69">
        <w:rPr>
          <w:lang w:val="en-US"/>
        </w:rPr>
        <w:t>has a duration of about 40 to 50 milliseconds [</w:t>
      </w:r>
      <w:r>
        <w:rPr>
          <w:lang w:val="en-US"/>
        </w:rPr>
        <w:t>42</w:t>
      </w:r>
      <w:r w:rsidRPr="00A27A69">
        <w:rPr>
          <w:lang w:val="en-US"/>
        </w:rPr>
        <w:t>].</w:t>
      </w:r>
      <w:r>
        <w:rPr>
          <w:lang w:val="en-US"/>
        </w:rPr>
        <w:t xml:space="preserve"> </w:t>
      </w:r>
      <w:r w:rsidR="00ED1DDF">
        <w:rPr>
          <w:lang w:val="en-US"/>
        </w:rPr>
        <w:t>Meanwhile</w:t>
      </w:r>
      <w:r w:rsidRPr="00A27A69">
        <w:rPr>
          <w:lang w:val="en-US"/>
        </w:rPr>
        <w:t xml:space="preserve">, the </w:t>
      </w:r>
      <w:r w:rsidRPr="0053555A">
        <w:rPr>
          <w:i/>
          <w:lang w:val="en-US"/>
        </w:rPr>
        <w:t>duration</w:t>
      </w:r>
      <w:r w:rsidRPr="00A27A69">
        <w:rPr>
          <w:lang w:val="en-US"/>
        </w:rPr>
        <w:t xml:space="preserve"> represents the time the participant takes to complete a task [</w:t>
      </w:r>
      <w:r>
        <w:rPr>
          <w:lang w:val="en-US"/>
        </w:rPr>
        <w:t>43</w:t>
      </w:r>
      <w:r w:rsidRPr="00A27A69">
        <w:rPr>
          <w:lang w:val="en-US"/>
        </w:rPr>
        <w:t>]</w:t>
      </w:r>
      <w:r>
        <w:rPr>
          <w:lang w:val="en-US"/>
        </w:rPr>
        <w:t xml:space="preserve"> and </w:t>
      </w:r>
      <w:r w:rsidR="00ED1DDF">
        <w:rPr>
          <w:lang w:val="en-US"/>
        </w:rPr>
        <w:t>was</w:t>
      </w:r>
      <w:r w:rsidR="00ED1DDF" w:rsidRPr="00A27A69">
        <w:rPr>
          <w:lang w:val="en-US"/>
        </w:rPr>
        <w:t xml:space="preserve"> </w:t>
      </w:r>
      <w:r w:rsidRPr="00A27A69">
        <w:rPr>
          <w:lang w:val="en-US"/>
        </w:rPr>
        <w:t xml:space="preserve">used in </w:t>
      </w:r>
      <w:r w:rsidRPr="0053555A">
        <w:rPr>
          <w:lang w:val="en-US"/>
        </w:rPr>
        <w:t>47</w:t>
      </w:r>
      <w:r>
        <w:rPr>
          <w:lang w:val="en-US"/>
        </w:rPr>
        <w:t>.</w:t>
      </w:r>
      <w:r w:rsidRPr="0053555A">
        <w:rPr>
          <w:lang w:val="en-US"/>
        </w:rPr>
        <w:t>37</w:t>
      </w:r>
      <w:r w:rsidRPr="00A27A69">
        <w:rPr>
          <w:lang w:val="en-US"/>
        </w:rPr>
        <w:t>%</w:t>
      </w:r>
      <w:r>
        <w:rPr>
          <w:lang w:val="en-US"/>
        </w:rPr>
        <w:t xml:space="preserve"> of studies</w:t>
      </w:r>
      <w:r w:rsidRPr="00A27A69">
        <w:rPr>
          <w:lang w:val="en-US"/>
        </w:rPr>
        <w:t xml:space="preserve">. </w:t>
      </w:r>
    </w:p>
    <w:p w14:paraId="538C0967" w14:textId="77777777" w:rsidR="009F39CF" w:rsidRPr="00A27A69" w:rsidRDefault="009F39CF" w:rsidP="009F39CF">
      <w:pPr>
        <w:pStyle w:val="p1a"/>
        <w:ind w:firstLine="227"/>
        <w:rPr>
          <w:lang w:val="en-US"/>
        </w:rPr>
      </w:pPr>
      <w:r w:rsidRPr="0053555A">
        <w:rPr>
          <w:i/>
          <w:lang w:val="en-US"/>
        </w:rPr>
        <w:t>Pupillometry</w:t>
      </w:r>
      <w:r w:rsidRPr="00A27A69">
        <w:rPr>
          <w:lang w:val="en-US"/>
        </w:rPr>
        <w:t xml:space="preserve">, which consists of measuring pupillary dilatation, is considered an indication of excitation by the participant to a visual stimulus, was present in 2 (10.53%) of the studies. Finally, </w:t>
      </w:r>
      <w:r w:rsidRPr="0053555A">
        <w:rPr>
          <w:lang w:val="en-US"/>
        </w:rPr>
        <w:t>26</w:t>
      </w:r>
      <w:r>
        <w:rPr>
          <w:lang w:val="en-US"/>
        </w:rPr>
        <w:t>.</w:t>
      </w:r>
      <w:r w:rsidRPr="0053555A">
        <w:rPr>
          <w:lang w:val="en-US"/>
        </w:rPr>
        <w:t>32</w:t>
      </w:r>
      <w:r w:rsidRPr="00A27A69">
        <w:rPr>
          <w:lang w:val="en-US"/>
        </w:rPr>
        <w:t>% of the mapped reviews use questionnaires with questions about the domain of business process models, and according to the number of correct answers, the participant understands the business process models.</w:t>
      </w:r>
    </w:p>
    <w:p w14:paraId="62FAAE7E" w14:textId="5EA3FC96" w:rsidR="00906FDA" w:rsidRDefault="00906FDA" w:rsidP="00F22E72">
      <w:pPr>
        <w:spacing w:before="120"/>
        <w:ind w:firstLine="0"/>
        <w:jc w:val="center"/>
      </w:pPr>
      <w:bookmarkStart w:id="11" w:name="_Ref8386270"/>
      <w:proofErr w:type="spellStart"/>
      <w:r>
        <w:rPr>
          <w:b/>
        </w:rPr>
        <w:lastRenderedPageBreak/>
        <w:t>Table</w:t>
      </w:r>
      <w:proofErr w:type="spellEnd"/>
      <w:r w:rsidR="00903622">
        <w:rPr>
          <w:b/>
        </w:rPr>
        <w:t xml:space="preserve"> </w:t>
      </w:r>
      <w:r w:rsidR="00411FF3">
        <w:rPr>
          <w:b/>
        </w:rPr>
        <w:t>4</w:t>
      </w:r>
      <w:bookmarkEnd w:id="11"/>
      <w:r>
        <w:rPr>
          <w:b/>
        </w:rPr>
        <w:t>.</w:t>
      </w:r>
      <w:r w:rsidR="00C432E5">
        <w:rPr>
          <w:b/>
        </w:rPr>
        <w:t xml:space="preserve"> </w:t>
      </w:r>
      <w:proofErr w:type="spellStart"/>
      <w:r>
        <w:t>Evaluation</w:t>
      </w:r>
      <w:proofErr w:type="spellEnd"/>
      <w:r w:rsidR="00F0283B">
        <w:t xml:space="preserve"> </w:t>
      </w:r>
      <w:proofErr w:type="spellStart"/>
      <w:r w:rsidR="000A73DF">
        <w:t>M</w:t>
      </w:r>
      <w:r>
        <w:t>etrics</w:t>
      </w:r>
      <w:proofErr w:type="spellEnd"/>
      <w: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341"/>
        <w:gridCol w:w="642"/>
        <w:gridCol w:w="910"/>
        <w:gridCol w:w="868"/>
        <w:gridCol w:w="1032"/>
        <w:gridCol w:w="1398"/>
        <w:gridCol w:w="749"/>
      </w:tblGrid>
      <w:tr w:rsidR="00625FBF" w:rsidRPr="0021635F" w14:paraId="0F8917FF" w14:textId="77777777" w:rsidTr="00625F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6F33467E" w14:textId="3C455780" w:rsidR="00625FBF" w:rsidRPr="0021635F" w:rsidRDefault="00625FBF" w:rsidP="00625FBF">
            <w:pPr>
              <w:pStyle w:val="referenceitem"/>
              <w:numPr>
                <w:ilvl w:val="0"/>
                <w:numId w:val="0"/>
              </w:numPr>
              <w:jc w:val="center"/>
              <w:rPr>
                <w:lang w:eastAsia="pt-BR"/>
              </w:rPr>
            </w:pPr>
            <w:proofErr w:type="spellStart"/>
            <w:r w:rsidRPr="0073205A">
              <w:rPr>
                <w:szCs w:val="22"/>
              </w:rPr>
              <w:t>Eye</w:t>
            </w:r>
            <w:proofErr w:type="spellEnd"/>
            <w:r>
              <w:rPr>
                <w:szCs w:val="22"/>
              </w:rPr>
              <w:t xml:space="preserve"> </w:t>
            </w:r>
            <w:proofErr w:type="spellStart"/>
            <w:r>
              <w:rPr>
                <w:szCs w:val="22"/>
              </w:rPr>
              <w:t>F</w:t>
            </w:r>
            <w:r w:rsidRPr="0073205A">
              <w:rPr>
                <w:szCs w:val="22"/>
              </w:rPr>
              <w:t>ixation</w:t>
            </w:r>
            <w:proofErr w:type="spellEnd"/>
          </w:p>
        </w:tc>
        <w:tc>
          <w:tcPr>
            <w:tcW w:w="642" w:type="dxa"/>
            <w:vAlign w:val="center"/>
          </w:tcPr>
          <w:p w14:paraId="1D245107" w14:textId="4B352A9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Saccade</w:t>
            </w:r>
            <w:proofErr w:type="spellEnd"/>
          </w:p>
        </w:tc>
        <w:tc>
          <w:tcPr>
            <w:tcW w:w="915" w:type="dxa"/>
            <w:vAlign w:val="center"/>
          </w:tcPr>
          <w:p w14:paraId="154539C2" w14:textId="0511722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Scan</w:t>
            </w:r>
            <w:proofErr w:type="spellEnd"/>
            <w:r w:rsidRPr="0073205A">
              <w:rPr>
                <w:szCs w:val="22"/>
              </w:rPr>
              <w:t xml:space="preserve"> </w:t>
            </w:r>
            <w:r>
              <w:rPr>
                <w:szCs w:val="22"/>
              </w:rPr>
              <w:t>P</w:t>
            </w:r>
            <w:r w:rsidRPr="0073205A">
              <w:rPr>
                <w:szCs w:val="22"/>
              </w:rPr>
              <w:t>ath</w:t>
            </w:r>
          </w:p>
        </w:tc>
        <w:tc>
          <w:tcPr>
            <w:tcW w:w="869" w:type="dxa"/>
            <w:vAlign w:val="center"/>
          </w:tcPr>
          <w:p w14:paraId="1BC59481" w14:textId="6A16A8FC"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Duration</w:t>
            </w:r>
            <w:proofErr w:type="spellEnd"/>
          </w:p>
        </w:tc>
        <w:tc>
          <w:tcPr>
            <w:tcW w:w="886" w:type="dxa"/>
            <w:vAlign w:val="center"/>
          </w:tcPr>
          <w:p w14:paraId="05DEE837" w14:textId="6D98DB64"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Pupillometry</w:t>
            </w:r>
            <w:proofErr w:type="spellEnd"/>
          </w:p>
        </w:tc>
        <w:tc>
          <w:tcPr>
            <w:tcW w:w="1400" w:type="dxa"/>
            <w:vAlign w:val="center"/>
          </w:tcPr>
          <w:p w14:paraId="537F472B" w14:textId="13A7CE1E"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73205A">
              <w:rPr>
                <w:szCs w:val="22"/>
              </w:rPr>
              <w:t>Comprehension</w:t>
            </w:r>
            <w:proofErr w:type="spellEnd"/>
            <w:r>
              <w:rPr>
                <w:szCs w:val="22"/>
              </w:rPr>
              <w:t xml:space="preserve"> </w:t>
            </w:r>
            <w:proofErr w:type="spellStart"/>
            <w:r>
              <w:rPr>
                <w:szCs w:val="22"/>
              </w:rPr>
              <w:t>Q</w:t>
            </w:r>
            <w:r w:rsidRPr="0073205A">
              <w:rPr>
                <w:szCs w:val="22"/>
              </w:rPr>
              <w:t>uestions</w:t>
            </w:r>
            <w:proofErr w:type="spellEnd"/>
          </w:p>
        </w:tc>
        <w:tc>
          <w:tcPr>
            <w:tcW w:w="749" w:type="dxa"/>
            <w:vAlign w:val="center"/>
          </w:tcPr>
          <w:p w14:paraId="3AE02054" w14:textId="173E8224" w:rsidR="00625FB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b w:val="0"/>
                <w:bCs w:val="0"/>
                <w:lang w:eastAsia="pt-BR"/>
              </w:rPr>
            </w:pPr>
            <w:proofErr w:type="spellStart"/>
            <w:r w:rsidRPr="0021635F">
              <w:rPr>
                <w:lang w:eastAsia="pt-BR"/>
              </w:rPr>
              <w:t>Not</w:t>
            </w:r>
            <w:proofErr w:type="spellEnd"/>
          </w:p>
          <w:p w14:paraId="4DC4BCBA" w14:textId="0C51D835" w:rsidR="00625FBF" w:rsidRPr="0021635F" w:rsidRDefault="00625FBF" w:rsidP="00625FBF">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Specified</w:t>
            </w:r>
            <w:proofErr w:type="spellEnd"/>
          </w:p>
        </w:tc>
      </w:tr>
      <w:tr w:rsidR="00625FBF" w:rsidRPr="00EB7D6D" w14:paraId="076D66DA" w14:textId="77777777" w:rsidTr="00625F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8" w:type="dxa"/>
            <w:vAlign w:val="center"/>
          </w:tcPr>
          <w:p w14:paraId="196A3EBF" w14:textId="2A56CB91" w:rsidR="00625FBF" w:rsidRPr="00625FBF" w:rsidRDefault="00625FBF" w:rsidP="00625FBF">
            <w:pPr>
              <w:pStyle w:val="referenceitem"/>
              <w:numPr>
                <w:ilvl w:val="0"/>
                <w:numId w:val="0"/>
              </w:numPr>
              <w:jc w:val="center"/>
              <w:rPr>
                <w:b w:val="0"/>
                <w:bCs w:val="0"/>
                <w:lang w:eastAsia="pt-BR"/>
              </w:rPr>
            </w:pPr>
            <w:r w:rsidRPr="00625FBF">
              <w:rPr>
                <w:b w:val="0"/>
                <w:bCs w:val="0"/>
                <w:szCs w:val="18"/>
              </w:rPr>
              <w:t>[23, 24, 25, 26, 27, 28, 30, 31, 32, 33, 34, 38, 39, 40]</w:t>
            </w:r>
          </w:p>
        </w:tc>
        <w:tc>
          <w:tcPr>
            <w:tcW w:w="642" w:type="dxa"/>
            <w:vAlign w:val="center"/>
          </w:tcPr>
          <w:p w14:paraId="1BF5E634" w14:textId="77BF98B2"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18"/>
              </w:rPr>
              <w:t>[23, 26, 27, 28, 32, 33]</w:t>
            </w:r>
          </w:p>
        </w:tc>
        <w:tc>
          <w:tcPr>
            <w:tcW w:w="915" w:type="dxa"/>
            <w:vAlign w:val="center"/>
          </w:tcPr>
          <w:p w14:paraId="438D10F0" w14:textId="5B5C1C89"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color w:val="000000"/>
                <w:szCs w:val="22"/>
                <w:lang w:val="en-US"/>
              </w:rPr>
              <w:t>[26, 27, 28, 31, 33, 34, 39]</w:t>
            </w:r>
          </w:p>
        </w:tc>
        <w:tc>
          <w:tcPr>
            <w:tcW w:w="869" w:type="dxa"/>
            <w:vAlign w:val="center"/>
          </w:tcPr>
          <w:p w14:paraId="15CF9BEF" w14:textId="19FB5E44"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rStyle w:val="Hyperlink"/>
                <w:szCs w:val="22"/>
              </w:rPr>
              <w:t>[25, 26, 27, 31, 34, 38, 39]</w:t>
            </w:r>
          </w:p>
        </w:tc>
        <w:tc>
          <w:tcPr>
            <w:tcW w:w="886" w:type="dxa"/>
            <w:vAlign w:val="center"/>
          </w:tcPr>
          <w:p w14:paraId="589DE402" w14:textId="079F3323"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22"/>
                <w:lang w:val="en-US"/>
              </w:rPr>
              <w:t>[30, 36]</w:t>
            </w:r>
          </w:p>
        </w:tc>
        <w:tc>
          <w:tcPr>
            <w:tcW w:w="1400" w:type="dxa"/>
            <w:vAlign w:val="center"/>
          </w:tcPr>
          <w:p w14:paraId="3C4105CE" w14:textId="237053C0"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szCs w:val="22"/>
              </w:rPr>
              <w:t>[28, 34, 38, 39, 41]</w:t>
            </w:r>
          </w:p>
        </w:tc>
        <w:tc>
          <w:tcPr>
            <w:tcW w:w="749" w:type="dxa"/>
            <w:vAlign w:val="center"/>
          </w:tcPr>
          <w:p w14:paraId="02476153" w14:textId="698121D2" w:rsidR="00625FBF" w:rsidRPr="00EB7D6D" w:rsidRDefault="00625FBF" w:rsidP="00625FBF">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[29]</w:t>
            </w:r>
          </w:p>
        </w:tc>
      </w:tr>
    </w:tbl>
    <w:p w14:paraId="26229E36" w14:textId="77777777" w:rsidR="00660703" w:rsidRPr="00EB1B30" w:rsidRDefault="00ED3B0F" w:rsidP="004F677C">
      <w:pPr>
        <w:pStyle w:val="heading2"/>
        <w:numPr>
          <w:ilvl w:val="1"/>
          <w:numId w:val="25"/>
        </w:numPr>
        <w:jc w:val="both"/>
        <w:rPr>
          <w:lang w:val="en-US"/>
        </w:rPr>
      </w:pPr>
      <w:r w:rsidRPr="00EB1B30">
        <w:rPr>
          <w:lang w:val="en-US"/>
        </w:rPr>
        <w:t>RQ3</w:t>
      </w:r>
      <w:r w:rsidR="00660703" w:rsidRPr="00EB1B30">
        <w:rPr>
          <w:lang w:val="en-US"/>
        </w:rPr>
        <w:tab/>
        <w:t xml:space="preserve"> - </w:t>
      </w:r>
      <w:r w:rsidR="003D0E85" w:rsidRPr="00EB1B30">
        <w:rPr>
          <w:lang w:val="en-US"/>
        </w:rPr>
        <w:t>What business process model notations are evaluated in the studies</w:t>
      </w:r>
      <w:r w:rsidR="00660703" w:rsidRPr="00EB1B30">
        <w:rPr>
          <w:lang w:val="en-US"/>
        </w:rPr>
        <w:t>?</w:t>
      </w:r>
    </w:p>
    <w:p w14:paraId="191C56A2" w14:textId="387046AD" w:rsidR="00660703" w:rsidRPr="00EB1B30" w:rsidRDefault="00ED1DDF" w:rsidP="00660703">
      <w:pPr>
        <w:pStyle w:val="p1a"/>
        <w:rPr>
          <w:lang w:val="en-US"/>
        </w:rPr>
      </w:pPr>
      <w:r w:rsidRPr="00A27A69">
        <w:rPr>
          <w:lang w:val="en-US"/>
        </w:rPr>
        <w:t>As</w:t>
      </w:r>
      <w:r>
        <w:rPr>
          <w:lang w:val="en-US"/>
        </w:rPr>
        <w:t xml:space="preserve"> it</w:t>
      </w:r>
      <w:r w:rsidRPr="00A27A69">
        <w:rPr>
          <w:lang w:val="en-US"/>
        </w:rPr>
        <w:t xml:space="preserve"> can be seen in the Table 5 </w:t>
      </w:r>
      <w:r>
        <w:rPr>
          <w:lang w:val="en-US"/>
        </w:rPr>
        <w:t>the</w:t>
      </w:r>
      <w:r w:rsidRPr="00A27A69">
        <w:rPr>
          <w:lang w:val="en-US"/>
        </w:rPr>
        <w:t xml:space="preserve"> majority</w:t>
      </w:r>
      <w:r>
        <w:rPr>
          <w:lang w:val="en-US"/>
        </w:rPr>
        <w:t xml:space="preserve"> of</w:t>
      </w:r>
      <w:r w:rsidRPr="00A27A69">
        <w:rPr>
          <w:lang w:val="en-US"/>
        </w:rPr>
        <w:t xml:space="preserve"> 1</w:t>
      </w:r>
      <w:r>
        <w:rPr>
          <w:lang w:val="en-US"/>
        </w:rPr>
        <w:t>6</w:t>
      </w:r>
      <w:r w:rsidRPr="00A27A69">
        <w:rPr>
          <w:lang w:val="en-US"/>
        </w:rPr>
        <w:t xml:space="preserve"> studies evaluate the understanding of business process models in BPMN notation </w:t>
      </w:r>
      <w:r w:rsidR="00C50270" w:rsidRPr="00EB1B30">
        <w:rPr>
          <w:lang w:val="en-US"/>
        </w:rPr>
        <w:t>[</w:t>
      </w:r>
      <w:r w:rsidR="00A80F9E">
        <w:rPr>
          <w:lang w:val="en-US"/>
        </w:rPr>
        <w:t>21</w:t>
      </w:r>
      <w:r w:rsidR="00C50270" w:rsidRPr="00EB1B30">
        <w:rPr>
          <w:lang w:val="en-US"/>
        </w:rPr>
        <w:t xml:space="preserve">]. Study </w:t>
      </w:r>
      <w:r>
        <w:rPr>
          <w:lang w:val="en-US"/>
        </w:rPr>
        <w:t>[28] compares</w:t>
      </w:r>
      <w:r w:rsidR="00C50270" w:rsidRPr="00EB1B30">
        <w:rPr>
          <w:lang w:val="en-US"/>
        </w:rPr>
        <w:t xml:space="preserve"> the understanding be</w:t>
      </w:r>
      <w:r w:rsidR="00A80F9E">
        <w:rPr>
          <w:lang w:val="en-US"/>
        </w:rPr>
        <w:t>tween models in BPM</w:t>
      </w:r>
      <w:r w:rsidR="003A05BC">
        <w:rPr>
          <w:lang w:val="en-US"/>
        </w:rPr>
        <w:t>N</w:t>
      </w:r>
      <w:r w:rsidR="00A80F9E">
        <w:rPr>
          <w:lang w:val="en-US"/>
        </w:rPr>
        <w:t xml:space="preserve"> [23</w:t>
      </w:r>
      <w:r w:rsidR="00C50270" w:rsidRPr="00EB1B30">
        <w:rPr>
          <w:lang w:val="en-US"/>
        </w:rPr>
        <w:t>] and EPC [</w:t>
      </w:r>
      <w:r w:rsidR="00A80F9E">
        <w:rPr>
          <w:lang w:val="en-US"/>
        </w:rPr>
        <w:t>44</w:t>
      </w:r>
      <w:r w:rsidR="00C50270" w:rsidRPr="00EB1B30">
        <w:rPr>
          <w:lang w:val="en-US"/>
        </w:rPr>
        <w:t xml:space="preserve">]. </w:t>
      </w:r>
      <w:r>
        <w:rPr>
          <w:lang w:val="en-US"/>
        </w:rPr>
        <w:t>Likewise</w:t>
      </w:r>
      <w:r w:rsidR="00C50270" w:rsidRPr="00EB1B30">
        <w:rPr>
          <w:lang w:val="en-US"/>
        </w:rPr>
        <w:t>, the work A11 performs the comparison between the understanding of the models in the notations BPMN [</w:t>
      </w:r>
      <w:r w:rsidR="00A80F9E">
        <w:rPr>
          <w:lang w:val="en-US"/>
        </w:rPr>
        <w:t>21</w:t>
      </w:r>
      <w:r w:rsidR="00C50270" w:rsidRPr="00EB1B30">
        <w:rPr>
          <w:lang w:val="en-US"/>
        </w:rPr>
        <w:t>], EPC [</w:t>
      </w:r>
      <w:r w:rsidR="00A80F9E">
        <w:rPr>
          <w:lang w:val="en-US"/>
        </w:rPr>
        <w:t>44</w:t>
      </w:r>
      <w:r w:rsidR="00C50270" w:rsidRPr="00EB1B30">
        <w:rPr>
          <w:lang w:val="en-US"/>
        </w:rPr>
        <w:t>], Petri Net [</w:t>
      </w:r>
      <w:r w:rsidR="00A80F9E">
        <w:rPr>
          <w:lang w:val="en-US"/>
        </w:rPr>
        <w:t>45</w:t>
      </w:r>
      <w:r w:rsidR="00C50270" w:rsidRPr="00EB1B30">
        <w:rPr>
          <w:lang w:val="en-US"/>
        </w:rPr>
        <w:t xml:space="preserve">] and </w:t>
      </w:r>
      <w:proofErr w:type="spellStart"/>
      <w:r w:rsidR="00C50270" w:rsidRPr="00EB1B30">
        <w:rPr>
          <w:lang w:val="en-US"/>
        </w:rPr>
        <w:t>eGantt</w:t>
      </w:r>
      <w:proofErr w:type="spellEnd"/>
      <w:r w:rsidR="00C50270" w:rsidRPr="00EB1B30">
        <w:rPr>
          <w:lang w:val="en-US"/>
        </w:rPr>
        <w:t xml:space="preserve"> [</w:t>
      </w:r>
      <w:r w:rsidR="00A80F9E">
        <w:rPr>
          <w:lang w:val="en-US"/>
        </w:rPr>
        <w:t>46</w:t>
      </w:r>
      <w:r w:rsidR="00C50270" w:rsidRPr="00EB1B30">
        <w:rPr>
          <w:lang w:val="en-US"/>
        </w:rPr>
        <w:t>].</w:t>
      </w:r>
      <w:r w:rsidR="00196F01" w:rsidRPr="00294F31">
        <w:rPr>
          <w:lang w:val="en-US"/>
        </w:rPr>
        <w:t xml:space="preserve"> </w:t>
      </w:r>
      <w:r w:rsidR="00196F01" w:rsidRPr="00196F01">
        <w:rPr>
          <w:lang w:val="en-US"/>
        </w:rPr>
        <w:t xml:space="preserve">As well as the study A17 that makes a comparison between the languages </w:t>
      </w:r>
      <w:r w:rsidR="00196F01" w:rsidRPr="00B166DD">
        <w:rPr>
          <w:lang w:val="en-US"/>
        </w:rPr>
        <w:t>CIAN</w:t>
      </w:r>
      <w:r>
        <w:rPr>
          <w:lang w:val="en-US"/>
        </w:rPr>
        <w:t xml:space="preserve"> </w:t>
      </w:r>
      <w:r w:rsidR="00196F01" w:rsidRPr="00B166DD">
        <w:rPr>
          <w:lang w:val="en-US"/>
        </w:rPr>
        <w:t>[</w:t>
      </w:r>
      <w:r w:rsidR="00A80F9E" w:rsidRPr="00B166DD">
        <w:rPr>
          <w:lang w:val="en-US"/>
        </w:rPr>
        <w:t>47</w:t>
      </w:r>
      <w:r w:rsidR="00196F01" w:rsidRPr="00B166DD">
        <w:rPr>
          <w:lang w:val="en-US"/>
        </w:rPr>
        <w:t>] and CIT</w:t>
      </w:r>
      <w:r>
        <w:rPr>
          <w:lang w:val="en-US"/>
        </w:rPr>
        <w:t xml:space="preserve"> </w:t>
      </w:r>
      <w:r w:rsidR="00196F01" w:rsidRPr="00B166DD">
        <w:rPr>
          <w:lang w:val="en-US"/>
        </w:rPr>
        <w:t>[</w:t>
      </w:r>
      <w:r w:rsidR="00A80F9E" w:rsidRPr="00B166DD">
        <w:rPr>
          <w:lang w:val="en-US"/>
        </w:rPr>
        <w:t>48</w:t>
      </w:r>
      <w:r w:rsidR="00196F01" w:rsidRPr="00B166DD">
        <w:rPr>
          <w:lang w:val="en-US"/>
        </w:rPr>
        <w:t>].</w:t>
      </w:r>
      <w:r w:rsidR="00C50270" w:rsidRPr="00EB1B30">
        <w:rPr>
          <w:lang w:val="en-US"/>
        </w:rPr>
        <w:t xml:space="preserve"> Finally, study </w:t>
      </w:r>
      <w:r w:rsidR="0033012C">
        <w:rPr>
          <w:lang w:val="en-US"/>
        </w:rPr>
        <w:t>[</w:t>
      </w:r>
      <w:r w:rsidR="00A80F9E">
        <w:rPr>
          <w:lang w:val="en-US"/>
        </w:rPr>
        <w:t>24</w:t>
      </w:r>
      <w:r w:rsidR="0033012C">
        <w:rPr>
          <w:lang w:val="en-US"/>
        </w:rPr>
        <w:t>]</w:t>
      </w:r>
      <w:r w:rsidR="00C50270" w:rsidRPr="00EB1B30">
        <w:rPr>
          <w:lang w:val="en-US"/>
        </w:rPr>
        <w:t xml:space="preserve"> uses the DCR notation to evaluate the understand</w:t>
      </w:r>
      <w:r w:rsidR="00A7636A">
        <w:rPr>
          <w:lang w:val="en-US"/>
        </w:rPr>
        <w:t>ing of business process models; a</w:t>
      </w:r>
      <w:r w:rsidR="00C50270" w:rsidRPr="00EB1B30">
        <w:rPr>
          <w:lang w:val="en-US"/>
        </w:rPr>
        <w:t xml:space="preserve">nd studies </w:t>
      </w:r>
      <w:r w:rsidR="0033012C">
        <w:rPr>
          <w:lang w:val="en-US"/>
        </w:rPr>
        <w:t>[</w:t>
      </w:r>
      <w:r w:rsidR="00A80F9E">
        <w:rPr>
          <w:lang w:val="en-US"/>
        </w:rPr>
        <w:t>32</w:t>
      </w:r>
      <w:r>
        <w:rPr>
          <w:lang w:val="en-US"/>
        </w:rPr>
        <w:t xml:space="preserve">, </w:t>
      </w:r>
      <w:r w:rsidR="00A80F9E">
        <w:rPr>
          <w:lang w:val="en-US"/>
        </w:rPr>
        <w:t>34</w:t>
      </w:r>
      <w:r w:rsidR="0033012C">
        <w:rPr>
          <w:lang w:val="en-US"/>
        </w:rPr>
        <w:t>]</w:t>
      </w:r>
      <w:r w:rsidR="00C50270" w:rsidRPr="00EB1B30">
        <w:rPr>
          <w:lang w:val="en-US"/>
        </w:rPr>
        <w:t xml:space="preserve"> did not specify the notation used in the respective studies.</w:t>
      </w:r>
    </w:p>
    <w:p w14:paraId="6F345699" w14:textId="0A1DF11E" w:rsidR="00906FDA" w:rsidRDefault="00906FDA" w:rsidP="00F22E72">
      <w:pPr>
        <w:spacing w:before="120"/>
        <w:ind w:firstLine="0"/>
        <w:jc w:val="center"/>
        <w:rPr>
          <w:lang w:val="en-US"/>
        </w:rPr>
      </w:pPr>
      <w:bookmarkStart w:id="12" w:name="_Ref8386318"/>
      <w:r w:rsidRPr="00EB1B30">
        <w:rPr>
          <w:b/>
          <w:lang w:val="en-US"/>
        </w:rPr>
        <w:t>Table</w:t>
      </w:r>
      <w:bookmarkEnd w:id="12"/>
      <w:r w:rsidR="00411FF3">
        <w:rPr>
          <w:b/>
          <w:lang w:val="en-US"/>
        </w:rPr>
        <w:t xml:space="preserve"> </w:t>
      </w:r>
      <w:r w:rsidR="00411FF3" w:rsidRPr="003E4E0C">
        <w:rPr>
          <w:b/>
          <w:color w:val="000000"/>
          <w:lang w:val="en-US"/>
        </w:rPr>
        <w:t>5</w:t>
      </w:r>
      <w:r w:rsidRPr="00EB1B30">
        <w:rPr>
          <w:b/>
          <w:lang w:val="en-US"/>
        </w:rPr>
        <w:t>.</w:t>
      </w:r>
      <w:r w:rsidR="00F0283B" w:rsidRPr="00EB1B30">
        <w:rPr>
          <w:lang w:val="en-US"/>
        </w:rPr>
        <w:t xml:space="preserve"> </w:t>
      </w:r>
      <w:r w:rsidR="00F0283B" w:rsidRPr="00EB1B30">
        <w:rPr>
          <w:color w:val="000000"/>
          <w:lang w:val="en-US"/>
        </w:rPr>
        <w:t xml:space="preserve">Notations </w:t>
      </w:r>
      <w:r w:rsidR="000A73DF">
        <w:rPr>
          <w:color w:val="000000"/>
          <w:lang w:val="en-US"/>
        </w:rPr>
        <w:t>A</w:t>
      </w:r>
      <w:r w:rsidR="00F0283B" w:rsidRPr="00EB1B30">
        <w:rPr>
          <w:color w:val="000000"/>
          <w:lang w:val="en-US"/>
        </w:rPr>
        <w:t xml:space="preserve">ssessed by the </w:t>
      </w:r>
      <w:r w:rsidR="000A73DF">
        <w:rPr>
          <w:color w:val="000000"/>
          <w:lang w:val="en-US"/>
        </w:rPr>
        <w:t>S</w:t>
      </w:r>
      <w:r w:rsidR="00F0283B" w:rsidRPr="00EB1B30">
        <w:rPr>
          <w:color w:val="000000"/>
          <w:lang w:val="en-US"/>
        </w:rPr>
        <w:t>tudies</w:t>
      </w:r>
      <w:r w:rsidRPr="00EB1B30">
        <w:rPr>
          <w:lang w:val="en-US"/>
        </w:rPr>
        <w:t>.</w:t>
      </w:r>
    </w:p>
    <w:tbl>
      <w:tblPr>
        <w:tblStyle w:val="TabelaSimples11"/>
        <w:tblW w:w="0" w:type="auto"/>
        <w:jc w:val="center"/>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2161"/>
        <w:gridCol w:w="412"/>
        <w:gridCol w:w="709"/>
        <w:gridCol w:w="851"/>
        <w:gridCol w:w="567"/>
        <w:gridCol w:w="567"/>
        <w:gridCol w:w="425"/>
        <w:gridCol w:w="1125"/>
      </w:tblGrid>
      <w:tr w:rsidR="0021635F" w:rsidRPr="00EB7D6D" w14:paraId="3846B33E" w14:textId="77777777" w:rsidTr="002163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tcPr>
          <w:p w14:paraId="3569E820" w14:textId="771E5BC5" w:rsidR="00294F31" w:rsidRPr="0021635F" w:rsidRDefault="00294F31" w:rsidP="002A5B81">
            <w:pPr>
              <w:pStyle w:val="referenceitem"/>
              <w:numPr>
                <w:ilvl w:val="0"/>
                <w:numId w:val="0"/>
              </w:numPr>
              <w:jc w:val="center"/>
              <w:rPr>
                <w:lang w:eastAsia="pt-BR"/>
              </w:rPr>
            </w:pPr>
            <w:r w:rsidRPr="0021635F">
              <w:rPr>
                <w:lang w:eastAsia="pt-BR"/>
              </w:rPr>
              <w:t>BPMN</w:t>
            </w:r>
          </w:p>
        </w:tc>
        <w:tc>
          <w:tcPr>
            <w:tcW w:w="412" w:type="dxa"/>
          </w:tcPr>
          <w:p w14:paraId="5BF43CC6" w14:textId="686ED192"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DCR</w:t>
            </w:r>
          </w:p>
        </w:tc>
        <w:tc>
          <w:tcPr>
            <w:tcW w:w="709" w:type="dxa"/>
          </w:tcPr>
          <w:p w14:paraId="2FA6166B" w14:textId="3E5C0BF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EPC</w:t>
            </w:r>
          </w:p>
        </w:tc>
        <w:tc>
          <w:tcPr>
            <w:tcW w:w="851" w:type="dxa"/>
          </w:tcPr>
          <w:p w14:paraId="2C9E298C" w14:textId="119A7BE4"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Petri Net</w:t>
            </w:r>
          </w:p>
        </w:tc>
        <w:tc>
          <w:tcPr>
            <w:tcW w:w="567" w:type="dxa"/>
          </w:tcPr>
          <w:p w14:paraId="63CB1DEB" w14:textId="7E0FEBD0"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eGantt</w:t>
            </w:r>
            <w:proofErr w:type="spellEnd"/>
          </w:p>
        </w:tc>
        <w:tc>
          <w:tcPr>
            <w:tcW w:w="567" w:type="dxa"/>
          </w:tcPr>
          <w:p w14:paraId="317947D3" w14:textId="45CC9CB7"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CIAN</w:t>
            </w:r>
          </w:p>
        </w:tc>
        <w:tc>
          <w:tcPr>
            <w:tcW w:w="425" w:type="dxa"/>
          </w:tcPr>
          <w:p w14:paraId="6866EBC9" w14:textId="6A4DD8E9"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21635F">
              <w:rPr>
                <w:lang w:eastAsia="pt-BR"/>
              </w:rPr>
              <w:t>CTT</w:t>
            </w:r>
          </w:p>
        </w:tc>
        <w:tc>
          <w:tcPr>
            <w:tcW w:w="1125" w:type="dxa"/>
          </w:tcPr>
          <w:p w14:paraId="7D802635" w14:textId="6109B79E" w:rsidR="00294F31" w:rsidRPr="0021635F" w:rsidRDefault="00294F31" w:rsidP="002A5B81">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21635F">
              <w:rPr>
                <w:lang w:eastAsia="pt-BR"/>
              </w:rPr>
              <w:t>Not</w:t>
            </w:r>
            <w:proofErr w:type="spellEnd"/>
            <w:r w:rsidRPr="0021635F">
              <w:rPr>
                <w:lang w:eastAsia="pt-BR"/>
              </w:rPr>
              <w:t xml:space="preserve"> </w:t>
            </w:r>
            <w:proofErr w:type="spellStart"/>
            <w:r w:rsidRPr="0021635F">
              <w:rPr>
                <w:lang w:eastAsia="pt-BR"/>
              </w:rPr>
              <w:t>Specified</w:t>
            </w:r>
            <w:proofErr w:type="spellEnd"/>
          </w:p>
        </w:tc>
      </w:tr>
      <w:tr w:rsidR="0021635F" w:rsidRPr="00EB7D6D" w14:paraId="64FA4FD5"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1" w:type="dxa"/>
            <w:vAlign w:val="center"/>
          </w:tcPr>
          <w:p w14:paraId="3815AC37" w14:textId="6BC69590" w:rsidR="00294F31" w:rsidRPr="0021635F" w:rsidRDefault="0021635F" w:rsidP="00F22E72">
            <w:pPr>
              <w:pStyle w:val="referenceitem"/>
              <w:numPr>
                <w:ilvl w:val="0"/>
                <w:numId w:val="0"/>
              </w:numPr>
              <w:jc w:val="center"/>
              <w:rPr>
                <w:b w:val="0"/>
                <w:bCs w:val="0"/>
                <w:lang w:eastAsia="pt-BR"/>
              </w:rPr>
            </w:pPr>
            <w:r w:rsidRPr="0021635F">
              <w:rPr>
                <w:b w:val="0"/>
                <w:bCs w:val="0"/>
                <w:lang w:eastAsia="pt-BR"/>
              </w:rPr>
              <w:t>[23, 25, 26, 27, 28, 29, 30, 31, 33, 34, 36, 37, 38, 40, 41]</w:t>
            </w:r>
          </w:p>
        </w:tc>
        <w:tc>
          <w:tcPr>
            <w:tcW w:w="412" w:type="dxa"/>
            <w:vAlign w:val="center"/>
          </w:tcPr>
          <w:p w14:paraId="5A29A4D6" w14:textId="1D3092B0"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[23]</w:t>
            </w:r>
          </w:p>
        </w:tc>
        <w:tc>
          <w:tcPr>
            <w:tcW w:w="709" w:type="dxa"/>
            <w:vAlign w:val="center"/>
          </w:tcPr>
          <w:p w14:paraId="35C875C6" w14:textId="22672918"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lang w:eastAsia="pt-BR"/>
              </w:rPr>
              <w:t>[25, 33]</w:t>
            </w:r>
          </w:p>
        </w:tc>
        <w:tc>
          <w:tcPr>
            <w:tcW w:w="851" w:type="dxa"/>
            <w:vAlign w:val="center"/>
          </w:tcPr>
          <w:p w14:paraId="40588617" w14:textId="37F00A90"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b/>
                <w:bCs/>
                <w:lang w:eastAsia="pt-BR"/>
              </w:rPr>
            </w:pPr>
            <w:r>
              <w:rPr>
                <w:lang w:eastAsia="pt-BR"/>
              </w:rPr>
              <w:t>[33]</w:t>
            </w:r>
          </w:p>
        </w:tc>
        <w:tc>
          <w:tcPr>
            <w:tcW w:w="567" w:type="dxa"/>
            <w:vAlign w:val="center"/>
          </w:tcPr>
          <w:p w14:paraId="2939BDB1" w14:textId="0ED212A1"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[33]</w:t>
            </w:r>
          </w:p>
        </w:tc>
        <w:tc>
          <w:tcPr>
            <w:tcW w:w="567" w:type="dxa"/>
            <w:vAlign w:val="center"/>
          </w:tcPr>
          <w:p w14:paraId="5C74E34B" w14:textId="7AF16A00"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[39]</w:t>
            </w:r>
          </w:p>
        </w:tc>
        <w:tc>
          <w:tcPr>
            <w:tcW w:w="425" w:type="dxa"/>
            <w:vAlign w:val="center"/>
          </w:tcPr>
          <w:p w14:paraId="19267E90" w14:textId="1A7C7671"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[39]</w:t>
            </w:r>
          </w:p>
        </w:tc>
        <w:tc>
          <w:tcPr>
            <w:tcW w:w="1125" w:type="dxa"/>
            <w:vAlign w:val="center"/>
          </w:tcPr>
          <w:p w14:paraId="2B2FD490" w14:textId="0BAE165F" w:rsidR="00294F31" w:rsidRPr="00EB7D6D" w:rsidRDefault="0021635F" w:rsidP="00F22E72">
            <w:pPr>
              <w:pStyle w:val="referenceitem"/>
              <w:numPr>
                <w:ilvl w:val="0"/>
                <w:numId w:val="0"/>
              </w:numPr>
              <w:jc w:val="center"/>
              <w:cnfStyle w:val="000000100000" w:firstRow="0" w:lastRow="0" w:firstColumn="0" w:lastColumn="0" w:oddVBand="0" w:evenVBand="0" w:oddHBand="1" w:evenHBand="0" w:firstRowFirstColumn="0" w:firstRowLastColumn="0" w:lastRowFirstColumn="0" w:lastRowLastColumn="0"/>
              <w:rPr>
                <w:lang w:eastAsia="pt-BR"/>
              </w:rPr>
            </w:pPr>
            <w:r>
              <w:rPr>
                <w:lang w:eastAsia="pt-BR"/>
              </w:rPr>
              <w:t>[32, 34]</w:t>
            </w:r>
          </w:p>
        </w:tc>
      </w:tr>
    </w:tbl>
    <w:p w14:paraId="5F67A567" w14:textId="45434502" w:rsidR="002A1A1A" w:rsidRPr="00EB1B30" w:rsidRDefault="002A1A1A" w:rsidP="004F677C">
      <w:pPr>
        <w:pStyle w:val="heading2"/>
        <w:jc w:val="both"/>
        <w:rPr>
          <w:color w:val="000000"/>
          <w:lang w:val="en-US"/>
        </w:rPr>
      </w:pPr>
      <w:r w:rsidRPr="00EB1B30">
        <w:rPr>
          <w:lang w:val="en-US"/>
        </w:rPr>
        <w:t>RQ</w:t>
      </w:r>
      <w:r w:rsidR="00ED3B0F" w:rsidRPr="00EB1B30">
        <w:rPr>
          <w:lang w:val="en-US"/>
        </w:rPr>
        <w:t>4</w:t>
      </w:r>
      <w:r w:rsidRPr="00EB1B30">
        <w:rPr>
          <w:lang w:val="en-US"/>
        </w:rPr>
        <w:tab/>
        <w:t xml:space="preserve">- </w:t>
      </w:r>
      <w:r w:rsidR="00C50270" w:rsidRPr="00EB1B30">
        <w:rPr>
          <w:color w:val="000000"/>
          <w:lang w:val="en-US"/>
        </w:rPr>
        <w:t>What contributions have been reported about the application of the eye-tracker device to evaluate the understanding of process models?</w:t>
      </w:r>
    </w:p>
    <w:p w14:paraId="264142BA" w14:textId="57A40E7E" w:rsidR="003D25C2" w:rsidRPr="00EB1B30" w:rsidRDefault="00C50270" w:rsidP="003D25C2">
      <w:pPr>
        <w:pStyle w:val="p1a"/>
        <w:rPr>
          <w:lang w:val="en-US"/>
        </w:rPr>
      </w:pPr>
      <w:r w:rsidRPr="00EB1B30">
        <w:rPr>
          <w:lang w:val="en-US"/>
        </w:rPr>
        <w:t xml:space="preserve">The selected studies present results that show that the application of the eye-tracking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r w:rsidR="003D25C2" w:rsidRPr="00EB1B30">
        <w:rPr>
          <w:lang w:val="en-US"/>
        </w:rPr>
        <w:t xml:space="preserve"> </w:t>
      </w:r>
    </w:p>
    <w:p w14:paraId="30A99909" w14:textId="15998CD1" w:rsidR="003D25C2" w:rsidRPr="00EB1B30" w:rsidRDefault="003D25C2" w:rsidP="004F677C">
      <w:pPr>
        <w:spacing w:before="240"/>
        <w:jc w:val="center"/>
        <w:rPr>
          <w:lang w:val="en-US"/>
        </w:rPr>
      </w:pPr>
      <w:bookmarkStart w:id="13" w:name="_Ref8584918"/>
      <w:r w:rsidRPr="00EB1B30">
        <w:rPr>
          <w:b/>
          <w:lang w:val="en-US"/>
        </w:rPr>
        <w:t>Table</w:t>
      </w:r>
      <w:r w:rsidR="00903622">
        <w:rPr>
          <w:b/>
          <w:lang w:val="en-US"/>
        </w:rPr>
        <w:t xml:space="preserve"> </w:t>
      </w:r>
      <w:bookmarkEnd w:id="13"/>
      <w:r w:rsidR="00411FF3" w:rsidRPr="008B6879">
        <w:rPr>
          <w:b/>
          <w:color w:val="000000"/>
          <w:lang w:val="en-US"/>
        </w:rPr>
        <w:t>6</w:t>
      </w:r>
      <w:r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Pr="00EB1B30">
        <w:rPr>
          <w:lang w:val="en-US"/>
        </w:rPr>
        <w:t>.</w:t>
      </w:r>
    </w:p>
    <w:tbl>
      <w:tblPr>
        <w:tblStyle w:val="TabelaSimples120"/>
        <w:tblW w:w="0" w:type="auto"/>
        <w:jc w:val="center"/>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896"/>
        <w:gridCol w:w="5766"/>
      </w:tblGrid>
      <w:tr w:rsidR="004D4970" w14:paraId="20447D5B" w14:textId="77777777" w:rsidTr="00F22E7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12" w:space="0" w:color="auto"/>
            </w:tcBorders>
            <w:vAlign w:val="center"/>
          </w:tcPr>
          <w:p w14:paraId="7560C256" w14:textId="584A651B" w:rsidR="004D4970" w:rsidRPr="00A91A49" w:rsidRDefault="0033012C" w:rsidP="00F22E72">
            <w:pPr>
              <w:ind w:firstLine="0"/>
              <w:jc w:val="center"/>
              <w:rPr>
                <w:sz w:val="18"/>
                <w:szCs w:val="18"/>
                <w:lang w:val="en-US"/>
              </w:rPr>
            </w:pPr>
            <w:r>
              <w:rPr>
                <w:sz w:val="18"/>
                <w:szCs w:val="18"/>
                <w:lang w:val="en-US"/>
              </w:rPr>
              <w:t>Reference</w:t>
            </w:r>
          </w:p>
        </w:tc>
        <w:tc>
          <w:tcPr>
            <w:tcW w:w="5766" w:type="dxa"/>
            <w:tcBorders>
              <w:top w:val="single" w:sz="12" w:space="0" w:color="auto"/>
            </w:tcBorders>
          </w:tcPr>
          <w:p w14:paraId="1C0C55CE" w14:textId="2A2F5A77" w:rsidR="004D4970" w:rsidRPr="00A91A49" w:rsidRDefault="0033012C" w:rsidP="00AE0237">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4D4970" w:rsidRPr="00294F31" w14:paraId="767BF768"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E89C467" w14:textId="6380D596" w:rsidR="004D4970" w:rsidRPr="00A91A49" w:rsidRDefault="0098183C" w:rsidP="00F22E72">
            <w:pPr>
              <w:ind w:firstLine="0"/>
              <w:jc w:val="center"/>
              <w:rPr>
                <w:sz w:val="18"/>
                <w:szCs w:val="18"/>
                <w:lang w:val="en-US"/>
              </w:rPr>
            </w:pPr>
            <w:r>
              <w:rPr>
                <w:sz w:val="18"/>
                <w:szCs w:val="18"/>
                <w:lang w:val="en-US"/>
              </w:rPr>
              <w:t>[</w:t>
            </w:r>
            <w:r w:rsidR="00A80F9E">
              <w:rPr>
                <w:sz w:val="18"/>
                <w:szCs w:val="18"/>
                <w:lang w:val="en-US"/>
              </w:rPr>
              <w:t>23</w:t>
            </w:r>
            <w:r w:rsidR="00464F00">
              <w:rPr>
                <w:sz w:val="18"/>
                <w:szCs w:val="18"/>
                <w:lang w:val="en-US"/>
              </w:rPr>
              <w:t>]</w:t>
            </w:r>
          </w:p>
        </w:tc>
        <w:tc>
          <w:tcPr>
            <w:tcW w:w="5766" w:type="dxa"/>
          </w:tcPr>
          <w:p w14:paraId="0640940A" w14:textId="2158223F" w:rsidR="004D4970" w:rsidRPr="00EB1B30" w:rsidRDefault="00C50270" w:rsidP="00CF27D0">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process models with linked rules are associated with a lower cognitive load, shorter comprehension time and higher accuracy comprehension.</w:t>
            </w:r>
          </w:p>
        </w:tc>
      </w:tr>
      <w:tr w:rsidR="004D4970" w:rsidRPr="00294F31" w14:paraId="08F1EFB4"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tcBorders>
              <w:bottom w:val="single" w:sz="4" w:space="0" w:color="auto"/>
            </w:tcBorders>
            <w:vAlign w:val="center"/>
          </w:tcPr>
          <w:p w14:paraId="0CCF3E54" w14:textId="3FC0B112" w:rsidR="004D4970" w:rsidRPr="00A91A49" w:rsidRDefault="00A80F9E" w:rsidP="00F22E72">
            <w:pPr>
              <w:ind w:firstLine="0"/>
              <w:jc w:val="center"/>
              <w:rPr>
                <w:sz w:val="18"/>
                <w:szCs w:val="18"/>
                <w:lang w:val="en-US"/>
              </w:rPr>
            </w:pPr>
            <w:r>
              <w:rPr>
                <w:sz w:val="18"/>
                <w:szCs w:val="18"/>
                <w:lang w:val="en-US"/>
              </w:rPr>
              <w:t>[24</w:t>
            </w:r>
            <w:r w:rsidR="00464F00">
              <w:rPr>
                <w:sz w:val="18"/>
                <w:szCs w:val="18"/>
                <w:lang w:val="en-US"/>
              </w:rPr>
              <w:t>]</w:t>
            </w:r>
          </w:p>
        </w:tc>
        <w:tc>
          <w:tcPr>
            <w:tcW w:w="5766" w:type="dxa"/>
            <w:tcBorders>
              <w:bottom w:val="single" w:sz="4" w:space="0" w:color="auto"/>
            </w:tcBorders>
          </w:tcPr>
          <w:p w14:paraId="0596E593" w14:textId="77777777" w:rsidR="004D4970" w:rsidRPr="00EB1B30" w:rsidRDefault="00C50270" w:rsidP="000102B9">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evaluation of the data allowed the study to classify three distinct reading profiles (Graph, Simulation, and Law text) of process models.</w:t>
            </w:r>
          </w:p>
        </w:tc>
      </w:tr>
      <w:tr w:rsidR="004D4970" w:rsidRPr="00294F31" w14:paraId="21D5995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tcBorders>
              <w:top w:val="single" w:sz="4" w:space="0" w:color="auto"/>
            </w:tcBorders>
            <w:vAlign w:val="center"/>
          </w:tcPr>
          <w:p w14:paraId="448581D1" w14:textId="008B0342" w:rsidR="004D4970" w:rsidRPr="00A91A49" w:rsidRDefault="00A80F9E" w:rsidP="00F22E72">
            <w:pPr>
              <w:ind w:firstLine="0"/>
              <w:jc w:val="center"/>
              <w:rPr>
                <w:sz w:val="18"/>
                <w:szCs w:val="18"/>
                <w:lang w:val="en-US"/>
              </w:rPr>
            </w:pPr>
            <w:r>
              <w:rPr>
                <w:sz w:val="18"/>
                <w:szCs w:val="18"/>
                <w:lang w:val="en-US"/>
              </w:rPr>
              <w:t>[25</w:t>
            </w:r>
            <w:r w:rsidR="00464F00">
              <w:rPr>
                <w:sz w:val="18"/>
                <w:szCs w:val="18"/>
                <w:lang w:val="en-US"/>
              </w:rPr>
              <w:t>]</w:t>
            </w:r>
          </w:p>
        </w:tc>
        <w:tc>
          <w:tcPr>
            <w:tcW w:w="5766" w:type="dxa"/>
            <w:tcBorders>
              <w:top w:val="single" w:sz="4" w:space="0" w:color="auto"/>
            </w:tcBorders>
          </w:tcPr>
          <w:p w14:paraId="50D1F5F5" w14:textId="77777777" w:rsidR="004D4970" w:rsidRPr="00EB1B30" w:rsidRDefault="00C50270" w:rsidP="00AE0237">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results suggest that successful error diagnoses are linked to shorter total viewing time and shorter fixation duration, with a significant difference between semantic and syntactic errors.</w:t>
            </w:r>
          </w:p>
        </w:tc>
      </w:tr>
      <w:tr w:rsidR="004D4970" w:rsidRPr="00294F31" w14:paraId="78212918"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A685036" w14:textId="0E9AF59C" w:rsidR="004D4970" w:rsidRPr="00A91A49" w:rsidRDefault="00A80F9E" w:rsidP="00F22E72">
            <w:pPr>
              <w:ind w:firstLine="0"/>
              <w:jc w:val="center"/>
              <w:rPr>
                <w:sz w:val="18"/>
                <w:szCs w:val="18"/>
                <w:lang w:val="en-US"/>
              </w:rPr>
            </w:pPr>
            <w:r>
              <w:rPr>
                <w:sz w:val="18"/>
                <w:szCs w:val="18"/>
                <w:lang w:val="en-US"/>
              </w:rPr>
              <w:t>[26</w:t>
            </w:r>
            <w:r w:rsidR="00464F00">
              <w:rPr>
                <w:sz w:val="18"/>
                <w:szCs w:val="18"/>
                <w:lang w:val="en-US"/>
              </w:rPr>
              <w:t>]</w:t>
            </w:r>
          </w:p>
        </w:tc>
        <w:tc>
          <w:tcPr>
            <w:tcW w:w="5766" w:type="dxa"/>
          </w:tcPr>
          <w:p w14:paraId="2ED9E489" w14:textId="77777777" w:rsidR="004D4970" w:rsidRPr="00EB1B30" w:rsidRDefault="00C50270" w:rsidP="00CF27D0">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He identified that both samples of participants, beginners, and experts, have similar strategies to understand a process model in the first iteration. However, they argue that specialists understand process models more efficiently; that is, exploration paths reflect fewer fixations and balances.</w:t>
            </w:r>
          </w:p>
        </w:tc>
      </w:tr>
      <w:tr w:rsidR="004D4970" w:rsidRPr="00294F31" w14:paraId="7983B5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B3268F1" w14:textId="51A61643" w:rsidR="004D4970" w:rsidRPr="00A91A49" w:rsidRDefault="00A80F9E" w:rsidP="00F22E72">
            <w:pPr>
              <w:ind w:firstLine="0"/>
              <w:jc w:val="center"/>
              <w:rPr>
                <w:sz w:val="18"/>
                <w:szCs w:val="18"/>
                <w:lang w:val="en-US"/>
              </w:rPr>
            </w:pPr>
            <w:r>
              <w:rPr>
                <w:sz w:val="18"/>
                <w:szCs w:val="18"/>
                <w:lang w:val="en-US"/>
              </w:rPr>
              <w:t>[27</w:t>
            </w:r>
            <w:r w:rsidR="00464F00">
              <w:rPr>
                <w:sz w:val="18"/>
                <w:szCs w:val="18"/>
                <w:lang w:val="en-US"/>
              </w:rPr>
              <w:t>]</w:t>
            </w:r>
          </w:p>
        </w:tc>
        <w:tc>
          <w:tcPr>
            <w:tcW w:w="5766" w:type="dxa"/>
          </w:tcPr>
          <w:p w14:paraId="47F0BCB1" w14:textId="77777777" w:rsidR="000102B9" w:rsidRPr="00EB1B30" w:rsidRDefault="00C50270" w:rsidP="00CE4C01">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 xml:space="preserve">It is a work in progress, appearing only the strategy of how a future experiment will run. In the pilot experiment, the visual behavior of 10 participants was </w:t>
            </w:r>
            <w:r w:rsidRPr="00EB1B30">
              <w:rPr>
                <w:szCs w:val="18"/>
                <w:lang w:val="en-US"/>
              </w:rPr>
              <w:lastRenderedPageBreak/>
              <w:t>analyzed to confirm the theory of the existence of different BPD reading strategies.</w:t>
            </w:r>
          </w:p>
        </w:tc>
      </w:tr>
      <w:tr w:rsidR="004D4970" w:rsidRPr="00294F31" w14:paraId="48C661ED"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CDCC253" w14:textId="3AB696D4" w:rsidR="004D4970" w:rsidRPr="00A91A49" w:rsidRDefault="00A80F9E" w:rsidP="00F22E72">
            <w:pPr>
              <w:ind w:firstLine="0"/>
              <w:jc w:val="center"/>
              <w:rPr>
                <w:sz w:val="18"/>
                <w:szCs w:val="18"/>
                <w:lang w:val="en-US"/>
              </w:rPr>
            </w:pPr>
            <w:r>
              <w:rPr>
                <w:sz w:val="18"/>
                <w:szCs w:val="18"/>
                <w:lang w:val="en-US"/>
              </w:rPr>
              <w:lastRenderedPageBreak/>
              <w:t>[28</w:t>
            </w:r>
            <w:r w:rsidR="00464F00">
              <w:rPr>
                <w:sz w:val="18"/>
                <w:szCs w:val="18"/>
                <w:lang w:val="en-US"/>
              </w:rPr>
              <w:t>]</w:t>
            </w:r>
          </w:p>
        </w:tc>
        <w:tc>
          <w:tcPr>
            <w:tcW w:w="5766" w:type="dxa"/>
          </w:tcPr>
          <w:p w14:paraId="4C17D154" w14:textId="77777777" w:rsidR="004D4970" w:rsidRPr="00EB1B30" w:rsidRDefault="00C50270" w:rsidP="00472DE2">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4D4970" w:rsidRPr="00294F31" w14:paraId="3A2C42E6"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7DA795D7" w14:textId="127D2A5D" w:rsidR="004D4970" w:rsidRPr="00A91A49" w:rsidRDefault="00A80F9E" w:rsidP="00F22E72">
            <w:pPr>
              <w:ind w:firstLine="0"/>
              <w:jc w:val="center"/>
              <w:rPr>
                <w:sz w:val="18"/>
                <w:szCs w:val="18"/>
                <w:lang w:val="en-US"/>
              </w:rPr>
            </w:pPr>
            <w:r>
              <w:rPr>
                <w:sz w:val="18"/>
                <w:szCs w:val="18"/>
                <w:lang w:val="en-US"/>
              </w:rPr>
              <w:t>[29</w:t>
            </w:r>
            <w:r w:rsidR="00464F00">
              <w:rPr>
                <w:sz w:val="18"/>
                <w:szCs w:val="18"/>
                <w:lang w:val="en-US"/>
              </w:rPr>
              <w:t>]</w:t>
            </w:r>
          </w:p>
        </w:tc>
        <w:tc>
          <w:tcPr>
            <w:tcW w:w="5766" w:type="dxa"/>
          </w:tcPr>
          <w:p w14:paraId="212C43A8"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understanding of the model decreases with the increasing number of nesting and with the size of the model. They point out that the enthusiasm of the reader of the process model disappears with the rising complexity of the model.</w:t>
            </w:r>
          </w:p>
        </w:tc>
      </w:tr>
      <w:tr w:rsidR="004D4970" w:rsidRPr="00294F31" w14:paraId="51DD7FF5"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4F0F343E" w14:textId="218D1DE8" w:rsidR="004D4970" w:rsidRPr="00A91A49" w:rsidRDefault="00A80F9E" w:rsidP="00F22E72">
            <w:pPr>
              <w:ind w:firstLine="0"/>
              <w:jc w:val="center"/>
              <w:rPr>
                <w:sz w:val="18"/>
                <w:szCs w:val="18"/>
                <w:lang w:val="en-US"/>
              </w:rPr>
            </w:pPr>
            <w:r>
              <w:rPr>
                <w:sz w:val="18"/>
                <w:szCs w:val="18"/>
                <w:lang w:val="en-US"/>
              </w:rPr>
              <w:t>[30</w:t>
            </w:r>
            <w:r w:rsidR="00464F00">
              <w:rPr>
                <w:sz w:val="18"/>
                <w:szCs w:val="18"/>
                <w:lang w:val="en-US"/>
              </w:rPr>
              <w:t>]</w:t>
            </w:r>
          </w:p>
        </w:tc>
        <w:tc>
          <w:tcPr>
            <w:tcW w:w="5766" w:type="dxa"/>
          </w:tcPr>
          <w:p w14:paraId="1553FB54" w14:textId="6BA3046C" w:rsidR="00AA3858"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Cs w:val="18"/>
                <w:lang w:val="en-US"/>
              </w:rPr>
              <w:t xml:space="preserve">It is a work in progress, presenting only a description of the experiment that investigates how designers experience challenges by measuring the cognitive load. The authors did not </w:t>
            </w:r>
            <w:r w:rsidR="00ED1DDF">
              <w:rPr>
                <w:szCs w:val="18"/>
                <w:lang w:val="en-US"/>
              </w:rPr>
              <w:t>describe</w:t>
            </w:r>
            <w:r w:rsidR="00ED1DDF" w:rsidRPr="00EB1B30">
              <w:rPr>
                <w:szCs w:val="18"/>
                <w:lang w:val="en-US"/>
              </w:rPr>
              <w:t xml:space="preserve"> </w:t>
            </w:r>
            <w:r w:rsidRPr="00EB1B30">
              <w:rPr>
                <w:szCs w:val="18"/>
                <w:lang w:val="en-US"/>
              </w:rPr>
              <w:t>anything in terms of outcome.</w:t>
            </w:r>
          </w:p>
        </w:tc>
      </w:tr>
      <w:tr w:rsidR="004D4970" w:rsidRPr="00294F31" w14:paraId="4A1A2B6B"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982CDEB" w14:textId="3E2CBC43" w:rsidR="004D4970" w:rsidRPr="00A91A49" w:rsidRDefault="00A80F9E" w:rsidP="00F22E72">
            <w:pPr>
              <w:ind w:firstLine="0"/>
              <w:jc w:val="center"/>
              <w:rPr>
                <w:sz w:val="18"/>
                <w:szCs w:val="18"/>
                <w:lang w:val="en-US"/>
              </w:rPr>
            </w:pPr>
            <w:r>
              <w:rPr>
                <w:sz w:val="18"/>
                <w:szCs w:val="18"/>
                <w:lang w:val="en-US"/>
              </w:rPr>
              <w:t>[31</w:t>
            </w:r>
            <w:r w:rsidR="00464F00">
              <w:rPr>
                <w:sz w:val="18"/>
                <w:szCs w:val="18"/>
                <w:lang w:val="en-US"/>
              </w:rPr>
              <w:t>]</w:t>
            </w:r>
          </w:p>
        </w:tc>
        <w:tc>
          <w:tcPr>
            <w:tcW w:w="5766" w:type="dxa"/>
          </w:tcPr>
          <w:p w14:paraId="6A228A22"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4D4970" w:rsidRPr="00294F31" w14:paraId="1742076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69008561" w14:textId="53664340" w:rsidR="004D4970" w:rsidRPr="00A91A49" w:rsidRDefault="00A80F9E" w:rsidP="00F22E72">
            <w:pPr>
              <w:ind w:firstLine="0"/>
              <w:jc w:val="center"/>
              <w:rPr>
                <w:sz w:val="18"/>
                <w:szCs w:val="18"/>
                <w:lang w:val="en-US"/>
              </w:rPr>
            </w:pPr>
            <w:r>
              <w:rPr>
                <w:sz w:val="18"/>
                <w:szCs w:val="18"/>
                <w:lang w:val="en-US"/>
              </w:rPr>
              <w:t>[32</w:t>
            </w:r>
            <w:r w:rsidR="00464F00">
              <w:rPr>
                <w:sz w:val="18"/>
                <w:szCs w:val="18"/>
                <w:lang w:val="en-US"/>
              </w:rPr>
              <w:t>]</w:t>
            </w:r>
          </w:p>
        </w:tc>
        <w:tc>
          <w:tcPr>
            <w:tcW w:w="5766" w:type="dxa"/>
          </w:tcPr>
          <w:p w14:paraId="5409CE73" w14:textId="77777777" w:rsidR="004D4970" w:rsidRPr="00A367DF"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A367DF">
              <w:rPr>
                <w:sz w:val="18"/>
                <w:szCs w:val="18"/>
                <w:lang w:val="en-US"/>
              </w:rPr>
              <w:t>The authors pointed out that participants took longer to understand parts of the gateway models, especially XOR and loops.</w:t>
            </w:r>
          </w:p>
        </w:tc>
      </w:tr>
      <w:tr w:rsidR="004D4970" w:rsidRPr="00294F31" w14:paraId="2D5C80EA"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B234E17" w14:textId="3F5885FF" w:rsidR="004D4970" w:rsidRPr="00F87A13" w:rsidRDefault="00A80F9E" w:rsidP="00F22E72">
            <w:pPr>
              <w:ind w:firstLine="0"/>
              <w:jc w:val="center"/>
              <w:rPr>
                <w:sz w:val="18"/>
                <w:szCs w:val="18"/>
              </w:rPr>
            </w:pPr>
            <w:r>
              <w:rPr>
                <w:sz w:val="18"/>
                <w:szCs w:val="18"/>
                <w:lang w:val="en-US"/>
              </w:rPr>
              <w:t>[33</w:t>
            </w:r>
            <w:r w:rsidR="00464F00">
              <w:rPr>
                <w:sz w:val="18"/>
                <w:szCs w:val="18"/>
                <w:lang w:val="en-US"/>
              </w:rPr>
              <w:t>]</w:t>
            </w:r>
          </w:p>
        </w:tc>
        <w:tc>
          <w:tcPr>
            <w:tcW w:w="5766" w:type="dxa"/>
          </w:tcPr>
          <w:p w14:paraId="7477A75D" w14:textId="007D6B41"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Participants faced difficulties in understanding the models as complexity increase</w:t>
            </w:r>
            <w:r w:rsidR="00ED1DDF">
              <w:rPr>
                <w:sz w:val="18"/>
                <w:szCs w:val="18"/>
                <w:lang w:val="en-US"/>
              </w:rPr>
              <w:t>d</w:t>
            </w:r>
            <w:r w:rsidRPr="00EB1B30">
              <w:rPr>
                <w:sz w:val="18"/>
                <w:szCs w:val="18"/>
                <w:lang w:val="en-US"/>
              </w:rPr>
              <w:t xml:space="preserve">, even with the participant knowing the model scenario. Among the modeling languages, only the </w:t>
            </w:r>
            <w:proofErr w:type="spellStart"/>
            <w:r w:rsidRPr="00EB1B30">
              <w:rPr>
                <w:sz w:val="18"/>
                <w:szCs w:val="18"/>
                <w:lang w:val="en-US"/>
              </w:rPr>
              <w:t>eGantts</w:t>
            </w:r>
            <w:proofErr w:type="spellEnd"/>
            <w:r w:rsidRPr="00EB1B30">
              <w:rPr>
                <w:sz w:val="18"/>
                <w:szCs w:val="18"/>
                <w:lang w:val="en-US"/>
              </w:rPr>
              <w:t xml:space="preserve"> notation obtained a higher level of accuracy as the level of difficulty of the models increased. Regardless of the experience a subject has with process modeling</w:t>
            </w:r>
            <w:r w:rsidR="00ED1DDF">
              <w:rPr>
                <w:sz w:val="18"/>
                <w:szCs w:val="18"/>
                <w:lang w:val="en-US"/>
              </w:rPr>
              <w:t>,</w:t>
            </w:r>
            <w:r w:rsidRPr="00EB1B30">
              <w:rPr>
                <w:sz w:val="18"/>
                <w:szCs w:val="18"/>
                <w:lang w:val="en-US"/>
              </w:rPr>
              <w:t xml:space="preserve"> generally in the first iteration of understanding all follow the same analysis of the model. During the experiments, they found that process models with an explicit start and a final symbol make it easier to understand the process model.</w:t>
            </w:r>
          </w:p>
        </w:tc>
      </w:tr>
      <w:tr w:rsidR="004D4970" w:rsidRPr="00294F31" w14:paraId="1F224DDF"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0CA5AA9" w14:textId="599F7EEE" w:rsidR="004D4970" w:rsidRPr="00A91A49" w:rsidRDefault="00A80F9E" w:rsidP="00F22E72">
            <w:pPr>
              <w:ind w:firstLine="0"/>
              <w:jc w:val="center"/>
              <w:rPr>
                <w:sz w:val="18"/>
                <w:szCs w:val="18"/>
                <w:lang w:val="en-US"/>
              </w:rPr>
            </w:pPr>
            <w:r>
              <w:rPr>
                <w:sz w:val="18"/>
                <w:szCs w:val="18"/>
                <w:lang w:val="en-US"/>
              </w:rPr>
              <w:t>[34</w:t>
            </w:r>
            <w:r w:rsidR="00464F00">
              <w:rPr>
                <w:sz w:val="18"/>
                <w:szCs w:val="18"/>
                <w:lang w:val="en-US"/>
              </w:rPr>
              <w:t>]</w:t>
            </w:r>
          </w:p>
        </w:tc>
        <w:tc>
          <w:tcPr>
            <w:tcW w:w="5766" w:type="dxa"/>
          </w:tcPr>
          <w:p w14:paraId="7E04F46F" w14:textId="77777777" w:rsidR="004D4970" w:rsidRPr="00EB1B30" w:rsidRDefault="00C50270" w:rsidP="005872F7">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results indicate that intermediate readers tend to be more effective in terms of understanding the process model compared to beginners. As the level of difficulty increases, the time is taken to understand the process model increases as well. Concerning the less complicated process model, it seems that the newcomers show a weaker performance compared to the intermediaries. In turn, the performance of novices is approaching the same level as that of the intermediaries with an increased level of difficulty. In general, they seem that the BPMN process models can be intuitively understood.</w:t>
            </w:r>
          </w:p>
        </w:tc>
      </w:tr>
      <w:tr w:rsidR="004D4970" w:rsidRPr="00294F31" w14:paraId="5FB432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2122E1F" w14:textId="7F59539C" w:rsidR="004D4970" w:rsidRPr="00A91A49" w:rsidRDefault="00A80F9E" w:rsidP="00F22E72">
            <w:pPr>
              <w:ind w:firstLine="0"/>
              <w:jc w:val="center"/>
              <w:rPr>
                <w:sz w:val="18"/>
                <w:szCs w:val="18"/>
                <w:lang w:val="en-US"/>
              </w:rPr>
            </w:pPr>
            <w:r>
              <w:rPr>
                <w:sz w:val="18"/>
                <w:szCs w:val="18"/>
                <w:lang w:val="en-US"/>
              </w:rPr>
              <w:t>[35</w:t>
            </w:r>
            <w:r w:rsidR="00464F00">
              <w:rPr>
                <w:sz w:val="18"/>
                <w:szCs w:val="18"/>
                <w:lang w:val="en-US"/>
              </w:rPr>
              <w:t>]</w:t>
            </w:r>
          </w:p>
        </w:tc>
        <w:tc>
          <w:tcPr>
            <w:tcW w:w="5766" w:type="dxa"/>
          </w:tcPr>
          <w:p w14:paraId="0E800107" w14:textId="77777777" w:rsidR="004D4970" w:rsidRPr="00EB1B30" w:rsidRDefault="001D02B1" w:rsidP="00F22E49">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4D4970" w:rsidRPr="00294F31" w14:paraId="6C6569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1EEF0D48" w14:textId="74C232D6" w:rsidR="004D4970" w:rsidRPr="00A91A49" w:rsidRDefault="00A80F9E" w:rsidP="00F22E72">
            <w:pPr>
              <w:ind w:firstLine="0"/>
              <w:jc w:val="center"/>
              <w:rPr>
                <w:sz w:val="18"/>
                <w:szCs w:val="18"/>
                <w:lang w:val="en-US"/>
              </w:rPr>
            </w:pPr>
            <w:r>
              <w:rPr>
                <w:sz w:val="18"/>
                <w:szCs w:val="18"/>
                <w:lang w:val="en-US"/>
              </w:rPr>
              <w:t>[36</w:t>
            </w:r>
            <w:r w:rsidR="00464F00">
              <w:rPr>
                <w:sz w:val="18"/>
                <w:szCs w:val="18"/>
                <w:lang w:val="en-US"/>
              </w:rPr>
              <w:t>]</w:t>
            </w:r>
          </w:p>
        </w:tc>
        <w:tc>
          <w:tcPr>
            <w:tcW w:w="5766" w:type="dxa"/>
          </w:tcPr>
          <w:p w14:paraId="53DD507B" w14:textId="77777777" w:rsidR="004D4970" w:rsidRPr="00EB1B30" w:rsidRDefault="001D02B1"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For a modeler, an increase in the cognitive load was observed whenever it is necessary to name activities of the process model from the text information.</w:t>
            </w:r>
          </w:p>
        </w:tc>
      </w:tr>
      <w:tr w:rsidR="004D4970" w:rsidRPr="00294F31" w14:paraId="5CF11500"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099CC05A" w14:textId="5B061786" w:rsidR="004D4970" w:rsidRDefault="00A80F9E" w:rsidP="00F22E72">
            <w:pPr>
              <w:ind w:firstLine="0"/>
              <w:jc w:val="center"/>
              <w:rPr>
                <w:sz w:val="18"/>
                <w:szCs w:val="18"/>
                <w:lang w:val="en-US"/>
              </w:rPr>
            </w:pPr>
            <w:r>
              <w:rPr>
                <w:sz w:val="18"/>
                <w:szCs w:val="18"/>
                <w:lang w:val="en-US"/>
              </w:rPr>
              <w:t>[37</w:t>
            </w:r>
            <w:r w:rsidR="00464F00">
              <w:rPr>
                <w:sz w:val="18"/>
                <w:szCs w:val="18"/>
                <w:lang w:val="en-US"/>
              </w:rPr>
              <w:t>]</w:t>
            </w:r>
          </w:p>
        </w:tc>
        <w:tc>
          <w:tcPr>
            <w:tcW w:w="5766" w:type="dxa"/>
          </w:tcPr>
          <w:p w14:paraId="5D8BF2DE" w14:textId="2A1A4EE5" w:rsidR="004D4970" w:rsidRPr="00EB1B30" w:rsidRDefault="00B6788E"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The elements of the area of interest are fixed for longer than other elements of the model by the subjects who provided the correct answer to the question of understanding. More elements of the area of interest are set than other elements of the model by </w:t>
            </w:r>
            <w:r>
              <w:rPr>
                <w:sz w:val="18"/>
                <w:szCs w:val="18"/>
                <w:lang w:val="en-US"/>
              </w:rPr>
              <w:t>subjects</w:t>
            </w:r>
            <w:r w:rsidRPr="00EB1B30">
              <w:rPr>
                <w:sz w:val="18"/>
                <w:szCs w:val="18"/>
                <w:lang w:val="en-US"/>
              </w:rPr>
              <w:t xml:space="preserve"> who provided the correct answer to the question of understanding.</w:t>
            </w:r>
          </w:p>
        </w:tc>
      </w:tr>
      <w:tr w:rsidR="00133E0F" w:rsidRPr="00294F31" w14:paraId="77535FE7"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27BF7F7D" w14:textId="20386D64" w:rsidR="00133E0F" w:rsidRDefault="00A80F9E" w:rsidP="00F22E72">
            <w:pPr>
              <w:ind w:firstLine="0"/>
              <w:jc w:val="center"/>
              <w:rPr>
                <w:sz w:val="18"/>
                <w:szCs w:val="18"/>
                <w:lang w:val="en-US"/>
              </w:rPr>
            </w:pPr>
            <w:r>
              <w:rPr>
                <w:sz w:val="18"/>
                <w:szCs w:val="18"/>
                <w:lang w:val="en-US"/>
              </w:rPr>
              <w:lastRenderedPageBreak/>
              <w:t>[38</w:t>
            </w:r>
            <w:r w:rsidR="00464F00">
              <w:rPr>
                <w:sz w:val="18"/>
                <w:szCs w:val="18"/>
                <w:lang w:val="en-US"/>
              </w:rPr>
              <w:t>]</w:t>
            </w:r>
          </w:p>
        </w:tc>
        <w:tc>
          <w:tcPr>
            <w:tcW w:w="5766" w:type="dxa"/>
          </w:tcPr>
          <w:p w14:paraId="788A93C2" w14:textId="77E53E5E" w:rsidR="00133E0F" w:rsidRPr="00EB1B30" w:rsidRDefault="001D02B1"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w:t>
            </w:r>
            <w:r w:rsidR="00B6788E">
              <w:rPr>
                <w:sz w:val="18"/>
                <w:szCs w:val="18"/>
                <w:lang w:val="en-US"/>
              </w:rPr>
              <w:t xml:space="preserve"> </w:t>
            </w:r>
            <w:proofErr w:type="gramStart"/>
            <w:r w:rsidRPr="00EB1B30">
              <w:rPr>
                <w:sz w:val="18"/>
                <w:szCs w:val="18"/>
                <w:lang w:val="en-US"/>
              </w:rPr>
              <w:t>are</w:t>
            </w:r>
            <w:proofErr w:type="gramEnd"/>
            <w:r w:rsidRPr="00EB1B30">
              <w:rPr>
                <w:sz w:val="18"/>
                <w:szCs w:val="18"/>
                <w:lang w:val="en-US"/>
              </w:rPr>
              <w:t xml:space="preserve"> smaller for the fixations in the task description compared to the fixations in the process model. The perceived lower complexity, </w:t>
            </w:r>
            <w:r w:rsidR="00B6788E">
              <w:rPr>
                <w:sz w:val="18"/>
                <w:szCs w:val="18"/>
                <w:lang w:val="en-US"/>
              </w:rPr>
              <w:t>once</w:t>
            </w:r>
            <w:r w:rsidRPr="00EB1B30">
              <w:rPr>
                <w:sz w:val="18"/>
                <w:szCs w:val="18"/>
                <w:lang w:val="en-US"/>
              </w:rPr>
              <w:t>,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C20FB0" w:rsidRPr="00294F31" w14:paraId="2F6297A7"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38575F4D" w14:textId="36119A61" w:rsidR="00C20FB0" w:rsidRDefault="00A80F9E" w:rsidP="00F22E72">
            <w:pPr>
              <w:ind w:firstLine="0"/>
              <w:jc w:val="center"/>
              <w:rPr>
                <w:sz w:val="18"/>
                <w:szCs w:val="18"/>
                <w:lang w:val="en-US"/>
              </w:rPr>
            </w:pPr>
            <w:r>
              <w:rPr>
                <w:sz w:val="18"/>
                <w:szCs w:val="18"/>
                <w:lang w:val="en-US"/>
              </w:rPr>
              <w:t>[39</w:t>
            </w:r>
            <w:r w:rsidR="00464F00">
              <w:rPr>
                <w:sz w:val="18"/>
                <w:szCs w:val="18"/>
                <w:lang w:val="en-US"/>
              </w:rPr>
              <w:t>]</w:t>
            </w:r>
          </w:p>
        </w:tc>
        <w:tc>
          <w:tcPr>
            <w:tcW w:w="5766" w:type="dxa"/>
          </w:tcPr>
          <w:p w14:paraId="0AEFDF9F" w14:textId="76522988" w:rsidR="00C20FB0" w:rsidRPr="00EB1B30" w:rsidRDefault="00B6788E"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Pr>
                <w:sz w:val="18"/>
                <w:szCs w:val="18"/>
                <w:lang w:val="en-US"/>
              </w:rPr>
              <w:t>In</w:t>
            </w:r>
            <w:r w:rsidRPr="00C15890">
              <w:rPr>
                <w:sz w:val="18"/>
                <w:szCs w:val="18"/>
                <w:lang w:val="en-US"/>
              </w:rPr>
              <w:t>regard</w:t>
            </w:r>
            <w:r>
              <w:rPr>
                <w:sz w:val="18"/>
                <w:szCs w:val="18"/>
                <w:lang w:val="en-US"/>
              </w:rPr>
              <w:t>s</w:t>
            </w:r>
            <w:proofErr w:type="spellEnd"/>
            <w:r w:rsidRPr="00C15890">
              <w:rPr>
                <w:sz w:val="18"/>
                <w:szCs w:val="18"/>
                <w:lang w:val="en-US"/>
              </w:rPr>
              <w:t xml:space="preserve"> </w:t>
            </w:r>
            <w:r w:rsidR="006E293E" w:rsidRPr="006E293E">
              <w:rPr>
                <w:sz w:val="18"/>
                <w:szCs w:val="18"/>
                <w:lang w:val="en-US"/>
              </w:rPr>
              <w:t xml:space="preserve">to cognitive processing measures, </w:t>
            </w:r>
            <w:r>
              <w:rPr>
                <w:sz w:val="18"/>
                <w:szCs w:val="18"/>
                <w:lang w:val="en-US"/>
              </w:rPr>
              <w:t>it</w:t>
            </w:r>
            <w:r w:rsidRPr="00C15890">
              <w:rPr>
                <w:sz w:val="18"/>
                <w:szCs w:val="18"/>
                <w:lang w:val="en-US"/>
              </w:rPr>
              <w:t xml:space="preserve"> can </w:t>
            </w:r>
            <w:r>
              <w:rPr>
                <w:sz w:val="18"/>
                <w:szCs w:val="18"/>
                <w:lang w:val="en-US"/>
              </w:rPr>
              <w:t xml:space="preserve">be </w:t>
            </w:r>
            <w:r w:rsidRPr="00C15890">
              <w:rPr>
                <w:sz w:val="18"/>
                <w:szCs w:val="18"/>
                <w:lang w:val="en-US"/>
              </w:rPr>
              <w:t>conclude</w:t>
            </w:r>
            <w:r>
              <w:rPr>
                <w:sz w:val="18"/>
                <w:szCs w:val="18"/>
                <w:lang w:val="en-US"/>
              </w:rPr>
              <w:t>d</w:t>
            </w:r>
            <w:r w:rsidR="006E293E" w:rsidRPr="006E293E">
              <w:rPr>
                <w:sz w:val="18"/>
                <w:szCs w:val="18"/>
                <w:lang w:val="en-US"/>
              </w:rPr>
              <w:t xml:space="preserve"> that the layout of the CIAN diagrams generates less efficient searches due to having the highest total number of fixations when the model is explored. Determining the cognitive load during the comprehension task is less in the case of CIAN, </w:t>
            </w:r>
            <w:r>
              <w:rPr>
                <w:sz w:val="18"/>
                <w:szCs w:val="18"/>
                <w:lang w:val="en-US"/>
              </w:rPr>
              <w:t xml:space="preserve">which </w:t>
            </w:r>
            <w:r w:rsidR="006E293E" w:rsidRPr="006E293E">
              <w:rPr>
                <w:sz w:val="18"/>
                <w:szCs w:val="18"/>
                <w:lang w:val="en-US"/>
              </w:rPr>
              <w:t xml:space="preserve">indicates that the participants need more time to understand the individual </w:t>
            </w:r>
            <w:proofErr w:type="spellStart"/>
            <w:r w:rsidR="006E293E" w:rsidRPr="006E293E">
              <w:rPr>
                <w:sz w:val="18"/>
                <w:szCs w:val="18"/>
                <w:lang w:val="en-US"/>
              </w:rPr>
              <w:t>objects.We</w:t>
            </w:r>
            <w:proofErr w:type="spellEnd"/>
            <w:r w:rsidR="006E293E" w:rsidRPr="006E293E">
              <w:rPr>
                <w:sz w:val="18"/>
                <w:szCs w:val="18"/>
                <w:lang w:val="en-US"/>
              </w:rPr>
              <w:t xml:space="preserve"> can conclude that the use of icons to represent roles facilitates the finding of the answer in the case of CIAN, although the subject needed more time to be sure before responding (</w:t>
            </w:r>
            <w:r>
              <w:rPr>
                <w:sz w:val="18"/>
                <w:szCs w:val="18"/>
                <w:lang w:val="en-US"/>
              </w:rPr>
              <w:t>they</w:t>
            </w:r>
            <w:r w:rsidR="006E293E" w:rsidRPr="006E293E">
              <w:rPr>
                <w:sz w:val="18"/>
                <w:szCs w:val="18"/>
                <w:lang w:val="en-US"/>
              </w:rPr>
              <w:t xml:space="preserve"> need to visualize more elements). In case of CTT, the location of the response is not so straightforward, but when the subject has located the solution of the comprehension task, he / she is sure of the answer more quickly.</w:t>
            </w:r>
          </w:p>
        </w:tc>
      </w:tr>
      <w:tr w:rsidR="00C20FB0" w:rsidRPr="008B6879" w14:paraId="2B1183BB" w14:textId="77777777" w:rsidTr="00F22E72">
        <w:trPr>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9BCAB16" w14:textId="65277708" w:rsidR="00C20FB0" w:rsidRDefault="00A80F9E" w:rsidP="00F22E72">
            <w:pPr>
              <w:ind w:firstLine="0"/>
              <w:jc w:val="center"/>
              <w:rPr>
                <w:sz w:val="18"/>
                <w:szCs w:val="18"/>
                <w:lang w:val="en-US"/>
              </w:rPr>
            </w:pPr>
            <w:r>
              <w:rPr>
                <w:sz w:val="18"/>
                <w:szCs w:val="18"/>
                <w:lang w:val="en-US"/>
              </w:rPr>
              <w:t>[40</w:t>
            </w:r>
            <w:r w:rsidR="00464F00">
              <w:rPr>
                <w:sz w:val="18"/>
                <w:szCs w:val="18"/>
                <w:lang w:val="en-US"/>
              </w:rPr>
              <w:t>]</w:t>
            </w:r>
          </w:p>
        </w:tc>
        <w:tc>
          <w:tcPr>
            <w:tcW w:w="5766" w:type="dxa"/>
          </w:tcPr>
          <w:p w14:paraId="35FC4C8D" w14:textId="2C1D12EA" w:rsidR="006E293E" w:rsidRPr="00294F31" w:rsidRDefault="00B6788E" w:rsidP="007E4EBF">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683F67">
              <w:rPr>
                <w:rStyle w:val="tlid-translation"/>
                <w:sz w:val="18"/>
                <w:lang w:val="pt-PT"/>
              </w:rPr>
              <w:t>The new analysis technique and the exploring of new source data result</w:t>
            </w:r>
            <w:r>
              <w:rPr>
                <w:rStyle w:val="tlid-translation"/>
                <w:sz w:val="18"/>
                <w:lang w:val="en-GB"/>
              </w:rPr>
              <w:t>ed</w:t>
            </w:r>
            <w:r w:rsidRPr="00683F67">
              <w:rPr>
                <w:rStyle w:val="tlid-translation"/>
                <w:sz w:val="18"/>
                <w:lang w:val="pt-PT"/>
              </w:rPr>
              <w:t xml:space="preserve"> in higher precision at identifying the types of phases in the process of models’ crea</w:t>
            </w:r>
            <w:proofErr w:type="spellStart"/>
            <w:r>
              <w:rPr>
                <w:rStyle w:val="tlid-translation"/>
                <w:sz w:val="18"/>
                <w:lang w:val="en-GB"/>
              </w:rPr>
              <w:t>tion</w:t>
            </w:r>
            <w:proofErr w:type="spellEnd"/>
            <w:r>
              <w:rPr>
                <w:rStyle w:val="tlid-translation"/>
                <w:sz w:val="18"/>
                <w:lang w:val="en-GB"/>
              </w:rPr>
              <w:t xml:space="preserve"> in relation </w:t>
            </w:r>
            <w:r w:rsidRPr="00683F67">
              <w:rPr>
                <w:rStyle w:val="tlid-translation"/>
                <w:sz w:val="18"/>
                <w:lang w:val="pt-PT"/>
              </w:rPr>
              <w:t>to the traditional technique. This technique allowed identifying factors such as: problems comprehension, methods discovery, semantic and syntactic validation.</w:t>
            </w:r>
          </w:p>
        </w:tc>
      </w:tr>
      <w:tr w:rsidR="00C20FB0" w:rsidRPr="00294F31" w14:paraId="6D6520F4" w14:textId="77777777" w:rsidTr="00F22E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6" w:type="dxa"/>
            <w:vAlign w:val="center"/>
          </w:tcPr>
          <w:p w14:paraId="5AD0DA99" w14:textId="5D12E720" w:rsidR="00C20FB0" w:rsidRDefault="00A80F9E" w:rsidP="00F22E72">
            <w:pPr>
              <w:ind w:firstLine="0"/>
              <w:jc w:val="center"/>
              <w:rPr>
                <w:sz w:val="18"/>
                <w:szCs w:val="18"/>
                <w:lang w:val="en-US"/>
              </w:rPr>
            </w:pPr>
            <w:r>
              <w:rPr>
                <w:sz w:val="18"/>
                <w:szCs w:val="18"/>
                <w:lang w:val="en-US"/>
              </w:rPr>
              <w:t>[41</w:t>
            </w:r>
            <w:r w:rsidR="00464F00">
              <w:rPr>
                <w:sz w:val="18"/>
                <w:szCs w:val="18"/>
                <w:lang w:val="en-US"/>
              </w:rPr>
              <w:t>]</w:t>
            </w:r>
          </w:p>
        </w:tc>
        <w:tc>
          <w:tcPr>
            <w:tcW w:w="5766" w:type="dxa"/>
          </w:tcPr>
          <w:p w14:paraId="195F0590" w14:textId="3F9787F0" w:rsidR="006E293E" w:rsidRPr="00D40B97" w:rsidRDefault="00D40B97"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54930672" w14:textId="62424A62" w:rsidR="003D25C2" w:rsidRPr="00EB1B30" w:rsidRDefault="001D02B1" w:rsidP="00756E7D">
      <w:pPr>
        <w:pStyle w:val="p1a"/>
        <w:spacing w:before="240"/>
        <w:ind w:firstLine="227"/>
        <w:rPr>
          <w:lang w:val="en-US"/>
        </w:rPr>
      </w:pPr>
      <w:r w:rsidRPr="00EB1B30">
        <w:rPr>
          <w:lang w:val="en-US"/>
        </w:rPr>
        <w:t xml:space="preserve">Among the main contributions of the </w:t>
      </w:r>
      <w:r w:rsidR="007B48A4" w:rsidRPr="00EB1B30">
        <w:rPr>
          <w:lang w:val="en-US"/>
        </w:rPr>
        <w:t>studies,</w:t>
      </w:r>
      <w:r w:rsidRPr="00EB1B30">
        <w:rPr>
          <w:lang w:val="en-US"/>
        </w:rPr>
        <w:t xml:space="preserve"> </w:t>
      </w:r>
      <w:r w:rsidR="00B6788E">
        <w:rPr>
          <w:lang w:val="en-US"/>
        </w:rPr>
        <w:t xml:space="preserve">it was </w:t>
      </w:r>
      <w:r w:rsidRPr="00EB1B30">
        <w:rPr>
          <w:lang w:val="en-US"/>
        </w:rPr>
        <w:t xml:space="preserve">observed that the studies </w:t>
      </w:r>
      <w:r w:rsidR="00567CE4">
        <w:rPr>
          <w:lang w:val="en-US"/>
        </w:rPr>
        <w:t>[</w:t>
      </w:r>
      <w:r w:rsidR="00A80F9E">
        <w:rPr>
          <w:lang w:val="en-US"/>
        </w:rPr>
        <w:t>28, 33, 34</w:t>
      </w:r>
      <w:r w:rsidR="00567CE4">
        <w:rPr>
          <w:lang w:val="en-US"/>
        </w:rPr>
        <w:t>]</w:t>
      </w:r>
      <w:r w:rsidRPr="00EB1B30">
        <w:rPr>
          <w:lang w:val="en-US"/>
        </w:rPr>
        <w:t xml:space="preserve"> emphasize that the size and complexity of the model influence </w:t>
      </w:r>
      <w:r w:rsidR="00B6788E">
        <w:rPr>
          <w:lang w:val="en-US"/>
        </w:rPr>
        <w:t>its</w:t>
      </w:r>
      <w:r w:rsidRPr="00EB1B30">
        <w:rPr>
          <w:lang w:val="en-US"/>
        </w:rPr>
        <w:t xml:space="preserve"> understanding. On the other hand, studies </w:t>
      </w:r>
      <w:r w:rsidR="00F01911">
        <w:rPr>
          <w:lang w:val="en-US"/>
        </w:rPr>
        <w:t>[</w:t>
      </w:r>
      <w:r w:rsidR="00A80F9E">
        <w:rPr>
          <w:lang w:val="en-US"/>
        </w:rPr>
        <w:t>29</w:t>
      </w:r>
      <w:r w:rsidR="0043731D">
        <w:rPr>
          <w:lang w:val="en-US"/>
        </w:rPr>
        <w:t>,</w:t>
      </w:r>
      <w:r w:rsidR="00A80F9E">
        <w:rPr>
          <w:lang w:val="en-US"/>
        </w:rPr>
        <w:t xml:space="preserve"> 32</w:t>
      </w:r>
      <w:r w:rsidR="00F01911">
        <w:rPr>
          <w:lang w:val="en-US"/>
        </w:rPr>
        <w:t>]</w:t>
      </w:r>
      <w:r w:rsidRPr="00EB1B30">
        <w:rPr>
          <w:lang w:val="en-US"/>
        </w:rPr>
        <w:t xml:space="preserve"> affirm that complex structures like loops and </w:t>
      </w:r>
      <w:proofErr w:type="spellStart"/>
      <w:r w:rsidRPr="00EB1B30">
        <w:rPr>
          <w:lang w:val="en-US"/>
        </w:rPr>
        <w:t>nestings</w:t>
      </w:r>
      <w:proofErr w:type="spellEnd"/>
      <w:r w:rsidRPr="00EB1B30">
        <w:rPr>
          <w:lang w:val="en-US"/>
        </w:rPr>
        <w:t xml:space="preserve"> diminish the understanding of process models. It was also observed </w:t>
      </w:r>
      <w:r w:rsidR="00B6788E">
        <w:rPr>
          <w:lang w:val="en-US"/>
        </w:rPr>
        <w:t>in</w:t>
      </w:r>
      <w:r w:rsidRPr="00EB1B30">
        <w:rPr>
          <w:lang w:val="en-US"/>
        </w:rPr>
        <w:t xml:space="preserve"> studies </w:t>
      </w:r>
      <w:r w:rsidR="00F01911">
        <w:rPr>
          <w:lang w:val="en-US"/>
        </w:rPr>
        <w:t>[2</w:t>
      </w:r>
      <w:r w:rsidR="00A80F9E">
        <w:rPr>
          <w:lang w:val="en-US"/>
        </w:rPr>
        <w:t>8</w:t>
      </w:r>
      <w:r w:rsidR="0043731D">
        <w:rPr>
          <w:lang w:val="en-US"/>
        </w:rPr>
        <w:t>,</w:t>
      </w:r>
      <w:r w:rsidR="00A80F9E">
        <w:rPr>
          <w:lang w:val="en-US"/>
        </w:rPr>
        <w:t xml:space="preserve"> 33</w:t>
      </w:r>
      <w:r w:rsidR="00F01911">
        <w:rPr>
          <w:lang w:val="en-US"/>
        </w:rPr>
        <w:t>]</w:t>
      </w:r>
      <w:r w:rsidRPr="00EB1B30">
        <w:rPr>
          <w:lang w:val="en-US"/>
        </w:rPr>
        <w:t xml:space="preserve"> that independently of the level of knowledge, all individuals have similar patterns when faced with process models that exceed a certain level of difficulty. In studies </w:t>
      </w:r>
      <w:r w:rsidR="00A80F9E">
        <w:rPr>
          <w:lang w:val="en-US"/>
        </w:rPr>
        <w:t>[23</w:t>
      </w:r>
      <w:r w:rsidR="00CE507B">
        <w:rPr>
          <w:lang w:val="en-US"/>
        </w:rPr>
        <w:t>, 35</w:t>
      </w:r>
      <w:r w:rsidR="00F01911">
        <w:rPr>
          <w:lang w:val="en-US"/>
        </w:rPr>
        <w:t>]</w:t>
      </w:r>
      <w:r w:rsidRPr="00EB1B30">
        <w:rPr>
          <w:lang w:val="en-US"/>
        </w:rPr>
        <w:t xml:space="preserve">, the addition of complementary elements in the models facilitated the understanding of the participants. Only studies </w:t>
      </w:r>
      <w:r w:rsidR="00F01911">
        <w:rPr>
          <w:lang w:val="en-US"/>
        </w:rPr>
        <w:t>[3</w:t>
      </w:r>
      <w:r w:rsidR="00CE507B">
        <w:rPr>
          <w:lang w:val="en-US"/>
        </w:rPr>
        <w:t>0, 36</w:t>
      </w:r>
      <w:r w:rsidR="00F01911">
        <w:rPr>
          <w:lang w:val="en-US"/>
        </w:rPr>
        <w:t>]</w:t>
      </w:r>
      <w:r w:rsidRPr="00EB1B30">
        <w:rPr>
          <w:lang w:val="en-US"/>
        </w:rPr>
        <w:t xml:space="preserve"> evaluate the understanding of process models from the perspective of the designer, and the other studies estimate the understanding from the standpoint of model readers.</w:t>
      </w:r>
    </w:p>
    <w:p w14:paraId="276B220D" w14:textId="77777777" w:rsidR="00FC2C06" w:rsidRPr="00EB1B30" w:rsidRDefault="00FC2C06" w:rsidP="00FC2C06">
      <w:pPr>
        <w:pStyle w:val="heading2"/>
        <w:rPr>
          <w:lang w:val="en-US"/>
        </w:rPr>
      </w:pPr>
      <w:r w:rsidRPr="00EB1B30">
        <w:rPr>
          <w:lang w:val="en-US"/>
        </w:rPr>
        <w:t>RQ</w:t>
      </w:r>
      <w:r w:rsidR="00ED3B0F" w:rsidRPr="00EB1B30">
        <w:rPr>
          <w:lang w:val="en-US"/>
        </w:rPr>
        <w:t>5</w:t>
      </w:r>
      <w:r w:rsidRPr="00EB1B30">
        <w:rPr>
          <w:lang w:val="en-US"/>
        </w:rPr>
        <w:t xml:space="preserve"> - </w:t>
      </w:r>
      <w:r w:rsidR="007D2641" w:rsidRPr="00EB1B30">
        <w:rPr>
          <w:color w:val="000000"/>
          <w:lang w:val="en-US"/>
        </w:rPr>
        <w:t>When and where have the studies been published?</w:t>
      </w:r>
    </w:p>
    <w:p w14:paraId="54061002" w14:textId="424797D8" w:rsidR="001D02B1" w:rsidRPr="00EB1B30" w:rsidRDefault="001D02B1" w:rsidP="000A73DF">
      <w:pPr>
        <w:pStyle w:val="NormalWeb"/>
        <w:spacing w:before="240" w:beforeAutospacing="0" w:after="120" w:afterAutospacing="0"/>
        <w:jc w:val="both"/>
        <w:rPr>
          <w:color w:val="000000"/>
          <w:sz w:val="20"/>
          <w:szCs w:val="20"/>
          <w:lang w:val="en-US"/>
        </w:rPr>
      </w:pPr>
      <w:r w:rsidRPr="00EB1B30">
        <w:rPr>
          <w:color w:val="000000"/>
          <w:sz w:val="20"/>
          <w:szCs w:val="20"/>
          <w:lang w:val="en-US"/>
        </w:rPr>
        <w:t xml:space="preserve">Fig. 3 shows the distribution of the studies considering the year of its publication. The first mapped study is </w:t>
      </w:r>
      <w:r w:rsidR="00F01911">
        <w:rPr>
          <w:color w:val="000000"/>
          <w:sz w:val="20"/>
          <w:szCs w:val="20"/>
          <w:lang w:val="en-US"/>
        </w:rPr>
        <w:t>[</w:t>
      </w:r>
      <w:r w:rsidR="00CE507B">
        <w:rPr>
          <w:color w:val="000000"/>
          <w:sz w:val="20"/>
          <w:szCs w:val="20"/>
          <w:lang w:val="en-US"/>
        </w:rPr>
        <w:t>37</w:t>
      </w:r>
      <w:r w:rsidR="00F01911">
        <w:rPr>
          <w:color w:val="000000"/>
          <w:sz w:val="20"/>
          <w:szCs w:val="20"/>
          <w:lang w:val="en-US"/>
        </w:rPr>
        <w:t>]</w:t>
      </w:r>
      <w:r w:rsidRPr="00EB1B30">
        <w:rPr>
          <w:color w:val="000000"/>
          <w:sz w:val="20"/>
          <w:szCs w:val="20"/>
          <w:lang w:val="en-US"/>
        </w:rPr>
        <w:t xml:space="preserve"> of the year 2012. There is a concentration of publications in the last three years, with the year 2017 </w:t>
      </w:r>
      <w:r w:rsidR="00B6788E">
        <w:rPr>
          <w:color w:val="000000"/>
          <w:sz w:val="20"/>
          <w:szCs w:val="20"/>
          <w:lang w:val="en-US"/>
        </w:rPr>
        <w:t xml:space="preserve">demonstrating </w:t>
      </w:r>
      <w:r w:rsidRPr="00EB1B30">
        <w:rPr>
          <w:color w:val="000000"/>
          <w:sz w:val="20"/>
          <w:szCs w:val="20"/>
          <w:lang w:val="en-US"/>
        </w:rPr>
        <w:t>the highest incidence of papers.</w:t>
      </w:r>
    </w:p>
    <w:p w14:paraId="2965D3CF" w14:textId="77777777" w:rsidR="000A73DF" w:rsidRDefault="000A73DF" w:rsidP="000A73DF">
      <w:pPr>
        <w:pStyle w:val="figurecaption"/>
        <w:spacing w:before="0" w:after="0" w:line="240" w:lineRule="auto"/>
        <w:rPr>
          <w:b/>
          <w:iCs/>
          <w:sz w:val="20"/>
          <w:lang w:val="en-US"/>
        </w:rPr>
      </w:pPr>
      <w:bookmarkStart w:id="14" w:name="_Ref8385584"/>
      <w:r>
        <w:rPr>
          <w:b/>
          <w:iCs/>
          <w:noProof/>
          <w:sz w:val="20"/>
          <w:lang w:val="en-US"/>
        </w:rPr>
        <w:drawing>
          <wp:inline distT="0" distB="0" distL="0" distR="0" wp14:anchorId="01B4789F" wp14:editId="692AA011">
            <wp:extent cx="3060177" cy="541436"/>
            <wp:effectExtent l="0" t="0" r="698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6768" cy="549679"/>
                    </a:xfrm>
                    <a:prstGeom prst="rect">
                      <a:avLst/>
                    </a:prstGeom>
                    <a:noFill/>
                    <a:ln>
                      <a:noFill/>
                    </a:ln>
                  </pic:spPr>
                </pic:pic>
              </a:graphicData>
            </a:graphic>
          </wp:inline>
        </w:drawing>
      </w:r>
    </w:p>
    <w:p w14:paraId="45C6A2D9" w14:textId="7BD093A8" w:rsidR="00A36CE5" w:rsidRPr="00B574EF" w:rsidRDefault="00B574EF" w:rsidP="00B574EF">
      <w:pPr>
        <w:pStyle w:val="figurecaption"/>
        <w:spacing w:before="0"/>
        <w:rPr>
          <w:lang w:val="en-US"/>
        </w:rPr>
      </w:pPr>
      <w:r w:rsidRPr="00B574EF">
        <w:rPr>
          <w:b/>
          <w:iCs/>
          <w:sz w:val="20"/>
          <w:lang w:val="en-US"/>
        </w:rPr>
        <w:lastRenderedPageBreak/>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F22E72">
        <w:rPr>
          <w:b/>
          <w:iCs/>
          <w:noProof/>
          <w:sz w:val="20"/>
          <w:lang w:val="en-US"/>
        </w:rPr>
        <w:t>3</w:t>
      </w:r>
      <w:r w:rsidR="00943A29" w:rsidRPr="00B574EF">
        <w:rPr>
          <w:b/>
          <w:iCs/>
          <w:sz w:val="20"/>
          <w:lang w:val="en-US"/>
        </w:rPr>
        <w:fldChar w:fldCharType="end"/>
      </w:r>
      <w:bookmarkEnd w:id="14"/>
      <w:r w:rsidRPr="00B574EF">
        <w:rPr>
          <w:b/>
          <w:lang w:val="en-US"/>
        </w:rPr>
        <w:t>.</w:t>
      </w:r>
      <w:r w:rsidRPr="007B44C5">
        <w:rPr>
          <w:lang w:val="en-US"/>
        </w:rPr>
        <w:t>Distribution of studies per year.</w:t>
      </w:r>
    </w:p>
    <w:p w14:paraId="70622F61" w14:textId="7DE3EFA0" w:rsidR="001D02B1" w:rsidRPr="00EB1B30" w:rsidRDefault="001D02B1" w:rsidP="001D02B1">
      <w:pPr>
        <w:rPr>
          <w:color w:val="000000"/>
          <w:lang w:val="en-US"/>
        </w:rPr>
      </w:pPr>
      <w:r w:rsidRPr="00EB1B30">
        <w:rPr>
          <w:color w:val="000000"/>
          <w:lang w:val="en-US"/>
        </w:rPr>
        <w:t>As can</w:t>
      </w:r>
      <w:r w:rsidR="00B6788E">
        <w:rPr>
          <w:color w:val="000000"/>
          <w:lang w:val="en-US"/>
        </w:rPr>
        <w:t xml:space="preserve"> it</w:t>
      </w:r>
      <w:r w:rsidRPr="00EB1B30">
        <w:rPr>
          <w:color w:val="000000"/>
          <w:lang w:val="en-US"/>
        </w:rPr>
        <w:t xml:space="preserve"> be seen in Fig. 4, the Springer Link research database returned most (</w:t>
      </w:r>
      <w:r w:rsidR="00DC62EE" w:rsidRPr="00294F31">
        <w:rPr>
          <w:lang w:val="en-US"/>
        </w:rPr>
        <w:t>78.95</w:t>
      </w:r>
      <w:r w:rsidRPr="00EB1B30">
        <w:rPr>
          <w:color w:val="000000"/>
          <w:lang w:val="en-US"/>
        </w:rPr>
        <w:t xml:space="preserve">%) of the selected studies. Only studies </w:t>
      </w:r>
      <w:r w:rsidR="00F01911">
        <w:rPr>
          <w:color w:val="000000"/>
          <w:lang w:val="en-US"/>
        </w:rPr>
        <w:t>[</w:t>
      </w:r>
      <w:r w:rsidR="00CE507B">
        <w:rPr>
          <w:color w:val="000000"/>
          <w:lang w:val="en-US"/>
        </w:rPr>
        <w:t>31</w:t>
      </w:r>
      <w:r w:rsidR="0043731D">
        <w:rPr>
          <w:color w:val="000000"/>
          <w:lang w:val="en-US"/>
        </w:rPr>
        <w:t>,</w:t>
      </w:r>
      <w:r w:rsidR="00F01911">
        <w:rPr>
          <w:color w:val="000000"/>
          <w:lang w:val="en-US"/>
        </w:rPr>
        <w:t>3</w:t>
      </w:r>
      <w:r w:rsidR="00CE507B">
        <w:rPr>
          <w:color w:val="000000"/>
          <w:lang w:val="en-US"/>
        </w:rPr>
        <w:t>5</w:t>
      </w:r>
      <w:r w:rsidR="00F01911">
        <w:rPr>
          <w:color w:val="000000"/>
          <w:lang w:val="en-US"/>
        </w:rPr>
        <w:t>]</w:t>
      </w:r>
      <w:r w:rsidRPr="00EB1B30">
        <w:rPr>
          <w:color w:val="000000"/>
          <w:lang w:val="en-US"/>
        </w:rPr>
        <w:t xml:space="preserve"> ha</w:t>
      </w:r>
      <w:r w:rsidR="00B6788E">
        <w:rPr>
          <w:color w:val="000000"/>
          <w:lang w:val="en-US"/>
        </w:rPr>
        <w:t>ve</w:t>
      </w:r>
      <w:r w:rsidRPr="00EB1B30">
        <w:rPr>
          <w:color w:val="000000"/>
          <w:lang w:val="en-US"/>
        </w:rPr>
        <w:t xml:space="preserve"> as source the basis of research Science Direct. No reviews were chosen on the bases: ACM, Engineering Village, IEEE, Scopu</w:t>
      </w:r>
      <w:r w:rsidR="00DC62EE">
        <w:rPr>
          <w:color w:val="000000"/>
          <w:lang w:val="en-US"/>
        </w:rPr>
        <w:t xml:space="preserve">s and Web of Science. </w:t>
      </w:r>
    </w:p>
    <w:p w14:paraId="01C08032" w14:textId="00C9F2BA" w:rsidR="0056535C" w:rsidRDefault="001D02B1" w:rsidP="0056535C">
      <w:pPr>
        <w:rPr>
          <w:color w:val="000000"/>
          <w:lang w:val="en-US"/>
        </w:rPr>
      </w:pPr>
      <w:r w:rsidRPr="00EB1B30">
        <w:rPr>
          <w:color w:val="000000"/>
          <w:lang w:val="en-US"/>
        </w:rPr>
        <w:t xml:space="preserve">Among the selected studies </w:t>
      </w:r>
      <w:r w:rsidR="00DC62EE">
        <w:rPr>
          <w:color w:val="000000"/>
          <w:lang w:val="en-US"/>
        </w:rPr>
        <w:t>14</w:t>
      </w:r>
      <w:r w:rsidRPr="00EB1B30">
        <w:rPr>
          <w:color w:val="000000"/>
          <w:lang w:val="en-US"/>
        </w:rPr>
        <w:t xml:space="preserve"> (</w:t>
      </w:r>
      <w:r w:rsidR="00DC62EE" w:rsidRPr="00294F31">
        <w:rPr>
          <w:lang w:val="en-US"/>
        </w:rPr>
        <w:t>73.68</w:t>
      </w:r>
      <w:r w:rsidRPr="00EB1B30">
        <w:rPr>
          <w:color w:val="000000"/>
          <w:lang w:val="en-US"/>
        </w:rPr>
        <w:t xml:space="preserve">%) were published in conferences. The conferences with the most mapped reviews are International Conference on Business Process Management with three studies </w:t>
      </w:r>
      <w:r w:rsidR="00F01911">
        <w:rPr>
          <w:color w:val="000000"/>
          <w:lang w:val="en-US"/>
        </w:rPr>
        <w:t>[</w:t>
      </w:r>
      <w:r w:rsidR="00CE507B">
        <w:rPr>
          <w:color w:val="000000"/>
          <w:lang w:val="en-US"/>
        </w:rPr>
        <w:t>24</w:t>
      </w:r>
      <w:r w:rsidR="0043731D">
        <w:rPr>
          <w:color w:val="000000"/>
          <w:lang w:val="en-US"/>
        </w:rPr>
        <w:t>,</w:t>
      </w:r>
      <w:r w:rsidR="00CE507B">
        <w:rPr>
          <w:color w:val="000000"/>
          <w:lang w:val="en-US"/>
        </w:rPr>
        <w:t xml:space="preserve"> 32</w:t>
      </w:r>
      <w:r w:rsidR="0043731D">
        <w:rPr>
          <w:color w:val="000000"/>
          <w:lang w:val="en-US"/>
        </w:rPr>
        <w:t>,</w:t>
      </w:r>
      <w:r w:rsidR="00CE507B">
        <w:rPr>
          <w:color w:val="000000"/>
          <w:lang w:val="en-US"/>
        </w:rPr>
        <w:t xml:space="preserve"> 37</w:t>
      </w:r>
      <w:r w:rsidR="00F01911">
        <w:rPr>
          <w:color w:val="000000"/>
          <w:lang w:val="en-US"/>
        </w:rPr>
        <w:t>]</w:t>
      </w:r>
      <w:r w:rsidRPr="00EB1B30">
        <w:rPr>
          <w:color w:val="000000"/>
          <w:lang w:val="en-US"/>
        </w:rPr>
        <w:t xml:space="preserve">, Information Systems and Neuroscience </w:t>
      </w:r>
      <w:r w:rsidR="00F01911">
        <w:rPr>
          <w:color w:val="000000"/>
          <w:lang w:val="en-US"/>
        </w:rPr>
        <w:t>al</w:t>
      </w:r>
      <w:r w:rsidR="00CE507B">
        <w:rPr>
          <w:color w:val="000000"/>
          <w:lang w:val="en-US"/>
        </w:rPr>
        <w:t>so with three mapped studies [25</w:t>
      </w:r>
      <w:r w:rsidR="0043731D">
        <w:rPr>
          <w:color w:val="000000"/>
          <w:lang w:val="en-US"/>
        </w:rPr>
        <w:t>,</w:t>
      </w:r>
      <w:r w:rsidR="00CE507B">
        <w:rPr>
          <w:color w:val="000000"/>
          <w:lang w:val="en-US"/>
        </w:rPr>
        <w:t xml:space="preserve"> 30</w:t>
      </w:r>
      <w:r w:rsidR="0043731D">
        <w:rPr>
          <w:color w:val="000000"/>
          <w:lang w:val="en-US"/>
        </w:rPr>
        <w:t>,</w:t>
      </w:r>
      <w:r w:rsidR="00CE507B">
        <w:rPr>
          <w:color w:val="000000"/>
          <w:lang w:val="en-US"/>
        </w:rPr>
        <w:t xml:space="preserve"> 36</w:t>
      </w:r>
      <w:r w:rsidR="00F01911">
        <w:rPr>
          <w:color w:val="000000"/>
          <w:lang w:val="en-US"/>
        </w:rPr>
        <w:t>]</w:t>
      </w:r>
      <w:r w:rsidRPr="00EB1B30">
        <w:rPr>
          <w:color w:val="000000"/>
          <w:lang w:val="en-US"/>
        </w:rPr>
        <w:t xml:space="preserve"> and Enterprise, Business Process and Information Systems Modeling has 2 mapped reviews </w:t>
      </w:r>
      <w:r w:rsidR="00F01911">
        <w:rPr>
          <w:color w:val="000000"/>
          <w:lang w:val="en-US"/>
        </w:rPr>
        <w:t>[</w:t>
      </w:r>
      <w:r w:rsidR="00CE507B">
        <w:rPr>
          <w:color w:val="000000"/>
          <w:lang w:val="en-US"/>
        </w:rPr>
        <w:t>32,33</w:t>
      </w:r>
      <w:r w:rsidR="00F01911">
        <w:rPr>
          <w:color w:val="000000"/>
          <w:lang w:val="en-US"/>
        </w:rPr>
        <w:t>]</w:t>
      </w:r>
      <w:r w:rsidRPr="00EB1B30">
        <w:rPr>
          <w:color w:val="000000"/>
          <w:lang w:val="en-US"/>
        </w:rPr>
        <w:t xml:space="preserve">. Also, we outlined </w:t>
      </w:r>
      <w:r w:rsidR="00DC62EE">
        <w:rPr>
          <w:color w:val="000000"/>
          <w:lang w:val="en-US"/>
        </w:rPr>
        <w:t>4</w:t>
      </w:r>
      <w:r w:rsidRPr="00EB1B30">
        <w:rPr>
          <w:color w:val="000000"/>
          <w:lang w:val="en-US"/>
        </w:rPr>
        <w:t xml:space="preserve"> (</w:t>
      </w:r>
      <w:r w:rsidR="00DC62EE" w:rsidRPr="00294F31">
        <w:rPr>
          <w:lang w:val="en-US"/>
        </w:rPr>
        <w:t>21.06</w:t>
      </w:r>
      <w:r w:rsidRPr="00EB1B30">
        <w:rPr>
          <w:color w:val="000000"/>
          <w:lang w:val="en-US"/>
        </w:rPr>
        <w:t>%) studies</w:t>
      </w:r>
      <w:r w:rsidR="002A5B81">
        <w:rPr>
          <w:color w:val="000000"/>
          <w:lang w:val="en-US"/>
        </w:rPr>
        <w:t xml:space="preserve"> which</w:t>
      </w:r>
      <w:r w:rsidRPr="00EB1B30">
        <w:rPr>
          <w:color w:val="000000"/>
          <w:lang w:val="en-US"/>
        </w:rPr>
        <w:t xml:space="preserve"> published papers in journals and only</w:t>
      </w:r>
      <w:r w:rsidR="002A5B81">
        <w:rPr>
          <w:color w:val="000000"/>
          <w:lang w:val="en-US"/>
        </w:rPr>
        <w:t xml:space="preserve"> one</w:t>
      </w:r>
      <w:r w:rsidRPr="00EB1B30">
        <w:rPr>
          <w:color w:val="000000"/>
          <w:lang w:val="en-US"/>
        </w:rPr>
        <w:t xml:space="preserve"> study </w:t>
      </w:r>
      <w:r w:rsidR="00CE507B">
        <w:rPr>
          <w:color w:val="000000"/>
          <w:lang w:val="en-US"/>
        </w:rPr>
        <w:t>[23]</w:t>
      </w:r>
      <w:r w:rsidRPr="00EB1B30">
        <w:rPr>
          <w:color w:val="000000"/>
          <w:lang w:val="en-US"/>
        </w:rPr>
        <w:t xml:space="preserve"> (</w:t>
      </w:r>
      <w:r w:rsidR="00DC62EE">
        <w:rPr>
          <w:color w:val="000000"/>
          <w:lang w:val="en-US"/>
        </w:rPr>
        <w:t>5.26</w:t>
      </w:r>
      <w:r w:rsidRPr="00EB1B30">
        <w:rPr>
          <w:color w:val="000000"/>
          <w:lang w:val="en-US"/>
        </w:rPr>
        <w:t>%) was released as a chapter of the book Integrating Business Process Models and Rules.</w:t>
      </w:r>
    </w:p>
    <w:p w14:paraId="5102BDA1" w14:textId="688DB443" w:rsidR="00A36CE5" w:rsidRDefault="0000089E" w:rsidP="00B574EF">
      <w:pPr>
        <w:pStyle w:val="NormalWeb"/>
        <w:spacing w:before="240" w:beforeAutospacing="0" w:after="0" w:afterAutospacing="0"/>
        <w:jc w:val="center"/>
        <w:rPr>
          <w:color w:val="000000"/>
          <w:sz w:val="20"/>
          <w:szCs w:val="20"/>
        </w:rPr>
      </w:pPr>
      <w:r>
        <w:rPr>
          <w:b/>
          <w:iCs/>
          <w:noProof/>
          <w:sz w:val="20"/>
        </w:rPr>
        <w:drawing>
          <wp:inline distT="0" distB="0" distL="0" distR="0" wp14:anchorId="1F496447" wp14:editId="36C93104">
            <wp:extent cx="2522729" cy="837262"/>
            <wp:effectExtent l="0" t="0" r="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386" cy="866022"/>
                    </a:xfrm>
                    <a:prstGeom prst="rect">
                      <a:avLst/>
                    </a:prstGeom>
                    <a:noFill/>
                    <a:ln>
                      <a:noFill/>
                    </a:ln>
                  </pic:spPr>
                </pic:pic>
              </a:graphicData>
            </a:graphic>
          </wp:inline>
        </w:drawing>
      </w:r>
    </w:p>
    <w:p w14:paraId="71319D8F" w14:textId="7C20F7D8" w:rsidR="00B574EF" w:rsidRPr="00B574EF" w:rsidRDefault="00756E7D" w:rsidP="00B574EF">
      <w:pPr>
        <w:pStyle w:val="figurecaption"/>
        <w:spacing w:before="0"/>
        <w:rPr>
          <w:lang w:val="en-US"/>
        </w:rPr>
      </w:pPr>
      <w:bookmarkStart w:id="15" w:name="_Ref8385623"/>
      <w:del w:id="16" w:author="Denis Silveira" w:date="2019-05-16T08:56:00Z">
        <w:r w:rsidDel="003A6CB9">
          <w:rPr>
            <w:noProof/>
            <w:color w:val="000000"/>
            <w:lang w:eastAsia="pt-BR"/>
          </w:rPr>
          <mc:AlternateContent>
            <mc:Choice Requires="wps">
              <w:drawing>
                <wp:anchor distT="45720" distB="45720" distL="114300" distR="114300" simplePos="0" relativeHeight="251648512" behindDoc="0" locked="0" layoutInCell="1" allowOverlap="1" wp14:anchorId="56B38514" wp14:editId="20C5CBEA">
                  <wp:simplePos x="0" y="0"/>
                  <wp:positionH relativeFrom="column">
                    <wp:posOffset>1492885</wp:posOffset>
                  </wp:positionH>
                  <wp:positionV relativeFrom="paragraph">
                    <wp:posOffset>3379470</wp:posOffset>
                  </wp:positionV>
                  <wp:extent cx="637540" cy="243840"/>
                  <wp:effectExtent l="635" t="1270" r="0" b="2540"/>
                  <wp:wrapNone/>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C3AA8" w14:textId="77777777" w:rsidR="002A5B81" w:rsidRPr="0056535C" w:rsidRDefault="002A5B81" w:rsidP="00CC009D">
                              <w:pPr>
                                <w:ind w:firstLine="0"/>
                                <w:rPr>
                                  <w:color w:val="FFFFFF" w:themeColor="background1"/>
                                </w:rPr>
                              </w:pPr>
                              <w:r w:rsidRPr="0056535C">
                                <w:rPr>
                                  <w:color w:val="FFFFFF" w:themeColor="background1"/>
                                </w:rPr>
                                <w:t>14(88%)</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6B38514" id="_x0000_t202" coordsize="21600,21600" o:spt="202" path="m,l,21600r21600,l21600,xe">
                  <v:stroke joinstyle="miter"/>
                  <v:path gradientshapeok="t" o:connecttype="rect"/>
                </v:shapetype>
                <v:shape id="Caixa de Texto 2" o:spid="_x0000_s1026" type="#_x0000_t202" style="position:absolute;left:0;text-align:left;margin-left:117.55pt;margin-top:266.1pt;width:50.2pt;height:19.2pt;z-index:251648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7J3twIAAL8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" filled="f" stroked="f">
                  <v:textbox style="mso-fit-shape-to-text:t">
                    <w:txbxContent>
                      <w:p w14:paraId="716C3AA8" w14:textId="77777777" w:rsidR="002A5B81" w:rsidRPr="0056535C" w:rsidRDefault="002A5B81" w:rsidP="00CC009D">
                        <w:pPr>
                          <w:ind w:firstLine="0"/>
                          <w:rPr>
                            <w:color w:val="FFFFFF" w:themeColor="background1"/>
                          </w:rPr>
                        </w:pPr>
                        <w:r w:rsidRPr="0056535C">
                          <w:rPr>
                            <w:color w:val="FFFFFF" w:themeColor="background1"/>
                          </w:rPr>
                          <w:t>14(88%)</w:t>
                        </w:r>
                      </w:p>
                    </w:txbxContent>
                  </v:textbox>
                </v:shape>
              </w:pict>
            </mc:Fallback>
          </mc:AlternateContent>
        </w:r>
      </w:del>
      <w:r w:rsidR="00B574EF" w:rsidRPr="00B574EF">
        <w:rPr>
          <w:b/>
          <w:iCs/>
          <w:sz w:val="20"/>
          <w:lang w:val="en-US"/>
        </w:rPr>
        <w:t xml:space="preserve">Fig. </w:t>
      </w:r>
      <w:r w:rsidR="00943A29" w:rsidRPr="00B574EF">
        <w:rPr>
          <w:b/>
          <w:iCs/>
          <w:sz w:val="20"/>
          <w:lang w:val="en-US"/>
        </w:rPr>
        <w:fldChar w:fldCharType="begin"/>
      </w:r>
      <w:r w:rsidR="00B574EF" w:rsidRPr="00B574EF">
        <w:rPr>
          <w:b/>
          <w:iCs/>
          <w:sz w:val="20"/>
          <w:lang w:val="en-US"/>
        </w:rPr>
        <w:instrText xml:space="preserve"> SEQ Figura \* ARABIC </w:instrText>
      </w:r>
      <w:r w:rsidR="00943A29" w:rsidRPr="00B574EF">
        <w:rPr>
          <w:b/>
          <w:iCs/>
          <w:sz w:val="20"/>
          <w:lang w:val="en-US"/>
        </w:rPr>
        <w:fldChar w:fldCharType="separate"/>
      </w:r>
      <w:r w:rsidR="00F22E72">
        <w:rPr>
          <w:b/>
          <w:iCs/>
          <w:noProof/>
          <w:sz w:val="20"/>
          <w:lang w:val="en-US"/>
        </w:rPr>
        <w:t>4</w:t>
      </w:r>
      <w:r w:rsidR="00943A29" w:rsidRPr="00B574EF">
        <w:rPr>
          <w:b/>
          <w:iCs/>
          <w:sz w:val="20"/>
          <w:lang w:val="en-US"/>
        </w:rPr>
        <w:fldChar w:fldCharType="end"/>
      </w:r>
      <w:bookmarkEnd w:id="15"/>
      <w:r w:rsidR="00B574EF" w:rsidRPr="00B574EF">
        <w:rPr>
          <w:b/>
          <w:lang w:val="en-US"/>
        </w:rPr>
        <w:t>.</w:t>
      </w:r>
      <w:r w:rsidR="00B574EF">
        <w:rPr>
          <w:lang w:val="en-US"/>
        </w:rPr>
        <w:t xml:space="preserve"> Studies per database and types</w:t>
      </w:r>
      <w:r w:rsidR="00B574EF" w:rsidRPr="007B44C5">
        <w:rPr>
          <w:lang w:val="en-US"/>
        </w:rPr>
        <w:t>.</w:t>
      </w:r>
    </w:p>
    <w:p w14:paraId="17766027" w14:textId="76C725DC" w:rsidR="00DC1421" w:rsidRPr="00EB1B30" w:rsidRDefault="00C90D1C" w:rsidP="002A5B81">
      <w:pPr>
        <w:pStyle w:val="p1a"/>
        <w:spacing w:before="240"/>
        <w:rPr>
          <w:lang w:val="en-US"/>
        </w:rPr>
      </w:pPr>
      <w:r w:rsidRPr="00EB1B30">
        <w:rPr>
          <w:lang w:val="en-US"/>
        </w:rPr>
        <w:t>To understand which studies are most relevant, we observed the number of citations of the selected papers as</w:t>
      </w:r>
      <w:r w:rsidR="002A5B81">
        <w:rPr>
          <w:lang w:val="en-US"/>
        </w:rPr>
        <w:t xml:space="preserve"> it</w:t>
      </w:r>
      <w:r w:rsidRPr="00EB1B30">
        <w:rPr>
          <w:lang w:val="en-US"/>
        </w:rPr>
        <w:t xml:space="preserve"> can be seen in Fig. </w:t>
      </w:r>
      <w:r>
        <w:rPr>
          <w:lang w:val="en-US"/>
        </w:rPr>
        <w:t>5</w:t>
      </w:r>
      <w:r w:rsidR="002A5B81">
        <w:rPr>
          <w:lang w:val="en-US"/>
        </w:rPr>
        <w:t>,</w:t>
      </w:r>
      <w:r w:rsidRPr="00EB1B30">
        <w:rPr>
          <w:lang w:val="en-US"/>
        </w:rPr>
        <w:t xml:space="preserve"> </w:t>
      </w:r>
      <w:r w:rsidR="002A5B81">
        <w:rPr>
          <w:lang w:val="en-US"/>
        </w:rPr>
        <w:t xml:space="preserve">from </w:t>
      </w:r>
      <w:r w:rsidR="002A5B81" w:rsidRPr="00EB1B30">
        <w:rPr>
          <w:lang w:val="en-US"/>
        </w:rPr>
        <w:t>the 1</w:t>
      </w:r>
      <w:r w:rsidR="002A5B81">
        <w:rPr>
          <w:lang w:val="en-US"/>
        </w:rPr>
        <w:t>9</w:t>
      </w:r>
      <w:r w:rsidR="002A5B81" w:rsidRPr="00EB1B30">
        <w:rPr>
          <w:lang w:val="en-US"/>
        </w:rPr>
        <w:t xml:space="preserve"> chosen reviews </w:t>
      </w:r>
      <w:r w:rsidR="002A5B81">
        <w:rPr>
          <w:lang w:val="en-US"/>
        </w:rPr>
        <w:t>there are</w:t>
      </w:r>
      <w:r w:rsidR="002A5B81" w:rsidRPr="00EB1B30">
        <w:rPr>
          <w:lang w:val="en-US"/>
        </w:rPr>
        <w:t xml:space="preserve"> a total of 12</w:t>
      </w:r>
      <w:r w:rsidR="002A5B81">
        <w:rPr>
          <w:lang w:val="en-US"/>
        </w:rPr>
        <w:t>9</w:t>
      </w:r>
      <w:r w:rsidR="002A5B81" w:rsidRPr="00EB1B30">
        <w:rPr>
          <w:lang w:val="en-US"/>
        </w:rPr>
        <w:t xml:space="preserve"> quotes. </w:t>
      </w:r>
    </w:p>
    <w:p w14:paraId="4CB99B51" w14:textId="77777777" w:rsidR="00F22E72" w:rsidRDefault="00F22E72" w:rsidP="002A5B81">
      <w:pPr>
        <w:pStyle w:val="figurecaption"/>
        <w:spacing w:after="0" w:line="240" w:lineRule="auto"/>
        <w:rPr>
          <w:b/>
          <w:iCs/>
          <w:sz w:val="20"/>
          <w:lang w:val="en-US"/>
        </w:rPr>
      </w:pPr>
      <w:bookmarkStart w:id="17" w:name="_Ref8385684"/>
      <w:r>
        <w:rPr>
          <w:b/>
          <w:iCs/>
          <w:noProof/>
          <w:sz w:val="20"/>
          <w:lang w:val="en-US"/>
        </w:rPr>
        <w:drawing>
          <wp:inline distT="0" distB="0" distL="0" distR="0" wp14:anchorId="070383BD" wp14:editId="40A4E25B">
            <wp:extent cx="2460402" cy="792832"/>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2872" cy="822629"/>
                    </a:xfrm>
                    <a:prstGeom prst="rect">
                      <a:avLst/>
                    </a:prstGeom>
                    <a:noFill/>
                    <a:ln>
                      <a:noFill/>
                    </a:ln>
                  </pic:spPr>
                </pic:pic>
              </a:graphicData>
            </a:graphic>
          </wp:inline>
        </w:drawing>
      </w:r>
    </w:p>
    <w:p w14:paraId="2277E910" w14:textId="53375AF2" w:rsid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F22E72">
        <w:rPr>
          <w:b/>
          <w:iCs/>
          <w:noProof/>
          <w:sz w:val="20"/>
          <w:lang w:val="en-US"/>
        </w:rPr>
        <w:t>5</w:t>
      </w:r>
      <w:r w:rsidR="00943A29" w:rsidRPr="00B574EF">
        <w:rPr>
          <w:b/>
          <w:iCs/>
          <w:sz w:val="20"/>
          <w:lang w:val="en-US"/>
        </w:rPr>
        <w:fldChar w:fldCharType="end"/>
      </w:r>
      <w:bookmarkEnd w:id="17"/>
      <w:r w:rsidRPr="00B574EF">
        <w:rPr>
          <w:b/>
          <w:lang w:val="en-US"/>
        </w:rPr>
        <w:t>.</w:t>
      </w:r>
      <w:r w:rsidR="00E26482">
        <w:rPr>
          <w:b/>
          <w:lang w:val="en-US"/>
        </w:rPr>
        <w:t xml:space="preserve"> </w:t>
      </w:r>
      <w:r w:rsidRPr="007B44C5">
        <w:rPr>
          <w:lang w:val="en-US"/>
        </w:rPr>
        <w:t>Number of citations per study.</w:t>
      </w:r>
    </w:p>
    <w:p w14:paraId="6D34D91C" w14:textId="38934378" w:rsidR="00E0370B" w:rsidRPr="00EB1B30" w:rsidRDefault="002A5B81" w:rsidP="00F179DF">
      <w:pPr>
        <w:pStyle w:val="p1a"/>
        <w:spacing w:before="240"/>
        <w:ind w:firstLine="227"/>
        <w:rPr>
          <w:lang w:val="en-US"/>
        </w:rPr>
      </w:pPr>
      <w:r>
        <w:rPr>
          <w:lang w:val="en-US"/>
        </w:rPr>
        <w:t>Papers</w:t>
      </w:r>
      <w:r w:rsidRPr="00A27A69">
        <w:rPr>
          <w:lang w:val="en-US"/>
        </w:rPr>
        <w:t xml:space="preserve"> </w:t>
      </w:r>
      <w:r w:rsidR="002E4208">
        <w:rPr>
          <w:lang w:val="en-US"/>
        </w:rPr>
        <w:t>[</w:t>
      </w:r>
      <w:r w:rsidR="00CE507B">
        <w:rPr>
          <w:lang w:val="en-US"/>
        </w:rPr>
        <w:t>37</w:t>
      </w:r>
      <w:r w:rsidR="0043731D">
        <w:rPr>
          <w:lang w:val="en-US"/>
        </w:rPr>
        <w:t>,</w:t>
      </w:r>
      <w:r w:rsidR="00CE507B">
        <w:rPr>
          <w:lang w:val="en-US"/>
        </w:rPr>
        <w:t xml:space="preserve"> 36</w:t>
      </w:r>
      <w:r w:rsidR="0043731D">
        <w:rPr>
          <w:lang w:val="en-US"/>
        </w:rPr>
        <w:t>,</w:t>
      </w:r>
      <w:r w:rsidR="00CE507B">
        <w:rPr>
          <w:lang w:val="en-US"/>
        </w:rPr>
        <w:t xml:space="preserve"> 31</w:t>
      </w:r>
      <w:r w:rsidR="0043731D">
        <w:rPr>
          <w:lang w:val="en-US"/>
        </w:rPr>
        <w:t>,</w:t>
      </w:r>
      <w:r w:rsidR="00CE507B">
        <w:rPr>
          <w:lang w:val="en-US"/>
        </w:rPr>
        <w:t xml:space="preserve"> </w:t>
      </w:r>
      <w:r w:rsidR="002E4208">
        <w:rPr>
          <w:lang w:val="en-US"/>
        </w:rPr>
        <w:t>3</w:t>
      </w:r>
      <w:r w:rsidR="00CE507B">
        <w:rPr>
          <w:lang w:val="en-US"/>
        </w:rPr>
        <w:t>5</w:t>
      </w:r>
      <w:r w:rsidR="002E4208">
        <w:rPr>
          <w:lang w:val="en-US"/>
        </w:rPr>
        <w:t>]</w:t>
      </w:r>
      <w:r w:rsidR="00E0370B" w:rsidRPr="00EB1B30">
        <w:rPr>
          <w:lang w:val="en-US"/>
        </w:rPr>
        <w:t xml:space="preserve"> are the most popular accounting for </w:t>
      </w:r>
      <w:r w:rsidR="00DC62EE" w:rsidRPr="00490274">
        <w:rPr>
          <w:lang w:val="en-US"/>
        </w:rPr>
        <w:t>65</w:t>
      </w:r>
      <w:r w:rsidR="00DC62EE">
        <w:rPr>
          <w:lang w:val="en-US"/>
        </w:rPr>
        <w:t>.</w:t>
      </w:r>
      <w:r w:rsidR="00DC62EE" w:rsidRPr="00490274">
        <w:rPr>
          <w:lang w:val="en-US"/>
        </w:rPr>
        <w:t>89</w:t>
      </w:r>
      <w:r w:rsidR="00E0370B" w:rsidRPr="00EB1B30">
        <w:rPr>
          <w:lang w:val="en-US"/>
        </w:rPr>
        <w:t>% of citations. The paper</w:t>
      </w:r>
      <w:r w:rsidR="00CE507B">
        <w:rPr>
          <w:lang w:val="en-US"/>
        </w:rPr>
        <w:t xml:space="preserve"> [37</w:t>
      </w:r>
      <w:r w:rsidR="002E4208">
        <w:rPr>
          <w:lang w:val="en-US"/>
        </w:rPr>
        <w:t>]</w:t>
      </w:r>
      <w:r w:rsidR="00E0370B" w:rsidRPr="00EB1B30">
        <w:rPr>
          <w:lang w:val="en-US"/>
        </w:rPr>
        <w:t xml:space="preserve"> has 31 citations, and this may be due to the pioneering nature of this study, being published in 2012. The works </w:t>
      </w:r>
      <w:r w:rsidR="002E4208">
        <w:rPr>
          <w:lang w:val="en-US"/>
        </w:rPr>
        <w:t>[2</w:t>
      </w:r>
      <w:r w:rsidR="00CE507B">
        <w:rPr>
          <w:lang w:val="en-US"/>
        </w:rPr>
        <w:t>3</w:t>
      </w:r>
      <w:r w:rsidR="0043731D">
        <w:rPr>
          <w:lang w:val="en-US"/>
        </w:rPr>
        <w:t>,</w:t>
      </w:r>
      <w:r w:rsidR="00CE507B">
        <w:rPr>
          <w:lang w:val="en-US"/>
        </w:rPr>
        <w:t xml:space="preserve"> 24</w:t>
      </w:r>
      <w:r w:rsidR="0043731D">
        <w:rPr>
          <w:lang w:val="en-US"/>
        </w:rPr>
        <w:t>,</w:t>
      </w:r>
      <w:r w:rsidR="00CE507B">
        <w:rPr>
          <w:lang w:val="en-US"/>
        </w:rPr>
        <w:t xml:space="preserve"> 25</w:t>
      </w:r>
      <w:r w:rsidR="002E4208">
        <w:rPr>
          <w:lang w:val="en-US"/>
        </w:rPr>
        <w:t>]</w:t>
      </w:r>
      <w:r w:rsidR="00E0370B" w:rsidRPr="00EB1B30">
        <w:rPr>
          <w:lang w:val="en-US"/>
        </w:rPr>
        <w:t xml:space="preserve"> and </w:t>
      </w:r>
      <w:r w:rsidR="00CE507B">
        <w:rPr>
          <w:lang w:val="en-US"/>
        </w:rPr>
        <w:t>[27</w:t>
      </w:r>
      <w:r w:rsidR="00795566">
        <w:rPr>
          <w:lang w:val="en-US"/>
        </w:rPr>
        <w:t>]</w:t>
      </w:r>
      <w:r w:rsidR="00E0370B" w:rsidRPr="00EB1B30">
        <w:rPr>
          <w:lang w:val="en-US"/>
        </w:rPr>
        <w:t xml:space="preserve"> </w:t>
      </w:r>
      <w:r w:rsidRPr="00A27A69">
        <w:rPr>
          <w:lang w:val="en-US"/>
        </w:rPr>
        <w:t xml:space="preserve">have no citation, being less popular perhaps because they </w:t>
      </w:r>
      <w:r>
        <w:rPr>
          <w:lang w:val="en-US"/>
        </w:rPr>
        <w:t>were</w:t>
      </w:r>
      <w:r w:rsidRPr="00A27A69">
        <w:rPr>
          <w:lang w:val="en-US"/>
        </w:rPr>
        <w:t xml:space="preserve"> published in more recent years</w:t>
      </w:r>
      <w:r w:rsidR="00E0370B" w:rsidRPr="00EB1B30">
        <w:rPr>
          <w:lang w:val="en-US"/>
        </w:rPr>
        <w:t>.</w:t>
      </w:r>
    </w:p>
    <w:p w14:paraId="1F7A0042" w14:textId="2D6828D0" w:rsidR="0064227E" w:rsidRPr="003E4E0C" w:rsidRDefault="00ED3B0F" w:rsidP="001C67F8">
      <w:pPr>
        <w:pStyle w:val="heading2"/>
        <w:rPr>
          <w:lang w:val="en-US"/>
        </w:rPr>
      </w:pPr>
      <w:r w:rsidRPr="003E4E0C">
        <w:rPr>
          <w:lang w:val="en-US"/>
        </w:rPr>
        <w:t xml:space="preserve">RQ6- </w:t>
      </w:r>
      <w:r w:rsidR="001C67F8" w:rsidRPr="003E4E0C">
        <w:rPr>
          <w:lang w:val="en-US"/>
        </w:rPr>
        <w:t>How many researchers are using the eye</w:t>
      </w:r>
      <w:r w:rsidR="002A5B81">
        <w:rPr>
          <w:lang w:val="en-US"/>
        </w:rPr>
        <w:t>-</w:t>
      </w:r>
      <w:proofErr w:type="spellStart"/>
      <w:r w:rsidR="001C67F8" w:rsidRPr="003E4E0C">
        <w:rPr>
          <w:lang w:val="en-US"/>
        </w:rPr>
        <w:t>racking</w:t>
      </w:r>
      <w:proofErr w:type="spellEnd"/>
      <w:r w:rsidR="001C67F8" w:rsidRPr="003E4E0C">
        <w:rPr>
          <w:lang w:val="en-US"/>
        </w:rPr>
        <w:t xml:space="preserve"> device to evaluate understanding in process models?</w:t>
      </w:r>
    </w:p>
    <w:p w14:paraId="102CE58B" w14:textId="1819D2AB" w:rsidR="00135370" w:rsidRPr="00A27A69" w:rsidRDefault="0021635F" w:rsidP="00135370">
      <w:pPr>
        <w:ind w:firstLine="0"/>
        <w:rPr>
          <w:lang w:val="en-US"/>
        </w:rPr>
      </w:pPr>
      <w:r w:rsidRPr="0021635F">
        <w:rPr>
          <w:lang w:val="en-US"/>
        </w:rPr>
        <w:t xml:space="preserve">In the </w:t>
      </w:r>
      <w:r>
        <w:rPr>
          <w:lang w:val="en-US"/>
        </w:rPr>
        <w:t>papers</w:t>
      </w:r>
      <w:r w:rsidRPr="0021635F">
        <w:rPr>
          <w:lang w:val="en-US"/>
        </w:rPr>
        <w:t xml:space="preserve"> there are</w:t>
      </w:r>
      <w:r w:rsidR="00135370" w:rsidRPr="00A27A69">
        <w:rPr>
          <w:lang w:val="en-US"/>
        </w:rPr>
        <w:t xml:space="preserve"> 42 authors of the 19 mapped studies. </w:t>
      </w:r>
      <w:r w:rsidR="002A5B81">
        <w:rPr>
          <w:lang w:val="en-US"/>
        </w:rPr>
        <w:t>Out o</w:t>
      </w:r>
      <w:r w:rsidR="002A5B81" w:rsidRPr="00A27A69">
        <w:rPr>
          <w:lang w:val="en-US"/>
        </w:rPr>
        <w:t>f the 42 authors</w:t>
      </w:r>
      <w:r w:rsidR="00135370" w:rsidRPr="00A27A69">
        <w:rPr>
          <w:lang w:val="en-US"/>
        </w:rPr>
        <w:t>, 18 (</w:t>
      </w:r>
      <w:r w:rsidR="00135370" w:rsidRPr="00490274">
        <w:rPr>
          <w:lang w:val="en-US"/>
        </w:rPr>
        <w:t>42</w:t>
      </w:r>
      <w:r w:rsidR="00135370">
        <w:rPr>
          <w:lang w:val="en-US"/>
        </w:rPr>
        <w:t>.</w:t>
      </w:r>
      <w:r w:rsidR="00135370" w:rsidRPr="00490274">
        <w:rPr>
          <w:lang w:val="en-US"/>
        </w:rPr>
        <w:t>8</w:t>
      </w:r>
      <w:r w:rsidR="00135370">
        <w:rPr>
          <w:lang w:val="en-US"/>
        </w:rPr>
        <w:t>6</w:t>
      </w:r>
      <w:r w:rsidR="00135370" w:rsidRPr="00A27A69">
        <w:rPr>
          <w:lang w:val="en-US"/>
        </w:rPr>
        <w:t xml:space="preserve">%) have more than one article included in the mapping. </w:t>
      </w:r>
      <w:r w:rsidR="002A5B81">
        <w:rPr>
          <w:lang w:val="en-US"/>
        </w:rPr>
        <w:t>T</w:t>
      </w:r>
      <w:r w:rsidR="00135370" w:rsidRPr="00A27A69">
        <w:rPr>
          <w:lang w:val="en-US"/>
        </w:rPr>
        <w:t>he author with more review</w:t>
      </w:r>
      <w:r w:rsidR="002A5B81">
        <w:rPr>
          <w:lang w:val="en-US"/>
        </w:rPr>
        <w:t>s</w:t>
      </w:r>
      <w:r w:rsidR="00135370" w:rsidRPr="00A27A69">
        <w:rPr>
          <w:lang w:val="en-US"/>
        </w:rPr>
        <w:t xml:space="preserve"> is Barbara Weber owning five studies. They are followed by the authors </w:t>
      </w:r>
      <w:r w:rsidR="00135370" w:rsidRPr="00A27A69">
        <w:rPr>
          <w:lang w:val="en-US" w:eastAsia="pt-BR"/>
        </w:rPr>
        <w:t xml:space="preserve">Andrea </w:t>
      </w:r>
      <w:proofErr w:type="spellStart"/>
      <w:r w:rsidR="00135370" w:rsidRPr="00A27A69">
        <w:rPr>
          <w:lang w:val="en-US" w:eastAsia="pt-BR"/>
        </w:rPr>
        <w:t>Burattin</w:t>
      </w:r>
      <w:proofErr w:type="spellEnd"/>
      <w:r w:rsidR="00135370" w:rsidRPr="00A27A69">
        <w:rPr>
          <w:lang w:val="en-US" w:eastAsia="pt-BR"/>
        </w:rPr>
        <w:t xml:space="preserve">, Manfred Reichert, Michael </w:t>
      </w:r>
      <w:proofErr w:type="spellStart"/>
      <w:r w:rsidR="00135370" w:rsidRPr="00A27A69">
        <w:rPr>
          <w:lang w:val="en-US" w:eastAsia="pt-BR"/>
        </w:rPr>
        <w:t>Zimoch</w:t>
      </w:r>
      <w:proofErr w:type="spellEnd"/>
      <w:r w:rsidR="00135370" w:rsidRPr="00A27A69">
        <w:rPr>
          <w:lang w:val="en-US" w:eastAsia="pt-BR"/>
        </w:rPr>
        <w:t xml:space="preserve">, </w:t>
      </w:r>
      <w:proofErr w:type="spellStart"/>
      <w:r w:rsidR="00135370" w:rsidRPr="00A27A69">
        <w:rPr>
          <w:lang w:val="en-US" w:eastAsia="pt-BR"/>
        </w:rPr>
        <w:t>RüdigerPryss</w:t>
      </w:r>
      <w:proofErr w:type="spellEnd"/>
      <w:r w:rsidR="00135370" w:rsidRPr="00A27A69">
        <w:rPr>
          <w:lang w:val="en-US" w:eastAsia="pt-BR"/>
        </w:rPr>
        <w:t xml:space="preserve"> and Manuel </w:t>
      </w:r>
      <w:proofErr w:type="spellStart"/>
      <w:r w:rsidR="00135370" w:rsidRPr="00A27A69">
        <w:rPr>
          <w:lang w:val="en-US" w:eastAsia="pt-BR"/>
        </w:rPr>
        <w:t>Neurau</w:t>
      </w:r>
      <w:r w:rsidR="00135370" w:rsidRPr="00A27A69">
        <w:rPr>
          <w:lang w:val="en-US" w:eastAsia="pt-BR"/>
        </w:rPr>
        <w:lastRenderedPageBreak/>
        <w:t>ter</w:t>
      </w:r>
      <w:proofErr w:type="spellEnd"/>
      <w:r w:rsidR="00135370" w:rsidRPr="00A27A69">
        <w:rPr>
          <w:lang w:val="en-US" w:eastAsia="pt-BR"/>
        </w:rPr>
        <w:t xml:space="preserve"> </w:t>
      </w:r>
      <w:r w:rsidR="00135370" w:rsidRPr="00A27A69">
        <w:rPr>
          <w:lang w:val="en-US"/>
        </w:rPr>
        <w:t xml:space="preserve">with four studies, </w:t>
      </w:r>
      <w:r w:rsidR="002A5B81" w:rsidRPr="00A27A69">
        <w:rPr>
          <w:lang w:val="en-US"/>
        </w:rPr>
        <w:t xml:space="preserve">these studies </w:t>
      </w:r>
      <w:r w:rsidR="002A5B81">
        <w:rPr>
          <w:lang w:val="en-US"/>
        </w:rPr>
        <w:t>are what</w:t>
      </w:r>
      <w:r w:rsidR="00135370" w:rsidRPr="00A27A69">
        <w:rPr>
          <w:lang w:val="en-US"/>
        </w:rPr>
        <w:t xml:space="preserve"> compose a series of experiments of the same research. Study [</w:t>
      </w:r>
      <w:r w:rsidR="00135370">
        <w:rPr>
          <w:lang w:val="en-US"/>
        </w:rPr>
        <w:t>26, 35</w:t>
      </w:r>
      <w:r w:rsidR="00135370" w:rsidRPr="00A27A69">
        <w:rPr>
          <w:lang w:val="en-US"/>
        </w:rPr>
        <w:t xml:space="preserve">] </w:t>
      </w:r>
      <w:r w:rsidR="002A5B81" w:rsidRPr="00A27A69">
        <w:rPr>
          <w:lang w:val="en-US"/>
        </w:rPr>
        <w:t>ha</w:t>
      </w:r>
      <w:r w:rsidR="002A5B81">
        <w:rPr>
          <w:lang w:val="en-US"/>
        </w:rPr>
        <w:t>ve</w:t>
      </w:r>
      <w:r w:rsidR="002A5B81" w:rsidRPr="00A27A69">
        <w:rPr>
          <w:lang w:val="en-US"/>
        </w:rPr>
        <w:t xml:space="preserve"> the most significant number of authors </w:t>
      </w:r>
      <w:r w:rsidR="002A5B81">
        <w:rPr>
          <w:lang w:val="en-US"/>
        </w:rPr>
        <w:t xml:space="preserve">written by </w:t>
      </w:r>
      <w:r w:rsidR="002A5B81" w:rsidRPr="00A27A69">
        <w:rPr>
          <w:lang w:val="en-US"/>
        </w:rPr>
        <w:t xml:space="preserve">the same seven authors. All the authors of the study </w:t>
      </w:r>
      <w:r w:rsidR="00135370" w:rsidRPr="00A27A69">
        <w:rPr>
          <w:lang w:val="en-US"/>
        </w:rPr>
        <w:t>[</w:t>
      </w:r>
      <w:r w:rsidR="00135370" w:rsidRPr="00294F31">
        <w:rPr>
          <w:lang w:val="en-US" w:eastAsia="pt-BR"/>
        </w:rPr>
        <w:t>26</w:t>
      </w:r>
      <w:r w:rsidR="00135370" w:rsidRPr="00A27A69">
        <w:rPr>
          <w:lang w:val="en-US"/>
        </w:rPr>
        <w:t xml:space="preserve">] are authors of at least one other study of the present mapping, being thus considered the German </w:t>
      </w:r>
      <w:r>
        <w:rPr>
          <w:lang w:val="en-US"/>
        </w:rPr>
        <w:t>U</w:t>
      </w:r>
      <w:r w:rsidR="00135370" w:rsidRPr="00A27A69">
        <w:rPr>
          <w:lang w:val="en-US"/>
        </w:rPr>
        <w:t>niversity Ulm the most influential for the research area of the mapping in question.</w:t>
      </w:r>
    </w:p>
    <w:p w14:paraId="3366008D" w14:textId="096F0C68" w:rsidR="00AE22C4" w:rsidRDefault="00AE22C4" w:rsidP="00AE22C4">
      <w:pPr>
        <w:pStyle w:val="heading1"/>
        <w:rPr>
          <w:bCs/>
          <w:color w:val="000000"/>
        </w:rPr>
      </w:pPr>
      <w:proofErr w:type="spellStart"/>
      <w:r w:rsidRPr="00AE22C4">
        <w:rPr>
          <w:bCs/>
          <w:color w:val="000000"/>
        </w:rPr>
        <w:t>Related</w:t>
      </w:r>
      <w:proofErr w:type="spellEnd"/>
      <w:r w:rsidR="00411FF3">
        <w:rPr>
          <w:bCs/>
          <w:color w:val="000000"/>
        </w:rPr>
        <w:t xml:space="preserve"> </w:t>
      </w:r>
      <w:r>
        <w:rPr>
          <w:bCs/>
          <w:color w:val="000000"/>
        </w:rPr>
        <w:t>Works</w:t>
      </w:r>
    </w:p>
    <w:p w14:paraId="6B2FEE06" w14:textId="31B3B799" w:rsidR="00F0283B" w:rsidRPr="00EB1B30" w:rsidRDefault="00F0283B" w:rsidP="005D2BCA">
      <w:pPr>
        <w:ind w:firstLine="0"/>
        <w:rPr>
          <w:lang w:val="en-US"/>
        </w:rPr>
      </w:pPr>
      <w:r w:rsidRPr="00EB1B30">
        <w:rPr>
          <w:lang w:val="en-US"/>
        </w:rPr>
        <w:t>The studies [</w:t>
      </w:r>
      <w:r w:rsidR="00CE507B">
        <w:rPr>
          <w:lang w:val="en-US"/>
        </w:rPr>
        <w:t>49</w:t>
      </w:r>
      <w:r w:rsidR="0043731D">
        <w:rPr>
          <w:lang w:val="en-US"/>
        </w:rPr>
        <w:t>,</w:t>
      </w:r>
      <w:r w:rsidR="00CE507B">
        <w:rPr>
          <w:lang w:val="en-US"/>
        </w:rPr>
        <w:t xml:space="preserve"> 50</w:t>
      </w:r>
      <w:r w:rsidRPr="00EB1B30">
        <w:rPr>
          <w:lang w:val="en-US"/>
        </w:rPr>
        <w:t>] investigate the factors that influence the understanding of process models but do not specifically address the use of do</w:t>
      </w:r>
      <w:r w:rsidR="002A5B81">
        <w:rPr>
          <w:lang w:val="en-US"/>
        </w:rPr>
        <w:t xml:space="preserve"> </w:t>
      </w:r>
      <w:r w:rsidRPr="00EB1B30">
        <w:rPr>
          <w:lang w:val="en-US"/>
        </w:rPr>
        <w:t>eye-tracking as a way of measuring comprehension. However, there is the study [</w:t>
      </w:r>
      <w:r w:rsidR="00CE507B">
        <w:rPr>
          <w:lang w:val="en-US"/>
        </w:rPr>
        <w:t>43</w:t>
      </w:r>
      <w:r w:rsidRPr="00EB1B30">
        <w:rPr>
          <w:lang w:val="en-US"/>
        </w:rPr>
        <w:t>] that verifies the use of eye-tracking technology in software engineering. This study conducts a comprehensive survey that does not explicitly address business process models.</w:t>
      </w:r>
    </w:p>
    <w:p w14:paraId="28CB3CFD" w14:textId="1A256557" w:rsidR="00B01001" w:rsidRPr="00EB1B30" w:rsidRDefault="00B672BE" w:rsidP="00F0283B">
      <w:pPr>
        <w:rPr>
          <w:lang w:val="en-US"/>
        </w:rPr>
      </w:pPr>
      <w:r>
        <w:rPr>
          <w:lang w:val="en-US"/>
        </w:rPr>
        <w:t>Moreover, this research [</w:t>
      </w:r>
      <w:r w:rsidR="00CE507B">
        <w:rPr>
          <w:lang w:val="en-US"/>
        </w:rPr>
        <w:t>43</w:t>
      </w:r>
      <w:r w:rsidR="00F0283B" w:rsidRPr="00EB1B30">
        <w:rPr>
          <w:lang w:val="en-US"/>
        </w:rPr>
        <w:t>] is limited until the year 2014 and with only one search source. After the research by similar studies and in the context already mentioned in work, it was necessary to perform the systematic mapping to know the aspects involved in the understanding of the business process models through techniques and eye-</w:t>
      </w:r>
      <w:proofErr w:type="spellStart"/>
      <w:r w:rsidR="00F0283B" w:rsidRPr="00EB1B30">
        <w:rPr>
          <w:lang w:val="en-US"/>
        </w:rPr>
        <w:t>traking</w:t>
      </w:r>
      <w:proofErr w:type="spellEnd"/>
      <w:r w:rsidR="00F0283B" w:rsidRPr="00EB1B30">
        <w:rPr>
          <w:lang w:val="en-US"/>
        </w:rPr>
        <w:t>.</w:t>
      </w:r>
    </w:p>
    <w:p w14:paraId="17EF8377" w14:textId="61FBFF2F" w:rsidR="00AE22C4" w:rsidRDefault="00AE22C4" w:rsidP="00AE22C4">
      <w:pPr>
        <w:pStyle w:val="heading1"/>
        <w:rPr>
          <w:bCs/>
          <w:color w:val="000000"/>
        </w:rPr>
      </w:pPr>
      <w:proofErr w:type="spellStart"/>
      <w:r w:rsidRPr="00AE22C4">
        <w:rPr>
          <w:bCs/>
          <w:color w:val="000000"/>
        </w:rPr>
        <w:t>Conclusions</w:t>
      </w:r>
      <w:proofErr w:type="spellEnd"/>
      <w:r w:rsidR="00F0283B">
        <w:rPr>
          <w:bCs/>
          <w:color w:val="000000"/>
        </w:rPr>
        <w:t xml:space="preserve"> </w:t>
      </w:r>
      <w:proofErr w:type="spellStart"/>
      <w:r w:rsidRPr="00AE22C4">
        <w:rPr>
          <w:bCs/>
          <w:color w:val="000000"/>
        </w:rPr>
        <w:t>and</w:t>
      </w:r>
      <w:proofErr w:type="spellEnd"/>
      <w:r w:rsidR="00F0283B">
        <w:rPr>
          <w:bCs/>
          <w:color w:val="000000"/>
        </w:rPr>
        <w:t xml:space="preserve"> </w:t>
      </w:r>
      <w:r>
        <w:rPr>
          <w:bCs/>
          <w:color w:val="000000"/>
        </w:rPr>
        <w:t>F</w:t>
      </w:r>
      <w:r w:rsidRPr="00AE22C4">
        <w:rPr>
          <w:bCs/>
          <w:color w:val="000000"/>
        </w:rPr>
        <w:t>uture</w:t>
      </w:r>
      <w:r w:rsidR="00F0283B">
        <w:rPr>
          <w:bCs/>
          <w:color w:val="000000"/>
        </w:rPr>
        <w:t xml:space="preserve"> </w:t>
      </w:r>
      <w:r>
        <w:rPr>
          <w:bCs/>
          <w:color w:val="000000"/>
        </w:rPr>
        <w:t>W</w:t>
      </w:r>
      <w:r w:rsidRPr="00AE22C4">
        <w:rPr>
          <w:bCs/>
          <w:color w:val="000000"/>
        </w:rPr>
        <w:t>ork</w:t>
      </w:r>
      <w:r w:rsidR="002A5B81">
        <w:rPr>
          <w:bCs/>
          <w:color w:val="000000"/>
        </w:rPr>
        <w:t>s</w:t>
      </w:r>
    </w:p>
    <w:p w14:paraId="3DC5C13A" w14:textId="4829CDE3" w:rsidR="0026060A" w:rsidRPr="0026060A" w:rsidRDefault="002A5B81" w:rsidP="0026060A">
      <w:pPr>
        <w:ind w:firstLine="0"/>
        <w:rPr>
          <w:lang w:val="en-US"/>
        </w:rPr>
      </w:pPr>
      <w:r w:rsidRPr="00A27A69">
        <w:rPr>
          <w:lang w:val="en-US"/>
        </w:rPr>
        <w:t xml:space="preserve">The goal of this paper is to provide a comprehensive overview </w:t>
      </w:r>
      <w:r>
        <w:rPr>
          <w:lang w:val="en-US"/>
        </w:rPr>
        <w:t>on the</w:t>
      </w:r>
      <w:r w:rsidRPr="00A27A69">
        <w:rPr>
          <w:lang w:val="en-US"/>
        </w:rPr>
        <w:t xml:space="preserve"> evaluation of understanding process models through eye-tracking techniques. </w:t>
      </w:r>
      <w:r w:rsidR="0026060A" w:rsidRPr="0026060A">
        <w:rPr>
          <w:lang w:val="en-US"/>
        </w:rPr>
        <w:t>To achieve this, a systematic mapping study</w:t>
      </w:r>
      <w:r w:rsidR="00E13837">
        <w:rPr>
          <w:lang w:val="en-US"/>
        </w:rPr>
        <w:t xml:space="preserve"> </w:t>
      </w:r>
      <w:r w:rsidR="00E13837">
        <w:rPr>
          <w:lang w:val="en-US"/>
        </w:rPr>
        <w:t>was performed</w:t>
      </w:r>
      <w:r w:rsidR="0026060A" w:rsidRPr="0026060A">
        <w:rPr>
          <w:lang w:val="en-US"/>
        </w:rPr>
        <w:t xml:space="preserve"> to find empirical evidence about how the eye-tracking technology has been applied in the understanding of the business process models. The result is an overview of the current practice of eye-tracking in business process models, both </w:t>
      </w:r>
      <w:r w:rsidR="00E13837" w:rsidRPr="00A27A69">
        <w:rPr>
          <w:lang w:val="en-US"/>
        </w:rPr>
        <w:t>industr</w:t>
      </w:r>
      <w:r w:rsidR="00E13837">
        <w:rPr>
          <w:lang w:val="en-US"/>
        </w:rPr>
        <w:t xml:space="preserve">ially </w:t>
      </w:r>
      <w:r w:rsidR="0026060A" w:rsidRPr="0026060A">
        <w:rPr>
          <w:lang w:val="en-US"/>
        </w:rPr>
        <w:t xml:space="preserve">and </w:t>
      </w:r>
      <w:r w:rsidR="00E13837" w:rsidRPr="00A27A69">
        <w:rPr>
          <w:lang w:val="en-US"/>
        </w:rPr>
        <w:t>academi</w:t>
      </w:r>
      <w:r w:rsidR="00E13837">
        <w:rPr>
          <w:lang w:val="en-US"/>
        </w:rPr>
        <w:t>c</w:t>
      </w:r>
      <w:r w:rsidR="00E13837" w:rsidRPr="00A27A69">
        <w:rPr>
          <w:lang w:val="en-US"/>
        </w:rPr>
        <w:t>a</w:t>
      </w:r>
      <w:r w:rsidR="00E13837">
        <w:rPr>
          <w:lang w:val="en-US"/>
        </w:rPr>
        <w:t>lly</w:t>
      </w:r>
      <w:r w:rsidR="0026060A" w:rsidRPr="0026060A">
        <w:rPr>
          <w:lang w:val="en-US"/>
        </w:rPr>
        <w:t>. The evidence found indicates that the selected studies are strongly concerned with the understanding of process models, but few of them [</w:t>
      </w:r>
      <w:r w:rsidR="003D3657">
        <w:rPr>
          <w:lang w:val="en-US"/>
        </w:rPr>
        <w:t>30</w:t>
      </w:r>
      <w:r w:rsidR="0043731D">
        <w:rPr>
          <w:lang w:val="en-US"/>
        </w:rPr>
        <w:t>,</w:t>
      </w:r>
      <w:r w:rsidR="003D3657">
        <w:rPr>
          <w:lang w:val="en-US"/>
        </w:rPr>
        <w:t xml:space="preserve"> 35</w:t>
      </w:r>
      <w:r w:rsidR="0026060A" w:rsidRPr="0026060A">
        <w:rPr>
          <w:lang w:val="en-US"/>
        </w:rPr>
        <w:t xml:space="preserve">] </w:t>
      </w:r>
      <w:r w:rsidR="00E13837">
        <w:rPr>
          <w:lang w:val="en-US"/>
        </w:rPr>
        <w:t xml:space="preserve">are </w:t>
      </w:r>
      <w:r w:rsidR="0026060A" w:rsidRPr="0026060A">
        <w:rPr>
          <w:lang w:val="en-US"/>
        </w:rPr>
        <w:t>concerned with the analysis of DBP understanding in the modeling task. Also, it was possible to verify that there is no standardization about the use of eye-tracking technology in the analysis of the process models. Although there is a standardization of terms used in the use of eye-tracking, e.g.</w:t>
      </w:r>
      <w:r w:rsidR="00E13837">
        <w:rPr>
          <w:lang w:val="en-US"/>
        </w:rPr>
        <w:t xml:space="preserve"> </w:t>
      </w:r>
      <w:r w:rsidR="00E13837">
        <w:rPr>
          <w:lang w:val="en-US"/>
        </w:rPr>
        <w:t>for instance</w:t>
      </w:r>
      <w:r w:rsidR="0026060A" w:rsidRPr="0026060A">
        <w:rPr>
          <w:lang w:val="en-US"/>
        </w:rPr>
        <w:t>, ocular, sacral, sweep path, duration and attempt-pill [</w:t>
      </w:r>
      <w:r w:rsidR="003D3657">
        <w:rPr>
          <w:lang w:val="en-US"/>
        </w:rPr>
        <w:t>23</w:t>
      </w:r>
      <w:r w:rsidR="0043731D">
        <w:rPr>
          <w:lang w:val="en-US"/>
        </w:rPr>
        <w:t>,</w:t>
      </w:r>
      <w:r w:rsidR="003D3657">
        <w:rPr>
          <w:lang w:val="en-US"/>
        </w:rPr>
        <w:t xml:space="preserve"> 26</w:t>
      </w:r>
      <w:r w:rsidR="0043731D">
        <w:rPr>
          <w:lang w:val="en-US"/>
        </w:rPr>
        <w:t>,</w:t>
      </w:r>
      <w:r w:rsidR="003D3657">
        <w:rPr>
          <w:lang w:val="en-US"/>
        </w:rPr>
        <w:t xml:space="preserve"> 27</w:t>
      </w:r>
      <w:r w:rsidR="0043731D">
        <w:rPr>
          <w:lang w:val="en-US"/>
        </w:rPr>
        <w:t>,</w:t>
      </w:r>
      <w:r w:rsidR="003D3657">
        <w:rPr>
          <w:lang w:val="en-US"/>
        </w:rPr>
        <w:t xml:space="preserve"> 28</w:t>
      </w:r>
      <w:r w:rsidR="0026060A" w:rsidRPr="0026060A">
        <w:rPr>
          <w:lang w:val="en-US"/>
        </w:rPr>
        <w:t>].</w:t>
      </w:r>
    </w:p>
    <w:p w14:paraId="06B22D1A" w14:textId="1B944097" w:rsidR="008F4AB1" w:rsidRPr="005872F7" w:rsidRDefault="0026060A" w:rsidP="00AB103B">
      <w:pPr>
        <w:rPr>
          <w:sz w:val="24"/>
          <w:szCs w:val="24"/>
          <w:lang w:val="en-US"/>
        </w:rPr>
      </w:pPr>
      <w:r w:rsidRPr="0026060A">
        <w:rPr>
          <w:lang w:val="en-US"/>
        </w:rPr>
        <w:t>These issues identified can be used to offer a research agenda</w:t>
      </w:r>
      <w:r w:rsidR="00E13837">
        <w:rPr>
          <w:lang w:val="en-US"/>
        </w:rPr>
        <w:t>.</w:t>
      </w:r>
      <w:r w:rsidR="00E13837" w:rsidRPr="00E13837">
        <w:rPr>
          <w:lang w:val="en-US"/>
        </w:rPr>
        <w:t xml:space="preserve"> </w:t>
      </w:r>
      <w:proofErr w:type="gramStart"/>
      <w:r w:rsidR="00E13837" w:rsidRPr="0026060A">
        <w:rPr>
          <w:lang w:val="en-US"/>
        </w:rPr>
        <w:t>In</w:t>
      </w:r>
      <w:proofErr w:type="gramEnd"/>
      <w:r w:rsidR="00E13837" w:rsidRPr="0026060A">
        <w:rPr>
          <w:lang w:val="en-US"/>
        </w:rPr>
        <w:t xml:space="preserve"> </w:t>
      </w:r>
      <w:r w:rsidR="00E13837">
        <w:rPr>
          <w:lang w:val="en-US"/>
        </w:rPr>
        <w:t xml:space="preserve">works intended for the </w:t>
      </w:r>
      <w:r w:rsidR="00E13837" w:rsidRPr="0026060A">
        <w:rPr>
          <w:lang w:val="en-US"/>
        </w:rPr>
        <w:t>near future</w:t>
      </w:r>
      <w:r w:rsidRPr="0026060A">
        <w:rPr>
          <w:lang w:val="en-US"/>
        </w:rPr>
        <w:t xml:space="preserve">, we will focus our research on the </w:t>
      </w:r>
      <w:r w:rsidR="00E13837" w:rsidRPr="0026060A">
        <w:rPr>
          <w:lang w:val="en-US"/>
        </w:rPr>
        <w:t xml:space="preserve">systematization </w:t>
      </w:r>
      <w:r w:rsidRPr="0026060A">
        <w:rPr>
          <w:lang w:val="en-US"/>
        </w:rPr>
        <w:t xml:space="preserve">of the manner in which an evaluation with an eye-tracking should be built. Also, we will contribute to improve the state of practice with the conduction of controlled experiments to evaluate </w:t>
      </w:r>
      <w:r w:rsidR="00E13837">
        <w:rPr>
          <w:lang w:val="en-US"/>
        </w:rPr>
        <w:t>the understanding of business process modeling on the fly</w:t>
      </w:r>
      <w:r w:rsidRPr="0026060A">
        <w:rPr>
          <w:lang w:val="en-US"/>
        </w:rPr>
        <w:t>.</w:t>
      </w:r>
      <w:r w:rsidRPr="0026060A" w:rsidDel="0026060A">
        <w:rPr>
          <w:lang w:val="en-US"/>
        </w:rPr>
        <w:t xml:space="preserve"> </w:t>
      </w:r>
    </w:p>
    <w:p w14:paraId="50D67D6D" w14:textId="77777777" w:rsidR="00FA4D27" w:rsidRDefault="009B2539" w:rsidP="00FA4D27">
      <w:pPr>
        <w:pStyle w:val="heading1"/>
        <w:numPr>
          <w:ilvl w:val="0"/>
          <w:numId w:val="0"/>
        </w:numPr>
        <w:ind w:left="567" w:hanging="567"/>
      </w:pPr>
      <w:proofErr w:type="spellStart"/>
      <w:r>
        <w:t>References</w:t>
      </w:r>
      <w:proofErr w:type="spellEnd"/>
    </w:p>
    <w:p w14:paraId="4F969A02" w14:textId="7812CFA3" w:rsidR="0067710C" w:rsidRPr="003D002E" w:rsidRDefault="003252CE" w:rsidP="003D002E">
      <w:pPr>
        <w:pStyle w:val="referenceitem"/>
        <w:rPr>
          <w:lang w:val="en-US"/>
        </w:rPr>
      </w:pPr>
      <w:bookmarkStart w:id="18" w:name="_Ref8459901"/>
      <w:proofErr w:type="spellStart"/>
      <w:r w:rsidRPr="0067710C">
        <w:rPr>
          <w:lang w:val="en-US"/>
        </w:rPr>
        <w:t>Vaknin</w:t>
      </w:r>
      <w:proofErr w:type="spellEnd"/>
      <w:r w:rsidR="0067710C" w:rsidRPr="0067710C">
        <w:rPr>
          <w:lang w:val="en-US"/>
        </w:rPr>
        <w:t xml:space="preserve">, M.; </w:t>
      </w:r>
      <w:proofErr w:type="spellStart"/>
      <w:r w:rsidRPr="0067710C">
        <w:rPr>
          <w:lang w:val="en-US"/>
        </w:rPr>
        <w:t>filipowska</w:t>
      </w:r>
      <w:proofErr w:type="spellEnd"/>
      <w:r w:rsidR="0067710C" w:rsidRPr="0067710C">
        <w:rPr>
          <w:lang w:val="en-US"/>
        </w:rPr>
        <w:t>, A.</w:t>
      </w:r>
      <w:r w:rsidR="00243E74">
        <w:rPr>
          <w:lang w:val="en-US"/>
        </w:rPr>
        <w:t>:</w:t>
      </w:r>
      <w:r w:rsidR="0067710C" w:rsidRPr="0067710C">
        <w:rPr>
          <w:lang w:val="en-US"/>
        </w:rPr>
        <w:t xml:space="preserve"> Information Quality Framework for the Design and Validation of Data Flow Within Business Processes - Position Paper. In: </w:t>
      </w:r>
      <w:r w:rsidR="003D002E" w:rsidRPr="003D002E">
        <w:rPr>
          <w:lang w:val="en-US"/>
        </w:rPr>
        <w:t>International Conference on Business Information Systems</w:t>
      </w:r>
      <w:r w:rsidR="0067710C" w:rsidRPr="003D002E">
        <w:rPr>
          <w:lang w:val="en-US"/>
        </w:rPr>
        <w:t xml:space="preserve">, </w:t>
      </w:r>
      <w:r w:rsidR="003D002E">
        <w:rPr>
          <w:lang w:val="en-US"/>
        </w:rPr>
        <w:t>v</w:t>
      </w:r>
      <w:r w:rsidR="00243E74" w:rsidRPr="003D002E">
        <w:rPr>
          <w:lang w:val="en-US"/>
        </w:rPr>
        <w:t>ol</w:t>
      </w:r>
      <w:r w:rsidR="003D002E">
        <w:rPr>
          <w:lang w:val="en-US"/>
        </w:rPr>
        <w:t>.</w:t>
      </w:r>
      <w:r w:rsidR="0067710C" w:rsidRPr="003D002E">
        <w:rPr>
          <w:lang w:val="en-US"/>
        </w:rPr>
        <w:t xml:space="preserve"> 8787</w:t>
      </w:r>
      <w:r w:rsidR="00243E74" w:rsidRPr="003D002E">
        <w:rPr>
          <w:lang w:val="en-US"/>
        </w:rPr>
        <w:t xml:space="preserve">, </w:t>
      </w:r>
      <w:r w:rsidR="0067710C" w:rsidRPr="003D002E">
        <w:rPr>
          <w:lang w:val="en-US"/>
        </w:rPr>
        <w:t>p</w:t>
      </w:r>
      <w:r w:rsidR="003D002E">
        <w:rPr>
          <w:lang w:val="en-US"/>
        </w:rPr>
        <w:t>p</w:t>
      </w:r>
      <w:r w:rsidR="0067710C" w:rsidRPr="003D002E">
        <w:rPr>
          <w:lang w:val="en-US"/>
        </w:rPr>
        <w:t>. 158–168</w:t>
      </w:r>
      <w:bookmarkEnd w:id="18"/>
      <w:r w:rsidR="003D002E">
        <w:rPr>
          <w:lang w:val="en-US"/>
        </w:rPr>
        <w:t xml:space="preserve">, </w:t>
      </w:r>
      <w:r w:rsidR="003D002E" w:rsidRPr="003D002E">
        <w:rPr>
          <w:lang w:val="en-US"/>
        </w:rPr>
        <w:t>Greece</w:t>
      </w:r>
      <w:r w:rsidR="00EC0429">
        <w:rPr>
          <w:lang w:val="en-US"/>
        </w:rPr>
        <w:t>,</w:t>
      </w:r>
      <w:r w:rsidR="003D002E" w:rsidRPr="003D002E">
        <w:rPr>
          <w:lang w:val="en-US"/>
        </w:rPr>
        <w:t xml:space="preserve"> Springer</w:t>
      </w:r>
      <w:r w:rsidR="00EC0429">
        <w:rPr>
          <w:lang w:val="en-US"/>
        </w:rPr>
        <w:t>,</w:t>
      </w:r>
      <w:r w:rsidR="003D002E" w:rsidRPr="003D002E">
        <w:rPr>
          <w:lang w:val="en-US"/>
        </w:rPr>
        <w:t xml:space="preserve"> </w:t>
      </w:r>
      <w:r w:rsidR="00243E74" w:rsidRPr="003D002E">
        <w:rPr>
          <w:lang w:val="en-US"/>
        </w:rPr>
        <w:t>(2017).</w:t>
      </w:r>
    </w:p>
    <w:p w14:paraId="5F9F2FA4" w14:textId="77777777" w:rsidR="00E3431F" w:rsidRPr="00E3431F" w:rsidRDefault="003252CE" w:rsidP="00E3431F">
      <w:pPr>
        <w:pStyle w:val="referenceitem"/>
      </w:pPr>
      <w:bookmarkStart w:id="19" w:name="_Ref8461158"/>
      <w:r w:rsidRPr="000A5258">
        <w:rPr>
          <w:lang w:val="en-US"/>
        </w:rPr>
        <w:lastRenderedPageBreak/>
        <w:t>Alotaibi</w:t>
      </w:r>
      <w:r w:rsidR="008360E5" w:rsidRPr="007B44C5">
        <w:rPr>
          <w:lang w:val="en-US"/>
        </w:rPr>
        <w:t xml:space="preserve">, Y.; </w:t>
      </w:r>
      <w:r w:rsidRPr="000A5258">
        <w:rPr>
          <w:lang w:val="en-US"/>
        </w:rPr>
        <w:t>Liu</w:t>
      </w:r>
      <w:r w:rsidR="008360E5" w:rsidRPr="007B44C5">
        <w:rPr>
          <w:lang w:val="en-US"/>
        </w:rPr>
        <w:t>, F.</w:t>
      </w:r>
      <w:r w:rsidR="00243E74">
        <w:rPr>
          <w:lang w:val="en-US"/>
        </w:rPr>
        <w:t>:</w:t>
      </w:r>
      <w:r w:rsidR="0001619C">
        <w:rPr>
          <w:lang w:val="en-US"/>
        </w:rPr>
        <w:t xml:space="preserve"> </w:t>
      </w:r>
      <w:r w:rsidR="00E3431F" w:rsidRPr="007B44C5">
        <w:rPr>
          <w:lang w:val="en-US"/>
        </w:rPr>
        <w:t xml:space="preserve">Survey of business process management: challenges and solutions. </w:t>
      </w:r>
      <w:r w:rsidR="00E3431F" w:rsidRPr="00E3431F">
        <w:t xml:space="preserve">Enterprise </w:t>
      </w:r>
      <w:proofErr w:type="spellStart"/>
      <w:r w:rsidR="00E3431F" w:rsidRPr="00E3431F">
        <w:t>Information</w:t>
      </w:r>
      <w:proofErr w:type="spellEnd"/>
      <w:r w:rsidR="00E3431F" w:rsidRPr="00E3431F">
        <w:t xml:space="preserve"> Systems, </w:t>
      </w:r>
      <w:r w:rsidR="003D002E">
        <w:t>11(8)</w:t>
      </w:r>
      <w:r w:rsidR="00E3431F" w:rsidRPr="00E3431F">
        <w:t xml:space="preserve">, </w:t>
      </w:r>
      <w:r w:rsidR="003D002E" w:rsidRPr="003D002E">
        <w:t>1119-1153</w:t>
      </w:r>
      <w:r w:rsidR="00E3431F" w:rsidRPr="00E3431F">
        <w:t xml:space="preserve"> (2016).</w:t>
      </w:r>
      <w:bookmarkEnd w:id="19"/>
    </w:p>
    <w:p w14:paraId="78F39C83" w14:textId="77777777" w:rsidR="00E3431F" w:rsidRPr="00E3431F" w:rsidRDefault="003252CE" w:rsidP="00E3431F">
      <w:pPr>
        <w:pStyle w:val="referenceitem"/>
      </w:pPr>
      <w:bookmarkStart w:id="20" w:name="_Ref8462856"/>
      <w:r w:rsidRPr="007B44C5">
        <w:rPr>
          <w:lang w:val="en-US"/>
        </w:rPr>
        <w:t>Melcher</w:t>
      </w:r>
      <w:r w:rsidR="008360E5" w:rsidRPr="007B44C5">
        <w:rPr>
          <w:lang w:val="en-US"/>
        </w:rPr>
        <w:t xml:space="preserve">, J.; </w:t>
      </w:r>
      <w:proofErr w:type="spellStart"/>
      <w:r>
        <w:rPr>
          <w:lang w:val="en-US"/>
        </w:rPr>
        <w:t>S</w:t>
      </w:r>
      <w:r w:rsidRPr="007B44C5">
        <w:rPr>
          <w:lang w:val="en-US"/>
        </w:rPr>
        <w:t>eese</w:t>
      </w:r>
      <w:proofErr w:type="spellEnd"/>
      <w:r w:rsidR="008360E5" w:rsidRPr="007B44C5">
        <w:rPr>
          <w:lang w:val="en-US"/>
        </w:rPr>
        <w:t>, D</w:t>
      </w:r>
      <w:r w:rsidR="00E3431F" w:rsidRPr="007B44C5">
        <w:rPr>
          <w:lang w:val="en-US"/>
        </w:rPr>
        <w:t>.</w:t>
      </w:r>
      <w:r w:rsidR="00243E74">
        <w:rPr>
          <w:lang w:val="en-US"/>
        </w:rPr>
        <w:t>:</w:t>
      </w:r>
      <w:r w:rsidR="00E3431F" w:rsidRPr="007B44C5">
        <w:rPr>
          <w:lang w:val="en-US"/>
        </w:rPr>
        <w:t xml:space="preserve"> Towards validating prediction systems for process understandability: Measuring process understandability. </w:t>
      </w:r>
      <w:proofErr w:type="spellStart"/>
      <w:r w:rsidR="00E3431F" w:rsidRPr="00E3431F">
        <w:t>Proceedingsofthe</w:t>
      </w:r>
      <w:proofErr w:type="spellEnd"/>
      <w:r w:rsidR="00E3431F" w:rsidRPr="00E3431F">
        <w:t xml:space="preserve"> 2008 10th SYNASC 2008. </w:t>
      </w:r>
      <w:proofErr w:type="spellStart"/>
      <w:r w:rsidR="00E3431F" w:rsidRPr="00E3431F">
        <w:t>Anais.Timisoara</w:t>
      </w:r>
      <w:proofErr w:type="spellEnd"/>
      <w:r w:rsidR="00E3431F" w:rsidRPr="00E3431F">
        <w:t>: IEEE, (2008).</w:t>
      </w:r>
      <w:bookmarkEnd w:id="20"/>
    </w:p>
    <w:p w14:paraId="34C84A0C" w14:textId="77777777" w:rsidR="00E3431F" w:rsidRDefault="003252CE" w:rsidP="00E3431F">
      <w:pPr>
        <w:pStyle w:val="referenceitem"/>
      </w:pPr>
      <w:bookmarkStart w:id="21" w:name="_Ref8462919"/>
      <w:r w:rsidRPr="007B44C5">
        <w:rPr>
          <w:lang w:val="en-US"/>
        </w:rPr>
        <w:t>Jiménez-</w:t>
      </w:r>
      <w:proofErr w:type="spellStart"/>
      <w:r w:rsidRPr="007B44C5">
        <w:rPr>
          <w:lang w:val="en-US"/>
        </w:rPr>
        <w:t>ramírez</w:t>
      </w:r>
      <w:proofErr w:type="spellEnd"/>
      <w:r w:rsidR="008360E5" w:rsidRPr="007B44C5">
        <w:rPr>
          <w:lang w:val="en-US"/>
        </w:rPr>
        <w:t xml:space="preserve">, A.; </w:t>
      </w:r>
      <w:r>
        <w:rPr>
          <w:lang w:val="en-US"/>
        </w:rPr>
        <w:t>W</w:t>
      </w:r>
      <w:r w:rsidRPr="007B44C5">
        <w:rPr>
          <w:lang w:val="en-US"/>
        </w:rPr>
        <w:t>eber</w:t>
      </w:r>
      <w:r w:rsidR="008360E5" w:rsidRPr="007B44C5">
        <w:rPr>
          <w:lang w:val="en-US"/>
        </w:rPr>
        <w:t xml:space="preserve">, B.; </w:t>
      </w:r>
      <w:r>
        <w:rPr>
          <w:lang w:val="en-US"/>
        </w:rPr>
        <w:t>B</w:t>
      </w:r>
      <w:r w:rsidRPr="007B44C5">
        <w:rPr>
          <w:lang w:val="en-US"/>
        </w:rPr>
        <w:t>arba</w:t>
      </w:r>
      <w:r w:rsidR="008360E5" w:rsidRPr="007B44C5">
        <w:rPr>
          <w:lang w:val="en-US"/>
        </w:rPr>
        <w:t xml:space="preserve">, I.; </w:t>
      </w:r>
      <w:r>
        <w:rPr>
          <w:lang w:val="en-US"/>
        </w:rPr>
        <w:t>D</w:t>
      </w:r>
      <w:r w:rsidRPr="007B44C5">
        <w:rPr>
          <w:lang w:val="en-US"/>
        </w:rPr>
        <w:t xml:space="preserve">el </w:t>
      </w:r>
      <w:r>
        <w:rPr>
          <w:lang w:val="en-US"/>
        </w:rPr>
        <w:t>V</w:t>
      </w:r>
      <w:r w:rsidRPr="007B44C5">
        <w:rPr>
          <w:lang w:val="en-US"/>
        </w:rPr>
        <w:t>alle</w:t>
      </w:r>
      <w:r w:rsidR="008360E5" w:rsidRPr="007B44C5">
        <w:rPr>
          <w:lang w:val="en-US"/>
        </w:rPr>
        <w:t>, C</w:t>
      </w:r>
      <w:r w:rsidR="00E3431F" w:rsidRPr="007B44C5">
        <w:rPr>
          <w:lang w:val="en-US"/>
        </w:rPr>
        <w:t>.</w:t>
      </w:r>
      <w:r w:rsidR="00E5507A">
        <w:rPr>
          <w:lang w:val="en-US"/>
        </w:rPr>
        <w:t>:</w:t>
      </w:r>
      <w:r w:rsidR="00E3431F" w:rsidRPr="007B44C5">
        <w:rPr>
          <w:lang w:val="en-US"/>
        </w:rPr>
        <w:t xml:space="preserve"> Generating optimized configurable business process models in scenarios subject to uncertainty. </w:t>
      </w:r>
      <w:proofErr w:type="spellStart"/>
      <w:r w:rsidR="00E3431F" w:rsidRPr="00E3431F">
        <w:t>Informationand</w:t>
      </w:r>
      <w:proofErr w:type="spellEnd"/>
      <w:r w:rsidR="00E3431F" w:rsidRPr="00E3431F">
        <w:t xml:space="preserve"> Software Technology, v</w:t>
      </w:r>
      <w:r w:rsidR="00E5507A">
        <w:t>ol</w:t>
      </w:r>
      <w:r w:rsidR="00E3431F" w:rsidRPr="00E3431F">
        <w:t>. 57, n. 1, p</w:t>
      </w:r>
      <w:r w:rsidR="00E5507A">
        <w:t>p</w:t>
      </w:r>
      <w:r w:rsidR="00E3431F" w:rsidRPr="00E3431F">
        <w:t>. 571–594, (2015).</w:t>
      </w:r>
      <w:bookmarkEnd w:id="21"/>
    </w:p>
    <w:p w14:paraId="02CD7CF7" w14:textId="6FCDC23C" w:rsidR="000E6F72" w:rsidRPr="009B7C48" w:rsidRDefault="003252CE" w:rsidP="000E6F72">
      <w:pPr>
        <w:pStyle w:val="referenceitem"/>
        <w:rPr>
          <w:lang w:val="en-US"/>
        </w:rPr>
      </w:pPr>
      <w:bookmarkStart w:id="22" w:name="_Ref8463148"/>
      <w:proofErr w:type="spellStart"/>
      <w:r w:rsidRPr="009B7C48">
        <w:rPr>
          <w:lang w:val="en-US"/>
        </w:rPr>
        <w:t>Unterkalmsteiner</w:t>
      </w:r>
      <w:proofErr w:type="spellEnd"/>
      <w:r w:rsidR="009B7C48" w:rsidRPr="009B7C48">
        <w:rPr>
          <w:lang w:val="en-US"/>
        </w:rPr>
        <w:t xml:space="preserve">, M.; </w:t>
      </w:r>
      <w:proofErr w:type="spellStart"/>
      <w:r>
        <w:rPr>
          <w:lang w:val="en-US"/>
        </w:rPr>
        <w:t>G</w:t>
      </w:r>
      <w:r w:rsidRPr="009B7C48">
        <w:rPr>
          <w:lang w:val="en-US"/>
        </w:rPr>
        <w:t>orschek</w:t>
      </w:r>
      <w:proofErr w:type="spellEnd"/>
      <w:r w:rsidR="009B7C48" w:rsidRPr="009B7C48">
        <w:rPr>
          <w:lang w:val="en-US"/>
        </w:rPr>
        <w:t xml:space="preserve">, T.; </w:t>
      </w:r>
      <w:r>
        <w:rPr>
          <w:lang w:val="en-US"/>
        </w:rPr>
        <w:t>I</w:t>
      </w:r>
      <w:r w:rsidRPr="009B7C48">
        <w:rPr>
          <w:lang w:val="en-US"/>
        </w:rPr>
        <w:t>slam</w:t>
      </w:r>
      <w:r w:rsidR="009B7C48" w:rsidRPr="009B7C48">
        <w:rPr>
          <w:lang w:val="en-US"/>
        </w:rPr>
        <w:t xml:space="preserve">, A.K.M.M.; </w:t>
      </w:r>
      <w:r>
        <w:rPr>
          <w:lang w:val="en-US"/>
        </w:rPr>
        <w:t>C</w:t>
      </w:r>
      <w:r w:rsidRPr="009B7C48">
        <w:rPr>
          <w:lang w:val="en-US"/>
        </w:rPr>
        <w:t>heng</w:t>
      </w:r>
      <w:r w:rsidR="009B7C48" w:rsidRPr="009B7C48">
        <w:rPr>
          <w:lang w:val="en-US"/>
        </w:rPr>
        <w:t xml:space="preserve">, C. K.; </w:t>
      </w:r>
      <w:proofErr w:type="spellStart"/>
      <w:r>
        <w:rPr>
          <w:lang w:val="en-US"/>
        </w:rPr>
        <w:t>P</w:t>
      </w:r>
      <w:r w:rsidRPr="009B7C48">
        <w:rPr>
          <w:lang w:val="en-US"/>
        </w:rPr>
        <w:t>ermadi</w:t>
      </w:r>
      <w:proofErr w:type="spellEnd"/>
      <w:r w:rsidR="009B7C48" w:rsidRPr="009B7C48">
        <w:rPr>
          <w:lang w:val="en-US"/>
        </w:rPr>
        <w:t xml:space="preserve">, R. B.; </w:t>
      </w:r>
      <w:r>
        <w:rPr>
          <w:lang w:val="en-US"/>
        </w:rPr>
        <w:t>F</w:t>
      </w:r>
      <w:r w:rsidRPr="009B7C48">
        <w:rPr>
          <w:lang w:val="en-US"/>
        </w:rPr>
        <w:t>eldt</w:t>
      </w:r>
      <w:r w:rsidR="009B7C48" w:rsidRPr="009B7C48">
        <w:rPr>
          <w:lang w:val="en-US"/>
        </w:rPr>
        <w:t>, R.</w:t>
      </w:r>
      <w:r w:rsidR="00E5507A">
        <w:rPr>
          <w:lang w:val="en-US"/>
        </w:rPr>
        <w:t>:</w:t>
      </w:r>
      <w:r w:rsidR="009B7C48" w:rsidRPr="009B7C48">
        <w:rPr>
          <w:lang w:val="en-US"/>
        </w:rPr>
        <w:t xml:space="preserve"> Evaluation and Measurement of Software Process Improvement</w:t>
      </w:r>
      <w:r w:rsidR="004B0494">
        <w:rPr>
          <w:lang w:val="en-US"/>
        </w:rPr>
        <w:t xml:space="preserve">: </w:t>
      </w:r>
      <w:r w:rsidR="009B7C48" w:rsidRPr="009B7C48">
        <w:rPr>
          <w:lang w:val="en-US"/>
        </w:rPr>
        <w:t>A Systematic Literature Review, IEEE Transactions on Software Engineering, v</w:t>
      </w:r>
      <w:r w:rsidR="00E5507A">
        <w:rPr>
          <w:lang w:val="en-US"/>
        </w:rPr>
        <w:t>ol</w:t>
      </w:r>
      <w:r w:rsidR="009B7C48" w:rsidRPr="009B7C48">
        <w:rPr>
          <w:lang w:val="en-US"/>
        </w:rPr>
        <w:t>. 38, p. 398</w:t>
      </w:r>
      <w:r w:rsidR="004B0494">
        <w:rPr>
          <w:lang w:val="en-US"/>
        </w:rPr>
        <w:t>-</w:t>
      </w:r>
      <w:r w:rsidR="009B7C48" w:rsidRPr="009B7C48">
        <w:rPr>
          <w:lang w:val="en-US"/>
        </w:rPr>
        <w:t>424</w:t>
      </w:r>
      <w:r w:rsidR="00E5507A">
        <w:rPr>
          <w:lang w:val="en-US"/>
        </w:rPr>
        <w:t xml:space="preserve"> (</w:t>
      </w:r>
      <w:r w:rsidR="009B7C48" w:rsidRPr="009B7C48">
        <w:rPr>
          <w:lang w:val="en-US"/>
        </w:rPr>
        <w:t>2011</w:t>
      </w:r>
      <w:r w:rsidR="00E5507A">
        <w:rPr>
          <w:lang w:val="en-US"/>
        </w:rPr>
        <w:t>)</w:t>
      </w:r>
      <w:r w:rsidR="009B7C48" w:rsidRPr="009B7C48">
        <w:rPr>
          <w:lang w:val="en-US"/>
        </w:rPr>
        <w:t>.</w:t>
      </w:r>
      <w:bookmarkEnd w:id="22"/>
    </w:p>
    <w:p w14:paraId="203FB19A" w14:textId="77777777" w:rsidR="006B5EF3" w:rsidRPr="00327E69" w:rsidRDefault="00F911A9" w:rsidP="006B5EF3">
      <w:pPr>
        <w:pStyle w:val="referenceitem"/>
      </w:pPr>
      <w:bookmarkStart w:id="23" w:name="_Ref8463339"/>
      <w:r>
        <w:rPr>
          <w:lang w:val="en-US"/>
        </w:rPr>
        <w:t>G</w:t>
      </w:r>
      <w:r w:rsidRPr="009B7C48">
        <w:rPr>
          <w:lang w:val="en-US"/>
        </w:rPr>
        <w:t>ibson</w:t>
      </w:r>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L.; </w:t>
      </w:r>
      <w:proofErr w:type="spellStart"/>
      <w:r>
        <w:rPr>
          <w:lang w:val="en-US"/>
        </w:rPr>
        <w:t>G</w:t>
      </w:r>
      <w:r w:rsidRPr="009B7C48">
        <w:rPr>
          <w:lang w:val="en-US"/>
        </w:rPr>
        <w:t>oldenson</w:t>
      </w:r>
      <w:proofErr w:type="spellEnd"/>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R.; </w:t>
      </w:r>
      <w:proofErr w:type="spellStart"/>
      <w:r>
        <w:rPr>
          <w:lang w:val="en-US"/>
        </w:rPr>
        <w:t>K</w:t>
      </w:r>
      <w:r w:rsidRPr="009B7C48">
        <w:rPr>
          <w:lang w:val="en-US"/>
        </w:rPr>
        <w:t>ost</w:t>
      </w:r>
      <w:proofErr w:type="spellEnd"/>
      <w:r w:rsidR="006B5EF3" w:rsidRPr="009B7C48">
        <w:rPr>
          <w:lang w:val="en-US"/>
        </w:rPr>
        <w:t>, K.</w:t>
      </w:r>
      <w:r w:rsidR="00E5507A">
        <w:rPr>
          <w:lang w:val="en-US"/>
        </w:rPr>
        <w:t>:</w:t>
      </w:r>
      <w:r w:rsidR="006B5EF3" w:rsidRPr="009B7C48">
        <w:rPr>
          <w:lang w:val="en-US"/>
        </w:rPr>
        <w:t xml:space="preserve"> Performance results of CMMI-based process improvement. Carnegie-Mellon Univ Pittsburgh Pa Software Engineering Inst </w:t>
      </w:r>
      <w:r w:rsidR="00327E69">
        <w:rPr>
          <w:lang w:val="en-US"/>
        </w:rPr>
        <w:t>(</w:t>
      </w:r>
      <w:r w:rsidR="006B5EF3" w:rsidRPr="009B7C48">
        <w:rPr>
          <w:lang w:val="en-US"/>
        </w:rPr>
        <w:t>2006</w:t>
      </w:r>
      <w:r w:rsidR="00327E69">
        <w:rPr>
          <w:lang w:val="en-US"/>
        </w:rPr>
        <w:t>)</w:t>
      </w:r>
      <w:r w:rsidR="006B5EF3" w:rsidRPr="009B7C48">
        <w:rPr>
          <w:lang w:val="en-US"/>
        </w:rPr>
        <w:t>.</w:t>
      </w:r>
      <w:bookmarkEnd w:id="23"/>
    </w:p>
    <w:p w14:paraId="468D1852" w14:textId="77777777" w:rsidR="00327E69" w:rsidRPr="00327E69" w:rsidRDefault="00F911A9" w:rsidP="006B5EF3">
      <w:pPr>
        <w:pStyle w:val="referenceitem"/>
      </w:pPr>
      <w:bookmarkStart w:id="24" w:name="_Ref8463438"/>
      <w:proofErr w:type="spellStart"/>
      <w:r w:rsidRPr="0005766F">
        <w:rPr>
          <w:szCs w:val="24"/>
          <w:lang w:val="en-US"/>
        </w:rPr>
        <w:t>Mohd</w:t>
      </w:r>
      <w:proofErr w:type="spellEnd"/>
      <w:r w:rsidR="00327E69" w:rsidRPr="0005766F">
        <w:rPr>
          <w:szCs w:val="24"/>
          <w:lang w:val="en-US"/>
        </w:rPr>
        <w:t xml:space="preserve">, N.; </w:t>
      </w:r>
      <w:r>
        <w:rPr>
          <w:szCs w:val="24"/>
          <w:lang w:val="en-US"/>
        </w:rPr>
        <w:t>A</w:t>
      </w:r>
      <w:r w:rsidRPr="0005766F">
        <w:rPr>
          <w:szCs w:val="24"/>
          <w:lang w:val="en-US"/>
        </w:rPr>
        <w:t>hmad</w:t>
      </w:r>
      <w:r w:rsidR="00327E69" w:rsidRPr="0005766F">
        <w:rPr>
          <w:szCs w:val="24"/>
          <w:lang w:val="en-US"/>
        </w:rPr>
        <w:t xml:space="preserve">, R.; </w:t>
      </w:r>
      <w:r>
        <w:rPr>
          <w:szCs w:val="24"/>
          <w:lang w:val="en-US"/>
        </w:rPr>
        <w:t>H</w:t>
      </w:r>
      <w:r w:rsidRPr="0005766F">
        <w:rPr>
          <w:szCs w:val="24"/>
          <w:lang w:val="en-US"/>
        </w:rPr>
        <w:t>assan</w:t>
      </w:r>
      <w:r w:rsidR="00327E69" w:rsidRPr="0005766F">
        <w:rPr>
          <w:szCs w:val="24"/>
          <w:lang w:val="en-US"/>
        </w:rPr>
        <w:t>, N.</w:t>
      </w:r>
      <w:r w:rsidR="00E5507A">
        <w:rPr>
          <w:szCs w:val="24"/>
          <w:lang w:val="en-US"/>
        </w:rPr>
        <w:t>:</w:t>
      </w:r>
      <w:r w:rsidR="00CF6E05">
        <w:rPr>
          <w:szCs w:val="24"/>
          <w:lang w:val="en-US"/>
        </w:rPr>
        <w:t xml:space="preserve"> </w:t>
      </w:r>
      <w:r w:rsidR="00E5507A" w:rsidRPr="00E5507A">
        <w:rPr>
          <w:szCs w:val="24"/>
          <w:lang w:val="en-US"/>
        </w:rPr>
        <w:t>Resistance factors in the implementation of software process improvement project</w:t>
      </w:r>
      <w:r w:rsidR="00327E69" w:rsidRPr="0005766F">
        <w:rPr>
          <w:szCs w:val="24"/>
          <w:lang w:val="en-US"/>
        </w:rPr>
        <w:t>. Journal of Computer Science</w:t>
      </w:r>
      <w:r w:rsidR="00327E69">
        <w:rPr>
          <w:szCs w:val="24"/>
          <w:lang w:val="en-US"/>
        </w:rPr>
        <w:t>, pp.</w:t>
      </w:r>
      <w:r w:rsidR="00327E69" w:rsidRPr="0005766F">
        <w:rPr>
          <w:szCs w:val="24"/>
          <w:lang w:val="en-US"/>
        </w:rPr>
        <w:t xml:space="preserve"> 211-219</w:t>
      </w:r>
      <w:r w:rsidR="00327E69">
        <w:rPr>
          <w:szCs w:val="24"/>
          <w:lang w:val="en-US"/>
        </w:rPr>
        <w:t xml:space="preserve"> (</w:t>
      </w:r>
      <w:r w:rsidR="00327E69" w:rsidRPr="0005766F">
        <w:rPr>
          <w:szCs w:val="24"/>
          <w:lang w:val="en-US"/>
        </w:rPr>
        <w:t>2008</w:t>
      </w:r>
      <w:r w:rsidR="00327E69">
        <w:rPr>
          <w:szCs w:val="24"/>
          <w:lang w:val="en-US"/>
        </w:rPr>
        <w:t>)</w:t>
      </w:r>
      <w:r w:rsidR="00327E69" w:rsidRPr="0005766F">
        <w:rPr>
          <w:szCs w:val="24"/>
          <w:lang w:val="en-US"/>
        </w:rPr>
        <w:t>.</w:t>
      </w:r>
      <w:bookmarkEnd w:id="24"/>
    </w:p>
    <w:p w14:paraId="2DEAD530" w14:textId="77777777" w:rsidR="00327E69" w:rsidRPr="000A5258" w:rsidRDefault="00327E69" w:rsidP="006B5EF3">
      <w:pPr>
        <w:pStyle w:val="referenceitem"/>
        <w:rPr>
          <w:lang w:val="en-US"/>
        </w:rPr>
      </w:pPr>
      <w:bookmarkStart w:id="25" w:name="_Ref8463489"/>
      <w:r w:rsidRPr="0005766F">
        <w:rPr>
          <w:szCs w:val="24"/>
          <w:lang w:val="en-US"/>
        </w:rPr>
        <w:t>H</w:t>
      </w:r>
      <w:r w:rsidR="00F911A9">
        <w:rPr>
          <w:szCs w:val="24"/>
          <w:lang w:val="en-US"/>
        </w:rPr>
        <w:t>ani</w:t>
      </w:r>
      <w:r w:rsidRPr="0005766F">
        <w:rPr>
          <w:szCs w:val="24"/>
          <w:lang w:val="en-US"/>
        </w:rPr>
        <w:t>, S. U</w:t>
      </w:r>
      <w:r w:rsidR="00E5507A">
        <w:rPr>
          <w:szCs w:val="24"/>
          <w:lang w:val="en-US"/>
        </w:rPr>
        <w:t>.:</w:t>
      </w:r>
      <w:r w:rsidRPr="0005766F">
        <w:rPr>
          <w:szCs w:val="24"/>
          <w:lang w:val="en-US"/>
        </w:rPr>
        <w:t xml:space="preserve"> Impact of process improvement on software development predictions, for measuring software development project's performance benefits,</w:t>
      </w:r>
      <w:r w:rsidR="00E5507A">
        <w:rPr>
          <w:szCs w:val="24"/>
          <w:lang w:val="en-US"/>
        </w:rPr>
        <w:t xml:space="preserve"> In:</w:t>
      </w:r>
      <w:r w:rsidRPr="0005766F">
        <w:rPr>
          <w:szCs w:val="24"/>
          <w:lang w:val="en-US"/>
        </w:rPr>
        <w:t xml:space="preserve"> Proceedings of the 7th International Conference on Frontiers of Information Technology, </w:t>
      </w:r>
      <w:r w:rsidR="00E5507A">
        <w:rPr>
          <w:szCs w:val="24"/>
          <w:lang w:val="en-US"/>
        </w:rPr>
        <w:t xml:space="preserve">p 54, </w:t>
      </w:r>
      <w:r>
        <w:rPr>
          <w:szCs w:val="24"/>
          <w:lang w:val="en-US"/>
        </w:rPr>
        <w:t>(</w:t>
      </w:r>
      <w:r w:rsidRPr="0005766F">
        <w:rPr>
          <w:szCs w:val="24"/>
          <w:lang w:val="en-US"/>
        </w:rPr>
        <w:t>2009</w:t>
      </w:r>
      <w:r>
        <w:rPr>
          <w:szCs w:val="24"/>
          <w:lang w:val="en-US"/>
        </w:rPr>
        <w:t>).</w:t>
      </w:r>
      <w:bookmarkEnd w:id="25"/>
    </w:p>
    <w:p w14:paraId="25014C49" w14:textId="77777777" w:rsidR="00E3431F" w:rsidRPr="007B44C5" w:rsidRDefault="00F911A9" w:rsidP="00E3431F">
      <w:pPr>
        <w:pStyle w:val="referenceitem"/>
        <w:rPr>
          <w:lang w:val="en-US"/>
        </w:rPr>
      </w:pPr>
      <w:bookmarkStart w:id="26" w:name="_Ref8463588"/>
      <w:r w:rsidRPr="007B44C5">
        <w:rPr>
          <w:lang w:val="en-US"/>
        </w:rPr>
        <w:t>Mendoza</w:t>
      </w:r>
      <w:r w:rsidR="00327E69" w:rsidRPr="007B44C5">
        <w:rPr>
          <w:lang w:val="en-US"/>
        </w:rPr>
        <w:t xml:space="preserve">, V.; </w:t>
      </w:r>
      <w:r>
        <w:rPr>
          <w:lang w:val="en-US"/>
        </w:rPr>
        <w:t>S</w:t>
      </w:r>
      <w:r w:rsidRPr="007B44C5">
        <w:rPr>
          <w:lang w:val="en-US"/>
        </w:rPr>
        <w:t>ilveira</w:t>
      </w:r>
      <w:r w:rsidR="00327E69" w:rsidRPr="007B44C5">
        <w:rPr>
          <w:lang w:val="en-US"/>
        </w:rPr>
        <w:t xml:space="preserve">, D. S.; </w:t>
      </w:r>
      <w:r>
        <w:rPr>
          <w:lang w:val="en-US"/>
        </w:rPr>
        <w:t>A</w:t>
      </w:r>
      <w:r w:rsidRPr="007B44C5">
        <w:rPr>
          <w:lang w:val="en-US"/>
        </w:rPr>
        <w:t>lbuquerque</w:t>
      </w:r>
      <w:r w:rsidR="00327E69" w:rsidRPr="007B44C5">
        <w:rPr>
          <w:lang w:val="en-US"/>
        </w:rPr>
        <w:t xml:space="preserve">, M. L.; </w:t>
      </w:r>
      <w:r>
        <w:rPr>
          <w:lang w:val="en-US"/>
        </w:rPr>
        <w:t>A</w:t>
      </w:r>
      <w:r w:rsidRPr="007B44C5">
        <w:rPr>
          <w:lang w:val="en-US"/>
        </w:rPr>
        <w:t>raújo</w:t>
      </w:r>
      <w:r w:rsidR="00327E69" w:rsidRPr="007B44C5">
        <w:rPr>
          <w:lang w:val="en-US"/>
        </w:rPr>
        <w:t>, J</w:t>
      </w:r>
      <w:r w:rsidR="00E3431F" w:rsidRPr="007B44C5">
        <w:rPr>
          <w:lang w:val="en-US"/>
        </w:rPr>
        <w:t>.</w:t>
      </w:r>
      <w:r w:rsidR="00E5507A">
        <w:rPr>
          <w:lang w:val="en-US"/>
        </w:rPr>
        <w:t>:</w:t>
      </w:r>
      <w:r w:rsidR="00E3431F" w:rsidRPr="007B44C5">
        <w:rPr>
          <w:lang w:val="en-US"/>
        </w:rPr>
        <w:t xml:space="preserve"> Verifying BPMN Understandability with Novice Business, 33</w:t>
      </w:r>
      <w:r w:rsidR="00E3431F" w:rsidRPr="004B0494">
        <w:rPr>
          <w:vertAlign w:val="superscript"/>
          <w:lang w:val="en-US"/>
        </w:rPr>
        <w:t>rd</w:t>
      </w:r>
      <w:r w:rsidR="00E3431F" w:rsidRPr="007B44C5">
        <w:rPr>
          <w:lang w:val="en-US"/>
        </w:rPr>
        <w:t xml:space="preserve"> Symposium on Applied Computing - ACM/SIGAPP, Pau – France,</w:t>
      </w:r>
      <w:r w:rsidR="00E5507A">
        <w:rPr>
          <w:lang w:val="en-US"/>
        </w:rPr>
        <w:t xml:space="preserve"> ACM, </w:t>
      </w:r>
      <w:r w:rsidR="00E5507A" w:rsidRPr="00E5507A">
        <w:rPr>
          <w:lang w:val="en-US"/>
        </w:rPr>
        <w:t>pp. 94-101</w:t>
      </w:r>
      <w:r w:rsidR="00E3431F" w:rsidRPr="007B44C5">
        <w:rPr>
          <w:lang w:val="en-US"/>
        </w:rPr>
        <w:t xml:space="preserve"> (2018).</w:t>
      </w:r>
      <w:bookmarkEnd w:id="26"/>
    </w:p>
    <w:p w14:paraId="3DD848B0" w14:textId="77777777" w:rsidR="00E3431F" w:rsidRPr="007B44C5" w:rsidRDefault="00F911A9" w:rsidP="00E3431F">
      <w:pPr>
        <w:pStyle w:val="referenceitem"/>
        <w:rPr>
          <w:lang w:val="en-US"/>
        </w:rPr>
      </w:pPr>
      <w:bookmarkStart w:id="27" w:name="_Ref8463590"/>
      <w:r w:rsidRPr="007B44C5">
        <w:rPr>
          <w:lang w:val="en-US"/>
        </w:rPr>
        <w:t>Rodrigues</w:t>
      </w:r>
      <w:r w:rsidR="00327E69" w:rsidRPr="007B44C5">
        <w:rPr>
          <w:lang w:val="en-US"/>
        </w:rPr>
        <w:t xml:space="preserve">, R. D. A.; </w:t>
      </w:r>
      <w:r>
        <w:rPr>
          <w:lang w:val="en-US"/>
        </w:rPr>
        <w:t>B</w:t>
      </w:r>
      <w:r w:rsidRPr="007B44C5">
        <w:rPr>
          <w:lang w:val="en-US"/>
        </w:rPr>
        <w:t>arros</w:t>
      </w:r>
      <w:r w:rsidR="00327E69" w:rsidRPr="007B44C5">
        <w:rPr>
          <w:lang w:val="en-US"/>
        </w:rPr>
        <w:t xml:space="preserve">, M. D. O.; </w:t>
      </w:r>
      <w:proofErr w:type="spellStart"/>
      <w:r>
        <w:rPr>
          <w:lang w:val="en-US"/>
        </w:rPr>
        <w:t>R</w:t>
      </w:r>
      <w:r w:rsidRPr="007B44C5">
        <w:rPr>
          <w:lang w:val="en-US"/>
        </w:rPr>
        <w:t>evoredo</w:t>
      </w:r>
      <w:proofErr w:type="spellEnd"/>
      <w:r w:rsidR="00327E69" w:rsidRPr="007B44C5">
        <w:rPr>
          <w:lang w:val="en-US"/>
        </w:rPr>
        <w:t xml:space="preserve">, K.; </w:t>
      </w:r>
      <w:r>
        <w:rPr>
          <w:lang w:val="en-US"/>
        </w:rPr>
        <w:t>A</w:t>
      </w:r>
      <w:r w:rsidRPr="007B44C5">
        <w:rPr>
          <w:lang w:val="en-US"/>
        </w:rPr>
        <w:t>zevedo</w:t>
      </w:r>
      <w:r w:rsidR="00327E69" w:rsidRPr="007B44C5">
        <w:rPr>
          <w:lang w:val="en-US"/>
        </w:rPr>
        <w:t xml:space="preserve">, L. G.; </w:t>
      </w:r>
      <w:r>
        <w:rPr>
          <w:lang w:val="en-US"/>
        </w:rPr>
        <w:t>L</w:t>
      </w:r>
      <w:r w:rsidRPr="007B44C5">
        <w:rPr>
          <w:lang w:val="en-US"/>
        </w:rPr>
        <w:t xml:space="preserve">eopold </w:t>
      </w:r>
      <w:r w:rsidR="00327E69" w:rsidRPr="007B44C5">
        <w:rPr>
          <w:lang w:val="en-US"/>
        </w:rPr>
        <w:t>H</w:t>
      </w:r>
      <w:r w:rsidR="00E3431F" w:rsidRPr="007B44C5">
        <w:rPr>
          <w:lang w:val="en-US"/>
        </w:rPr>
        <w:t>.</w:t>
      </w:r>
      <w:r w:rsidR="00E5507A">
        <w:rPr>
          <w:lang w:val="en-US"/>
        </w:rPr>
        <w:t>:</w:t>
      </w:r>
      <w:r w:rsidR="00E3431F" w:rsidRPr="007B44C5">
        <w:rPr>
          <w:lang w:val="en-US"/>
        </w:rPr>
        <w:t xml:space="preserve"> An experiment on process model understandability using textual work instructions and BPMN models, In: 29th SBES, pp. 41-50, (2015).</w:t>
      </w:r>
      <w:bookmarkEnd w:id="27"/>
    </w:p>
    <w:p w14:paraId="2D695C4F" w14:textId="60DF501F" w:rsidR="00327E69" w:rsidRDefault="00F911A9" w:rsidP="00D31FF2">
      <w:pPr>
        <w:pStyle w:val="referenceitem"/>
        <w:rPr>
          <w:lang w:val="en-US"/>
        </w:rPr>
      </w:pPr>
      <w:bookmarkStart w:id="28" w:name="_Ref8463739"/>
      <w:proofErr w:type="spellStart"/>
      <w:r w:rsidRPr="0005766F">
        <w:rPr>
          <w:szCs w:val="24"/>
          <w:lang w:val="en-US"/>
        </w:rPr>
        <w:t>Figl</w:t>
      </w:r>
      <w:proofErr w:type="spellEnd"/>
      <w:r w:rsidR="00327E69" w:rsidRPr="0005766F">
        <w:rPr>
          <w:caps/>
          <w:szCs w:val="24"/>
          <w:lang w:val="en-US"/>
        </w:rPr>
        <w:t xml:space="preserve">, K., </w:t>
      </w:r>
      <w:r>
        <w:rPr>
          <w:szCs w:val="24"/>
          <w:lang w:val="en-US"/>
        </w:rPr>
        <w:t>R</w:t>
      </w:r>
      <w:r w:rsidRPr="0005766F">
        <w:rPr>
          <w:szCs w:val="24"/>
          <w:lang w:val="en-US"/>
        </w:rPr>
        <w:t>ecker</w:t>
      </w:r>
      <w:r w:rsidR="00327E69" w:rsidRPr="0005766F">
        <w:rPr>
          <w:caps/>
          <w:szCs w:val="24"/>
          <w:lang w:val="en-US"/>
        </w:rPr>
        <w:t>, J.</w:t>
      </w:r>
      <w:r w:rsidR="00F22E72">
        <w:rPr>
          <w:caps/>
          <w:szCs w:val="24"/>
          <w:lang w:val="en-US"/>
        </w:rPr>
        <w:t>;</w:t>
      </w:r>
      <w:r w:rsidR="00327E69" w:rsidRPr="0005766F">
        <w:rPr>
          <w:szCs w:val="24"/>
          <w:lang w:val="en-US"/>
        </w:rPr>
        <w:t xml:space="preserve"> Exploring cognitive style and task-specific preferences for process representations. Requirements Eng., 21</w:t>
      </w:r>
      <w:r w:rsidR="00E5507A">
        <w:rPr>
          <w:szCs w:val="24"/>
          <w:lang w:val="en-US"/>
        </w:rPr>
        <w:t>(1)</w:t>
      </w:r>
      <w:r w:rsidR="00327E69" w:rsidRPr="0005766F">
        <w:rPr>
          <w:szCs w:val="24"/>
          <w:lang w:val="en-US"/>
        </w:rPr>
        <w:t xml:space="preserve">, pp. 63–85 </w:t>
      </w:r>
      <w:r w:rsidR="00327E69">
        <w:rPr>
          <w:szCs w:val="24"/>
          <w:lang w:val="en-US"/>
        </w:rPr>
        <w:t>(</w:t>
      </w:r>
      <w:r w:rsidR="00327E69" w:rsidRPr="0005766F">
        <w:rPr>
          <w:szCs w:val="24"/>
          <w:lang w:val="en-US"/>
        </w:rPr>
        <w:t>2014</w:t>
      </w:r>
      <w:r w:rsidR="00327E69">
        <w:rPr>
          <w:szCs w:val="24"/>
          <w:lang w:val="en-US"/>
        </w:rPr>
        <w:t>)</w:t>
      </w:r>
      <w:r w:rsidR="00327E69" w:rsidRPr="0005766F">
        <w:rPr>
          <w:szCs w:val="24"/>
          <w:lang w:val="en-US"/>
        </w:rPr>
        <w:t>.</w:t>
      </w:r>
      <w:bookmarkEnd w:id="28"/>
    </w:p>
    <w:p w14:paraId="3E070A68" w14:textId="548802EA" w:rsidR="00327E69" w:rsidRPr="00F35F3B" w:rsidRDefault="00F911A9" w:rsidP="00E5507A">
      <w:pPr>
        <w:pStyle w:val="referenceitem"/>
        <w:rPr>
          <w:caps/>
          <w:lang w:val="en-US"/>
        </w:rPr>
      </w:pPr>
      <w:bookmarkStart w:id="29" w:name="_Ref8463850"/>
      <w:proofErr w:type="spellStart"/>
      <w:r>
        <w:rPr>
          <w:lang w:val="en-US"/>
        </w:rPr>
        <w:t>M</w:t>
      </w:r>
      <w:r w:rsidRPr="0005766F">
        <w:rPr>
          <w:lang w:val="en-US"/>
        </w:rPr>
        <w:t>endling</w:t>
      </w:r>
      <w:proofErr w:type="spellEnd"/>
      <w:r w:rsidR="00327E69" w:rsidRPr="0005766F">
        <w:rPr>
          <w:caps/>
          <w:lang w:val="en-US"/>
        </w:rPr>
        <w:t xml:space="preserve">, J.; </w:t>
      </w:r>
      <w:proofErr w:type="spellStart"/>
      <w:r>
        <w:rPr>
          <w:lang w:val="en-US"/>
        </w:rPr>
        <w:t>R</w:t>
      </w:r>
      <w:r w:rsidRPr="0005766F">
        <w:rPr>
          <w:lang w:val="en-US"/>
        </w:rPr>
        <w:t>eijers</w:t>
      </w:r>
      <w:r w:rsidR="00327E69" w:rsidRPr="0005766F">
        <w:rPr>
          <w:caps/>
          <w:lang w:val="en-US"/>
        </w:rPr>
        <w:t>H</w:t>
      </w:r>
      <w:proofErr w:type="spellEnd"/>
      <w:r w:rsidR="00327E69" w:rsidRPr="0005766F">
        <w:rPr>
          <w:caps/>
          <w:lang w:val="en-US"/>
        </w:rPr>
        <w:t xml:space="preserve">.; </w:t>
      </w:r>
      <w:r>
        <w:rPr>
          <w:lang w:val="en-US"/>
        </w:rPr>
        <w:t>C</w:t>
      </w:r>
      <w:r w:rsidRPr="0005766F">
        <w:rPr>
          <w:lang w:val="en-US"/>
        </w:rPr>
        <w:t>ardoso</w:t>
      </w:r>
      <w:r w:rsidR="00327E69" w:rsidRPr="0005766F">
        <w:rPr>
          <w:caps/>
          <w:lang w:val="en-US"/>
        </w:rPr>
        <w:t>, e</w:t>
      </w:r>
      <w:r w:rsidR="00E5507A">
        <w:rPr>
          <w:caps/>
          <w:lang w:val="en-US"/>
        </w:rPr>
        <w:t>.</w:t>
      </w:r>
      <w:r w:rsidR="00327E69" w:rsidRPr="0005766F">
        <w:rPr>
          <w:caps/>
          <w:lang w:val="en-US"/>
        </w:rPr>
        <w:t xml:space="preserve"> J.</w:t>
      </w:r>
      <w:r w:rsidR="00F22E72">
        <w:rPr>
          <w:caps/>
          <w:lang w:val="en-US"/>
        </w:rPr>
        <w:t xml:space="preserve">; </w:t>
      </w:r>
      <w:r w:rsidR="00327E69" w:rsidRPr="0005766F">
        <w:rPr>
          <w:lang w:val="en-US"/>
        </w:rPr>
        <w:t xml:space="preserve">What Makes Process Models </w:t>
      </w:r>
      <w:proofErr w:type="gramStart"/>
      <w:r w:rsidR="00327E69" w:rsidRPr="0005766F">
        <w:rPr>
          <w:lang w:val="en-US"/>
        </w:rPr>
        <w:t>Understandable?,</w:t>
      </w:r>
      <w:proofErr w:type="gramEnd"/>
      <w:r w:rsidR="00327E69" w:rsidRPr="0005766F">
        <w:rPr>
          <w:lang w:val="en-US"/>
        </w:rPr>
        <w:t xml:space="preserve"> In: Business Process </w:t>
      </w:r>
      <w:proofErr w:type="spellStart"/>
      <w:r w:rsidR="00327E69" w:rsidRPr="0005766F">
        <w:rPr>
          <w:lang w:val="en-US"/>
        </w:rPr>
        <w:t>Management,</w:t>
      </w:r>
      <w:r w:rsidR="00E5507A" w:rsidRPr="004709F6">
        <w:rPr>
          <w:lang w:val="en-US"/>
        </w:rPr>
        <w:t>Springer</w:t>
      </w:r>
      <w:proofErr w:type="spellEnd"/>
      <w:r w:rsidR="00E5507A" w:rsidRPr="004709F6">
        <w:rPr>
          <w:lang w:val="en-US"/>
        </w:rPr>
        <w:t xml:space="preserve">, Berlin, Heidelberg, </w:t>
      </w:r>
      <w:r w:rsidR="00327E69" w:rsidRPr="0005766F">
        <w:rPr>
          <w:lang w:val="en-US"/>
        </w:rPr>
        <w:t xml:space="preserve"> pp. 48–63, </w:t>
      </w:r>
      <w:r w:rsidR="00327E69">
        <w:rPr>
          <w:lang w:val="en-US"/>
        </w:rPr>
        <w:t>(</w:t>
      </w:r>
      <w:r w:rsidR="00327E69" w:rsidRPr="0005766F">
        <w:rPr>
          <w:lang w:val="en-US"/>
        </w:rPr>
        <w:t>2007</w:t>
      </w:r>
      <w:r w:rsidR="00327E69">
        <w:rPr>
          <w:lang w:val="en-US"/>
        </w:rPr>
        <w:t>)</w:t>
      </w:r>
      <w:r w:rsidR="00327E69" w:rsidRPr="0005766F">
        <w:rPr>
          <w:lang w:val="en-US"/>
        </w:rPr>
        <w:t>.</w:t>
      </w:r>
      <w:bookmarkEnd w:id="29"/>
    </w:p>
    <w:p w14:paraId="70A0B173" w14:textId="3B6C462F" w:rsidR="000A6197" w:rsidRDefault="00112325" w:rsidP="00513E10">
      <w:pPr>
        <w:pStyle w:val="referenceitem"/>
        <w:rPr>
          <w:lang w:val="en-US"/>
        </w:rPr>
      </w:pPr>
      <w:bookmarkStart w:id="30" w:name="_Hlk8976924"/>
      <w:bookmarkStart w:id="31" w:name="_Ref8464705"/>
      <w:proofErr w:type="spellStart"/>
      <w:r w:rsidRPr="00F35F3B">
        <w:rPr>
          <w:lang w:val="en-US"/>
        </w:rPr>
        <w:t>Kitchenham</w:t>
      </w:r>
      <w:proofErr w:type="spellEnd"/>
      <w:r w:rsidR="00F35F3B" w:rsidRPr="00F35F3B">
        <w:rPr>
          <w:lang w:val="en-US"/>
        </w:rPr>
        <w:t xml:space="preserve">, Barbara A.; DYBA, Tore; JORGENSEN, </w:t>
      </w:r>
      <w:proofErr w:type="spellStart"/>
      <w:r w:rsidR="00F35F3B" w:rsidRPr="00F35F3B">
        <w:rPr>
          <w:lang w:val="en-US"/>
        </w:rPr>
        <w:t>Magne</w:t>
      </w:r>
      <w:proofErr w:type="spellEnd"/>
      <w:r w:rsidR="00F35F3B" w:rsidRPr="00F35F3B">
        <w:rPr>
          <w:lang w:val="en-US"/>
        </w:rPr>
        <w:t>. Evidence-based software engineering. In: Proceedings of the 26th international conference on software engineering. IEEE Computer Society, p</w:t>
      </w:r>
      <w:r>
        <w:rPr>
          <w:lang w:val="en-US"/>
        </w:rPr>
        <w:t>p</w:t>
      </w:r>
      <w:r w:rsidR="00F35F3B" w:rsidRPr="00F35F3B">
        <w:rPr>
          <w:lang w:val="en-US"/>
        </w:rPr>
        <w:t>. 273-281</w:t>
      </w:r>
      <w:r>
        <w:rPr>
          <w:lang w:val="en-US"/>
        </w:rPr>
        <w:t xml:space="preserve"> (</w:t>
      </w:r>
      <w:r w:rsidRPr="00F35F3B">
        <w:rPr>
          <w:lang w:val="en-US"/>
        </w:rPr>
        <w:t>2004</w:t>
      </w:r>
      <w:r>
        <w:rPr>
          <w:lang w:val="en-US"/>
        </w:rPr>
        <w:t>)</w:t>
      </w:r>
      <w:r w:rsidR="00F35F3B" w:rsidRPr="00F35F3B">
        <w:rPr>
          <w:lang w:val="en-US"/>
        </w:rPr>
        <w:t>.</w:t>
      </w:r>
    </w:p>
    <w:p w14:paraId="3E4D9D8C" w14:textId="77777777" w:rsidR="003F1F4D" w:rsidRPr="007A68F9" w:rsidRDefault="003F1F4D" w:rsidP="003F1F4D">
      <w:pPr>
        <w:pStyle w:val="referenceitem"/>
        <w:rPr>
          <w:lang w:val="en-US"/>
        </w:rPr>
      </w:pPr>
      <w:r w:rsidRPr="00504E4E">
        <w:rPr>
          <w:lang w:val="en-US"/>
        </w:rPr>
        <w:t>Petersen,</w:t>
      </w:r>
      <w:r>
        <w:rPr>
          <w:lang w:val="en-US"/>
        </w:rPr>
        <w:t xml:space="preserve"> </w:t>
      </w:r>
      <w:r w:rsidRPr="00504E4E">
        <w:rPr>
          <w:lang w:val="en-US"/>
        </w:rPr>
        <w:t>K.</w:t>
      </w:r>
      <w:r>
        <w:rPr>
          <w:lang w:val="en-US"/>
        </w:rPr>
        <w:t>;</w:t>
      </w:r>
      <w:r w:rsidRPr="00504E4E">
        <w:rPr>
          <w:lang w:val="en-US"/>
        </w:rPr>
        <w:t xml:space="preserve"> Feldt,</w:t>
      </w:r>
      <w:r>
        <w:rPr>
          <w:lang w:val="en-US"/>
        </w:rPr>
        <w:t xml:space="preserve"> </w:t>
      </w:r>
      <w:r w:rsidRPr="00504E4E">
        <w:rPr>
          <w:lang w:val="en-US"/>
        </w:rPr>
        <w:t>R.</w:t>
      </w:r>
      <w:r>
        <w:rPr>
          <w:lang w:val="en-US"/>
        </w:rPr>
        <w:t>;</w:t>
      </w:r>
      <w:r w:rsidRPr="00504E4E">
        <w:rPr>
          <w:lang w:val="en-US"/>
        </w:rPr>
        <w:t xml:space="preserve"> Mujtaba, S.</w:t>
      </w:r>
      <w:r>
        <w:rPr>
          <w:lang w:val="en-US"/>
        </w:rPr>
        <w:t xml:space="preserve">; </w:t>
      </w:r>
      <w:proofErr w:type="spellStart"/>
      <w:r w:rsidRPr="00504E4E">
        <w:rPr>
          <w:lang w:val="en-US"/>
        </w:rPr>
        <w:t>Mattsson</w:t>
      </w:r>
      <w:proofErr w:type="spellEnd"/>
      <w:r w:rsidRPr="00504E4E">
        <w:rPr>
          <w:lang w:val="en-US"/>
        </w:rPr>
        <w:t>,</w:t>
      </w:r>
      <w:r>
        <w:rPr>
          <w:lang w:val="en-US"/>
        </w:rPr>
        <w:t xml:space="preserve"> </w:t>
      </w:r>
      <w:r w:rsidRPr="00504E4E">
        <w:rPr>
          <w:lang w:val="en-US"/>
        </w:rPr>
        <w:t>M.</w:t>
      </w:r>
      <w:r>
        <w:rPr>
          <w:lang w:val="en-US"/>
        </w:rPr>
        <w:t>:</w:t>
      </w:r>
      <w:r w:rsidRPr="00504E4E">
        <w:rPr>
          <w:lang w:val="en-US"/>
        </w:rPr>
        <w:t xml:space="preserve"> Systematic mapping studies in software engineering, in: EASE ’08: Proceedings of the 12th International Conference on Evaluation and Assessment in Software Engineering, </w:t>
      </w:r>
      <w:r>
        <w:rPr>
          <w:lang w:val="en-US"/>
        </w:rPr>
        <w:t>v</w:t>
      </w:r>
      <w:r w:rsidRPr="00E94D26">
        <w:rPr>
          <w:lang w:val="en-US"/>
        </w:rPr>
        <w:t>ol. 8, pp. 68-77</w:t>
      </w:r>
      <w:r>
        <w:rPr>
          <w:lang w:val="en-US"/>
        </w:rPr>
        <w:t xml:space="preserve"> (</w:t>
      </w:r>
      <w:r w:rsidRPr="00504E4E">
        <w:rPr>
          <w:lang w:val="en-US"/>
        </w:rPr>
        <w:t>2008</w:t>
      </w:r>
      <w:r>
        <w:rPr>
          <w:lang w:val="en-US"/>
        </w:rPr>
        <w:t>)</w:t>
      </w:r>
      <w:r w:rsidRPr="00504E4E">
        <w:rPr>
          <w:lang w:val="en-US"/>
        </w:rPr>
        <w:t>.</w:t>
      </w:r>
    </w:p>
    <w:p w14:paraId="4F427FDD" w14:textId="77777777" w:rsidR="003F1F4D" w:rsidRPr="009B7C48" w:rsidRDefault="003F1F4D" w:rsidP="003F1F4D">
      <w:pPr>
        <w:pStyle w:val="referenceitem"/>
        <w:rPr>
          <w:lang w:val="en-US"/>
        </w:rPr>
      </w:pPr>
      <w:r w:rsidRPr="009B7C48">
        <w:rPr>
          <w:lang w:val="en-US"/>
        </w:rPr>
        <w:t>Ko, R. K. L.</w:t>
      </w:r>
      <w:r>
        <w:rPr>
          <w:lang w:val="en-US"/>
        </w:rPr>
        <w:t>:</w:t>
      </w:r>
      <w:r w:rsidRPr="009B7C48">
        <w:rPr>
          <w:lang w:val="en-US"/>
        </w:rPr>
        <w:t xml:space="preserve"> A computer scientist’s introductory guide to business process management (BPM), </w:t>
      </w:r>
      <w:r w:rsidRPr="004709F6">
        <w:rPr>
          <w:lang w:val="en-US"/>
        </w:rPr>
        <w:t>XRDS: Crossroads, The ACM Magazine for Students</w:t>
      </w:r>
      <w:r w:rsidRPr="009B7C48">
        <w:rPr>
          <w:lang w:val="en-US"/>
        </w:rPr>
        <w:t xml:space="preserve">, </w:t>
      </w:r>
      <w:r>
        <w:rPr>
          <w:lang w:val="en-US"/>
        </w:rPr>
        <w:t>v</w:t>
      </w:r>
      <w:r w:rsidRPr="009B7C48">
        <w:rPr>
          <w:lang w:val="en-US"/>
        </w:rPr>
        <w:t xml:space="preserve">ol. 15, </w:t>
      </w:r>
      <w:r>
        <w:rPr>
          <w:lang w:val="en-US"/>
        </w:rPr>
        <w:t>n</w:t>
      </w:r>
      <w:r w:rsidRPr="009B7C48">
        <w:rPr>
          <w:lang w:val="en-US"/>
        </w:rPr>
        <w:t xml:space="preserve">. 4 </w:t>
      </w:r>
      <w:r>
        <w:rPr>
          <w:lang w:val="en-US"/>
        </w:rPr>
        <w:t>(</w:t>
      </w:r>
      <w:r w:rsidRPr="009B7C48">
        <w:rPr>
          <w:lang w:val="en-US"/>
        </w:rPr>
        <w:t>2009</w:t>
      </w:r>
      <w:r>
        <w:rPr>
          <w:lang w:val="en-US"/>
        </w:rPr>
        <w:t>)</w:t>
      </w:r>
      <w:r w:rsidRPr="009B7C48">
        <w:rPr>
          <w:lang w:val="en-US"/>
        </w:rPr>
        <w:t>.</w:t>
      </w:r>
    </w:p>
    <w:p w14:paraId="075E68D8" w14:textId="77DEEC76" w:rsidR="003F1F4D" w:rsidRPr="00117D4B" w:rsidRDefault="00117D4B" w:rsidP="00117D4B">
      <w:pPr>
        <w:pStyle w:val="referenceitem"/>
        <w:rPr>
          <w:lang w:val="en-US"/>
        </w:rPr>
      </w:pPr>
      <w:bookmarkStart w:id="32" w:name="_Ref8464805"/>
      <w:r w:rsidRPr="000A5258">
        <w:rPr>
          <w:lang w:val="en-US"/>
        </w:rPr>
        <w:t>Wahl</w:t>
      </w:r>
      <w:r w:rsidRPr="009B7C48">
        <w:rPr>
          <w:lang w:val="en-US"/>
        </w:rPr>
        <w:t xml:space="preserve">, T.; </w:t>
      </w:r>
      <w:proofErr w:type="spellStart"/>
      <w:r w:rsidRPr="000A5258">
        <w:rPr>
          <w:lang w:val="en-US"/>
        </w:rPr>
        <w:t>Sindre</w:t>
      </w:r>
      <w:proofErr w:type="spellEnd"/>
      <w:r w:rsidRPr="009B7C48">
        <w:rPr>
          <w:lang w:val="en-US"/>
        </w:rPr>
        <w:t>, G.</w:t>
      </w:r>
      <w:r>
        <w:rPr>
          <w:lang w:val="en-US"/>
        </w:rPr>
        <w:t>:</w:t>
      </w:r>
      <w:r w:rsidRPr="009B7C48">
        <w:rPr>
          <w:lang w:val="en-US"/>
        </w:rPr>
        <w:t xml:space="preserve"> An analytical evaluation of BPMN using a semiotic quality framework, Advanced topics in database research, </w:t>
      </w:r>
      <w:r>
        <w:rPr>
          <w:lang w:val="en-US"/>
        </w:rPr>
        <w:t>v</w:t>
      </w:r>
      <w:r w:rsidRPr="009B7C48">
        <w:rPr>
          <w:lang w:val="en-US"/>
        </w:rPr>
        <w:t>ol. 5, pp</w:t>
      </w:r>
      <w:r>
        <w:rPr>
          <w:lang w:val="en-US"/>
        </w:rPr>
        <w:t>.</w:t>
      </w:r>
      <w:r w:rsidRPr="009B7C48">
        <w:rPr>
          <w:lang w:val="en-US"/>
        </w:rPr>
        <w:t xml:space="preserve"> 94-105 </w:t>
      </w:r>
      <w:r>
        <w:rPr>
          <w:lang w:val="en-US"/>
        </w:rPr>
        <w:t>(</w:t>
      </w:r>
      <w:r w:rsidRPr="009B7C48">
        <w:rPr>
          <w:lang w:val="en-US"/>
        </w:rPr>
        <w:t>2006</w:t>
      </w:r>
      <w:r>
        <w:rPr>
          <w:lang w:val="en-US"/>
        </w:rPr>
        <w:t>)</w:t>
      </w:r>
      <w:r w:rsidRPr="009B7C48">
        <w:rPr>
          <w:lang w:val="en-US"/>
        </w:rPr>
        <w:t>.</w:t>
      </w:r>
      <w:bookmarkEnd w:id="32"/>
    </w:p>
    <w:p w14:paraId="1C58E2AE" w14:textId="5D6EFEFE" w:rsidR="000A6197" w:rsidRDefault="000A6197" w:rsidP="000A6197">
      <w:pPr>
        <w:pStyle w:val="referenceitem"/>
      </w:pPr>
      <w:bookmarkStart w:id="33" w:name="_Ref8465944"/>
      <w:bookmarkEnd w:id="30"/>
      <w:bookmarkEnd w:id="31"/>
      <w:r>
        <w:rPr>
          <w:lang w:val="en-US"/>
        </w:rPr>
        <w:t>L</w:t>
      </w:r>
      <w:r w:rsidRPr="009B7C48">
        <w:rPr>
          <w:lang w:val="en-US"/>
        </w:rPr>
        <w:t xml:space="preserve">aue, R.; </w:t>
      </w:r>
      <w:proofErr w:type="spellStart"/>
      <w:r>
        <w:rPr>
          <w:lang w:val="en-US"/>
        </w:rPr>
        <w:t>G</w:t>
      </w:r>
      <w:r w:rsidRPr="009B7C48">
        <w:rPr>
          <w:lang w:val="en-US"/>
        </w:rPr>
        <w:t>adatsch</w:t>
      </w:r>
      <w:proofErr w:type="spellEnd"/>
      <w:r w:rsidRPr="009B7C48">
        <w:rPr>
          <w:lang w:val="en-US"/>
        </w:rPr>
        <w:t xml:space="preserve">, A. Measuring the understandability of business process models are we asking the right questions? </w:t>
      </w:r>
      <w:r w:rsidRPr="00AE701E">
        <w:t xml:space="preserve">In: SPRINGER. </w:t>
      </w:r>
      <w:proofErr w:type="spellStart"/>
      <w:r w:rsidRPr="00AE701E">
        <w:t>InternationalConferenceon</w:t>
      </w:r>
      <w:proofErr w:type="spellEnd"/>
      <w:r w:rsidRPr="00AE701E">
        <w:t xml:space="preserve"> Business </w:t>
      </w:r>
      <w:proofErr w:type="spellStart"/>
      <w:r w:rsidRPr="00AE701E">
        <w:t>Process</w:t>
      </w:r>
      <w:proofErr w:type="spellEnd"/>
      <w:r w:rsidRPr="00AE701E">
        <w:t xml:space="preserve"> Management, p</w:t>
      </w:r>
      <w:r>
        <w:t>p</w:t>
      </w:r>
      <w:r w:rsidRPr="00AE701E">
        <w:t xml:space="preserve">. 37–48 </w:t>
      </w:r>
      <w:r>
        <w:t>(</w:t>
      </w:r>
      <w:r w:rsidRPr="00AE701E">
        <w:t>2010</w:t>
      </w:r>
      <w:r>
        <w:t>)</w:t>
      </w:r>
      <w:r w:rsidRPr="00AE701E">
        <w:t>.</w:t>
      </w:r>
      <w:bookmarkEnd w:id="33"/>
    </w:p>
    <w:p w14:paraId="668A73E3" w14:textId="77777777" w:rsidR="002E3040" w:rsidRPr="007B44C5" w:rsidRDefault="002E3040" w:rsidP="002E3040">
      <w:pPr>
        <w:pStyle w:val="referenceitem"/>
        <w:rPr>
          <w:lang w:val="en-US"/>
        </w:rPr>
      </w:pPr>
      <w:bookmarkStart w:id="34" w:name="_Ref8466112"/>
      <w:proofErr w:type="spellStart"/>
      <w:r w:rsidRPr="007B44C5">
        <w:rPr>
          <w:lang w:val="en-US"/>
        </w:rPr>
        <w:t>Sharafi</w:t>
      </w:r>
      <w:proofErr w:type="spellEnd"/>
      <w:r w:rsidRPr="007B44C5">
        <w:rPr>
          <w:lang w:val="en-US"/>
        </w:rPr>
        <w:t>, Z.; Shaffer, T.; Sharif B.</w:t>
      </w:r>
      <w:r>
        <w:rPr>
          <w:lang w:val="en-US"/>
        </w:rPr>
        <w:t>:</w:t>
      </w:r>
      <w:r w:rsidRPr="007B44C5">
        <w:rPr>
          <w:lang w:val="en-US"/>
        </w:rPr>
        <w:t xml:space="preserve"> Eye-Tracking Metrics in Software Engineering, In: Asia-Pacific Software Engineering Conference – APSEC, pp. 96–103, (2015).</w:t>
      </w:r>
      <w:bookmarkEnd w:id="34"/>
    </w:p>
    <w:p w14:paraId="54C68034" w14:textId="77777777" w:rsidR="002E3040" w:rsidRDefault="002E3040" w:rsidP="002E3040">
      <w:pPr>
        <w:pStyle w:val="referenceitem"/>
        <w:rPr>
          <w:lang w:val="en-US"/>
        </w:rPr>
      </w:pPr>
      <w:bookmarkStart w:id="35" w:name="_Ref8466149"/>
      <w:r w:rsidRPr="009B7C48">
        <w:rPr>
          <w:lang w:val="en-US"/>
        </w:rPr>
        <w:t>Moody, D.; The “physics” of notations: toward a scientific basis for constructing visual notations in software engineering, In: IEEE Transactions on Software Engineering, 35</w:t>
      </w:r>
      <w:r>
        <w:rPr>
          <w:lang w:val="en-US"/>
        </w:rPr>
        <w:t>(</w:t>
      </w:r>
      <w:r w:rsidRPr="009B7C48">
        <w:rPr>
          <w:lang w:val="en-US"/>
        </w:rPr>
        <w:t>6</w:t>
      </w:r>
      <w:r>
        <w:rPr>
          <w:lang w:val="en-US"/>
        </w:rPr>
        <w:t>)</w:t>
      </w:r>
      <w:r w:rsidRPr="009B7C48">
        <w:rPr>
          <w:lang w:val="en-US"/>
        </w:rPr>
        <w:t xml:space="preserve">, pp. 756–779, </w:t>
      </w:r>
      <w:r>
        <w:rPr>
          <w:lang w:val="en-US"/>
        </w:rPr>
        <w:t>(</w:t>
      </w:r>
      <w:r w:rsidRPr="009B7C48">
        <w:rPr>
          <w:lang w:val="en-US"/>
        </w:rPr>
        <w:t>2009</w:t>
      </w:r>
      <w:r>
        <w:rPr>
          <w:lang w:val="en-US"/>
        </w:rPr>
        <w:t>)</w:t>
      </w:r>
      <w:r w:rsidRPr="009B7C48">
        <w:rPr>
          <w:lang w:val="en-US"/>
        </w:rPr>
        <w:t>.</w:t>
      </w:r>
      <w:bookmarkEnd w:id="35"/>
    </w:p>
    <w:p w14:paraId="4F5B1EDE" w14:textId="77777777" w:rsidR="00CB6787" w:rsidRPr="009B7C48" w:rsidRDefault="00CB6787" w:rsidP="00CB6787">
      <w:pPr>
        <w:pStyle w:val="referenceitem"/>
        <w:rPr>
          <w:lang w:val="en-US"/>
        </w:rPr>
      </w:pPr>
      <w:proofErr w:type="spellStart"/>
      <w:r w:rsidRPr="00CB6787">
        <w:rPr>
          <w:color w:val="000000" w:themeColor="text1"/>
          <w:lang w:val="en-US"/>
        </w:rPr>
        <w:lastRenderedPageBreak/>
        <w:t>Kitchenham</w:t>
      </w:r>
      <w:proofErr w:type="spellEnd"/>
      <w:r w:rsidRPr="009B7C48">
        <w:rPr>
          <w:lang w:val="en-US"/>
        </w:rPr>
        <w:t>,</w:t>
      </w:r>
      <w:r>
        <w:rPr>
          <w:lang w:val="en-US"/>
        </w:rPr>
        <w:t xml:space="preserve"> </w:t>
      </w:r>
      <w:r w:rsidRPr="009B7C48">
        <w:rPr>
          <w:lang w:val="en-US"/>
        </w:rPr>
        <w:t>B.</w:t>
      </w:r>
      <w:r>
        <w:rPr>
          <w:lang w:val="en-US"/>
        </w:rPr>
        <w:t>;</w:t>
      </w:r>
      <w:r w:rsidRPr="009B7C48">
        <w:rPr>
          <w:lang w:val="en-US"/>
        </w:rPr>
        <w:t xml:space="preserve"> Charters, S.</w:t>
      </w:r>
      <w:r>
        <w:rPr>
          <w:lang w:val="en-US"/>
        </w:rPr>
        <w:t>:</w:t>
      </w:r>
      <w:r w:rsidRPr="009B7C48">
        <w:rPr>
          <w:lang w:val="en-US"/>
        </w:rPr>
        <w:t xml:space="preserve"> Guidelines for performing Systematic Literature Reviews in Software Engineering,</w:t>
      </w:r>
      <w:r>
        <w:rPr>
          <w:lang w:val="en-US"/>
        </w:rPr>
        <w:t xml:space="preserve"> in:</w:t>
      </w:r>
      <w:r w:rsidRPr="009B7C48">
        <w:rPr>
          <w:lang w:val="en-US"/>
        </w:rPr>
        <w:t xml:space="preserve"> Technical Report EBSE 2007-001, </w:t>
      </w:r>
      <w:proofErr w:type="spellStart"/>
      <w:r w:rsidRPr="009B7C48">
        <w:rPr>
          <w:lang w:val="en-US"/>
        </w:rPr>
        <w:t>Keele</w:t>
      </w:r>
      <w:proofErr w:type="spellEnd"/>
      <w:r w:rsidRPr="009B7C48">
        <w:rPr>
          <w:lang w:val="en-US"/>
        </w:rPr>
        <w:t xml:space="preserve"> University and Durham University Joint Report, </w:t>
      </w:r>
      <w:r>
        <w:rPr>
          <w:lang w:val="en-US"/>
        </w:rPr>
        <w:t>(</w:t>
      </w:r>
      <w:r w:rsidRPr="009B7C48">
        <w:rPr>
          <w:lang w:val="en-US"/>
        </w:rPr>
        <w:t>2007</w:t>
      </w:r>
      <w:r>
        <w:rPr>
          <w:lang w:val="en-US"/>
        </w:rPr>
        <w:t>)</w:t>
      </w:r>
      <w:r w:rsidRPr="009B7C48">
        <w:rPr>
          <w:lang w:val="en-US"/>
        </w:rPr>
        <w:t>.</w:t>
      </w:r>
    </w:p>
    <w:p w14:paraId="2651B45D" w14:textId="77777777" w:rsidR="00CB6787" w:rsidRPr="00F95748" w:rsidRDefault="00CB6787" w:rsidP="00CB6787">
      <w:pPr>
        <w:pStyle w:val="referenceitem"/>
        <w:rPr>
          <w:lang w:val="en-US"/>
        </w:rPr>
      </w:pPr>
      <w:bookmarkStart w:id="36" w:name="_Ref8465748"/>
      <w:r w:rsidRPr="00F95748">
        <w:rPr>
          <w:lang w:val="en-US"/>
        </w:rPr>
        <w:t>OMG BPMN2</w:t>
      </w:r>
      <w:r>
        <w:rPr>
          <w:lang w:val="en-US"/>
        </w:rPr>
        <w:t>,</w:t>
      </w:r>
      <w:r w:rsidRPr="00F95748">
        <w:rPr>
          <w:lang w:val="en-US"/>
        </w:rPr>
        <w:t xml:space="preserve"> Business Process Model and Notation (BPMN) v2.0, Object Management Group</w:t>
      </w:r>
      <w:r>
        <w:rPr>
          <w:lang w:val="en-US"/>
        </w:rPr>
        <w:t xml:space="preserve"> (</w:t>
      </w:r>
      <w:r w:rsidRPr="00F95748">
        <w:rPr>
          <w:lang w:val="en-US"/>
        </w:rPr>
        <w:t>2011</w:t>
      </w:r>
      <w:r>
        <w:rPr>
          <w:lang w:val="en-US"/>
        </w:rPr>
        <w:t>)</w:t>
      </w:r>
      <w:r w:rsidRPr="00F95748">
        <w:rPr>
          <w:lang w:val="en-US"/>
        </w:rPr>
        <w:t>.</w:t>
      </w:r>
      <w:bookmarkEnd w:id="36"/>
    </w:p>
    <w:p w14:paraId="41CA50FA" w14:textId="0071F21B" w:rsidR="008008B8" w:rsidRDefault="008008B8" w:rsidP="008008B8">
      <w:pPr>
        <w:pStyle w:val="referenceitem"/>
        <w:rPr>
          <w:lang w:val="en-US"/>
        </w:rPr>
      </w:pPr>
      <w:r w:rsidRPr="00617358">
        <w:rPr>
          <w:lang w:val="en-US"/>
        </w:rPr>
        <w:t xml:space="preserve">Da Silva, F. Q., Suassuna, M., </w:t>
      </w:r>
      <w:proofErr w:type="spellStart"/>
      <w:r w:rsidRPr="00617358">
        <w:rPr>
          <w:lang w:val="en-US"/>
        </w:rPr>
        <w:t>França</w:t>
      </w:r>
      <w:proofErr w:type="spellEnd"/>
      <w:r w:rsidRPr="00617358">
        <w:rPr>
          <w:lang w:val="en-US"/>
        </w:rPr>
        <w:t>, A. C. C., Grubb, A. M., Gouveia, T. B., Monteiro, C. V., dos Santos, I. E.:</w:t>
      </w:r>
      <w:r>
        <w:rPr>
          <w:lang w:val="en-US"/>
        </w:rPr>
        <w:t xml:space="preserve"> </w:t>
      </w:r>
      <w:r w:rsidRPr="00705807">
        <w:rPr>
          <w:lang w:val="en-US"/>
        </w:rPr>
        <w:t>Replication of empirical studies in software engineering research: a systematic mapping study. Empirical Software Engineering, v</w:t>
      </w:r>
      <w:r>
        <w:rPr>
          <w:lang w:val="en-US"/>
        </w:rPr>
        <w:t>ol</w:t>
      </w:r>
      <w:r w:rsidRPr="00705807">
        <w:rPr>
          <w:lang w:val="en-US"/>
        </w:rPr>
        <w:t>. 19</w:t>
      </w:r>
      <w:r w:rsidR="00EC0429">
        <w:rPr>
          <w:lang w:val="en-US"/>
        </w:rPr>
        <w:t>(</w:t>
      </w:r>
      <w:r w:rsidRPr="00705807">
        <w:rPr>
          <w:lang w:val="en-US"/>
        </w:rPr>
        <w:t>3</w:t>
      </w:r>
      <w:r w:rsidR="00EC0429">
        <w:rPr>
          <w:lang w:val="en-US"/>
        </w:rPr>
        <w:t>)</w:t>
      </w:r>
      <w:r w:rsidRPr="00705807">
        <w:rPr>
          <w:lang w:val="en-US"/>
        </w:rPr>
        <w:t>, p</w:t>
      </w:r>
      <w:r>
        <w:rPr>
          <w:lang w:val="en-US"/>
        </w:rPr>
        <w:t>p</w:t>
      </w:r>
      <w:r w:rsidRPr="00705807">
        <w:rPr>
          <w:lang w:val="en-US"/>
        </w:rPr>
        <w:t xml:space="preserve">. 501-557, </w:t>
      </w:r>
      <w:r>
        <w:rPr>
          <w:lang w:val="en-US"/>
        </w:rPr>
        <w:t>(</w:t>
      </w:r>
      <w:r w:rsidRPr="00705807">
        <w:rPr>
          <w:lang w:val="en-US"/>
        </w:rPr>
        <w:t>2014</w:t>
      </w:r>
      <w:r>
        <w:rPr>
          <w:lang w:val="en-US"/>
        </w:rPr>
        <w:t>)</w:t>
      </w:r>
      <w:r w:rsidRPr="00705807">
        <w:rPr>
          <w:lang w:val="en-US"/>
        </w:rPr>
        <w:t>.</w:t>
      </w:r>
    </w:p>
    <w:p w14:paraId="7FEC7DF6" w14:textId="77777777" w:rsidR="009C274B" w:rsidRPr="000A5258" w:rsidRDefault="009C274B" w:rsidP="009C274B">
      <w:pPr>
        <w:pStyle w:val="referenceitem"/>
        <w:rPr>
          <w:lang w:val="en-US"/>
        </w:rPr>
      </w:pPr>
      <w:bookmarkStart w:id="37" w:name="_Ref8497655"/>
      <w:r w:rsidRPr="000A5258">
        <w:rPr>
          <w:lang w:val="en-US"/>
        </w:rPr>
        <w:t>Wang, W.: The Effect of Rule Linking on Business Process Model Understanding. In: Integrating Business Process Models and Rules. Springer, Cham. p. 42-59 (2019).</w:t>
      </w:r>
      <w:bookmarkEnd w:id="37"/>
    </w:p>
    <w:p w14:paraId="2EA9417A" w14:textId="77777777" w:rsidR="009C274B" w:rsidRPr="000A5258" w:rsidRDefault="009C274B" w:rsidP="009C274B">
      <w:pPr>
        <w:pStyle w:val="referenceitem"/>
        <w:rPr>
          <w:lang w:val="en-US"/>
        </w:rPr>
      </w:pPr>
      <w:bookmarkStart w:id="38" w:name="_Ref8497667"/>
      <w:proofErr w:type="spellStart"/>
      <w:r w:rsidRPr="000A5258">
        <w:rPr>
          <w:lang w:val="en-US"/>
        </w:rPr>
        <w:t>AbbadAndaloussi</w:t>
      </w:r>
      <w:proofErr w:type="spellEnd"/>
      <w:r w:rsidRPr="000A5258">
        <w:rPr>
          <w:lang w:val="en-US"/>
        </w:rPr>
        <w:t>, A.;</w:t>
      </w:r>
      <w:r>
        <w:rPr>
          <w:lang w:val="en-US"/>
        </w:rPr>
        <w:t xml:space="preserve"> </w:t>
      </w:r>
      <w:proofErr w:type="spellStart"/>
      <w:r w:rsidRPr="000A5258">
        <w:rPr>
          <w:lang w:val="en-US"/>
        </w:rPr>
        <w:t>Slaats</w:t>
      </w:r>
      <w:proofErr w:type="spellEnd"/>
      <w:r w:rsidRPr="000A5258">
        <w:rPr>
          <w:lang w:val="en-US"/>
        </w:rPr>
        <w:t>, T.;</w:t>
      </w:r>
      <w:r>
        <w:rPr>
          <w:lang w:val="en-US"/>
        </w:rPr>
        <w:t xml:space="preserve"> </w:t>
      </w:r>
      <w:proofErr w:type="spellStart"/>
      <w:r w:rsidRPr="000A5258">
        <w:rPr>
          <w:lang w:val="en-US"/>
        </w:rPr>
        <w:t>Burattin</w:t>
      </w:r>
      <w:proofErr w:type="spellEnd"/>
      <w:r w:rsidRPr="000A5258">
        <w:rPr>
          <w:lang w:val="en-US"/>
        </w:rPr>
        <w:t>, A.; Hildebrandt, T.: Evaluating the Understandability of Hybrid Process Model Representations Using Eye Tracking: First Insights. In: International Conference on Business Process Management, Springer, Cham, pp. 475-481 (2019).</w:t>
      </w:r>
      <w:bookmarkEnd w:id="38"/>
    </w:p>
    <w:p w14:paraId="2E41A995" w14:textId="77777777" w:rsidR="009C274B" w:rsidRPr="000A5258" w:rsidRDefault="009C274B" w:rsidP="009C274B">
      <w:pPr>
        <w:pStyle w:val="referenceitem"/>
        <w:rPr>
          <w:lang w:val="en-US"/>
        </w:rPr>
      </w:pPr>
      <w:bookmarkStart w:id="39" w:name="_Ref8497893"/>
      <w:r w:rsidRPr="000A5258">
        <w:rPr>
          <w:lang w:val="en-US"/>
        </w:rPr>
        <w:t>Boutin, K.; Léger, P.; Davis, C.;</w:t>
      </w:r>
      <w:r>
        <w:rPr>
          <w:lang w:val="en-US"/>
        </w:rPr>
        <w:t xml:space="preserve"> </w:t>
      </w:r>
      <w:proofErr w:type="spellStart"/>
      <w:r w:rsidRPr="000A5258">
        <w:rPr>
          <w:lang w:val="en-US"/>
        </w:rPr>
        <w:t>Hevner</w:t>
      </w:r>
      <w:proofErr w:type="spellEnd"/>
      <w:r w:rsidRPr="000A5258">
        <w:rPr>
          <w:lang w:val="en-US"/>
        </w:rPr>
        <w:t>, A.;</w:t>
      </w:r>
      <w:r>
        <w:rPr>
          <w:lang w:val="en-US"/>
        </w:rPr>
        <w:t xml:space="preserve"> </w:t>
      </w:r>
      <w:proofErr w:type="spellStart"/>
      <w:r w:rsidRPr="000A5258">
        <w:rPr>
          <w:lang w:val="en-US"/>
        </w:rPr>
        <w:t>Labonté-LeMoyne</w:t>
      </w:r>
      <w:proofErr w:type="spellEnd"/>
      <w:r w:rsidRPr="000A5258">
        <w:rPr>
          <w:lang w:val="en-US"/>
        </w:rPr>
        <w:t xml:space="preserve">, É.: Attentional Characteristics of Anomaly </w:t>
      </w:r>
      <w:proofErr w:type="spellStart"/>
      <w:r w:rsidRPr="000A5258">
        <w:rPr>
          <w:lang w:val="en-US"/>
        </w:rPr>
        <w:t>Detection.In</w:t>
      </w:r>
      <w:proofErr w:type="spellEnd"/>
      <w:r w:rsidRPr="000A5258">
        <w:rPr>
          <w:lang w:val="en-US"/>
        </w:rPr>
        <w:t>: Conceptual Modeling. Information Systems and Neuroscience. Springer, Cham, pp. 57-63 (2019).</w:t>
      </w:r>
      <w:bookmarkEnd w:id="39"/>
    </w:p>
    <w:p w14:paraId="28137ED0" w14:textId="77777777" w:rsidR="009C274B" w:rsidRPr="000A5258" w:rsidRDefault="009C274B" w:rsidP="009C274B">
      <w:pPr>
        <w:pStyle w:val="referenceitem"/>
        <w:rPr>
          <w:lang w:val="en-US"/>
        </w:rPr>
      </w:pPr>
      <w:bookmarkStart w:id="40" w:name="_Ref849791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Layher</w:t>
      </w:r>
      <w:proofErr w:type="spellEnd"/>
      <w:r w:rsidRPr="000A5258">
        <w:rPr>
          <w:lang w:val="en-US"/>
        </w:rPr>
        <w:t>, G.; Neumann, H.; Probst, T.;</w:t>
      </w:r>
      <w:r>
        <w:rPr>
          <w:lang w:val="en-US"/>
        </w:rPr>
        <w:t xml:space="preserve"> </w:t>
      </w:r>
      <w:proofErr w:type="spellStart"/>
      <w:r w:rsidRPr="000A5258">
        <w:rPr>
          <w:lang w:val="en-US"/>
        </w:rPr>
        <w:t>Schlee</w:t>
      </w:r>
      <w:proofErr w:type="spellEnd"/>
      <w:r w:rsidRPr="000A5258">
        <w:rPr>
          <w:lang w:val="en-US"/>
        </w:rPr>
        <w:t>, W.; Reichert, M.: Utilizing the Capabilities Offered by Eye-Tracking to Foster Novices’ Comprehension of Business Process Models. In: ICCC - International Conference on Cognitive Computing. Lecture Notes in Computer Science, vol. 10971, pp. 155-163, Springer, Cham (2018).</w:t>
      </w:r>
      <w:bookmarkEnd w:id="40"/>
    </w:p>
    <w:p w14:paraId="0EF4C88F" w14:textId="132A4E7C" w:rsidR="009C274B" w:rsidRDefault="009C274B" w:rsidP="00EC0429">
      <w:pPr>
        <w:pStyle w:val="referenceitem"/>
      </w:pPr>
      <w:bookmarkStart w:id="41" w:name="_Ref8497926"/>
      <w:r w:rsidRPr="000A5258">
        <w:rPr>
          <w:lang w:val="en-US"/>
        </w:rPr>
        <w:t xml:space="preserve">Vermeulen, S.: Real-Time Business Process Model Tailoring: The Effect of Domain Knowledge on Reading Strategy. In: </w:t>
      </w:r>
      <w:proofErr w:type="spellStart"/>
      <w:r w:rsidRPr="000A5258">
        <w:rPr>
          <w:lang w:val="en-US"/>
        </w:rPr>
        <w:t>Debruyne</w:t>
      </w:r>
      <w:proofErr w:type="spellEnd"/>
      <w:r w:rsidRPr="000A5258">
        <w:rPr>
          <w:lang w:val="en-US"/>
        </w:rPr>
        <w:t xml:space="preserve"> C. et al. (eds) On the Move to Meaningful Internet Systems. </w:t>
      </w:r>
      <w:r w:rsidRPr="003E4E0C">
        <w:rPr>
          <w:lang w:val="en-US"/>
        </w:rPr>
        <w:t>OTM 2017 Workshops, vol: 10697, pp. 280-286</w:t>
      </w:r>
      <w:r w:rsidR="00EC0429">
        <w:rPr>
          <w:lang w:val="en-US"/>
        </w:rPr>
        <w:t>,</w:t>
      </w:r>
      <w:r w:rsidRPr="003E4E0C">
        <w:rPr>
          <w:lang w:val="en-US"/>
        </w:rPr>
        <w:t xml:space="preserve"> </w:t>
      </w:r>
      <w:r>
        <w:t>Springer (2018).</w:t>
      </w:r>
      <w:bookmarkEnd w:id="41"/>
    </w:p>
    <w:p w14:paraId="5FBEC501" w14:textId="0AD00B50" w:rsidR="009C274B" w:rsidRPr="000A5258" w:rsidRDefault="009C274B" w:rsidP="009C274B">
      <w:pPr>
        <w:pStyle w:val="referenceitem"/>
        <w:rPr>
          <w:lang w:val="en-US"/>
        </w:rPr>
      </w:pPr>
      <w:bookmarkStart w:id="42" w:name="_Ref849792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Mohring</w:t>
      </w:r>
      <w:proofErr w:type="spellEnd"/>
      <w:r w:rsidRPr="000A5258">
        <w:rPr>
          <w:lang w:val="en-US"/>
        </w:rPr>
        <w:t>, T.;</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W.; Reichert, M.: Using Insights from Cognitive Neuroscience to Investigate the Effects of Event-Driven Process Chains on Process Model Comprehension. In: Business Process Management Workshops. Vol: 308, pp. 446-459, Springer, Cham (2018).</w:t>
      </w:r>
      <w:bookmarkEnd w:id="42"/>
    </w:p>
    <w:p w14:paraId="349893E7" w14:textId="77777777" w:rsidR="009C274B" w:rsidRDefault="009C274B" w:rsidP="009C274B">
      <w:pPr>
        <w:pStyle w:val="referenceitem"/>
      </w:pPr>
      <w:bookmarkStart w:id="43" w:name="_Ref8497943"/>
      <w:proofErr w:type="spellStart"/>
      <w:r w:rsidRPr="000A5258">
        <w:rPr>
          <w:lang w:val="en-US"/>
        </w:rPr>
        <w:t>Pavlicek</w:t>
      </w:r>
      <w:proofErr w:type="spellEnd"/>
      <w:r w:rsidRPr="000A5258">
        <w:rPr>
          <w:lang w:val="en-US"/>
        </w:rPr>
        <w:t>, J.;</w:t>
      </w:r>
      <w:r>
        <w:rPr>
          <w:lang w:val="en-US"/>
        </w:rPr>
        <w:t xml:space="preserve"> </w:t>
      </w:r>
      <w:proofErr w:type="spellStart"/>
      <w:r w:rsidRPr="000A5258">
        <w:rPr>
          <w:lang w:val="en-US"/>
        </w:rPr>
        <w:t>Hronza</w:t>
      </w:r>
      <w:proofErr w:type="spellEnd"/>
      <w:r w:rsidRPr="000A5258">
        <w:rPr>
          <w:lang w:val="en-US"/>
        </w:rPr>
        <w:t>, R.;</w:t>
      </w:r>
      <w:r>
        <w:rPr>
          <w:lang w:val="en-US"/>
        </w:rPr>
        <w:t xml:space="preserve"> </w:t>
      </w:r>
      <w:proofErr w:type="spellStart"/>
      <w:r w:rsidRPr="000A5258">
        <w:rPr>
          <w:lang w:val="en-US"/>
        </w:rPr>
        <w:t>Pavlickova</w:t>
      </w:r>
      <w:proofErr w:type="spellEnd"/>
      <w:r w:rsidRPr="000A5258">
        <w:rPr>
          <w:lang w:val="en-US"/>
        </w:rPr>
        <w:t>, P.;</w:t>
      </w:r>
      <w:r>
        <w:rPr>
          <w:lang w:val="en-US"/>
        </w:rPr>
        <w:t xml:space="preserve"> </w:t>
      </w:r>
      <w:proofErr w:type="spellStart"/>
      <w:r w:rsidRPr="000A5258">
        <w:rPr>
          <w:lang w:val="en-US"/>
        </w:rPr>
        <w:t>Jelinkova</w:t>
      </w:r>
      <w:proofErr w:type="spellEnd"/>
      <w:r w:rsidRPr="000A5258">
        <w:rPr>
          <w:lang w:val="en-US"/>
        </w:rPr>
        <w:t xml:space="preserve">, K.: The Business Process Model Quality Metrics. </w:t>
      </w:r>
      <w:r>
        <w:t xml:space="preserve">In: Enterprise </w:t>
      </w:r>
      <w:proofErr w:type="spellStart"/>
      <w:r>
        <w:t>andOrganizationalModelingandSimulation</w:t>
      </w:r>
      <w:proofErr w:type="spellEnd"/>
      <w:r>
        <w:t>. pp. 134-148 (2017).</w:t>
      </w:r>
      <w:bookmarkEnd w:id="43"/>
    </w:p>
    <w:p w14:paraId="5C6EC4E8" w14:textId="77777777" w:rsidR="009C274B" w:rsidRDefault="009C274B" w:rsidP="009C274B">
      <w:pPr>
        <w:pStyle w:val="referenceitem"/>
      </w:pPr>
      <w:bookmarkStart w:id="44" w:name="_Ref8497951"/>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Burattin</w:t>
      </w:r>
      <w:proofErr w:type="spellEnd"/>
      <w:r w:rsidRPr="000A5258">
        <w:rPr>
          <w:lang w:val="en-US"/>
        </w:rPr>
        <w:t>, A.;</w:t>
      </w:r>
      <w:r>
        <w:rPr>
          <w:lang w:val="en-US"/>
        </w:rPr>
        <w:t xml:space="preserve"> </w:t>
      </w:r>
      <w:proofErr w:type="spellStart"/>
      <w:r w:rsidRPr="000A5258">
        <w:rPr>
          <w:lang w:val="en-US"/>
        </w:rPr>
        <w:t>Pinggera</w:t>
      </w:r>
      <w:proofErr w:type="spellEnd"/>
      <w:r w:rsidRPr="000A5258">
        <w:rPr>
          <w:lang w:val="en-US"/>
        </w:rPr>
        <w:t xml:space="preserve">, J.; Davis, C.: Measuring and Explaining Cognitive Load During Design Activities: A Fine-Grained Approach. In: Information Systems and Neuroscience. Lecture Notes in Information Systems and </w:t>
      </w:r>
      <w:proofErr w:type="spellStart"/>
      <w:r w:rsidRPr="000A5258">
        <w:rPr>
          <w:lang w:val="en-US"/>
        </w:rPr>
        <w:t>Organisation</w:t>
      </w:r>
      <w:proofErr w:type="spellEnd"/>
      <w:r w:rsidRPr="000A5258">
        <w:rPr>
          <w:lang w:val="en-US"/>
        </w:rPr>
        <w:t xml:space="preserve"> 2017, vol 25, pp. 47-53. </w:t>
      </w:r>
      <w:r>
        <w:t xml:space="preserve">Springer, </w:t>
      </w:r>
      <w:proofErr w:type="spellStart"/>
      <w:r>
        <w:t>Cham</w:t>
      </w:r>
      <w:proofErr w:type="spellEnd"/>
      <w:r>
        <w:t xml:space="preserve"> (2018).</w:t>
      </w:r>
      <w:bookmarkEnd w:id="44"/>
    </w:p>
    <w:p w14:paraId="2084D6C5" w14:textId="77777777" w:rsidR="009C274B" w:rsidRDefault="009C274B" w:rsidP="009C274B">
      <w:pPr>
        <w:pStyle w:val="referenceitem"/>
      </w:pPr>
      <w:bookmarkStart w:id="45" w:name="_Ref8497955"/>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w:t>
      </w:r>
      <w:r>
        <w:rPr>
          <w:lang w:val="en-US"/>
        </w:rPr>
        <w:t xml:space="preserve"> </w:t>
      </w:r>
      <w:proofErr w:type="spellStart"/>
      <w:r w:rsidRPr="000A5258">
        <w:rPr>
          <w:lang w:val="en-US"/>
        </w:rPr>
        <w:t>Reijers</w:t>
      </w:r>
      <w:proofErr w:type="spellEnd"/>
      <w:r w:rsidRPr="000A5258">
        <w:rPr>
          <w:lang w:val="en-US"/>
        </w:rPr>
        <w:t xml:space="preserve">, H. A.: How visual cognition influences process model comprehension. </w:t>
      </w:r>
      <w:proofErr w:type="spellStart"/>
      <w:r>
        <w:t>DecisionSupport</w:t>
      </w:r>
      <w:proofErr w:type="spellEnd"/>
      <w:r>
        <w:t xml:space="preserve"> Systems, </w:t>
      </w:r>
      <w:proofErr w:type="spellStart"/>
      <w:r>
        <w:t>vol</w:t>
      </w:r>
      <w:proofErr w:type="spellEnd"/>
      <w:r>
        <w:t xml:space="preserve"> 96, pp. 1-16. Elsevier (2017).</w:t>
      </w:r>
      <w:bookmarkEnd w:id="45"/>
    </w:p>
    <w:p w14:paraId="232FF8EB" w14:textId="77777777" w:rsidR="009C274B" w:rsidRDefault="009C274B" w:rsidP="009C274B">
      <w:pPr>
        <w:pStyle w:val="referenceitem"/>
      </w:pPr>
      <w:bookmarkStart w:id="46" w:name="_Ref8497960"/>
      <w:proofErr w:type="spellStart"/>
      <w:r w:rsidRPr="000A5258">
        <w:rPr>
          <w:lang w:val="en-US"/>
        </w:rPr>
        <w:t>Burattin</w:t>
      </w:r>
      <w:proofErr w:type="spellEnd"/>
      <w:r w:rsidRPr="000A5258">
        <w:rPr>
          <w:lang w:val="en-US"/>
        </w:rPr>
        <w:t>, A.; Kaiser, M.;</w:t>
      </w:r>
      <w:r>
        <w:rPr>
          <w:lang w:val="en-US"/>
        </w:rPr>
        <w:t xml:space="preserve"> </w:t>
      </w:r>
      <w:proofErr w:type="spellStart"/>
      <w:r w:rsidRPr="000A5258">
        <w:rPr>
          <w:lang w:val="en-US"/>
        </w:rPr>
        <w:t>Neurauter</w:t>
      </w:r>
      <w:proofErr w:type="spellEnd"/>
      <w:r w:rsidRPr="000A5258">
        <w:rPr>
          <w:lang w:val="en-US"/>
        </w:rPr>
        <w:t xml:space="preserve">, M.; Weber, B.: Eye Tracking Meets the Process of Process Modeling: A Visual Analytic Approach. In: Dumas M., </w:t>
      </w:r>
      <w:proofErr w:type="spellStart"/>
      <w:r w:rsidRPr="000A5258">
        <w:rPr>
          <w:lang w:val="en-US"/>
        </w:rPr>
        <w:t>Fantinato</w:t>
      </w:r>
      <w:proofErr w:type="spellEnd"/>
      <w:r w:rsidRPr="000A5258">
        <w:rPr>
          <w:lang w:val="en-US"/>
        </w:rPr>
        <w:t xml:space="preserve"> M. (eds) Business Process Management Workshops 2016. </w:t>
      </w:r>
      <w:r>
        <w:t xml:space="preserve">BPM. </w:t>
      </w:r>
      <w:proofErr w:type="spellStart"/>
      <w:r>
        <w:t>vol</w:t>
      </w:r>
      <w:proofErr w:type="spellEnd"/>
      <w:r>
        <w:t xml:space="preserve"> 281, pp. 461-473. Springer, </w:t>
      </w:r>
      <w:proofErr w:type="spellStart"/>
      <w:r>
        <w:t>Cham</w:t>
      </w:r>
      <w:proofErr w:type="spellEnd"/>
      <w:r>
        <w:t xml:space="preserve"> (2017).</w:t>
      </w:r>
      <w:bookmarkEnd w:id="46"/>
    </w:p>
    <w:p w14:paraId="026D0F70" w14:textId="77777777" w:rsidR="009C274B" w:rsidRDefault="009C274B" w:rsidP="009C274B">
      <w:pPr>
        <w:pStyle w:val="referenceitem"/>
      </w:pPr>
      <w:bookmarkStart w:id="47" w:name="_Ref8497964"/>
      <w:proofErr w:type="spellStart"/>
      <w:r w:rsidRPr="000A5258">
        <w:rPr>
          <w:lang w:val="en-US"/>
        </w:rPr>
        <w:t>Zimoch</w:t>
      </w:r>
      <w:proofErr w:type="spellEnd"/>
      <w:r w:rsidRPr="000A5258">
        <w:rPr>
          <w:lang w:val="en-US"/>
        </w:rPr>
        <w:t xml:space="preserve">, M.;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Schobel</w:t>
      </w:r>
      <w:proofErr w:type="spellEnd"/>
      <w:r w:rsidRPr="000A5258">
        <w:rPr>
          <w:lang w:val="en-US"/>
        </w:rPr>
        <w:t xml:space="preserve">, J.; Reichert, M.: Eye Tracking Experiments on Process Model Comprehension: Lessons Learned.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Enterprise, Business-Process and Information Systems Modeling. </w:t>
      </w:r>
      <w:r>
        <w:t xml:space="preserve">BPMDS 2017, EMMSAD. </w:t>
      </w:r>
      <w:proofErr w:type="spellStart"/>
      <w:r>
        <w:t>vol</w:t>
      </w:r>
      <w:proofErr w:type="spellEnd"/>
      <w:r>
        <w:t xml:space="preserve"> 287, pp. 153-168. Springer, </w:t>
      </w:r>
      <w:proofErr w:type="spellStart"/>
      <w:r>
        <w:t>Cham</w:t>
      </w:r>
      <w:proofErr w:type="spellEnd"/>
      <w:r>
        <w:t xml:space="preserve"> (2017).</w:t>
      </w:r>
      <w:bookmarkEnd w:id="47"/>
    </w:p>
    <w:p w14:paraId="2CF5FAC7" w14:textId="77777777" w:rsidR="009C274B" w:rsidRDefault="009C274B" w:rsidP="009C274B">
      <w:pPr>
        <w:pStyle w:val="referenceitem"/>
      </w:pPr>
      <w:bookmarkStart w:id="48" w:name="_Ref8497973"/>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xml:space="preserve">, W.; Reichert, M.: Cognitive Insights into Business Process Model Comprehension: Preliminary Results for Experienced and Inexperienced Individuals.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BPMDS 2017, vol 287, pp. 137-152. </w:t>
      </w:r>
      <w:r>
        <w:t xml:space="preserve">Springer, </w:t>
      </w:r>
      <w:proofErr w:type="spellStart"/>
      <w:r>
        <w:t>Cham</w:t>
      </w:r>
      <w:proofErr w:type="spellEnd"/>
      <w:r>
        <w:t xml:space="preserve"> (2017).</w:t>
      </w:r>
      <w:bookmarkEnd w:id="48"/>
    </w:p>
    <w:p w14:paraId="73A27BE2" w14:textId="77777777" w:rsidR="009C274B" w:rsidRDefault="009C274B" w:rsidP="009C274B">
      <w:pPr>
        <w:pStyle w:val="referenceitem"/>
      </w:pPr>
      <w:bookmarkStart w:id="49" w:name="_Ref8497983"/>
      <w:proofErr w:type="spellStart"/>
      <w:r w:rsidRPr="000A5258">
        <w:rPr>
          <w:lang w:val="en-US"/>
        </w:rPr>
        <w:lastRenderedPageBreak/>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w:t>
      </w:r>
      <w:r>
        <w:rPr>
          <w:lang w:val="en-US"/>
        </w:rPr>
        <w:t xml:space="preserve"> </w:t>
      </w:r>
      <w:proofErr w:type="spellStart"/>
      <w:r w:rsidRPr="000A5258">
        <w:rPr>
          <w:lang w:val="en-US"/>
        </w:rPr>
        <w:t>Reijers</w:t>
      </w:r>
      <w:proofErr w:type="spellEnd"/>
      <w:r w:rsidRPr="000A5258">
        <w:rPr>
          <w:lang w:val="en-US"/>
        </w:rPr>
        <w:t xml:space="preserve">, H. A.: Task-specific visual cues for improving process model understanding. </w:t>
      </w:r>
      <w:proofErr w:type="spellStart"/>
      <w:r>
        <w:t>Informationand</w:t>
      </w:r>
      <w:proofErr w:type="spellEnd"/>
      <w:r>
        <w:t xml:space="preserve"> Software Technology, 79, pp. 63-78 (2016).</w:t>
      </w:r>
      <w:bookmarkEnd w:id="49"/>
    </w:p>
    <w:p w14:paraId="3B778AE8" w14:textId="77777777" w:rsidR="009C274B" w:rsidRDefault="009C274B" w:rsidP="009C274B">
      <w:pPr>
        <w:pStyle w:val="referenceitem"/>
      </w:pPr>
      <w:bookmarkStart w:id="50" w:name="_Ref8497988"/>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Zugal</w:t>
      </w:r>
      <w:proofErr w:type="spellEnd"/>
      <w:r w:rsidRPr="000A5258">
        <w:rPr>
          <w:lang w:val="en-US"/>
        </w:rPr>
        <w:t>, S.;</w:t>
      </w:r>
      <w:r>
        <w:rPr>
          <w:lang w:val="en-US"/>
        </w:rPr>
        <w:t xml:space="preserve"> </w:t>
      </w:r>
      <w:proofErr w:type="spellStart"/>
      <w:r w:rsidRPr="000A5258">
        <w:rPr>
          <w:lang w:val="en-US"/>
        </w:rPr>
        <w:t>Furtner</w:t>
      </w:r>
      <w:proofErr w:type="spellEnd"/>
      <w:r w:rsidRPr="000A5258">
        <w:rPr>
          <w:lang w:val="en-US"/>
        </w:rPr>
        <w:t xml:space="preserve">, M.; Martini, M.; Sachse, P.: Measuring cognitive load during process model creation. </w:t>
      </w:r>
      <w:r>
        <w:t xml:space="preserve">In: </w:t>
      </w:r>
      <w:proofErr w:type="spellStart"/>
      <w:r>
        <w:t>Information</w:t>
      </w:r>
      <w:proofErr w:type="spellEnd"/>
      <w:r>
        <w:t xml:space="preserve"> Systems </w:t>
      </w:r>
      <w:proofErr w:type="spellStart"/>
      <w:r>
        <w:t>andNeuroscience</w:t>
      </w:r>
      <w:proofErr w:type="spellEnd"/>
      <w:r>
        <w:t xml:space="preserve">, pp. 129-136. Springer, </w:t>
      </w:r>
      <w:proofErr w:type="spellStart"/>
      <w:r>
        <w:t>Cham</w:t>
      </w:r>
      <w:proofErr w:type="spellEnd"/>
      <w:r>
        <w:t xml:space="preserve"> (2015).</w:t>
      </w:r>
      <w:bookmarkEnd w:id="50"/>
    </w:p>
    <w:p w14:paraId="7418BF38" w14:textId="77777777" w:rsidR="009C274B" w:rsidRPr="000A5258" w:rsidRDefault="009C274B" w:rsidP="009C274B">
      <w:pPr>
        <w:pStyle w:val="referenceitem"/>
        <w:rPr>
          <w:lang w:val="en-US"/>
        </w:rPr>
      </w:pPr>
      <w:bookmarkStart w:id="51" w:name="_Ref8497993"/>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 Eye-tracking the factors of process model comprehension tasks. In: International Conference on Advanced Information Systems Engineering, pp. 224-239. Springer, Berlin, Heidelberg (2013).</w:t>
      </w:r>
      <w:bookmarkEnd w:id="51"/>
    </w:p>
    <w:p w14:paraId="746CB87C" w14:textId="107C4782" w:rsidR="009C274B" w:rsidRDefault="009C274B" w:rsidP="009C274B">
      <w:pPr>
        <w:pStyle w:val="referenceitem"/>
        <w:rPr>
          <w:lang w:val="en-US"/>
        </w:rPr>
      </w:pPr>
      <w:bookmarkStart w:id="52" w:name="_Ref8497997"/>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Furtner</w:t>
      </w:r>
      <w:proofErr w:type="spellEnd"/>
      <w:r w:rsidRPr="000A5258">
        <w:rPr>
          <w:lang w:val="en-US"/>
        </w:rPr>
        <w:t>, M.; Martini, M.; Sachse, P.; Reiter, K.;</w:t>
      </w:r>
      <w:r>
        <w:rPr>
          <w:lang w:val="en-US"/>
        </w:rPr>
        <w:t xml:space="preserve"> </w:t>
      </w:r>
      <w:proofErr w:type="spellStart"/>
      <w:r w:rsidRPr="000A5258">
        <w:rPr>
          <w:lang w:val="en-US"/>
        </w:rPr>
        <w:t>Zugal</w:t>
      </w:r>
      <w:proofErr w:type="spellEnd"/>
      <w:r w:rsidRPr="000A5258">
        <w:rPr>
          <w:lang w:val="en-US"/>
        </w:rPr>
        <w:t>, S.; Weber, B.: Investigating the process of process modeling with eye movement analysis. In: International Conference on Business Process Management. pp. 438-450. Springer, Berlin, (2012).</w:t>
      </w:r>
      <w:bookmarkEnd w:id="52"/>
    </w:p>
    <w:p w14:paraId="309A07FE" w14:textId="2EA48BD4" w:rsidR="00BC2706" w:rsidRPr="00BC2706" w:rsidRDefault="00BC2706" w:rsidP="00BC2706">
      <w:pPr>
        <w:pStyle w:val="referenceitem"/>
        <w:rPr>
          <w:lang w:val="en-US"/>
        </w:rPr>
      </w:pPr>
      <w:r w:rsidRPr="00BC2706">
        <w:rPr>
          <w:lang w:val="en-US"/>
        </w:rPr>
        <w:t xml:space="preserve">Molina, A. I.; Redondo, M. A.; Ortega, M.; </w:t>
      </w:r>
      <w:proofErr w:type="spellStart"/>
      <w:r w:rsidRPr="00BC2706">
        <w:rPr>
          <w:lang w:val="en-US"/>
        </w:rPr>
        <w:t>Lacave</w:t>
      </w:r>
      <w:proofErr w:type="spellEnd"/>
      <w:r w:rsidRPr="00BC2706">
        <w:rPr>
          <w:lang w:val="en-US"/>
        </w:rPr>
        <w:t xml:space="preserve">, C.: Evaluating a graphical notation for modeling collaborative learning activities: A family of </w:t>
      </w:r>
      <w:proofErr w:type="spellStart"/>
      <w:r w:rsidRPr="00BC2706">
        <w:rPr>
          <w:lang w:val="en-US"/>
        </w:rPr>
        <w:t>experiments.In</w:t>
      </w:r>
      <w:proofErr w:type="spellEnd"/>
      <w:r w:rsidRPr="00BC2706">
        <w:rPr>
          <w:lang w:val="en-US"/>
        </w:rPr>
        <w:t xml:space="preserve">: Science of Computer Programming, v. 88, pp. 54-81, (2014). </w:t>
      </w:r>
    </w:p>
    <w:p w14:paraId="20317869" w14:textId="566F0D8F" w:rsidR="00BC2706" w:rsidRPr="00BC2706" w:rsidRDefault="00BC2706" w:rsidP="00BC2706">
      <w:pPr>
        <w:pStyle w:val="referenceitem"/>
        <w:rPr>
          <w:lang w:val="en-US"/>
        </w:rPr>
      </w:pPr>
      <w:proofErr w:type="spellStart"/>
      <w:r w:rsidRPr="00BC2706">
        <w:rPr>
          <w:lang w:val="en-US"/>
        </w:rPr>
        <w:t>Burattin</w:t>
      </w:r>
      <w:proofErr w:type="spellEnd"/>
      <w:r w:rsidRPr="00BC2706">
        <w:rPr>
          <w:lang w:val="en-US"/>
        </w:rPr>
        <w:t xml:space="preserve">, A.; Kaiser, M.; </w:t>
      </w:r>
      <w:proofErr w:type="spellStart"/>
      <w:r w:rsidRPr="00BC2706">
        <w:rPr>
          <w:lang w:val="en-US"/>
        </w:rPr>
        <w:t>Neurauter</w:t>
      </w:r>
      <w:proofErr w:type="spellEnd"/>
      <w:r w:rsidRPr="00BC2706">
        <w:rPr>
          <w:lang w:val="en-US"/>
        </w:rPr>
        <w:t>, M.; Weber, B.: Learning process modeling phases from modeling interactions and eye tracking data. In: Data &amp; Knowledge Engineering, (2019).</w:t>
      </w:r>
    </w:p>
    <w:p w14:paraId="663B3C3A" w14:textId="2E8D21F4" w:rsidR="009C274B" w:rsidRPr="00281A20" w:rsidRDefault="00BC2706" w:rsidP="00BC2706">
      <w:pPr>
        <w:pStyle w:val="referenceitem"/>
        <w:rPr>
          <w:lang w:val="en-US"/>
        </w:rPr>
      </w:pPr>
      <w:r w:rsidRPr="00BC2706">
        <w:rPr>
          <w:lang w:val="en-US"/>
        </w:rPr>
        <w:t xml:space="preserve">Chen, T.; Wang, W.; </w:t>
      </w:r>
      <w:proofErr w:type="spellStart"/>
      <w:r w:rsidRPr="00BC2706">
        <w:rPr>
          <w:lang w:val="en-US"/>
        </w:rPr>
        <w:t>Indulska</w:t>
      </w:r>
      <w:proofErr w:type="spellEnd"/>
      <w:r w:rsidRPr="00BC2706">
        <w:rPr>
          <w:lang w:val="en-US"/>
        </w:rPr>
        <w:t>, M.; Sadiq, S.: Business Process and Rule Integration Ap-</w:t>
      </w:r>
      <w:proofErr w:type="spellStart"/>
      <w:r w:rsidRPr="00BC2706">
        <w:rPr>
          <w:lang w:val="en-US"/>
        </w:rPr>
        <w:t>proaches</w:t>
      </w:r>
      <w:proofErr w:type="spellEnd"/>
      <w:r w:rsidRPr="00BC2706">
        <w:rPr>
          <w:lang w:val="en-US"/>
        </w:rPr>
        <w:t>-An Empirical Analysis. In: International Conference on Business Process Man-</w:t>
      </w:r>
      <w:proofErr w:type="spellStart"/>
      <w:r w:rsidRPr="00BC2706">
        <w:rPr>
          <w:lang w:val="en-US"/>
        </w:rPr>
        <w:t>agement</w:t>
      </w:r>
      <w:proofErr w:type="spellEnd"/>
      <w:r w:rsidRPr="00BC2706">
        <w:rPr>
          <w:lang w:val="en-US"/>
        </w:rPr>
        <w:t>. Springer, Cham, pp. 37-52 (2018).</w:t>
      </w:r>
    </w:p>
    <w:p w14:paraId="72974C90" w14:textId="561576D2" w:rsidR="00F43F2B" w:rsidRPr="000A5258" w:rsidRDefault="00F43F2B" w:rsidP="00F43F2B">
      <w:pPr>
        <w:pStyle w:val="referenceitem"/>
      </w:pPr>
      <w:r w:rsidRPr="000A5258">
        <w:t xml:space="preserve">Santos, M. C. D. F.: Avaliação da Eficácia Cognitiva de Modelos de Requisitos Orientados a Objetivos. </w:t>
      </w:r>
      <w:r w:rsidR="00EC0429" w:rsidRPr="00EC0429">
        <w:t xml:space="preserve">Masters </w:t>
      </w:r>
      <w:proofErr w:type="spellStart"/>
      <w:r w:rsidR="00EC0429">
        <w:t>D</w:t>
      </w:r>
      <w:r w:rsidR="00EC0429" w:rsidRPr="00EC0429">
        <w:t>issertation</w:t>
      </w:r>
      <w:proofErr w:type="spellEnd"/>
      <w:r w:rsidRPr="000A5258">
        <w:t>, Faculdade de Ciência e Tecnologia Universidade nova de Lisboa, (2016).</w:t>
      </w:r>
    </w:p>
    <w:p w14:paraId="27A83AF9" w14:textId="2849B40D" w:rsidR="00F43F2B" w:rsidRPr="00EC0429" w:rsidRDefault="00F43F2B" w:rsidP="00F43F2B">
      <w:pPr>
        <w:pStyle w:val="referenceitem"/>
        <w:rPr>
          <w:lang w:val="en-US"/>
        </w:rPr>
      </w:pPr>
      <w:proofErr w:type="spellStart"/>
      <w:r w:rsidRPr="000A5258">
        <w:rPr>
          <w:lang w:val="en-US"/>
        </w:rPr>
        <w:t>Sharafi</w:t>
      </w:r>
      <w:proofErr w:type="spellEnd"/>
      <w:r w:rsidRPr="000A5258">
        <w:rPr>
          <w:lang w:val="en-US"/>
        </w:rPr>
        <w:t xml:space="preserve">, Z.; Soh Z.; </w:t>
      </w:r>
      <w:proofErr w:type="spellStart"/>
      <w:r w:rsidRPr="000A5258">
        <w:rPr>
          <w:lang w:val="en-US"/>
        </w:rPr>
        <w:t>Guéhéneuc</w:t>
      </w:r>
      <w:proofErr w:type="spellEnd"/>
      <w:r w:rsidRPr="000A5258">
        <w:rPr>
          <w:lang w:val="en-US"/>
        </w:rPr>
        <w:t>, Y.</w:t>
      </w:r>
      <w:r w:rsidR="00EC0429">
        <w:rPr>
          <w:lang w:val="en-US"/>
        </w:rPr>
        <w:t xml:space="preserve"> </w:t>
      </w:r>
      <w:r w:rsidRPr="000A5258">
        <w:rPr>
          <w:lang w:val="en-US"/>
        </w:rPr>
        <w:t xml:space="preserve">G.: </w:t>
      </w:r>
      <w:r w:rsidRPr="009B7C48">
        <w:rPr>
          <w:lang w:val="en-US"/>
        </w:rPr>
        <w:t xml:space="preserve">A systematic literature review on the usage of eye-tracking in software engineering. </w:t>
      </w:r>
      <w:r w:rsidRPr="00EC0429">
        <w:rPr>
          <w:lang w:val="en-US"/>
        </w:rPr>
        <w:t>In: Information and Software Technology 67, pp. 79–107 (2015).</w:t>
      </w:r>
    </w:p>
    <w:p w14:paraId="3005DD79" w14:textId="77777777" w:rsidR="007334D0" w:rsidRPr="009B7C48" w:rsidRDefault="007334D0" w:rsidP="007334D0">
      <w:pPr>
        <w:pStyle w:val="referenceitem"/>
        <w:rPr>
          <w:lang w:val="en-US"/>
        </w:rPr>
      </w:pPr>
      <w:r w:rsidRPr="009B7C48">
        <w:rPr>
          <w:lang w:val="en-US"/>
        </w:rPr>
        <w:t xml:space="preserve">Scheer, A. W.; </w:t>
      </w:r>
      <w:proofErr w:type="spellStart"/>
      <w:r w:rsidRPr="009B7C48">
        <w:rPr>
          <w:lang w:val="en-US"/>
        </w:rPr>
        <w:t>Nüttgens</w:t>
      </w:r>
      <w:proofErr w:type="spellEnd"/>
      <w:r w:rsidRPr="009B7C48">
        <w:rPr>
          <w:lang w:val="en-US"/>
        </w:rPr>
        <w:t>, M.</w:t>
      </w:r>
      <w:r>
        <w:rPr>
          <w:lang w:val="en-US"/>
        </w:rPr>
        <w:t>:</w:t>
      </w:r>
      <w:r w:rsidRPr="009B7C48">
        <w:rPr>
          <w:lang w:val="en-US"/>
        </w:rPr>
        <w:t xml:space="preserve"> ARIS Architecture and Reference Models for Business Process Management, In: Proceedings of the Business Process Management, Models, Techniques, and Empirical Studies, Springer-Verlag, p</w:t>
      </w:r>
      <w:r>
        <w:rPr>
          <w:lang w:val="en-US"/>
        </w:rPr>
        <w:t>p</w:t>
      </w:r>
      <w:r w:rsidRPr="009B7C48">
        <w:rPr>
          <w:lang w:val="en-US"/>
        </w:rPr>
        <w:t xml:space="preserve"> 376–389</w:t>
      </w:r>
      <w:r>
        <w:rPr>
          <w:lang w:val="en-US"/>
        </w:rPr>
        <w:t xml:space="preserve"> (</w:t>
      </w:r>
      <w:r w:rsidRPr="009B7C48">
        <w:rPr>
          <w:lang w:val="en-US"/>
        </w:rPr>
        <w:t>2000</w:t>
      </w:r>
      <w:r>
        <w:rPr>
          <w:lang w:val="en-US"/>
        </w:rPr>
        <w:t>)</w:t>
      </w:r>
      <w:r w:rsidRPr="009B7C48">
        <w:rPr>
          <w:lang w:val="en-US"/>
        </w:rPr>
        <w:t>.</w:t>
      </w:r>
    </w:p>
    <w:p w14:paraId="356321F8" w14:textId="77777777" w:rsidR="007334D0" w:rsidRPr="009B7C48" w:rsidRDefault="007334D0" w:rsidP="007334D0">
      <w:pPr>
        <w:pStyle w:val="referenceitem"/>
        <w:rPr>
          <w:lang w:val="en-US"/>
        </w:rPr>
      </w:pPr>
      <w:r w:rsidRPr="009B7C48">
        <w:rPr>
          <w:lang w:val="en-US"/>
        </w:rPr>
        <w:t>Petri, C. A.</w:t>
      </w:r>
      <w:r>
        <w:rPr>
          <w:lang w:val="en-US"/>
        </w:rPr>
        <w:t xml:space="preserve">: </w:t>
      </w:r>
      <w:proofErr w:type="spellStart"/>
      <w:r w:rsidRPr="009B7C48">
        <w:rPr>
          <w:lang w:val="en-US"/>
        </w:rPr>
        <w:t>Kommunikation</w:t>
      </w:r>
      <w:proofErr w:type="spellEnd"/>
      <w:r>
        <w:rPr>
          <w:lang w:val="en-US"/>
        </w:rPr>
        <w:t xml:space="preserve"> </w:t>
      </w:r>
      <w:proofErr w:type="spellStart"/>
      <w:r w:rsidRPr="009B7C48">
        <w:rPr>
          <w:lang w:val="en-US"/>
        </w:rPr>
        <w:t>mit</w:t>
      </w:r>
      <w:proofErr w:type="spellEnd"/>
      <w:r>
        <w:rPr>
          <w:lang w:val="en-US"/>
        </w:rPr>
        <w:t xml:space="preserve"> </w:t>
      </w:r>
      <w:proofErr w:type="spellStart"/>
      <w:r w:rsidRPr="009B7C48">
        <w:rPr>
          <w:lang w:val="en-US"/>
        </w:rPr>
        <w:t>Automaten</w:t>
      </w:r>
      <w:proofErr w:type="spellEnd"/>
      <w:r w:rsidRPr="009B7C48">
        <w:rPr>
          <w:lang w:val="en-US"/>
        </w:rPr>
        <w:t xml:space="preserve">. PhD thesis, </w:t>
      </w:r>
      <w:proofErr w:type="spellStart"/>
      <w:r w:rsidRPr="009B7C48">
        <w:rPr>
          <w:lang w:val="en-US"/>
        </w:rPr>
        <w:t>Institut</w:t>
      </w:r>
      <w:proofErr w:type="spellEnd"/>
      <w:r w:rsidRPr="009B7C48">
        <w:rPr>
          <w:lang w:val="en-US"/>
        </w:rPr>
        <w:t xml:space="preserve"> fur </w:t>
      </w:r>
      <w:proofErr w:type="spellStart"/>
      <w:r w:rsidRPr="009B7C48">
        <w:rPr>
          <w:lang w:val="en-US"/>
        </w:rPr>
        <w:t>InstrumentelleMathematik</w:t>
      </w:r>
      <w:proofErr w:type="spellEnd"/>
      <w:r w:rsidRPr="009B7C48">
        <w:rPr>
          <w:lang w:val="en-US"/>
        </w:rPr>
        <w:t xml:space="preserve">, </w:t>
      </w:r>
      <w:r>
        <w:rPr>
          <w:lang w:val="en-US"/>
        </w:rPr>
        <w:t>(</w:t>
      </w:r>
      <w:r w:rsidRPr="009B7C48">
        <w:rPr>
          <w:lang w:val="en-US"/>
        </w:rPr>
        <w:t>1962</w:t>
      </w:r>
      <w:r>
        <w:rPr>
          <w:lang w:val="en-US"/>
        </w:rPr>
        <w:t>)</w:t>
      </w:r>
      <w:r w:rsidRPr="009B7C48">
        <w:rPr>
          <w:lang w:val="en-US"/>
        </w:rPr>
        <w:t>.</w:t>
      </w:r>
    </w:p>
    <w:p w14:paraId="1A91B369" w14:textId="11F17590" w:rsidR="007334D0" w:rsidRPr="006C6AE7" w:rsidRDefault="007334D0" w:rsidP="007334D0">
      <w:pPr>
        <w:pStyle w:val="referenceitem"/>
        <w:rPr>
          <w:lang w:val="en-US"/>
        </w:rPr>
      </w:pPr>
      <w:r w:rsidRPr="006C6AE7">
        <w:rPr>
          <w:lang w:val="en-US"/>
        </w:rPr>
        <w:t xml:space="preserve">Sommer, M.: </w:t>
      </w:r>
      <w:proofErr w:type="spellStart"/>
      <w:r w:rsidRPr="006C6AE7">
        <w:rPr>
          <w:lang w:val="en-US"/>
        </w:rPr>
        <w:t>ZeitlicheDarstellung</w:t>
      </w:r>
      <w:proofErr w:type="spellEnd"/>
      <w:r w:rsidRPr="006C6AE7">
        <w:rPr>
          <w:lang w:val="en-US"/>
        </w:rPr>
        <w:t xml:space="preserve"> und </w:t>
      </w:r>
      <w:proofErr w:type="spellStart"/>
      <w:r w:rsidRPr="006C6AE7">
        <w:rPr>
          <w:lang w:val="en-US"/>
        </w:rPr>
        <w:t>Modellierung</w:t>
      </w:r>
      <w:proofErr w:type="spellEnd"/>
      <w:r w:rsidRPr="006C6AE7">
        <w:rPr>
          <w:lang w:val="en-US"/>
        </w:rPr>
        <w:t xml:space="preserve"> von </w:t>
      </w:r>
      <w:proofErr w:type="spellStart"/>
      <w:r w:rsidRPr="006C6AE7">
        <w:rPr>
          <w:lang w:val="en-US"/>
        </w:rPr>
        <w:t>Prozessenmithilfe</w:t>
      </w:r>
      <w:proofErr w:type="spellEnd"/>
      <w:r w:rsidRPr="006C6AE7">
        <w:rPr>
          <w:lang w:val="en-US"/>
        </w:rPr>
        <w:t xml:space="preserve"> von Gantt-</w:t>
      </w:r>
      <w:proofErr w:type="spellStart"/>
      <w:r w:rsidRPr="006C6AE7">
        <w:rPr>
          <w:lang w:val="en-US"/>
        </w:rPr>
        <w:t>Diagrammen</w:t>
      </w:r>
      <w:proofErr w:type="spellEnd"/>
      <w:r w:rsidRPr="006C6AE7">
        <w:rPr>
          <w:lang w:val="en-US"/>
        </w:rPr>
        <w:t>. Bachelors Thesis, Ulm University (2012)</w:t>
      </w:r>
      <w:r w:rsidR="00BC2706">
        <w:rPr>
          <w:lang w:val="en-US"/>
        </w:rPr>
        <w:t>.</w:t>
      </w:r>
    </w:p>
    <w:p w14:paraId="358350D7" w14:textId="1F80E5CC" w:rsidR="007334D0" w:rsidRDefault="00C066E7" w:rsidP="000A6197">
      <w:pPr>
        <w:pStyle w:val="referenceitem"/>
        <w:rPr>
          <w:lang w:val="en-US"/>
        </w:rPr>
      </w:pPr>
      <w:proofErr w:type="spellStart"/>
      <w:r w:rsidRPr="00C066E7">
        <w:rPr>
          <w:lang w:val="en-US"/>
        </w:rPr>
        <w:t>Lacaze</w:t>
      </w:r>
      <w:proofErr w:type="spellEnd"/>
      <w:r w:rsidRPr="00C066E7">
        <w:rPr>
          <w:lang w:val="en-US"/>
        </w:rPr>
        <w:t xml:space="preserve">, Xavier, and Philippe </w:t>
      </w:r>
      <w:proofErr w:type="spellStart"/>
      <w:r w:rsidRPr="00C066E7">
        <w:rPr>
          <w:lang w:val="en-US"/>
        </w:rPr>
        <w:t>Palanque</w:t>
      </w:r>
      <w:proofErr w:type="spellEnd"/>
      <w:r w:rsidRPr="00C066E7">
        <w:rPr>
          <w:lang w:val="en-US"/>
        </w:rPr>
        <w:t xml:space="preserve">. "Comprehensive handling of temporal issues in tasks models: What is needed and how to support it. Workshop ‘The Temporal Aspects of Work for HCI (CHI 2004)’. Vienna, Austria. </w:t>
      </w:r>
      <w:r w:rsidR="00EC0429">
        <w:rPr>
          <w:lang w:val="en-US"/>
        </w:rPr>
        <w:t>(</w:t>
      </w:r>
      <w:r w:rsidRPr="00C066E7">
        <w:rPr>
          <w:lang w:val="en-US"/>
        </w:rPr>
        <w:t>2004</w:t>
      </w:r>
      <w:r w:rsidR="00EC0429">
        <w:rPr>
          <w:lang w:val="en-US"/>
        </w:rPr>
        <w:t>)</w:t>
      </w:r>
      <w:r w:rsidRPr="00C066E7">
        <w:rPr>
          <w:lang w:val="en-US"/>
        </w:rPr>
        <w:t>.</w:t>
      </w:r>
    </w:p>
    <w:p w14:paraId="77E64D28" w14:textId="3087F9EE" w:rsidR="00C066E7" w:rsidRPr="00C066E7" w:rsidRDefault="002368AD" w:rsidP="000A6197">
      <w:pPr>
        <w:pStyle w:val="referenceitem"/>
        <w:rPr>
          <w:lang w:val="en-US"/>
        </w:rPr>
      </w:pPr>
      <w:proofErr w:type="spellStart"/>
      <w:r w:rsidRPr="002368AD">
        <w:rPr>
          <w:lang w:val="en-US"/>
        </w:rPr>
        <w:t>Paternò</w:t>
      </w:r>
      <w:proofErr w:type="spellEnd"/>
      <w:r w:rsidRPr="002368AD">
        <w:rPr>
          <w:lang w:val="en-US"/>
        </w:rPr>
        <w:t xml:space="preserve">, Fabio. </w:t>
      </w:r>
      <w:proofErr w:type="spellStart"/>
      <w:r w:rsidRPr="002368AD">
        <w:rPr>
          <w:lang w:val="en-US"/>
        </w:rPr>
        <w:t>ConcurTaskTrees</w:t>
      </w:r>
      <w:proofErr w:type="spellEnd"/>
      <w:r w:rsidRPr="002368AD">
        <w:rPr>
          <w:lang w:val="en-US"/>
        </w:rPr>
        <w:t>: an engineered notation for task models. The handbook of task analysis for human-computer interaction</w:t>
      </w:r>
      <w:r>
        <w:rPr>
          <w:lang w:val="en-US"/>
        </w:rPr>
        <w:t>, p. 483-503.</w:t>
      </w:r>
      <w:r w:rsidR="00F22E72">
        <w:rPr>
          <w:lang w:val="en-US"/>
        </w:rPr>
        <w:t xml:space="preserve"> </w:t>
      </w:r>
      <w:proofErr w:type="gramStart"/>
      <w:r>
        <w:rPr>
          <w:lang w:val="en-US"/>
        </w:rPr>
        <w:t>(</w:t>
      </w:r>
      <w:r w:rsidRPr="002368AD">
        <w:rPr>
          <w:lang w:val="en-US"/>
        </w:rPr>
        <w:t xml:space="preserve"> 2004</w:t>
      </w:r>
      <w:proofErr w:type="gramEnd"/>
      <w:r>
        <w:rPr>
          <w:lang w:val="en-US"/>
        </w:rPr>
        <w:t>).</w:t>
      </w:r>
    </w:p>
    <w:p w14:paraId="0A3AF8B8" w14:textId="77777777" w:rsidR="009C274B" w:rsidRPr="00E3431F" w:rsidRDefault="009C274B" w:rsidP="009C274B">
      <w:pPr>
        <w:pStyle w:val="referenceitem"/>
      </w:pPr>
      <w:proofErr w:type="spellStart"/>
      <w:r w:rsidRPr="000A5258">
        <w:rPr>
          <w:lang w:val="en-US"/>
        </w:rPr>
        <w:t>Dikici</w:t>
      </w:r>
      <w:proofErr w:type="spellEnd"/>
      <w:r w:rsidRPr="000A5258">
        <w:rPr>
          <w:lang w:val="en-US"/>
        </w:rPr>
        <w:t xml:space="preserve">, A.; </w:t>
      </w:r>
      <w:proofErr w:type="spellStart"/>
      <w:r w:rsidRPr="000A5258">
        <w:rPr>
          <w:lang w:val="en-US"/>
        </w:rPr>
        <w:t>Turetken</w:t>
      </w:r>
      <w:proofErr w:type="spellEnd"/>
      <w:r w:rsidRPr="000A5258">
        <w:rPr>
          <w:lang w:val="en-US"/>
        </w:rPr>
        <w:t xml:space="preserve">, O.; </w:t>
      </w:r>
      <w:proofErr w:type="spellStart"/>
      <w:r w:rsidRPr="000A5258">
        <w:rPr>
          <w:lang w:val="en-US"/>
        </w:rPr>
        <w:t>Demirors</w:t>
      </w:r>
      <w:proofErr w:type="spellEnd"/>
      <w:r w:rsidRPr="000A5258">
        <w:rPr>
          <w:lang w:val="en-US"/>
        </w:rPr>
        <w:t xml:space="preserve">, O.: Factors influencing the understandability of process models: A systematic literature review. </w:t>
      </w:r>
      <w:proofErr w:type="spellStart"/>
      <w:r w:rsidRPr="00E3431F">
        <w:t>Informationand</w:t>
      </w:r>
      <w:proofErr w:type="spellEnd"/>
      <w:r w:rsidRPr="00E3431F">
        <w:t xml:space="preserve"> Software Technology, v</w:t>
      </w:r>
      <w:r>
        <w:t>ol.</w:t>
      </w:r>
      <w:r w:rsidRPr="00E3431F">
        <w:t xml:space="preserve"> 93, p</w:t>
      </w:r>
      <w:r>
        <w:t>p</w:t>
      </w:r>
      <w:r w:rsidRPr="00E3431F">
        <w:t xml:space="preserve">. 112-129 </w:t>
      </w:r>
      <w:r>
        <w:t>(</w:t>
      </w:r>
      <w:r w:rsidRPr="00E3431F">
        <w:t>2018</w:t>
      </w:r>
      <w:r>
        <w:t>)</w:t>
      </w:r>
      <w:r w:rsidRPr="00E3431F">
        <w:t>.</w:t>
      </w:r>
    </w:p>
    <w:p w14:paraId="5777BD25" w14:textId="5F562363" w:rsidR="00040603" w:rsidRPr="00F22E72" w:rsidRDefault="009C274B" w:rsidP="00F22E72">
      <w:pPr>
        <w:pStyle w:val="referenceitem"/>
        <w:rPr>
          <w:lang w:val="en-US"/>
        </w:rPr>
      </w:pPr>
      <w:r w:rsidRPr="00F22E72">
        <w:rPr>
          <w:lang w:val="en-US"/>
        </w:rPr>
        <w:t>FIGL, K.: Comprehension of procedural visual business process models. In: Business &amp;Information Systems Engineering, vol. 59, n. 1, pp. 41-67 (2017).</w:t>
      </w:r>
    </w:p>
    <w:sectPr w:rsidR="00040603" w:rsidRPr="00F22E72" w:rsidSect="00705807">
      <w:headerReference w:type="even" r:id="rId13"/>
      <w:headerReference w:type="default" r:id="rId14"/>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C4BBD" w14:textId="77777777" w:rsidR="00BF3903" w:rsidRDefault="00BF3903">
      <w:r>
        <w:separator/>
      </w:r>
    </w:p>
  </w:endnote>
  <w:endnote w:type="continuationSeparator" w:id="0">
    <w:p w14:paraId="4E79FF3E" w14:textId="77777777" w:rsidR="00BF3903" w:rsidRDefault="00BF3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A333D" w14:textId="77777777" w:rsidR="00BF3903" w:rsidRDefault="00BF3903" w:rsidP="009F7FCE">
      <w:pPr>
        <w:ind w:firstLine="0"/>
      </w:pPr>
      <w:r>
        <w:separator/>
      </w:r>
    </w:p>
  </w:footnote>
  <w:footnote w:type="continuationSeparator" w:id="0">
    <w:p w14:paraId="01D1E9B7" w14:textId="77777777" w:rsidR="00BF3903" w:rsidRDefault="00BF3903" w:rsidP="009F7FCE">
      <w:pPr>
        <w:ind w:firstLine="0"/>
      </w:pPr>
      <w:r>
        <w:continuationSeparator/>
      </w:r>
    </w:p>
  </w:footnote>
  <w:footnote w:id="1">
    <w:p w14:paraId="3BEFBB69" w14:textId="28D9D4F7" w:rsidR="002A5B81" w:rsidRPr="00EC0E1E" w:rsidRDefault="002A5B81" w:rsidP="00C75E15">
      <w:pPr>
        <w:pStyle w:val="Textodenotaderodap"/>
        <w:rPr>
          <w:lang w:val="en-US"/>
        </w:rPr>
      </w:pPr>
      <w:r>
        <w:rPr>
          <w:rStyle w:val="Refdenotaderodap"/>
        </w:rPr>
        <w:footnoteRef/>
      </w:r>
      <w:r>
        <w:rPr>
          <w:lang w:val="en-US"/>
        </w:rPr>
        <w:t>The</w:t>
      </w:r>
      <w:r w:rsidRPr="00EC0E1E">
        <w:rPr>
          <w:lang w:val="en-US"/>
        </w:rPr>
        <w:t xml:space="preserve"> process built using BPMN (Business Process Modeling Notation) [</w:t>
      </w:r>
      <w:r>
        <w:rPr>
          <w:lang w:val="en-US"/>
        </w:rPr>
        <w:t>21</w:t>
      </w:r>
      <w:r w:rsidRPr="00EC0E1E">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1A8FB" w14:textId="77777777" w:rsidR="002A5B81" w:rsidRDefault="002A5B81" w:rsidP="00F321B4">
    <w:pPr>
      <w:pStyle w:val="Cabealho"/>
    </w:pPr>
    <w:r>
      <w:fldChar w:fldCharType="begin"/>
    </w:r>
    <w:r>
      <w:instrText>PAGE   \* MERGEFORMAT</w:instrText>
    </w:r>
    <w:r>
      <w:fldChar w:fldCharType="separate"/>
    </w:r>
    <w:r>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19EC9" w14:textId="77777777" w:rsidR="002A5B81" w:rsidRDefault="002A5B81" w:rsidP="002D48C5">
    <w:pPr>
      <w:pStyle w:val="Cabealho"/>
      <w:jc w:val="right"/>
    </w:pPr>
    <w:r>
      <w:fldChar w:fldCharType="begin"/>
    </w:r>
    <w:r>
      <w:instrText>PAGE   \* MERGEFORMAT</w:instrText>
    </w:r>
    <w:r>
      <w:fldChar w:fldCharType="separate"/>
    </w:r>
    <w:r>
      <w:rPr>
        <w:noProof/>
      </w:rPr>
      <w:t>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3CD3"/>
    <w:multiLevelType w:val="hybridMultilevel"/>
    <w:tmpl w:val="7480CE34"/>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 w15:restartNumberingAfterBreak="0">
    <w:nsid w:val="1DC96345"/>
    <w:multiLevelType w:val="multilevel"/>
    <w:tmpl w:val="4A5AC724"/>
    <w:lvl w:ilvl="0">
      <w:start w:val="1"/>
      <w:numFmt w:val="bullet"/>
      <w:lvlText w:val=""/>
      <w:lvlJc w:val="left"/>
      <w:pPr>
        <w:tabs>
          <w:tab w:val="num" w:pos="587"/>
        </w:tabs>
        <w:ind w:left="587" w:hanging="360"/>
      </w:pPr>
      <w:rPr>
        <w:rFonts w:ascii="Symbol" w:hAnsi="Symbol" w:hint="default"/>
        <w:sz w:val="20"/>
      </w:rPr>
    </w:lvl>
    <w:lvl w:ilvl="1" w:tentative="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34043F32"/>
    <w:multiLevelType w:val="multilevel"/>
    <w:tmpl w:val="54583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431D026D"/>
    <w:multiLevelType w:val="multilevel"/>
    <w:tmpl w:val="7D98A7C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60A2FF7"/>
    <w:multiLevelType w:val="multilevel"/>
    <w:tmpl w:val="B824BE12"/>
    <w:lvl w:ilvl="0">
      <w:start w:val="1"/>
      <w:numFmt w:val="bullet"/>
      <w:lvlText w:val=""/>
      <w:lvlJc w:val="left"/>
      <w:pPr>
        <w:tabs>
          <w:tab w:val="num" w:pos="587"/>
        </w:tabs>
        <w:ind w:left="587" w:hanging="360"/>
      </w:pPr>
      <w:rPr>
        <w:rFonts w:ascii="Symbol" w:hAnsi="Symbol" w:hint="default"/>
        <w:sz w:val="20"/>
      </w:rPr>
    </w:lvl>
    <w:lvl w:ilvl="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7" w15:restartNumberingAfterBreak="0">
    <w:nsid w:val="56971583"/>
    <w:multiLevelType w:val="multilevel"/>
    <w:tmpl w:val="E8CA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DE243E"/>
    <w:multiLevelType w:val="hybridMultilevel"/>
    <w:tmpl w:val="4A5615B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60987A48"/>
    <w:multiLevelType w:val="hybridMultilevel"/>
    <w:tmpl w:val="81C4D6E6"/>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A417256"/>
    <w:multiLevelType w:val="hybridMultilevel"/>
    <w:tmpl w:val="71040950"/>
    <w:lvl w:ilvl="0" w:tplc="94FCED04">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2"/>
  </w:num>
  <w:num w:numId="3">
    <w:abstractNumId w:val="10"/>
  </w:num>
  <w:num w:numId="4">
    <w:abstractNumId w:val="10"/>
  </w:num>
  <w:num w:numId="5">
    <w:abstractNumId w:val="13"/>
  </w:num>
  <w:num w:numId="6">
    <w:abstractNumId w:val="13"/>
  </w:num>
  <w:num w:numId="7">
    <w:abstractNumId w:val="11"/>
  </w:num>
  <w:num w:numId="8">
    <w:abstractNumId w:val="14"/>
  </w:num>
  <w:num w:numId="9">
    <w:abstractNumId w:val="14"/>
  </w:num>
  <w:num w:numId="10">
    <w:abstractNumId w:val="11"/>
  </w:num>
  <w:num w:numId="11">
    <w:abstractNumId w:val="3"/>
  </w:num>
  <w:num w:numId="12">
    <w:abstractNumId w:val="11"/>
  </w:num>
  <w:num w:numId="13">
    <w:abstractNumId w:val="11"/>
  </w:num>
  <w:num w:numId="14">
    <w:abstractNumId w:val="11"/>
  </w:num>
  <w:num w:numId="15">
    <w:abstractNumId w:val="11"/>
  </w:num>
  <w:num w:numId="16">
    <w:abstractNumId w:val="1"/>
  </w:num>
  <w:num w:numId="17">
    <w:abstractNumId w:val="6"/>
  </w:num>
  <w:num w:numId="18">
    <w:abstractNumId w:val="7"/>
  </w:num>
  <w:num w:numId="19">
    <w:abstractNumId w:val="14"/>
  </w:num>
  <w:num w:numId="20">
    <w:abstractNumId w:val="11"/>
  </w:num>
  <w:num w:numId="21">
    <w:abstractNumId w:val="4"/>
  </w:num>
  <w:num w:numId="22">
    <w:abstractNumId w:val="5"/>
  </w:num>
  <w:num w:numId="23">
    <w:abstractNumId w:val="11"/>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8"/>
  </w:num>
  <w:num w:numId="29">
    <w:abstractNumId w:val="11"/>
  </w:num>
  <w:num w:numId="30">
    <w:abstractNumId w:val="11"/>
  </w:num>
  <w:num w:numId="31">
    <w:abstractNumId w:val="0"/>
  </w:num>
  <w:num w:numId="32">
    <w:abstractNumId w:val="14"/>
  </w:num>
  <w:num w:numId="33">
    <w:abstractNumId w:val="11"/>
  </w:num>
  <w:num w:numId="34">
    <w:abstractNumId w:val="11"/>
  </w:num>
  <w:num w:numId="35">
    <w:abstractNumId w:val="14"/>
  </w:num>
  <w:num w:numId="36">
    <w:abstractNumId w:val="14"/>
  </w:num>
  <w:num w:numId="37">
    <w:abstractNumId w:val="14"/>
  </w:num>
  <w:num w:numId="38">
    <w:abstractNumId w:val="14"/>
  </w:num>
  <w:num w:numId="39">
    <w:abstractNumId w:val="9"/>
  </w:num>
  <w:num w:numId="40">
    <w:abstractNumId w:val="12"/>
  </w:num>
  <w:num w:numId="41">
    <w:abstractNumId w:val="14"/>
  </w:num>
  <w:num w:numId="42">
    <w:abstractNumId w:val="14"/>
  </w:num>
  <w:num w:numId="43">
    <w:abstractNumId w:val="14"/>
  </w:num>
  <w:num w:numId="44">
    <w:abstractNumId w:val="1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is Silveira">
    <w15:presenceInfo w15:providerId="None" w15:userId="Denis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FCE"/>
    <w:rsid w:val="0000089E"/>
    <w:rsid w:val="00001DE1"/>
    <w:rsid w:val="000102B9"/>
    <w:rsid w:val="000155B7"/>
    <w:rsid w:val="0001619C"/>
    <w:rsid w:val="0002029F"/>
    <w:rsid w:val="00022DB3"/>
    <w:rsid w:val="0002773D"/>
    <w:rsid w:val="00030468"/>
    <w:rsid w:val="00031370"/>
    <w:rsid w:val="000360D1"/>
    <w:rsid w:val="00036212"/>
    <w:rsid w:val="00040603"/>
    <w:rsid w:val="00040CFA"/>
    <w:rsid w:val="00042173"/>
    <w:rsid w:val="000434D6"/>
    <w:rsid w:val="000477BA"/>
    <w:rsid w:val="00053F81"/>
    <w:rsid w:val="000570F1"/>
    <w:rsid w:val="0005748D"/>
    <w:rsid w:val="000633F8"/>
    <w:rsid w:val="00066BC8"/>
    <w:rsid w:val="0009383C"/>
    <w:rsid w:val="000A2E91"/>
    <w:rsid w:val="000A5258"/>
    <w:rsid w:val="000A6197"/>
    <w:rsid w:val="000A73DF"/>
    <w:rsid w:val="000B0405"/>
    <w:rsid w:val="000B271F"/>
    <w:rsid w:val="000C367D"/>
    <w:rsid w:val="000C368C"/>
    <w:rsid w:val="000C46A5"/>
    <w:rsid w:val="000D0B4D"/>
    <w:rsid w:val="000D3150"/>
    <w:rsid w:val="000E0236"/>
    <w:rsid w:val="000E309E"/>
    <w:rsid w:val="000E3CEC"/>
    <w:rsid w:val="000E6F72"/>
    <w:rsid w:val="000E73AC"/>
    <w:rsid w:val="000E7476"/>
    <w:rsid w:val="000F28F6"/>
    <w:rsid w:val="000F2DFA"/>
    <w:rsid w:val="000F3DA5"/>
    <w:rsid w:val="00104963"/>
    <w:rsid w:val="0010613B"/>
    <w:rsid w:val="0011107A"/>
    <w:rsid w:val="0011231C"/>
    <w:rsid w:val="00112325"/>
    <w:rsid w:val="00113DC3"/>
    <w:rsid w:val="00117D4B"/>
    <w:rsid w:val="001219D9"/>
    <w:rsid w:val="00133E0F"/>
    <w:rsid w:val="00134E3B"/>
    <w:rsid w:val="00135370"/>
    <w:rsid w:val="001447AF"/>
    <w:rsid w:val="00154828"/>
    <w:rsid w:val="00191683"/>
    <w:rsid w:val="0019674D"/>
    <w:rsid w:val="00196F01"/>
    <w:rsid w:val="001A02F0"/>
    <w:rsid w:val="001A11B6"/>
    <w:rsid w:val="001A38CB"/>
    <w:rsid w:val="001A54ED"/>
    <w:rsid w:val="001A6164"/>
    <w:rsid w:val="001B11D2"/>
    <w:rsid w:val="001B5461"/>
    <w:rsid w:val="001C1148"/>
    <w:rsid w:val="001C2255"/>
    <w:rsid w:val="001C67F8"/>
    <w:rsid w:val="001D02B1"/>
    <w:rsid w:val="0021635F"/>
    <w:rsid w:val="0022570A"/>
    <w:rsid w:val="0023016C"/>
    <w:rsid w:val="00231F8A"/>
    <w:rsid w:val="00233940"/>
    <w:rsid w:val="00234570"/>
    <w:rsid w:val="00234B95"/>
    <w:rsid w:val="002368AD"/>
    <w:rsid w:val="00243E74"/>
    <w:rsid w:val="00252A5D"/>
    <w:rsid w:val="0025674A"/>
    <w:rsid w:val="00257E9E"/>
    <w:rsid w:val="0026060A"/>
    <w:rsid w:val="00271C05"/>
    <w:rsid w:val="0027441D"/>
    <w:rsid w:val="0027491C"/>
    <w:rsid w:val="00276A30"/>
    <w:rsid w:val="00280DC1"/>
    <w:rsid w:val="00281A20"/>
    <w:rsid w:val="002824BD"/>
    <w:rsid w:val="00290EF7"/>
    <w:rsid w:val="00293C28"/>
    <w:rsid w:val="00294F31"/>
    <w:rsid w:val="002A0144"/>
    <w:rsid w:val="002A1A1A"/>
    <w:rsid w:val="002A5B81"/>
    <w:rsid w:val="002A74FA"/>
    <w:rsid w:val="002B0850"/>
    <w:rsid w:val="002C1CB0"/>
    <w:rsid w:val="002C3F19"/>
    <w:rsid w:val="002C58C4"/>
    <w:rsid w:val="002D1E2F"/>
    <w:rsid w:val="002D48C5"/>
    <w:rsid w:val="002E0A93"/>
    <w:rsid w:val="002E104F"/>
    <w:rsid w:val="002E1FE0"/>
    <w:rsid w:val="002E3040"/>
    <w:rsid w:val="002E355A"/>
    <w:rsid w:val="002E4101"/>
    <w:rsid w:val="002E4208"/>
    <w:rsid w:val="002E448E"/>
    <w:rsid w:val="002E5B09"/>
    <w:rsid w:val="002F1F56"/>
    <w:rsid w:val="002F2DE0"/>
    <w:rsid w:val="00300230"/>
    <w:rsid w:val="0030302F"/>
    <w:rsid w:val="003037B5"/>
    <w:rsid w:val="00312348"/>
    <w:rsid w:val="003217C0"/>
    <w:rsid w:val="003252CE"/>
    <w:rsid w:val="00327E69"/>
    <w:rsid w:val="0033012C"/>
    <w:rsid w:val="00332103"/>
    <w:rsid w:val="00343E5B"/>
    <w:rsid w:val="0034789C"/>
    <w:rsid w:val="00352720"/>
    <w:rsid w:val="00354DD4"/>
    <w:rsid w:val="00360B8F"/>
    <w:rsid w:val="00362AE4"/>
    <w:rsid w:val="003732F4"/>
    <w:rsid w:val="0037502F"/>
    <w:rsid w:val="00377EDE"/>
    <w:rsid w:val="003813DF"/>
    <w:rsid w:val="00383A02"/>
    <w:rsid w:val="003843D5"/>
    <w:rsid w:val="00386320"/>
    <w:rsid w:val="0038721C"/>
    <w:rsid w:val="003918E0"/>
    <w:rsid w:val="00392093"/>
    <w:rsid w:val="003939DC"/>
    <w:rsid w:val="00397593"/>
    <w:rsid w:val="003A05BC"/>
    <w:rsid w:val="003A4E8B"/>
    <w:rsid w:val="003A5086"/>
    <w:rsid w:val="003A6CB9"/>
    <w:rsid w:val="003B2CD0"/>
    <w:rsid w:val="003C03F7"/>
    <w:rsid w:val="003C380A"/>
    <w:rsid w:val="003C49AE"/>
    <w:rsid w:val="003D002E"/>
    <w:rsid w:val="003D0E85"/>
    <w:rsid w:val="003D25C2"/>
    <w:rsid w:val="003D3657"/>
    <w:rsid w:val="003E4E0C"/>
    <w:rsid w:val="003E678E"/>
    <w:rsid w:val="003F1F4D"/>
    <w:rsid w:val="003F70F5"/>
    <w:rsid w:val="004012C2"/>
    <w:rsid w:val="00411ABE"/>
    <w:rsid w:val="00411FF3"/>
    <w:rsid w:val="00430B96"/>
    <w:rsid w:val="004351A8"/>
    <w:rsid w:val="0043731D"/>
    <w:rsid w:val="004442F0"/>
    <w:rsid w:val="004444BB"/>
    <w:rsid w:val="00446998"/>
    <w:rsid w:val="00464F00"/>
    <w:rsid w:val="004709F6"/>
    <w:rsid w:val="00472DE2"/>
    <w:rsid w:val="00475F78"/>
    <w:rsid w:val="00482C43"/>
    <w:rsid w:val="004962F2"/>
    <w:rsid w:val="0049788C"/>
    <w:rsid w:val="004A1C46"/>
    <w:rsid w:val="004A7A33"/>
    <w:rsid w:val="004B0494"/>
    <w:rsid w:val="004C08AC"/>
    <w:rsid w:val="004D053A"/>
    <w:rsid w:val="004D4970"/>
    <w:rsid w:val="004D4B35"/>
    <w:rsid w:val="004F0AFB"/>
    <w:rsid w:val="004F677C"/>
    <w:rsid w:val="005009B6"/>
    <w:rsid w:val="00501EBB"/>
    <w:rsid w:val="00502DD9"/>
    <w:rsid w:val="00504E4E"/>
    <w:rsid w:val="00510900"/>
    <w:rsid w:val="00513D90"/>
    <w:rsid w:val="00513E10"/>
    <w:rsid w:val="005219B2"/>
    <w:rsid w:val="0052578A"/>
    <w:rsid w:val="005325E9"/>
    <w:rsid w:val="00532D6B"/>
    <w:rsid w:val="005374CD"/>
    <w:rsid w:val="0056535C"/>
    <w:rsid w:val="005666AA"/>
    <w:rsid w:val="00567CE4"/>
    <w:rsid w:val="005743AC"/>
    <w:rsid w:val="0058123E"/>
    <w:rsid w:val="005872F7"/>
    <w:rsid w:val="005948BF"/>
    <w:rsid w:val="005A053B"/>
    <w:rsid w:val="005A4C39"/>
    <w:rsid w:val="005B53E3"/>
    <w:rsid w:val="005D1203"/>
    <w:rsid w:val="005D1251"/>
    <w:rsid w:val="005D2BCA"/>
    <w:rsid w:val="005F0C1F"/>
    <w:rsid w:val="0060210A"/>
    <w:rsid w:val="006049B4"/>
    <w:rsid w:val="00611D89"/>
    <w:rsid w:val="006164AD"/>
    <w:rsid w:val="00617358"/>
    <w:rsid w:val="006230F5"/>
    <w:rsid w:val="00625202"/>
    <w:rsid w:val="0062596F"/>
    <w:rsid w:val="00625FBF"/>
    <w:rsid w:val="00633435"/>
    <w:rsid w:val="0063779D"/>
    <w:rsid w:val="00640290"/>
    <w:rsid w:val="006417F2"/>
    <w:rsid w:val="0064227E"/>
    <w:rsid w:val="00646BAC"/>
    <w:rsid w:val="00660703"/>
    <w:rsid w:val="00663879"/>
    <w:rsid w:val="00670152"/>
    <w:rsid w:val="00672378"/>
    <w:rsid w:val="00672B56"/>
    <w:rsid w:val="0067710C"/>
    <w:rsid w:val="006805B6"/>
    <w:rsid w:val="0068292D"/>
    <w:rsid w:val="006836EC"/>
    <w:rsid w:val="006848BF"/>
    <w:rsid w:val="006B1F32"/>
    <w:rsid w:val="006B39F9"/>
    <w:rsid w:val="006B5570"/>
    <w:rsid w:val="006B5EF3"/>
    <w:rsid w:val="006C1734"/>
    <w:rsid w:val="006C6AE7"/>
    <w:rsid w:val="006C6EEC"/>
    <w:rsid w:val="006D1E9A"/>
    <w:rsid w:val="006D5284"/>
    <w:rsid w:val="006E293E"/>
    <w:rsid w:val="006F32B2"/>
    <w:rsid w:val="006F4482"/>
    <w:rsid w:val="00705807"/>
    <w:rsid w:val="00715805"/>
    <w:rsid w:val="00725C4E"/>
    <w:rsid w:val="007300C1"/>
    <w:rsid w:val="007334D0"/>
    <w:rsid w:val="007357BA"/>
    <w:rsid w:val="00735B32"/>
    <w:rsid w:val="00737277"/>
    <w:rsid w:val="0074138E"/>
    <w:rsid w:val="00741F5F"/>
    <w:rsid w:val="00742CC0"/>
    <w:rsid w:val="00750723"/>
    <w:rsid w:val="00756E5F"/>
    <w:rsid w:val="00756E7D"/>
    <w:rsid w:val="00757495"/>
    <w:rsid w:val="007641F8"/>
    <w:rsid w:val="007727F0"/>
    <w:rsid w:val="007822B4"/>
    <w:rsid w:val="00786411"/>
    <w:rsid w:val="00787048"/>
    <w:rsid w:val="00795566"/>
    <w:rsid w:val="007975A2"/>
    <w:rsid w:val="007A5D5D"/>
    <w:rsid w:val="007A68F9"/>
    <w:rsid w:val="007B44C5"/>
    <w:rsid w:val="007B48A4"/>
    <w:rsid w:val="007B5F97"/>
    <w:rsid w:val="007B65AD"/>
    <w:rsid w:val="007C7091"/>
    <w:rsid w:val="007D2641"/>
    <w:rsid w:val="007D41AA"/>
    <w:rsid w:val="007E4EBF"/>
    <w:rsid w:val="007F0728"/>
    <w:rsid w:val="007F0856"/>
    <w:rsid w:val="007F1B4C"/>
    <w:rsid w:val="008008B8"/>
    <w:rsid w:val="00802ECE"/>
    <w:rsid w:val="008047F7"/>
    <w:rsid w:val="00807C9B"/>
    <w:rsid w:val="00810463"/>
    <w:rsid w:val="00811120"/>
    <w:rsid w:val="00814FE5"/>
    <w:rsid w:val="00827263"/>
    <w:rsid w:val="00833BEA"/>
    <w:rsid w:val="008360E5"/>
    <w:rsid w:val="00857897"/>
    <w:rsid w:val="008639F3"/>
    <w:rsid w:val="00863E1C"/>
    <w:rsid w:val="00882150"/>
    <w:rsid w:val="00890DB2"/>
    <w:rsid w:val="008933E0"/>
    <w:rsid w:val="0089461E"/>
    <w:rsid w:val="008A03A5"/>
    <w:rsid w:val="008B2AEB"/>
    <w:rsid w:val="008B2B30"/>
    <w:rsid w:val="008B6879"/>
    <w:rsid w:val="008B6FC7"/>
    <w:rsid w:val="008D1F66"/>
    <w:rsid w:val="008F1429"/>
    <w:rsid w:val="008F2D4C"/>
    <w:rsid w:val="008F31DF"/>
    <w:rsid w:val="008F4AB1"/>
    <w:rsid w:val="008F647B"/>
    <w:rsid w:val="00903622"/>
    <w:rsid w:val="00906FDA"/>
    <w:rsid w:val="00907FD9"/>
    <w:rsid w:val="00910B05"/>
    <w:rsid w:val="00925C87"/>
    <w:rsid w:val="009306B8"/>
    <w:rsid w:val="009310EF"/>
    <w:rsid w:val="00935856"/>
    <w:rsid w:val="009424DA"/>
    <w:rsid w:val="00943A29"/>
    <w:rsid w:val="00951FA8"/>
    <w:rsid w:val="009629F3"/>
    <w:rsid w:val="00970D39"/>
    <w:rsid w:val="0098183C"/>
    <w:rsid w:val="0098767A"/>
    <w:rsid w:val="00987B7C"/>
    <w:rsid w:val="009930E4"/>
    <w:rsid w:val="0099603F"/>
    <w:rsid w:val="009A58BC"/>
    <w:rsid w:val="009B2539"/>
    <w:rsid w:val="009B4D87"/>
    <w:rsid w:val="009B7C48"/>
    <w:rsid w:val="009C274B"/>
    <w:rsid w:val="009C7CE7"/>
    <w:rsid w:val="009D005A"/>
    <w:rsid w:val="009D0FD3"/>
    <w:rsid w:val="009E0A89"/>
    <w:rsid w:val="009E32E2"/>
    <w:rsid w:val="009E4E63"/>
    <w:rsid w:val="009F39CF"/>
    <w:rsid w:val="009F7F77"/>
    <w:rsid w:val="009F7FCE"/>
    <w:rsid w:val="00A00F80"/>
    <w:rsid w:val="00A0506E"/>
    <w:rsid w:val="00A056F1"/>
    <w:rsid w:val="00A06342"/>
    <w:rsid w:val="00A1704A"/>
    <w:rsid w:val="00A177EE"/>
    <w:rsid w:val="00A178B6"/>
    <w:rsid w:val="00A21C2E"/>
    <w:rsid w:val="00A367DF"/>
    <w:rsid w:val="00A36CE5"/>
    <w:rsid w:val="00A44540"/>
    <w:rsid w:val="00A44747"/>
    <w:rsid w:val="00A67ABD"/>
    <w:rsid w:val="00A7636A"/>
    <w:rsid w:val="00A80F9E"/>
    <w:rsid w:val="00A872CE"/>
    <w:rsid w:val="00A91A49"/>
    <w:rsid w:val="00A91A95"/>
    <w:rsid w:val="00A942F1"/>
    <w:rsid w:val="00A97DE4"/>
    <w:rsid w:val="00AA0E0B"/>
    <w:rsid w:val="00AA0FF3"/>
    <w:rsid w:val="00AA1754"/>
    <w:rsid w:val="00AA2211"/>
    <w:rsid w:val="00AA3858"/>
    <w:rsid w:val="00AA54B2"/>
    <w:rsid w:val="00AB103B"/>
    <w:rsid w:val="00AC290D"/>
    <w:rsid w:val="00AC538E"/>
    <w:rsid w:val="00AD3DAE"/>
    <w:rsid w:val="00AD51CB"/>
    <w:rsid w:val="00AE0237"/>
    <w:rsid w:val="00AE22C4"/>
    <w:rsid w:val="00AE6F61"/>
    <w:rsid w:val="00AE701E"/>
    <w:rsid w:val="00B00296"/>
    <w:rsid w:val="00B01001"/>
    <w:rsid w:val="00B01140"/>
    <w:rsid w:val="00B01D30"/>
    <w:rsid w:val="00B03F8D"/>
    <w:rsid w:val="00B143D4"/>
    <w:rsid w:val="00B166DD"/>
    <w:rsid w:val="00B23481"/>
    <w:rsid w:val="00B302CD"/>
    <w:rsid w:val="00B33915"/>
    <w:rsid w:val="00B51A62"/>
    <w:rsid w:val="00B574EF"/>
    <w:rsid w:val="00B601AB"/>
    <w:rsid w:val="00B61831"/>
    <w:rsid w:val="00B672BE"/>
    <w:rsid w:val="00B6788E"/>
    <w:rsid w:val="00B738A1"/>
    <w:rsid w:val="00B751D5"/>
    <w:rsid w:val="00B825B9"/>
    <w:rsid w:val="00B831E8"/>
    <w:rsid w:val="00B91326"/>
    <w:rsid w:val="00B913AE"/>
    <w:rsid w:val="00BA086B"/>
    <w:rsid w:val="00BA087D"/>
    <w:rsid w:val="00BA3C8D"/>
    <w:rsid w:val="00BA4F6B"/>
    <w:rsid w:val="00BB258D"/>
    <w:rsid w:val="00BB5405"/>
    <w:rsid w:val="00BB68F6"/>
    <w:rsid w:val="00BC2706"/>
    <w:rsid w:val="00BD6452"/>
    <w:rsid w:val="00BE1441"/>
    <w:rsid w:val="00BE3796"/>
    <w:rsid w:val="00BE3960"/>
    <w:rsid w:val="00BE4C30"/>
    <w:rsid w:val="00BE75A7"/>
    <w:rsid w:val="00BF267E"/>
    <w:rsid w:val="00BF3903"/>
    <w:rsid w:val="00C05640"/>
    <w:rsid w:val="00C066E7"/>
    <w:rsid w:val="00C124D4"/>
    <w:rsid w:val="00C16754"/>
    <w:rsid w:val="00C20FB0"/>
    <w:rsid w:val="00C237ED"/>
    <w:rsid w:val="00C250A8"/>
    <w:rsid w:val="00C26147"/>
    <w:rsid w:val="00C32A64"/>
    <w:rsid w:val="00C3500B"/>
    <w:rsid w:val="00C4036B"/>
    <w:rsid w:val="00C432E5"/>
    <w:rsid w:val="00C470FF"/>
    <w:rsid w:val="00C50270"/>
    <w:rsid w:val="00C53814"/>
    <w:rsid w:val="00C57AA7"/>
    <w:rsid w:val="00C7431B"/>
    <w:rsid w:val="00C75E15"/>
    <w:rsid w:val="00C90D1C"/>
    <w:rsid w:val="00C965E0"/>
    <w:rsid w:val="00CA1152"/>
    <w:rsid w:val="00CB6787"/>
    <w:rsid w:val="00CB6EB6"/>
    <w:rsid w:val="00CC009D"/>
    <w:rsid w:val="00CC7869"/>
    <w:rsid w:val="00CC7C81"/>
    <w:rsid w:val="00CE3F05"/>
    <w:rsid w:val="00CE4C01"/>
    <w:rsid w:val="00CE507B"/>
    <w:rsid w:val="00CF27D0"/>
    <w:rsid w:val="00CF6E05"/>
    <w:rsid w:val="00D14449"/>
    <w:rsid w:val="00D14C69"/>
    <w:rsid w:val="00D1618A"/>
    <w:rsid w:val="00D23FEA"/>
    <w:rsid w:val="00D31FF2"/>
    <w:rsid w:val="00D3330C"/>
    <w:rsid w:val="00D403BA"/>
    <w:rsid w:val="00D40B97"/>
    <w:rsid w:val="00D442AC"/>
    <w:rsid w:val="00D47747"/>
    <w:rsid w:val="00D6194F"/>
    <w:rsid w:val="00D7390D"/>
    <w:rsid w:val="00D7401B"/>
    <w:rsid w:val="00D74E79"/>
    <w:rsid w:val="00D84AB0"/>
    <w:rsid w:val="00D90FCD"/>
    <w:rsid w:val="00D93669"/>
    <w:rsid w:val="00DB1921"/>
    <w:rsid w:val="00DC1421"/>
    <w:rsid w:val="00DC2CA9"/>
    <w:rsid w:val="00DC50C7"/>
    <w:rsid w:val="00DC62EE"/>
    <w:rsid w:val="00DD512D"/>
    <w:rsid w:val="00DD5F5C"/>
    <w:rsid w:val="00DE6088"/>
    <w:rsid w:val="00DF200F"/>
    <w:rsid w:val="00E02820"/>
    <w:rsid w:val="00E0370B"/>
    <w:rsid w:val="00E04455"/>
    <w:rsid w:val="00E13191"/>
    <w:rsid w:val="00E13837"/>
    <w:rsid w:val="00E22F55"/>
    <w:rsid w:val="00E26482"/>
    <w:rsid w:val="00E3431F"/>
    <w:rsid w:val="00E35633"/>
    <w:rsid w:val="00E35CB4"/>
    <w:rsid w:val="00E4262D"/>
    <w:rsid w:val="00E5507A"/>
    <w:rsid w:val="00E603C7"/>
    <w:rsid w:val="00E617E7"/>
    <w:rsid w:val="00E61E09"/>
    <w:rsid w:val="00E64ED4"/>
    <w:rsid w:val="00E7461C"/>
    <w:rsid w:val="00E74717"/>
    <w:rsid w:val="00E8036E"/>
    <w:rsid w:val="00E81ABD"/>
    <w:rsid w:val="00E8363F"/>
    <w:rsid w:val="00E94D26"/>
    <w:rsid w:val="00E95AA5"/>
    <w:rsid w:val="00EA351E"/>
    <w:rsid w:val="00EB1B30"/>
    <w:rsid w:val="00EC0429"/>
    <w:rsid w:val="00EC0E1E"/>
    <w:rsid w:val="00EC7AF8"/>
    <w:rsid w:val="00ED1DDF"/>
    <w:rsid w:val="00ED3B0F"/>
    <w:rsid w:val="00EE33C9"/>
    <w:rsid w:val="00EE4A1E"/>
    <w:rsid w:val="00EE69C1"/>
    <w:rsid w:val="00EF60E6"/>
    <w:rsid w:val="00F00E45"/>
    <w:rsid w:val="00F01911"/>
    <w:rsid w:val="00F0283B"/>
    <w:rsid w:val="00F1074A"/>
    <w:rsid w:val="00F12062"/>
    <w:rsid w:val="00F179DF"/>
    <w:rsid w:val="00F214E0"/>
    <w:rsid w:val="00F229A8"/>
    <w:rsid w:val="00F22E49"/>
    <w:rsid w:val="00F22E72"/>
    <w:rsid w:val="00F321B4"/>
    <w:rsid w:val="00F34DE2"/>
    <w:rsid w:val="00F35F3B"/>
    <w:rsid w:val="00F43F2B"/>
    <w:rsid w:val="00F457F6"/>
    <w:rsid w:val="00F57815"/>
    <w:rsid w:val="00F67744"/>
    <w:rsid w:val="00F70DEF"/>
    <w:rsid w:val="00F732B3"/>
    <w:rsid w:val="00F778B5"/>
    <w:rsid w:val="00F8081F"/>
    <w:rsid w:val="00F87A13"/>
    <w:rsid w:val="00F911A9"/>
    <w:rsid w:val="00F9149B"/>
    <w:rsid w:val="00F95748"/>
    <w:rsid w:val="00FA27A2"/>
    <w:rsid w:val="00FA2CA4"/>
    <w:rsid w:val="00FA4D27"/>
    <w:rsid w:val="00FA5BEB"/>
    <w:rsid w:val="00FA7D3E"/>
    <w:rsid w:val="00FB0B1B"/>
    <w:rsid w:val="00FC2C06"/>
    <w:rsid w:val="00FD1F35"/>
    <w:rsid w:val="00FD4185"/>
    <w:rsid w:val="00FD705D"/>
    <w:rsid w:val="00FE350C"/>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8964D20F-DC5E-4DD5-8026-B30F08AE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EC0429"/>
    <w:pPr>
      <w:keepNext/>
      <w:keepLines/>
      <w:numPr>
        <w:numId w:val="7"/>
      </w:numPr>
      <w:suppressAutoHyphens/>
      <w:spacing w:before="300" w:after="180" w:line="220" w:lineRule="atLeast"/>
      <w:jc w:val="left"/>
      <w:outlineLvl w:val="0"/>
    </w:pPr>
    <w:rPr>
      <w:b/>
      <w:sz w:val="24"/>
    </w:rPr>
  </w:style>
  <w:style w:type="paragraph" w:customStyle="1" w:styleId="heading2">
    <w:name w:val="heading2"/>
    <w:basedOn w:val="Normal"/>
    <w:next w:val="p1a"/>
    <w:qFormat/>
    <w:rsid w:val="00F22E72"/>
    <w:pPr>
      <w:keepNext/>
      <w:keepLines/>
      <w:numPr>
        <w:ilvl w:val="1"/>
        <w:numId w:val="7"/>
      </w:numPr>
      <w:suppressAutoHyphens/>
      <w:spacing w:before="300" w:after="160" w:line="200" w:lineRule="atLeast"/>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semiHidden/>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21"/>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semiHidden/>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0">
    <w:name w:val="Tabela Simples 12"/>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4CF9BD9B-18A0-41AB-A97A-F29D46ED3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14</Pages>
  <Words>6403</Words>
  <Characters>34577</Characters>
  <Application>Microsoft Office Word</Application>
  <DocSecurity>0</DocSecurity>
  <Lines>288</Lines>
  <Paragraphs>81</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40899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rafael duarte</cp:lastModifiedBy>
  <cp:revision>3</cp:revision>
  <dcterms:created xsi:type="dcterms:W3CDTF">2019-05-18T19:01:00Z</dcterms:created>
  <dcterms:modified xsi:type="dcterms:W3CDTF">2019-05-19T22:50:00Z</dcterms:modified>
</cp:coreProperties>
</file>