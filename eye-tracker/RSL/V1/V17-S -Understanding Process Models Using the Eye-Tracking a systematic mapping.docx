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5A4C39">
      <w:pPr>
        <w:pStyle w:val="author"/>
        <w:rPr>
          <w:lang w:val="en-US"/>
        </w:rPr>
      </w:pPr>
    </w:p>
    <w:p w14:paraId="3208BA63" w14:textId="77777777"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 xml:space="preserve"> a</w:t>
      </w:r>
      <w:r w:rsidR="009B2539" w:rsidRPr="00AD51CB">
        <w:t>nd</w:t>
      </w:r>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43A8B903"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77777777"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business process models.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16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FA4D27">
      <w:pPr>
        <w:pStyle w:val="keywords"/>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7777777" w:rsidR="00625202" w:rsidRPr="00903622" w:rsidRDefault="00625202" w:rsidP="00625202">
      <w:pPr>
        <w:pStyle w:val="p1a"/>
        <w:rPr>
          <w:lang w:val="en-US"/>
        </w:rPr>
      </w:pPr>
      <w:r w:rsidRPr="00903622">
        <w:rPr>
          <w:lang w:val="en-US"/>
        </w:rPr>
        <w:t>Establishing efficient processes is the goal that all companies must pursue [1]. In this view, business processes are a set of activities, well determined, coordinated in time and space to achieve goals and organizational objectives [2]. Besides, we can represent them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 xml:space="preserve">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w:t>
      </w:r>
      <w:r w:rsidRPr="00903622">
        <w:rPr>
          <w:lang w:val="en-US"/>
        </w:rPr>
        <w:lastRenderedPageBreak/>
        <w:t>increases the quality of the information systems produced and the productivity of this development [6, 7,</w:t>
      </w:r>
      <w:r w:rsidR="00AA1754">
        <w:rPr>
          <w:lang w:val="en-US"/>
        </w:rPr>
        <w:t xml:space="preserve"> </w:t>
      </w:r>
      <w:r w:rsidRPr="00903622">
        <w:rPr>
          <w:lang w:val="en-US"/>
        </w:rPr>
        <w:t>8].</w:t>
      </w:r>
    </w:p>
    <w:p w14:paraId="14FCB688" w14:textId="77777777"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[9, 10]. In this sense, users understand models differently,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human agents. That is, despite the research already done in this field, there are still open questions about the perception of process models. Cognitive neuroscience and psychology, in turn, can provide valuable information about this field.</w:t>
      </w:r>
    </w:p>
    <w:p w14:paraId="3DF336C7" w14:textId="77777777" w:rsidR="00625202" w:rsidRPr="00903622" w:rsidRDefault="00625202" w:rsidP="00312348">
      <w:pPr>
        <w:pStyle w:val="p1a"/>
        <w:ind w:firstLine="227"/>
        <w:rPr>
          <w:lang w:val="en-US"/>
        </w:rPr>
      </w:pPr>
      <w:r w:rsidRPr="00903622">
        <w:rPr>
          <w:lang w:val="en-US"/>
        </w:rPr>
        <w:t>There are several alternatives to evaluate the understanding of business process models. These include experimenting with the collection of data, sometimes with the use of biometric sensors, on the performance of designers and other stakeholders in a given modeling task to know their level of understanding and preference about the use of a modeling artifact to the detriment of another. Biometric sensors have been explored in recent years as data collection devices become more accessible. One of the technologies that have deserved particular attention is eye-tracking.</w:t>
      </w:r>
    </w:p>
    <w:p w14:paraId="6F67F0AC" w14:textId="3E79C5A3"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evaluate the understanding of process models through eye-tracking techniques. We use Evidence-Based Software Engineering (EBSE) to better understand the problem and the field of research, and to extract and synthesize the results. EBSE provides a rigorous and reliable research method- ology, together with auditing tasks to reduce the researcher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commentRangeStart w:id="0"/>
      <w:r w:rsidR="000A6197">
        <w:rPr>
          <w:lang w:val="en-US"/>
        </w:rPr>
        <w:t>14</w:t>
      </w:r>
      <w:commentRangeEnd w:id="0"/>
      <w:r w:rsidR="002824BD">
        <w:rPr>
          <w:rStyle w:val="Refdecomentrio"/>
        </w:rPr>
        <w:commentReference w:id="0"/>
      </w:r>
      <w:r w:rsidR="0074138E" w:rsidRPr="008B6879">
        <w:rPr>
          <w:lang w:val="en-US"/>
        </w:rPr>
        <w:t xml:space="preserve">]. </w:t>
      </w:r>
    </w:p>
    <w:p w14:paraId="3FCF2D7F" w14:textId="7A2099FE" w:rsidR="0074138E" w:rsidRPr="0074138E" w:rsidRDefault="0074138E" w:rsidP="00672B56">
      <w:pPr>
        <w:rPr>
          <w:lang w:val="en-US"/>
        </w:rPr>
      </w:pPr>
      <w:r w:rsidRPr="008B6879">
        <w:rPr>
          <w:lang w:val="en-US"/>
        </w:rPr>
        <w:t xml:space="preserve">The goal of this work is to carry out a systematic mapping study of </w:t>
      </w:r>
      <w:r w:rsidR="00625202" w:rsidRPr="00903622">
        <w:rPr>
          <w:lang w:val="en-US"/>
        </w:rPr>
        <w:t xml:space="preserve">the </w:t>
      </w:r>
      <w:r w:rsidRPr="0074138E">
        <w:rPr>
          <w:lang w:val="en-US"/>
        </w:rPr>
        <w:t xml:space="preserve">primary </w:t>
      </w:r>
      <w:r w:rsidR="00625202" w:rsidRPr="00903622">
        <w:rPr>
          <w:lang w:val="en-US"/>
        </w:rPr>
        <w:t xml:space="preserve">studies </w:t>
      </w:r>
      <w:r w:rsidRPr="008B6879">
        <w:rPr>
          <w:lang w:val="en-US"/>
        </w:rPr>
        <w:t>the existing</w:t>
      </w:r>
      <w:r w:rsidR="00625202" w:rsidRPr="00903622">
        <w:rPr>
          <w:lang w:val="en-US"/>
        </w:rPr>
        <w:t xml:space="preserve">, classifying them concerning the information presented in them. That is, to give an overview of the literature regarding the mediation of terms: business processes, comprehension, and eye-tracking. This article will provide an adequate position for new research activities in this area. However, it is not the purpose of this article to present a </w:t>
      </w:r>
      <w:r>
        <w:rPr>
          <w:lang w:val="en-US"/>
        </w:rPr>
        <w:t xml:space="preserve">rigid </w:t>
      </w:r>
      <w:r w:rsidR="00625202" w:rsidRPr="00903622">
        <w:rPr>
          <w:lang w:val="en-US"/>
        </w:rPr>
        <w:t>comparison between the studies identified here.</w:t>
      </w:r>
    </w:p>
    <w:p w14:paraId="4D43DCA2" w14:textId="77777777" w:rsidR="00705807" w:rsidRPr="00903622" w:rsidRDefault="00625202" w:rsidP="00312348">
      <w:pPr>
        <w:pStyle w:val="p1a"/>
        <w:ind w:firstLine="227"/>
        <w:rPr>
          <w:lang w:val="en-US"/>
        </w:rPr>
      </w:pPr>
      <w:r w:rsidRPr="00903622">
        <w:rPr>
          <w:lang w:val="en-US"/>
        </w:rPr>
        <w:t>The remainder of this paper is organized as follows. Section 2 gives an overview of introductory concepts. Section 3 the method used in this study is described with the description of the planning phase and the research questions addressed by this study. Section 4 describes its execution, presenting the selected reviews, the classification scheme adopted and reports the findings. Finally, Section 5 discusses related work, and Section 6 concludes this paper and summarizes directions for further action.</w:t>
      </w:r>
    </w:p>
    <w:p w14:paraId="3F74148F" w14:textId="77777777" w:rsidR="00022DB3" w:rsidRPr="002F1F56" w:rsidRDefault="00022DB3" w:rsidP="00705807">
      <w:pPr>
        <w:pStyle w:val="heading1"/>
      </w:pPr>
      <w:r w:rsidRPr="00705807">
        <w:lastRenderedPageBreak/>
        <w:t>Background</w:t>
      </w:r>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1E002FE2" w14:textId="6D794BBA" w:rsidR="002A0144" w:rsidRPr="00903622" w:rsidRDefault="004C08AC" w:rsidP="00312348">
      <w:pPr>
        <w:ind w:firstLine="0"/>
        <w:rPr>
          <w:lang w:val="en-US"/>
        </w:rPr>
      </w:pPr>
      <w:r w:rsidRPr="00903622">
        <w:rPr>
          <w:lang w:val="en-US"/>
        </w:rPr>
        <w:t>In [</w:t>
      </w:r>
      <w:r w:rsidR="000A6197">
        <w:rPr>
          <w:lang w:val="en-US"/>
        </w:rPr>
        <w:t>17</w:t>
      </w:r>
      <w:r w:rsidRPr="00903622">
        <w:rPr>
          <w:lang w:val="en-US"/>
        </w:rPr>
        <w:t xml:space="preserve">], understanding is a criterion that helps to measure whether the information contained in a model can be understood (or understood) by all stakeholders. The authors also point out that understanding is one of the criteria used to evaluate the quality of a model. This definition implies that the opinion can be investigated from two central angles: personal factors, related to the reader of the model and the factors that relate to the model itself. </w:t>
      </w:r>
    </w:p>
    <w:p w14:paraId="2A84C43C" w14:textId="5E312C3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to realize what can be improved to facilitate, e.g., the interaction of systems their users. The systems that use this technology are based on theories of the human physiological system, such as the theory of visual perception, and cognitive theories, such as</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Pr="00903622">
        <w:rPr>
          <w:lang w:val="en-US"/>
        </w:rPr>
        <w:t>Thus, such technology allows analyzing user performance in reading and interpreting business process models.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08D5E885" w:rsidR="00EA351E" w:rsidRDefault="00EA351E" w:rsidP="00312348">
      <w:pPr>
        <w:ind w:firstLine="0"/>
        <w:rPr>
          <w:lang w:val="en-US"/>
        </w:rPr>
      </w:pPr>
      <w:r w:rsidRPr="00903622">
        <w:rPr>
          <w:lang w:val="en-US"/>
        </w:rPr>
        <w:t>In [</w:t>
      </w:r>
      <w:r w:rsidR="00CB6787">
        <w:rPr>
          <w:lang w:val="en-US"/>
        </w:rPr>
        <w:t>20</w:t>
      </w:r>
      <w:r w:rsidRPr="00903622">
        <w:rPr>
          <w:lang w:val="en-US"/>
        </w:rPr>
        <w:t>] the authors describe the process that was used as a starting point for our work. However, we blend the ideas presented in [</w:t>
      </w:r>
      <w:r w:rsidR="00CB6787">
        <w:rPr>
          <w:lang w:val="en-US"/>
        </w:rPr>
        <w:t>20</w:t>
      </w:r>
      <w:r w:rsidRPr="00903622">
        <w:rPr>
          <w:lang w:val="en-US"/>
        </w:rPr>
        <w:t>] with the right practices defined for the SLR in [</w:t>
      </w:r>
      <w:r w:rsidR="00CB6787">
        <w:rPr>
          <w:lang w:val="en-US"/>
        </w:rPr>
        <w:t>21</w:t>
      </w:r>
      <w:r w:rsidRPr="00903622">
        <w:rPr>
          <w:lang w:val="en-US"/>
        </w:rPr>
        <w:t>]. In this way, we apply a systematic mapping process, including some good practices used in SLRs. An example of this is the use of a search protocol. This artifact defined a plan, which established the necessary mapping procedures presented here.</w:t>
      </w:r>
    </w:p>
    <w:p w14:paraId="53CDE6A1" w14:textId="77777777" w:rsidR="00C75E15" w:rsidRDefault="00C75E15" w:rsidP="00C75E15">
      <w:pPr>
        <w:pStyle w:val="p1a"/>
        <w:keepNext/>
        <w:spacing w:before="240"/>
        <w:jc w:val="center"/>
      </w:pPr>
      <w:r>
        <w:rPr>
          <w:noProof/>
          <w:lang w:eastAsia="pt-BR"/>
        </w:rPr>
        <w:drawing>
          <wp:inline distT="0" distB="0" distL="0" distR="0" wp14:anchorId="27A017CC" wp14:editId="67EB5C9D">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14:paraId="1D158974" w14:textId="165A2E56" w:rsidR="00C75E15" w:rsidRPr="00B574EF" w:rsidRDefault="00C75E15" w:rsidP="00C75E15">
      <w:pPr>
        <w:pStyle w:val="Legenda"/>
        <w:jc w:val="center"/>
        <w:rPr>
          <w:i w:val="0"/>
          <w:iCs w:val="0"/>
          <w:color w:val="auto"/>
          <w:sz w:val="20"/>
          <w:szCs w:val="20"/>
          <w:lang w:val="en-US"/>
        </w:rPr>
      </w:pPr>
      <w:bookmarkStart w:id="2"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10613B">
        <w:rPr>
          <w:b/>
          <w:i w:val="0"/>
          <w:iCs w:val="0"/>
          <w:noProof/>
          <w:color w:val="auto"/>
          <w:sz w:val="20"/>
          <w:szCs w:val="20"/>
          <w:lang w:val="en-US"/>
        </w:rPr>
        <w:t>1</w:t>
      </w:r>
      <w:r w:rsidRPr="00B574EF">
        <w:rPr>
          <w:b/>
          <w:i w:val="0"/>
          <w:iCs w:val="0"/>
          <w:color w:val="auto"/>
          <w:sz w:val="20"/>
          <w:szCs w:val="20"/>
          <w:lang w:val="en-US"/>
        </w:rPr>
        <w:fldChar w:fldCharType="end"/>
      </w:r>
      <w:bookmarkEnd w:id="2"/>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fldChar w:fldCharType="begin"/>
      </w:r>
      <w:r>
        <w:rPr>
          <w:i w:val="0"/>
          <w:iCs w:val="0"/>
          <w:color w:val="auto"/>
          <w:sz w:val="20"/>
          <w:szCs w:val="20"/>
          <w:lang w:val="en-US"/>
        </w:rPr>
        <w:instrText xml:space="preserve"> REF _Ref8466494 \r \h </w:instrText>
      </w:r>
      <w:r>
        <w:rPr>
          <w:i w:val="0"/>
          <w:iCs w:val="0"/>
          <w:color w:val="auto"/>
          <w:sz w:val="20"/>
          <w:szCs w:val="20"/>
          <w:lang w:val="en-US"/>
        </w:rPr>
      </w:r>
      <w:r>
        <w:rPr>
          <w:i w:val="0"/>
          <w:iCs w:val="0"/>
          <w:color w:val="auto"/>
          <w:sz w:val="20"/>
          <w:szCs w:val="20"/>
          <w:lang w:val="en-US"/>
        </w:rPr>
        <w:fldChar w:fldCharType="separate"/>
      </w:r>
      <w:r w:rsidR="0010613B">
        <w:rPr>
          <w:i w:val="0"/>
          <w:iCs w:val="0"/>
          <w:color w:val="auto"/>
          <w:sz w:val="20"/>
          <w:szCs w:val="20"/>
          <w:cs/>
          <w:lang w:val="en-US"/>
        </w:rPr>
        <w:t>‎</w:t>
      </w:r>
      <w:r w:rsidR="00CB6787">
        <w:rPr>
          <w:i w:val="0"/>
          <w:iCs w:val="0"/>
          <w:color w:val="auto"/>
          <w:sz w:val="20"/>
          <w:szCs w:val="20"/>
          <w:lang w:val="en-US"/>
        </w:rPr>
        <w:t>2</w:t>
      </w:r>
      <w:r w:rsidR="00CB6787">
        <w:rPr>
          <w:i w:val="0"/>
          <w:iCs w:val="0"/>
          <w:color w:val="auto"/>
          <w:sz w:val="20"/>
          <w:szCs w:val="20"/>
          <w:lang w:val="en-US"/>
        </w:rPr>
        <w:t>0</w:t>
      </w:r>
      <w:r>
        <w:rPr>
          <w:i w:val="0"/>
          <w:iCs w:val="0"/>
          <w:color w:val="auto"/>
          <w:sz w:val="20"/>
          <w:szCs w:val="20"/>
          <w:lang w:val="en-US"/>
        </w:rPr>
        <w:fldChar w:fldCharType="end"/>
      </w:r>
      <w:r w:rsidRPr="00B574EF">
        <w:rPr>
          <w:i w:val="0"/>
          <w:iCs w:val="0"/>
          <w:color w:val="auto"/>
          <w:sz w:val="20"/>
          <w:szCs w:val="20"/>
          <w:lang w:val="en-US"/>
        </w:rPr>
        <w:t>].</w:t>
      </w:r>
    </w:p>
    <w:p w14:paraId="5E46EE3F" w14:textId="404DEFF8" w:rsidR="00D93669" w:rsidRPr="00903622" w:rsidRDefault="00EA351E" w:rsidP="00EA351E">
      <w:pPr>
        <w:rPr>
          <w:lang w:val="en-US"/>
        </w:rPr>
      </w:pPr>
      <w:r w:rsidRPr="00903622">
        <w:rPr>
          <w:lang w:val="en-US"/>
        </w:rPr>
        <w:lastRenderedPageBreak/>
        <w:t>Other activities of the process, as proposed in [</w:t>
      </w:r>
      <w:r w:rsidR="008008B8">
        <w:rPr>
          <w:lang w:val="en-US"/>
        </w:rPr>
        <w:t>20</w:t>
      </w:r>
      <w:r w:rsidRPr="00903622">
        <w:rPr>
          <w:lang w:val="en-US"/>
        </w:rPr>
        <w:t>], were also altered and/or rearranged in this study. As can be observed in Fig. 1, the process was divided into three main activities: (A) "Plan the Mapping", whose objective is to identify the need for the review, defining the research protocol that will be used to conduct the mapping ; (B) "research studies", which aims to collect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ins w:id="3" w:author="Denis Silveira" w:date="2019-05-16T09:01:00Z">
        <w:r w:rsidR="003A6CB9">
          <w:rPr>
            <w:lang w:val="en-US"/>
          </w:rPr>
          <w:t xml:space="preserve"> </w:t>
        </w:r>
      </w:ins>
      <w:r w:rsidRPr="00903622">
        <w:rPr>
          <w:lang w:val="en-US"/>
        </w:rPr>
        <w:t>Papers), applying the inclusion and exclusion criteria; (C) "Data Extraction and Mapping", which aims to format and communicate the results.</w:t>
      </w:r>
    </w:p>
    <w:p w14:paraId="622ECF2F" w14:textId="77777777" w:rsidR="00970D39" w:rsidRDefault="0025674A" w:rsidP="00271C05">
      <w:pPr>
        <w:pStyle w:val="heading2"/>
      </w:pPr>
      <w:proofErr w:type="spellStart"/>
      <w:r>
        <w:t>Plan</w:t>
      </w:r>
      <w:proofErr w:type="spellEnd"/>
      <w:r>
        <w:t xml:space="preserve"> The Mapping</w:t>
      </w:r>
    </w:p>
    <w:p w14:paraId="38CF3848" w14:textId="2BC46F47" w:rsidR="00EA351E" w:rsidRPr="00B91326" w:rsidRDefault="003217C0" w:rsidP="003217C0">
      <w:pPr>
        <w:pStyle w:val="p1a"/>
        <w:rPr>
          <w:color w:val="000000"/>
          <w:lang w:val="en-US"/>
        </w:rPr>
      </w:pPr>
      <w:r w:rsidRPr="00B91326">
        <w:rPr>
          <w:color w:val="000000"/>
          <w:lang w:val="en-US"/>
        </w:rPr>
        <w:t>T</w:t>
      </w:r>
      <w:r>
        <w:rPr>
          <w:color w:val="000000"/>
          <w:lang w:val="en-US"/>
        </w:rPr>
        <w:t>o</w:t>
      </w:r>
      <w:r w:rsidRPr="00B91326">
        <w:rPr>
          <w:color w:val="000000"/>
          <w:lang w:val="en-US"/>
        </w:rPr>
        <w:t xml:space="preserve"> </w:t>
      </w:r>
      <w:r w:rsidR="00EA351E" w:rsidRPr="00B91326">
        <w:rPr>
          <w:color w:val="000000"/>
          <w:lang w:val="en-US"/>
        </w:rPr>
        <w:t>"Plan</w:t>
      </w:r>
      <w:r>
        <w:rPr>
          <w:color w:val="000000"/>
          <w:lang w:val="en-US"/>
        </w:rPr>
        <w:t xml:space="preserve"> </w:t>
      </w:r>
      <w:r w:rsidR="00EA351E" w:rsidRPr="00B91326">
        <w:rPr>
          <w:color w:val="000000"/>
          <w:lang w:val="en-US"/>
        </w:rPr>
        <w:t>the Mapping"</w:t>
      </w:r>
      <w:del w:id="4" w:author="Denis Silveira" w:date="2019-05-16T09:17:00Z">
        <w:r w:rsidR="00EA351E" w:rsidRPr="00B91326" w:rsidDel="003217C0">
          <w:rPr>
            <w:color w:val="000000"/>
            <w:lang w:val="en-US"/>
          </w:rPr>
          <w:delText xml:space="preserve"> </w:delText>
        </w:r>
      </w:del>
      <w:r w:rsidRPr="003217C0">
        <w:rPr>
          <w:color w:val="000000"/>
          <w:lang w:val="en-US"/>
        </w:rPr>
        <w:t>, we start by formulating the research questions (Table 1) and the search string to run in the digital libraries (Fig. 2), next we define the research sources and finally we determine what studies should be selected (</w:t>
      </w:r>
      <w:proofErr w:type="spellStart"/>
      <w:r w:rsidRPr="003217C0">
        <w:rPr>
          <w:color w:val="000000"/>
          <w:lang w:val="en-US"/>
        </w:rPr>
        <w:t>inclued</w:t>
      </w:r>
      <w:proofErr w:type="spellEnd"/>
      <w:r w:rsidRPr="003217C0">
        <w:rPr>
          <w:color w:val="000000"/>
          <w:lang w:val="en-US"/>
        </w:rPr>
        <w:t xml:space="preserve"> and extracted) (Table 2)</w:t>
      </w:r>
      <w:r>
        <w:rPr>
          <w:color w:val="000000"/>
          <w:lang w:val="en-US"/>
        </w:rPr>
        <w:t xml:space="preserve"> </w:t>
      </w:r>
      <w:r w:rsidR="00EA351E" w:rsidRPr="00B91326">
        <w:rPr>
          <w:color w:val="000000"/>
          <w:lang w:val="en-US"/>
        </w:rPr>
        <w:t>.</w:t>
      </w:r>
    </w:p>
    <w:p w14:paraId="7B8CDAC3" w14:textId="768EE631" w:rsidR="00B574EF" w:rsidRPr="00B574EF" w:rsidRDefault="00B574EF" w:rsidP="00B574EF">
      <w:pPr>
        <w:pStyle w:val="tablecaption"/>
        <w:rPr>
          <w:b/>
          <w:color w:val="000000"/>
          <w:sz w:val="20"/>
        </w:rPr>
      </w:pPr>
      <w:bookmarkStart w:id="5" w:name="_Ref8385806"/>
      <w:bookmarkStart w:id="6" w:name="_Ref8385802"/>
      <w:r>
        <w:rPr>
          <w:b/>
        </w:rPr>
        <w:t>Table</w:t>
      </w:r>
      <w:r w:rsidR="00943A29" w:rsidRPr="00B574EF">
        <w:rPr>
          <w:b/>
          <w:color w:val="000000"/>
          <w:sz w:val="20"/>
        </w:rPr>
        <w:fldChar w:fldCharType="begin"/>
      </w:r>
      <w:r w:rsidRPr="00B574EF">
        <w:rPr>
          <w:b/>
          <w:color w:val="000000"/>
          <w:sz w:val="20"/>
        </w:rPr>
        <w:instrText xml:space="preserve"> SEQ Tabela \* ARABIC </w:instrText>
      </w:r>
      <w:r w:rsidR="00943A29" w:rsidRPr="00B574EF">
        <w:rPr>
          <w:b/>
          <w:color w:val="000000"/>
          <w:sz w:val="20"/>
        </w:rPr>
        <w:fldChar w:fldCharType="separate"/>
      </w:r>
      <w:r w:rsidR="0010613B">
        <w:rPr>
          <w:b/>
          <w:noProof/>
          <w:color w:val="000000"/>
          <w:sz w:val="20"/>
        </w:rPr>
        <w:t>1</w:t>
      </w:r>
      <w:r w:rsidR="00943A29" w:rsidRPr="00B574EF">
        <w:rPr>
          <w:b/>
          <w:color w:val="000000"/>
          <w:sz w:val="20"/>
        </w:rPr>
        <w:fldChar w:fldCharType="end"/>
      </w:r>
      <w:bookmarkEnd w:id="5"/>
      <w:r>
        <w:rPr>
          <w:b/>
          <w:color w:val="000000"/>
          <w:sz w:val="20"/>
        </w:rPr>
        <w:t>.</w:t>
      </w:r>
      <w:r w:rsidR="00EA351E">
        <w:rPr>
          <w:b/>
          <w:color w:val="000000"/>
          <w:sz w:val="20"/>
        </w:rPr>
        <w:t xml:space="preserve"> </w:t>
      </w:r>
      <w:proofErr w:type="spellStart"/>
      <w:r w:rsidR="00EA351E" w:rsidRPr="00EA351E">
        <w:rPr>
          <w:color w:val="000000"/>
          <w:sz w:val="20"/>
        </w:rPr>
        <w:t>Search</w:t>
      </w:r>
      <w:proofErr w:type="spellEnd"/>
      <w:r w:rsidR="00EA351E" w:rsidRPr="00EA351E">
        <w:rPr>
          <w:color w:val="000000"/>
          <w:sz w:val="20"/>
        </w:rPr>
        <w:t xml:space="preserve"> </w:t>
      </w:r>
      <w:proofErr w:type="spellStart"/>
      <w:r w:rsidR="00EA351E" w:rsidRPr="00EA351E">
        <w:rPr>
          <w:color w:val="000000"/>
          <w:sz w:val="20"/>
        </w:rPr>
        <w:t>Questions</w:t>
      </w:r>
      <w:proofErr w:type="spellEnd"/>
      <w:r>
        <w:rPr>
          <w:color w:val="000000"/>
          <w:sz w:val="20"/>
        </w:rPr>
        <w:t>.</w:t>
      </w:r>
      <w:bookmarkEnd w:id="6"/>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263"/>
        <w:gridCol w:w="5871"/>
      </w:tblGrid>
      <w:tr w:rsidR="00970D39" w:rsidRPr="00034F12" w14:paraId="7B260A17" w14:textId="77777777" w:rsidTr="00475F7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5B1759B" w14:textId="77777777" w:rsidR="00970D39" w:rsidRPr="00705807" w:rsidRDefault="00970D39" w:rsidP="00BF267E">
            <w:pPr>
              <w:pStyle w:val="NormalWeb"/>
              <w:spacing w:before="0" w:beforeAutospacing="0" w:after="0" w:afterAutospacing="0"/>
              <w:jc w:val="center"/>
              <w:rPr>
                <w:sz w:val="20"/>
                <w:szCs w:val="20"/>
              </w:rPr>
            </w:pPr>
            <w:r w:rsidRPr="00705807">
              <w:rPr>
                <w:smallCaps/>
                <w:color w:val="000000"/>
                <w:sz w:val="20"/>
                <w:szCs w:val="20"/>
              </w:rPr>
              <w:t>ID</w:t>
            </w:r>
          </w:p>
        </w:tc>
        <w:tc>
          <w:tcPr>
            <w:tcW w:w="0" w:type="auto"/>
            <w:tcBorders>
              <w:top w:val="single" w:sz="12" w:space="0" w:color="auto"/>
            </w:tcBorders>
            <w:hideMark/>
          </w:tcPr>
          <w:p w14:paraId="63F9A46E" w14:textId="77777777" w:rsidR="00970D39" w:rsidRPr="00705807" w:rsidRDefault="00EA351E" w:rsidP="00FA4D2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A351E">
              <w:rPr>
                <w:color w:val="000000"/>
                <w:sz w:val="20"/>
                <w:szCs w:val="20"/>
              </w:rPr>
              <w:t>Search</w:t>
            </w:r>
            <w:proofErr w:type="spellEnd"/>
            <w:r w:rsidRPr="00EA351E">
              <w:rPr>
                <w:color w:val="000000"/>
                <w:sz w:val="20"/>
                <w:szCs w:val="20"/>
              </w:rPr>
              <w:t xml:space="preserve"> </w:t>
            </w:r>
            <w:proofErr w:type="spellStart"/>
            <w:r w:rsidRPr="00EA351E">
              <w:rPr>
                <w:color w:val="000000"/>
                <w:sz w:val="20"/>
                <w:szCs w:val="20"/>
              </w:rPr>
              <w:t>Questions</w:t>
            </w:r>
            <w:proofErr w:type="spellEnd"/>
          </w:p>
        </w:tc>
      </w:tr>
      <w:tr w:rsidR="00BF267E" w:rsidRPr="008B6879" w14:paraId="5A8D8BDC" w14:textId="77777777" w:rsidTr="00475F7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7D5E1767" w14:textId="77777777"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14:paraId="1DB4BEC9" w14:textId="77777777"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14:paraId="3A07DBF1" w14:textId="77777777" w:rsidR="00BF267E" w:rsidRPr="00BF267E" w:rsidRDefault="00BF267E" w:rsidP="00BF267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F267E">
              <w:rPr>
                <w:color w:val="000000"/>
                <w:sz w:val="20"/>
                <w:szCs w:val="20"/>
                <w:lang w:val="en-US"/>
              </w:rPr>
              <w:t>Is eye-tracking technology being used in the analysis of the understanding of business process models?</w:t>
            </w:r>
          </w:p>
        </w:tc>
      </w:tr>
      <w:tr w:rsidR="00970D39" w:rsidRPr="008B6879" w14:paraId="111DDA5C" w14:textId="77777777" w:rsidTr="00475F78">
        <w:tc>
          <w:tcPr>
            <w:cnfStyle w:val="001000000000" w:firstRow="0" w:lastRow="0" w:firstColumn="1" w:lastColumn="0" w:oddVBand="0" w:evenVBand="0" w:oddHBand="0" w:evenHBand="0" w:firstRowFirstColumn="0" w:firstRowLastColumn="0" w:lastRowFirstColumn="0" w:lastRowLastColumn="0"/>
            <w:tcW w:w="0" w:type="auto"/>
            <w:hideMark/>
          </w:tcPr>
          <w:p w14:paraId="033B5290"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14:paraId="15DB1769" w14:textId="77777777" w:rsidR="00970D39" w:rsidRPr="00B91326" w:rsidRDefault="00EA351E" w:rsidP="00FA4D27">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B91326">
              <w:rPr>
                <w:sz w:val="20"/>
                <w:szCs w:val="20"/>
                <w:lang w:val="en-US"/>
              </w:rPr>
              <w:t>What metrics are used to measure the visual comprehension of eye-tracking business process models?</w:t>
            </w:r>
          </w:p>
        </w:tc>
      </w:tr>
      <w:tr w:rsidR="00970D39" w:rsidRPr="008B6879" w14:paraId="5A262FB8"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EC347"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14:paraId="05A65C0E" w14:textId="77777777" w:rsidR="00970D39" w:rsidRPr="00B91326" w:rsidRDefault="00EA351E" w:rsidP="00FA4D27">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lang w:val="en-US"/>
              </w:rPr>
            </w:pPr>
            <w:r w:rsidRPr="00B91326">
              <w:rPr>
                <w:color w:val="000000"/>
                <w:sz w:val="20"/>
                <w:szCs w:val="20"/>
                <w:lang w:val="en-US"/>
              </w:rPr>
              <w:t>Which business process model notations are evaluated in the studies?</w:t>
            </w:r>
          </w:p>
        </w:tc>
      </w:tr>
      <w:tr w:rsidR="00AA2211" w:rsidRPr="008B6879" w14:paraId="4E9FDE7C" w14:textId="77777777" w:rsidTr="00475F78">
        <w:tc>
          <w:tcPr>
            <w:cnfStyle w:val="001000000000" w:firstRow="0" w:lastRow="0" w:firstColumn="1" w:lastColumn="0" w:oddVBand="0" w:evenVBand="0" w:oddHBand="0" w:evenHBand="0" w:firstRowFirstColumn="0" w:firstRowLastColumn="0" w:lastRowFirstColumn="0" w:lastRowLastColumn="0"/>
            <w:tcW w:w="0" w:type="auto"/>
          </w:tcPr>
          <w:p w14:paraId="06018D40" w14:textId="77777777"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14:paraId="049476D8" w14:textId="77777777" w:rsidR="00AA2211" w:rsidRPr="00B91326" w:rsidRDefault="00EA351E" w:rsidP="00882150">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models?</w:t>
            </w:r>
          </w:p>
        </w:tc>
      </w:tr>
      <w:tr w:rsidR="00705807" w:rsidRPr="008B6879" w14:paraId="6EC2FC14"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726B8" w14:textId="77777777"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14:paraId="07053B5C" w14:textId="77777777" w:rsidR="00705807" w:rsidRPr="00B91326" w:rsidRDefault="00EA351E" w:rsidP="00705807">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91326">
              <w:rPr>
                <w:color w:val="000000"/>
                <w:sz w:val="20"/>
                <w:szCs w:val="20"/>
                <w:lang w:val="en-US"/>
              </w:rPr>
              <w:t>When and where have the studies been published?</w:t>
            </w:r>
          </w:p>
        </w:tc>
      </w:tr>
      <w:tr w:rsidR="00040CFA" w:rsidRPr="008B6879" w14:paraId="4742F2A2" w14:textId="77777777" w:rsidTr="00475F78">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494D8C4B" w14:textId="77777777"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14:paraId="3F0BEAFE" w14:textId="77777777" w:rsidR="00787048" w:rsidRPr="00B91326" w:rsidRDefault="00CC7C81" w:rsidP="00787048">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How many researchers are using the eye tracking device to evaluate understanding in process models?</w:t>
            </w:r>
          </w:p>
        </w:tc>
      </w:tr>
    </w:tbl>
    <w:p w14:paraId="6E62FAF4" w14:textId="012FA525" w:rsidR="00482C43" w:rsidRPr="00B91326" w:rsidRDefault="00CC7C81" w:rsidP="00640290">
      <w:pPr>
        <w:pStyle w:val="p1a"/>
        <w:spacing w:before="240"/>
        <w:ind w:firstLine="227"/>
        <w:rPr>
          <w:color w:val="000000"/>
          <w:lang w:val="en-US"/>
        </w:rPr>
      </w:pPr>
      <w:r w:rsidRPr="00B91326">
        <w:rPr>
          <w:color w:val="000000"/>
          <w:lang w:val="en-US"/>
        </w:rPr>
        <w:t>Regarding the bases of the research, we chose to use digital databases, where the results are collected through a search query execution. The research bases selected for this study were</w:t>
      </w:r>
      <w:r w:rsidR="00482C43" w:rsidRPr="00B91326">
        <w:rPr>
          <w:color w:val="000000"/>
          <w:lang w:val="en-US"/>
        </w:rPr>
        <w:t>: ACM</w:t>
      </w:r>
      <w:r w:rsidR="00C75E15" w:rsidRPr="00B91326">
        <w:rPr>
          <w:color w:val="000000"/>
          <w:lang w:val="en-US"/>
        </w:rPr>
        <w:t xml:space="preserve">, </w:t>
      </w:r>
      <w:r w:rsidR="00482C43" w:rsidRPr="00B91326">
        <w:rPr>
          <w:color w:val="000000"/>
          <w:lang w:val="en-US"/>
        </w:rPr>
        <w:t>Engineering Village</w:t>
      </w:r>
      <w:r w:rsidR="00C75E15" w:rsidRPr="00B91326">
        <w:rPr>
          <w:color w:val="000000"/>
          <w:lang w:val="en-US"/>
        </w:rPr>
        <w:t xml:space="preserve">, </w:t>
      </w:r>
      <w:proofErr w:type="spellStart"/>
      <w:r w:rsidR="00482C43" w:rsidRPr="00B91326">
        <w:rPr>
          <w:color w:val="000000"/>
          <w:lang w:val="en-US"/>
        </w:rPr>
        <w:t>IEEExplore</w:t>
      </w:r>
      <w:proofErr w:type="spellEnd"/>
      <w:r w:rsidR="00C75E15" w:rsidRPr="00B91326">
        <w:rPr>
          <w:color w:val="000000"/>
          <w:lang w:val="en-US"/>
        </w:rPr>
        <w:t xml:space="preserve">, </w:t>
      </w:r>
      <w:r w:rsidR="00482C43" w:rsidRPr="00B91326">
        <w:rPr>
          <w:color w:val="000000"/>
          <w:lang w:val="en-US"/>
        </w:rPr>
        <w:t>Scopus</w:t>
      </w:r>
      <w:r w:rsidR="00C75E15" w:rsidRPr="00B91326">
        <w:rPr>
          <w:color w:val="000000"/>
          <w:lang w:val="en-US"/>
        </w:rPr>
        <w:t xml:space="preserve">, </w:t>
      </w:r>
      <w:r w:rsidR="00482C43" w:rsidRPr="00B91326">
        <w:rPr>
          <w:color w:val="000000"/>
          <w:lang w:val="en-US"/>
        </w:rPr>
        <w:t>Springer Link</w:t>
      </w:r>
      <w:r w:rsidR="00C75E15" w:rsidRPr="00B91326">
        <w:rPr>
          <w:color w:val="000000"/>
          <w:lang w:val="en-US"/>
        </w:rPr>
        <w:t xml:space="preserve">, </w:t>
      </w:r>
      <w:r w:rsidR="00482C43" w:rsidRPr="00B91326">
        <w:rPr>
          <w:color w:val="000000"/>
          <w:lang w:val="en-US"/>
        </w:rPr>
        <w:t>Web of Science</w:t>
      </w:r>
      <w:r w:rsidR="00C75E15" w:rsidRPr="00B91326">
        <w:rPr>
          <w:color w:val="000000"/>
          <w:lang w:val="en-US"/>
        </w:rPr>
        <w:t xml:space="preserve">, </w:t>
      </w:r>
      <w:r w:rsidR="00482C43" w:rsidRPr="00B91326">
        <w:rPr>
          <w:color w:val="000000"/>
          <w:lang w:val="en-US"/>
        </w:rPr>
        <w:t>and Science Direct (Elsevier</w:t>
      </w:r>
      <w:r w:rsidR="00C75E15">
        <w:rPr>
          <w:lang w:val="en-US"/>
        </w:rPr>
        <w:t>)</w:t>
      </w:r>
      <w:r w:rsidR="00C75E15" w:rsidRPr="00B91326">
        <w:rPr>
          <w:color w:val="000000"/>
          <w:lang w:val="en-US"/>
        </w:rPr>
        <w:t>.</w:t>
      </w:r>
    </w:p>
    <w:p w14:paraId="66425521" w14:textId="77777777" w:rsidR="00482C43" w:rsidRPr="00B91326" w:rsidRDefault="00CC7C81" w:rsidP="00482C43">
      <w:pPr>
        <w:pStyle w:val="p1a"/>
        <w:ind w:firstLine="227"/>
        <w:rPr>
          <w:color w:val="000000"/>
          <w:lang w:val="en-US"/>
        </w:rPr>
      </w:pPr>
      <w:r w:rsidRPr="00B91326">
        <w:rPr>
          <w:color w:val="000000"/>
          <w:lang w:val="en-US"/>
        </w:rPr>
        <w:t>Over the investigation period, no date restriction was applied because we did not want to risk ignoring useful information that would limit the value of our findings and, after all, we would like to know that it was the first publication using eye-tracking in the analysis of the understanding of the process models. After laying the foundations, we move on to the next step: identification of keywords. In this mapping, the keywords were extracted from RQ1. Figure 2 illustrates the keywords used in the queries, already grouped with the Boolean operators in the search string.</w:t>
      </w:r>
    </w:p>
    <w:p w14:paraId="19C8C1CF" w14:textId="6079F659" w:rsidR="00482C43" w:rsidRDefault="00066BC8" w:rsidP="00E64ED4">
      <w:pPr>
        <w:spacing w:before="240"/>
        <w:ind w:firstLine="0"/>
        <w:jc w:val="center"/>
      </w:pPr>
      <w:commentRangeStart w:id="7"/>
      <w:r>
        <w:rPr>
          <w:noProof/>
          <w:lang w:eastAsia="pt-BR"/>
        </w:rPr>
        <w:lastRenderedPageBreak/>
        <w:drawing>
          <wp:inline distT="0" distB="0" distL="0" distR="0" wp14:anchorId="41EC94EA" wp14:editId="1B35D87C">
            <wp:extent cx="4465122" cy="1710047"/>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71295" cy="1712411"/>
                    </a:xfrm>
                    <a:prstGeom prst="rect">
                      <a:avLst/>
                    </a:prstGeom>
                  </pic:spPr>
                </pic:pic>
              </a:graphicData>
            </a:graphic>
          </wp:inline>
        </w:drawing>
      </w:r>
      <w:commentRangeEnd w:id="7"/>
      <w:r w:rsidR="0049788C">
        <w:rPr>
          <w:rStyle w:val="Refdecomentrio"/>
        </w:rPr>
        <w:commentReference w:id="7"/>
      </w:r>
    </w:p>
    <w:p w14:paraId="45BFEE7A" w14:textId="6FED0899" w:rsidR="000633F8" w:rsidRPr="00B91326" w:rsidRDefault="000633F8" w:rsidP="004F677C">
      <w:pPr>
        <w:spacing w:after="120"/>
        <w:ind w:firstLine="0"/>
        <w:jc w:val="center"/>
        <w:rPr>
          <w:lang w:val="en-US"/>
        </w:rPr>
      </w:pPr>
      <w:bookmarkStart w:id="8" w:name="_Ref8385492"/>
      <w:r w:rsidRPr="003E4E0C">
        <w:rPr>
          <w:b/>
          <w:iCs/>
          <w:lang w:val="en-US"/>
        </w:rPr>
        <w:t xml:space="preserve">Fig. </w:t>
      </w:r>
      <w:r w:rsidR="00943A29" w:rsidRPr="00B574EF">
        <w:rPr>
          <w:b/>
          <w:iCs/>
          <w:lang w:val="en-US"/>
        </w:rPr>
        <w:fldChar w:fldCharType="begin"/>
      </w:r>
      <w:r w:rsidRPr="003E4E0C">
        <w:rPr>
          <w:b/>
          <w:iCs/>
          <w:lang w:val="en-US"/>
        </w:rPr>
        <w:instrText xml:space="preserve"> SEQ Figura \* ARABIC </w:instrText>
      </w:r>
      <w:r w:rsidR="00943A29" w:rsidRPr="00B574EF">
        <w:rPr>
          <w:b/>
          <w:iCs/>
          <w:lang w:val="en-US"/>
        </w:rPr>
        <w:fldChar w:fldCharType="separate"/>
      </w:r>
      <w:r w:rsidR="0010613B">
        <w:rPr>
          <w:b/>
          <w:iCs/>
          <w:noProof/>
          <w:lang w:val="en-US"/>
        </w:rPr>
        <w:t>2</w:t>
      </w:r>
      <w:r w:rsidR="00943A29" w:rsidRPr="00B574EF">
        <w:rPr>
          <w:b/>
          <w:iCs/>
          <w:lang w:val="en-US"/>
        </w:rPr>
        <w:fldChar w:fldCharType="end"/>
      </w:r>
      <w:bookmarkEnd w:id="8"/>
      <w:r w:rsidRPr="00B574EF">
        <w:rPr>
          <w:b/>
          <w:lang w:val="en-US"/>
        </w:rPr>
        <w:t>.</w:t>
      </w:r>
      <w:r w:rsidRPr="007B44C5">
        <w:rPr>
          <w:lang w:val="en-US"/>
        </w:rPr>
        <w:t xml:space="preserve">Search string construction based on Silva </w:t>
      </w:r>
      <w:r w:rsidRPr="007B44C5">
        <w:rPr>
          <w:i/>
          <w:lang w:val="en-US"/>
        </w:rPr>
        <w:t>et. al.</w:t>
      </w:r>
      <w:r w:rsidR="007D2641">
        <w:rPr>
          <w:i/>
          <w:lang w:val="en-US"/>
        </w:rPr>
        <w:t xml:space="preserve"> </w:t>
      </w:r>
      <w:r w:rsidRPr="00B91326">
        <w:rPr>
          <w:lang w:val="en-US"/>
        </w:rPr>
        <w:t>[</w:t>
      </w:r>
      <w:r w:rsidR="008008B8">
        <w:t>23</w:t>
      </w:r>
      <w:r w:rsidRPr="00B91326">
        <w:rPr>
          <w:lang w:val="en-US"/>
        </w:rPr>
        <w:t>].</w:t>
      </w:r>
    </w:p>
    <w:p w14:paraId="6F2C94B6" w14:textId="77777777" w:rsidR="00E3431F" w:rsidRPr="00B91326" w:rsidRDefault="00CC7C81" w:rsidP="005D1203">
      <w:pPr>
        <w:pStyle w:val="p1a"/>
        <w:ind w:firstLine="227"/>
        <w:rPr>
          <w:color w:val="000000"/>
          <w:lang w:val="en-US"/>
        </w:rPr>
      </w:pPr>
      <w:r w:rsidRPr="00B91326">
        <w:rPr>
          <w:color w:val="000000"/>
          <w:lang w:val="en-US"/>
        </w:rPr>
        <w:t>It is interesting to emphasize the search on all bases. The resulting number of studies can be reviewed through a set of inclusion and exclusion criteria, which aim to increase the quality of the resulting studies. Table 2 shows our criteria, with some more general that can be applied in any other study.</w:t>
      </w:r>
    </w:p>
    <w:p w14:paraId="1C51F485" w14:textId="4308EA88" w:rsidR="000E73AC" w:rsidRPr="00EB1B30" w:rsidRDefault="00906FDA" w:rsidP="00AE22C4">
      <w:pPr>
        <w:spacing w:before="240"/>
        <w:jc w:val="center"/>
        <w:rPr>
          <w:lang w:val="en-US"/>
        </w:rPr>
      </w:pPr>
      <w:bookmarkStart w:id="9" w:name="_Ref8386007"/>
      <w:r w:rsidRPr="00B91326">
        <w:rPr>
          <w:b/>
          <w:lang w:val="en-US"/>
        </w:rPr>
        <w:t>Table</w:t>
      </w:r>
      <w:r w:rsidR="00411FF3">
        <w:rPr>
          <w:b/>
          <w:lang w:val="en-US"/>
        </w:rPr>
        <w:t xml:space="preserve"> </w:t>
      </w:r>
      <w:r w:rsidR="00943A29" w:rsidRPr="00B574EF">
        <w:rPr>
          <w:b/>
          <w:color w:val="000000"/>
        </w:rPr>
        <w:fldChar w:fldCharType="begin"/>
      </w:r>
      <w:r w:rsidRPr="00EB1B30">
        <w:rPr>
          <w:b/>
          <w:color w:val="000000"/>
          <w:lang w:val="en-US"/>
        </w:rPr>
        <w:instrText xml:space="preserve"> SEQ Tabela \* ARABIC </w:instrText>
      </w:r>
      <w:r w:rsidR="00943A29" w:rsidRPr="00B574EF">
        <w:rPr>
          <w:b/>
          <w:color w:val="000000"/>
        </w:rPr>
        <w:fldChar w:fldCharType="separate"/>
      </w:r>
      <w:r w:rsidR="0010613B">
        <w:rPr>
          <w:b/>
          <w:noProof/>
          <w:color w:val="000000"/>
          <w:lang w:val="en-US"/>
        </w:rPr>
        <w:t>2</w:t>
      </w:r>
      <w:r w:rsidR="00943A29" w:rsidRPr="00B574EF">
        <w:rPr>
          <w:b/>
          <w:color w:val="000000"/>
        </w:rPr>
        <w:fldChar w:fldCharType="end"/>
      </w:r>
      <w:bookmarkEnd w:id="9"/>
      <w:r w:rsidRPr="00EB1B30">
        <w:rPr>
          <w:b/>
          <w:lang w:val="en-US"/>
        </w:rPr>
        <w:t>.</w:t>
      </w:r>
      <w:r w:rsidRPr="00EB1B30">
        <w:rPr>
          <w:color w:val="000000"/>
          <w:szCs w:val="18"/>
          <w:lang w:val="en-US"/>
        </w:rPr>
        <w:t xml:space="preserve"> Inclus</w:t>
      </w:r>
      <w:r w:rsidR="00CC7C81" w:rsidRPr="00EB1B30">
        <w:rPr>
          <w:color w:val="000000"/>
          <w:szCs w:val="18"/>
          <w:lang w:val="en-US"/>
        </w:rPr>
        <w:t>ion</w:t>
      </w:r>
      <w:r w:rsidRPr="00EB1B30">
        <w:rPr>
          <w:color w:val="000000"/>
          <w:szCs w:val="18"/>
          <w:lang w:val="en-US"/>
        </w:rPr>
        <w:t xml:space="preserve"> </w:t>
      </w:r>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E3431F" w:rsidRPr="00034F12" w14:paraId="15AE5433" w14:textId="77777777" w:rsidTr="00DC50C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F1E4319" w14:textId="77777777" w:rsidR="00E3431F" w:rsidRPr="00034F12" w:rsidRDefault="005D1203" w:rsidP="00231F8A">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1700D314" w14:textId="77777777" w:rsidR="00E3431F" w:rsidRPr="00034F12" w:rsidRDefault="005D1203" w:rsidP="00231F8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E3431F" w:rsidRPr="008B6879" w14:paraId="643C3D4E" w14:textId="77777777" w:rsidTr="00DC50C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BE0E944" w14:textId="77777777"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E61AD25" w14:textId="77777777" w:rsidR="00E3431F" w:rsidRPr="00EB1B30" w:rsidRDefault="00CC7C81"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CC7C81" w:rsidRPr="008B6879" w14:paraId="667AA05E" w14:textId="77777777" w:rsidTr="00DC50C7">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7608C382" w14:textId="77777777"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49413AD4" w14:textId="77777777" w:rsidR="00CC7C81" w:rsidRPr="00EB1B30" w:rsidRDefault="007D2641" w:rsidP="003D0E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E3431F" w:rsidRPr="00F1074A" w14:paraId="63A9DB44" w14:textId="77777777" w:rsidTr="00DC50C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09672FB0" w14:textId="77777777"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69D17E0" w14:textId="77777777" w:rsidR="00E3431F" w:rsidRPr="00F1074A" w:rsidRDefault="009E4E63"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E3431F" w:rsidRPr="008B6879" w14:paraId="7D721BA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64DB951"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CB0455" w14:textId="77777777" w:rsidR="00E3431F" w:rsidRPr="00F1074A" w:rsidRDefault="009E4E63"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E3431F" w:rsidRPr="00034F12" w14:paraId="2F1748C8"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1D9BA95E"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7BD2A93" w14:textId="68384701" w:rsidR="00E3431F" w:rsidRPr="002F1F56" w:rsidRDefault="00F1074A"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sidR="00DC50C7">
              <w:rPr>
                <w:color w:val="000000"/>
                <w:sz w:val="18"/>
                <w:szCs w:val="18"/>
              </w:rPr>
              <w:t xml:space="preserve"> </w:t>
            </w:r>
            <w:proofErr w:type="spellStart"/>
            <w:r w:rsidRPr="00F1074A">
              <w:rPr>
                <w:color w:val="000000"/>
                <w:sz w:val="18"/>
                <w:szCs w:val="18"/>
              </w:rPr>
              <w:t>with</w:t>
            </w:r>
            <w:proofErr w:type="spellEnd"/>
            <w:r w:rsidR="00DC50C7">
              <w:rPr>
                <w:color w:val="000000"/>
                <w:sz w:val="18"/>
                <w:szCs w:val="18"/>
              </w:rPr>
              <w:t xml:space="preserve"> </w:t>
            </w:r>
            <w:proofErr w:type="spellStart"/>
            <w:r w:rsidRPr="00F1074A">
              <w:rPr>
                <w:color w:val="000000"/>
                <w:sz w:val="18"/>
                <w:szCs w:val="18"/>
              </w:rPr>
              <w:t>unavailable</w:t>
            </w:r>
            <w:proofErr w:type="spellEnd"/>
            <w:r w:rsidR="00DC50C7">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935856" w:rsidRPr="008B6879" w14:paraId="3D9C516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tcPr>
          <w:p w14:paraId="2B4FF268" w14:textId="77777777"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51339C7" w14:textId="77777777" w:rsidR="00935856" w:rsidRPr="00935856" w:rsidRDefault="00935856"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Papers written in other than English language.</w:t>
            </w:r>
          </w:p>
        </w:tc>
      </w:tr>
      <w:tr w:rsidR="00E3431F" w:rsidRPr="008B6879" w14:paraId="2889E6AF"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0EB822F"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EE0D87" w14:textId="77777777" w:rsidR="00D23FEA" w:rsidRPr="00F1074A" w:rsidRDefault="00F1074A" w:rsidP="00F1074A">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463E5D45"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 or whether the database allows searches to be performed considering only parts of the text or whether searches are always performed considering the full text.</w:t>
      </w:r>
      <w:r w:rsidR="008933E0">
        <w:rPr>
          <w:lang w:val="en-US"/>
        </w:rPr>
        <w:t xml:space="preserve"> </w:t>
      </w:r>
      <w:r w:rsidR="006805B6" w:rsidRPr="006805B6">
        <w:rPr>
          <w:lang w:val="en-US"/>
        </w:rPr>
        <w:t xml:space="preserve">In total, 1161 studies of the automatic search in the digital libraries were found. 75 studies were retrieved from the ACM Digital Library, 15 came from Engineering Village, 23 were retrieved from the Scopus database, 636 from Springer </w:t>
      </w:r>
      <w:r w:rsidR="006805B6" w:rsidRPr="006805B6">
        <w:rPr>
          <w:lang w:val="en-US"/>
        </w:rPr>
        <w:lastRenderedPageBreak/>
        <w:t>Link, 8 were found in the Web of Science 404 came from Science Direct and no study was retrieved from the IEEE.</w:t>
      </w:r>
    </w:p>
    <w:p w14:paraId="091105E4" w14:textId="77777777" w:rsidR="006848BF" w:rsidRDefault="003D0E85" w:rsidP="003D0E85">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for the stay postponed to final selection. In this initial selection, </w:t>
      </w:r>
      <w:r w:rsidR="006848BF" w:rsidRPr="006848BF">
        <w:rPr>
          <w:color w:val="000000"/>
          <w:lang w:val="en-US" w:eastAsia="pt-BR"/>
        </w:rPr>
        <w:t xml:space="preserve">1,131 studies were excluded, 41 of which duplicated, 1 study was not written in English language, 1 article had no access, </w:t>
      </w:r>
      <w:commentRangeStart w:id="10"/>
      <w:r w:rsidR="006848BF" w:rsidRPr="006848BF">
        <w:rPr>
          <w:color w:val="000000"/>
          <w:lang w:val="en-US" w:eastAsia="pt-BR"/>
        </w:rPr>
        <w:t xml:space="preserve">31 </w:t>
      </w:r>
      <w:commentRangeEnd w:id="10"/>
      <w:r w:rsidR="0049788C">
        <w:rPr>
          <w:rStyle w:val="Refdecomentrio"/>
        </w:rPr>
        <w:commentReference w:id="10"/>
      </w:r>
      <w:r w:rsidR="006848BF" w:rsidRPr="006848BF">
        <w:rPr>
          <w:color w:val="000000"/>
          <w:lang w:val="en-US" w:eastAsia="pt-BR"/>
        </w:rPr>
        <w:t>were papers with abstract and the remaining did not meet the content discussed in this research. Based on this selection of 30 included primary studies, the final selection was made.</w:t>
      </w:r>
    </w:p>
    <w:p w14:paraId="7ED766E6" w14:textId="2D1A599C"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11" w:name="_Hlk8980858"/>
      <w:r w:rsidR="00281A20">
        <w:rPr>
          <w:color w:val="000000"/>
          <w:lang w:val="en-US" w:eastAsia="pt-BR"/>
        </w:rPr>
        <w:t>19</w:t>
      </w:r>
      <w:r w:rsidRPr="00EB1B30">
        <w:rPr>
          <w:color w:val="000000"/>
          <w:lang w:val="en-US" w:eastAsia="pt-BR"/>
        </w:rPr>
        <w:t xml:space="preserve"> </w:t>
      </w:r>
      <w:bookmarkEnd w:id="11"/>
      <w:r w:rsidRPr="00EB1B30">
        <w:rPr>
          <w:color w:val="000000"/>
          <w:lang w:val="en-US" w:eastAsia="pt-BR"/>
        </w:rPr>
        <w:t>primary studies that fully met all the criteria and will be able to contribute results for this work.</w:t>
      </w:r>
    </w:p>
    <w:p w14:paraId="2893768C" w14:textId="77777777" w:rsidR="003D0E85" w:rsidRPr="00EB1B30" w:rsidRDefault="003D0E85" w:rsidP="003D0E85">
      <w:pPr>
        <w:rPr>
          <w:color w:val="000000"/>
          <w:lang w:val="en-US" w:eastAsia="pt-BR"/>
        </w:rPr>
      </w:pPr>
      <w:r w:rsidRPr="00EB1B30">
        <w:rPr>
          <w:color w:val="000000"/>
          <w:lang w:val="en-US" w:eastAsia="pt-BR"/>
        </w:rPr>
        <w:t>After each of the two selection stages, initial and final, a review was performed. This review was conducted to increase the reliability and transparency of the selection process, to avoid the exclusion of relevant studies. It should be noted here that the selection stages were performed by two researchers (the first two authors) independently since studies can be classified differently.</w:t>
      </w:r>
    </w:p>
    <w:p w14:paraId="3C37AF67" w14:textId="77777777" w:rsidR="006B5570" w:rsidRPr="00EB1B30" w:rsidRDefault="003D0E85" w:rsidP="003D0E85">
      <w:pPr>
        <w:rPr>
          <w:lang w:val="en-US"/>
        </w:rPr>
      </w:pPr>
      <w:r w:rsidRPr="00EB1B30">
        <w:rPr>
          <w:color w:val="000000"/>
          <w:lang w:val="en-US" w:eastAsia="pt-BR"/>
        </w:rPr>
        <w:t>In this case, the two researchers evaluate all the studies independently and compare the results. Conflict cases were presented to another researcher (the third author) who sought consensus among the first two researchers.</w:t>
      </w:r>
    </w:p>
    <w:p w14:paraId="3F50D464" w14:textId="77777777"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Extractionand</w:t>
      </w:r>
      <w:proofErr w:type="spellEnd"/>
      <w:r w:rsidRPr="00036212">
        <w:rPr>
          <w:bCs/>
          <w:color w:val="000000"/>
        </w:rPr>
        <w:t xml:space="preserve"> Mapping</w:t>
      </w:r>
    </w:p>
    <w:p w14:paraId="1AF0CF3B" w14:textId="1BD2C2D4" w:rsidR="00FC2C06" w:rsidRPr="00EB1B30" w:rsidRDefault="003D0E85" w:rsidP="003D0E85">
      <w:pPr>
        <w:rPr>
          <w:color w:val="000000"/>
          <w:lang w:val="en-US"/>
        </w:rPr>
      </w:pPr>
      <w:r w:rsidRPr="00EB1B30">
        <w:rPr>
          <w:color w:val="000000"/>
          <w:lang w:val="en-US"/>
        </w:rPr>
        <w:t xml:space="preserve">This section provides an overview of the extracted data, consolidating the results. To facilitate data consolidation, each of the </w:t>
      </w:r>
      <w:r w:rsidR="00066BC8">
        <w:rPr>
          <w:color w:val="000000"/>
          <w:lang w:val="en-US"/>
        </w:rPr>
        <w:t>19</w:t>
      </w:r>
      <w:r w:rsidRPr="00EB1B30">
        <w:rPr>
          <w:color w:val="000000"/>
          <w:lang w:val="en-US"/>
        </w:rPr>
        <w:t xml:space="preserve"> primary studies received a unique identifier in the data extraction form</w:t>
      </w:r>
      <w:commentRangeStart w:id="12"/>
      <w:r w:rsidRPr="00EB1B30">
        <w:rPr>
          <w:color w:val="000000"/>
          <w:lang w:val="en-US"/>
        </w:rPr>
        <w:t>, listed in Appendix A</w:t>
      </w:r>
      <w:commentRangeEnd w:id="12"/>
      <w:r w:rsidR="0049788C">
        <w:rPr>
          <w:rStyle w:val="Refdecomentrio"/>
        </w:rPr>
        <w:commentReference w:id="12"/>
      </w:r>
      <w:r w:rsidRPr="00EB1B30">
        <w:rPr>
          <w:color w:val="000000"/>
          <w:lang w:val="en-US"/>
        </w:rPr>
        <w:t>.</w:t>
      </w:r>
    </w:p>
    <w:p w14:paraId="234AC82D" w14:textId="110CD13D" w:rsidR="00AE0237" w:rsidRPr="004F677C" w:rsidRDefault="0058123E" w:rsidP="004F677C">
      <w:pPr>
        <w:pStyle w:val="heading2"/>
        <w:numPr>
          <w:ilvl w:val="1"/>
          <w:numId w:val="25"/>
        </w:numPr>
        <w:jc w:val="both"/>
        <w:rPr>
          <w:lang w:val="en-US"/>
        </w:rPr>
      </w:pPr>
      <w:r w:rsidRPr="004F677C">
        <w:rPr>
          <w:lang w:val="en-US"/>
        </w:rPr>
        <w:t xml:space="preserve">RQ1- </w:t>
      </w:r>
      <w:bookmarkStart w:id="13" w:name="_Hlk8980871"/>
      <w:r w:rsidR="00750723">
        <w:rPr>
          <w:rStyle w:val="tlid-translation"/>
          <w:lang w:val="en"/>
        </w:rPr>
        <w:t>How is eye tracking technology applied in understanding business process models?</w:t>
      </w:r>
      <w:bookmarkEnd w:id="13"/>
    </w:p>
    <w:p w14:paraId="06EE339A" w14:textId="3079AE7B" w:rsidR="00276A30" w:rsidRPr="00EB1B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[29, 34 and 40]</w:t>
      </w:r>
      <w:r w:rsidRPr="00EB1B30">
        <w:rPr>
          <w:lang w:val="en-US"/>
        </w:rPr>
        <w:t xml:space="preserve"> use the eye tracking device to evaluate different business process modeling notations to determine which is best understood. Studies </w:t>
      </w:r>
      <w:r w:rsidR="00B672BE">
        <w:rPr>
          <w:lang w:val="en-US"/>
        </w:rPr>
        <w:t>[29</w:t>
      </w:r>
      <w:r w:rsidR="008B2AEB">
        <w:rPr>
          <w:lang w:val="en-US"/>
        </w:rPr>
        <w:t xml:space="preserve">, </w:t>
      </w:r>
      <w:r w:rsidR="00B672BE">
        <w:rPr>
          <w:lang w:val="en-US"/>
        </w:rPr>
        <w:t>36 and 42]</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56831957" w:rsidR="00AE0237" w:rsidRPr="00AE0237" w:rsidRDefault="00FD705D" w:rsidP="00280DC1">
      <w:pPr>
        <w:spacing w:before="240"/>
        <w:ind w:firstLine="0"/>
        <w:jc w:val="center"/>
      </w:pPr>
      <w:bookmarkStart w:id="14" w:name="_Ref8620022"/>
      <w:proofErr w:type="spellStart"/>
      <w:r>
        <w:rPr>
          <w:b/>
        </w:rPr>
        <w:lastRenderedPageBreak/>
        <w:t>Table</w:t>
      </w:r>
      <w:proofErr w:type="spellEnd"/>
      <w:r w:rsidR="00EB1B30">
        <w:rPr>
          <w:b/>
        </w:rPr>
        <w:t xml:space="preserve"> </w:t>
      </w:r>
      <w:r w:rsidR="00411FF3">
        <w:rPr>
          <w:b/>
        </w:rPr>
        <w:t>3</w:t>
      </w:r>
      <w:bookmarkEnd w:id="14"/>
      <w:r>
        <w:rPr>
          <w:b/>
        </w:rPr>
        <w:t>.</w:t>
      </w:r>
      <w:r>
        <w:t>Studies</w:t>
      </w:r>
      <w:r w:rsidR="00F0283B">
        <w:t xml:space="preserve"> </w:t>
      </w:r>
      <w:proofErr w:type="spellStart"/>
      <w:r>
        <w:t>classification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710"/>
        <w:gridCol w:w="4424"/>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51DFEAB1" w:rsidR="00276A30" w:rsidRPr="005D6A12" w:rsidRDefault="00B672BE" w:rsidP="00B672BE">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w:t>
            </w:r>
            <w:r w:rsidR="0098183C">
              <w:rPr>
                <w:sz w:val="18"/>
                <w:szCs w:val="18"/>
              </w:rPr>
              <w:t>]</w:t>
            </w:r>
            <w:r w:rsidR="008B2AEB">
              <w:rPr>
                <w:sz w:val="18"/>
                <w:szCs w:val="18"/>
              </w:rPr>
              <w:t>,</w:t>
            </w:r>
            <w:r>
              <w:rPr>
                <w:sz w:val="18"/>
                <w:szCs w:val="18"/>
              </w:rPr>
              <w:t xml:space="preserve"> </w:t>
            </w:r>
            <w:r w:rsidR="0098183C">
              <w:rPr>
                <w:sz w:val="18"/>
                <w:szCs w:val="18"/>
              </w:rPr>
              <w:t>[</w:t>
            </w:r>
            <w:r>
              <w:rPr>
                <w:sz w:val="18"/>
                <w:szCs w:val="18"/>
              </w:rPr>
              <w:t>34</w:t>
            </w:r>
            <w:r w:rsidR="0098183C">
              <w:rPr>
                <w:sz w:val="18"/>
                <w:szCs w:val="18"/>
              </w:rPr>
              <w:t>],</w:t>
            </w:r>
            <w:r w:rsidR="008B2AEB">
              <w:rPr>
                <w:sz w:val="18"/>
                <w:szCs w:val="18"/>
              </w:rPr>
              <w:t xml:space="preserve"> </w:t>
            </w:r>
            <w:r w:rsidR="0098183C">
              <w:rPr>
                <w:sz w:val="18"/>
                <w:szCs w:val="18"/>
              </w:rPr>
              <w:t>[</w:t>
            </w:r>
            <w:r>
              <w:rPr>
                <w:sz w:val="18"/>
                <w:szCs w:val="18"/>
              </w:rPr>
              <w:t>40]</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491018AE" w:rsidR="00276A30" w:rsidRPr="005D6A12" w:rsidRDefault="00B672BE"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r w:rsidR="0098183C">
              <w:rPr>
                <w:sz w:val="18"/>
                <w:szCs w:val="18"/>
              </w:rPr>
              <w:t>]</w:t>
            </w:r>
            <w:r w:rsidR="008B2AEB">
              <w:rPr>
                <w:sz w:val="18"/>
                <w:szCs w:val="18"/>
              </w:rPr>
              <w:t xml:space="preserve">, </w:t>
            </w:r>
            <w:r w:rsidR="0098183C">
              <w:rPr>
                <w:sz w:val="18"/>
                <w:szCs w:val="18"/>
              </w:rPr>
              <w:t>[</w:t>
            </w:r>
            <w:r>
              <w:rPr>
                <w:sz w:val="18"/>
                <w:szCs w:val="18"/>
              </w:rPr>
              <w:t>36</w:t>
            </w:r>
            <w:r w:rsidR="0098183C">
              <w:rPr>
                <w:sz w:val="18"/>
                <w:szCs w:val="18"/>
              </w:rPr>
              <w:t>], [</w:t>
            </w:r>
            <w:r>
              <w:rPr>
                <w:sz w:val="18"/>
                <w:szCs w:val="18"/>
              </w:rPr>
              <w:t>42]</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727C84ED" w:rsidR="00276A30" w:rsidRPr="005D6A12" w:rsidRDefault="00925C87"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[25</w:t>
            </w:r>
            <w:r w:rsidR="0098183C">
              <w:rPr>
                <w:color w:val="000000"/>
                <w:sz w:val="18"/>
                <w:szCs w:val="22"/>
              </w:rPr>
              <w:t>]</w:t>
            </w:r>
            <w:r w:rsidR="00276A30" w:rsidRPr="000A5258">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26</w:t>
            </w:r>
            <w:r w:rsidR="0098183C">
              <w:rPr>
                <w:color w:val="000000"/>
                <w:sz w:val="18"/>
                <w:szCs w:val="22"/>
              </w:rPr>
              <w:t>]</w:t>
            </w:r>
            <w:r w:rsidR="007334D0">
              <w:rPr>
                <w:color w:val="000000"/>
                <w:sz w:val="18"/>
                <w:szCs w:val="22"/>
              </w:rPr>
              <w:t xml:space="preserve">, </w:t>
            </w:r>
            <w:r w:rsidR="0098183C">
              <w:rPr>
                <w:color w:val="000000"/>
                <w:sz w:val="18"/>
                <w:szCs w:val="22"/>
              </w:rPr>
              <w:t>[</w:t>
            </w:r>
            <w:r>
              <w:rPr>
                <w:color w:val="000000"/>
                <w:sz w:val="18"/>
                <w:szCs w:val="22"/>
              </w:rPr>
              <w:t>27</w:t>
            </w:r>
            <w:r w:rsidR="0098183C">
              <w:rPr>
                <w:color w:val="000000"/>
                <w:sz w:val="18"/>
                <w:szCs w:val="22"/>
              </w:rPr>
              <w:t>]</w:t>
            </w:r>
            <w:r w:rsidR="00276A30" w:rsidRPr="000A5258">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28</w:t>
            </w:r>
            <w:r w:rsidR="0098183C">
              <w:rPr>
                <w:color w:val="000000"/>
                <w:sz w:val="18"/>
                <w:szCs w:val="22"/>
              </w:rPr>
              <w:t>]</w:t>
            </w:r>
            <w:r w:rsidR="00276A30" w:rsidRPr="000A5258">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30</w:t>
            </w:r>
            <w:r w:rsidR="0098183C">
              <w:rPr>
                <w:color w:val="000000"/>
                <w:sz w:val="18"/>
                <w:szCs w:val="22"/>
              </w:rPr>
              <w:t>]</w:t>
            </w:r>
            <w:r w:rsidR="00276A30" w:rsidRPr="000A5258">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31</w:t>
            </w:r>
            <w:r w:rsidR="0098183C">
              <w:rPr>
                <w:color w:val="000000"/>
                <w:sz w:val="18"/>
                <w:szCs w:val="22"/>
              </w:rPr>
              <w:t>]</w:t>
            </w:r>
            <w:r w:rsidR="00276A30" w:rsidRPr="000A5258">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32</w:t>
            </w:r>
            <w:r w:rsidR="0098183C">
              <w:rPr>
                <w:color w:val="000000"/>
                <w:sz w:val="18"/>
                <w:szCs w:val="22"/>
              </w:rPr>
              <w:t>]</w:t>
            </w:r>
            <w:r>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33</w:t>
            </w:r>
            <w:r w:rsidR="0098183C">
              <w:rPr>
                <w:color w:val="000000"/>
                <w:sz w:val="18"/>
                <w:szCs w:val="22"/>
              </w:rPr>
              <w:t>]</w:t>
            </w:r>
            <w:r w:rsidR="00276A30" w:rsidRPr="000A5258">
              <w:rPr>
                <w:color w:val="000000"/>
                <w:sz w:val="18"/>
                <w:szCs w:val="22"/>
              </w:rPr>
              <w:t>,</w:t>
            </w:r>
            <w:r>
              <w:rPr>
                <w:color w:val="000000"/>
                <w:sz w:val="18"/>
                <w:szCs w:val="22"/>
              </w:rPr>
              <w:t xml:space="preserve"> </w:t>
            </w:r>
            <w:r w:rsidR="0098183C">
              <w:rPr>
                <w:color w:val="000000"/>
                <w:sz w:val="18"/>
                <w:szCs w:val="22"/>
              </w:rPr>
              <w:t>[</w:t>
            </w:r>
            <w:r>
              <w:rPr>
                <w:color w:val="000000"/>
                <w:sz w:val="18"/>
                <w:szCs w:val="22"/>
              </w:rPr>
              <w:t>35</w:t>
            </w:r>
            <w:r w:rsidR="0098183C">
              <w:rPr>
                <w:color w:val="000000"/>
                <w:sz w:val="18"/>
                <w:szCs w:val="22"/>
              </w:rPr>
              <w:t>]</w:t>
            </w:r>
            <w:r w:rsidR="004A1C46">
              <w:rPr>
                <w:color w:val="000000"/>
                <w:sz w:val="18"/>
                <w:szCs w:val="22"/>
              </w:rPr>
              <w:t xml:space="preserve">, </w:t>
            </w:r>
            <w:r w:rsidR="0098183C">
              <w:rPr>
                <w:color w:val="000000"/>
                <w:sz w:val="18"/>
                <w:szCs w:val="22"/>
              </w:rPr>
              <w:t>[</w:t>
            </w:r>
            <w:r>
              <w:rPr>
                <w:color w:val="000000"/>
                <w:sz w:val="18"/>
                <w:szCs w:val="22"/>
              </w:rPr>
              <w:t>37</w:t>
            </w:r>
            <w:r w:rsidR="0098183C">
              <w:rPr>
                <w:color w:val="000000"/>
                <w:sz w:val="18"/>
                <w:szCs w:val="22"/>
              </w:rPr>
              <w:t>]</w:t>
            </w:r>
            <w:r w:rsidR="00276A30" w:rsidRPr="000A5258">
              <w:rPr>
                <w:color w:val="000000"/>
                <w:sz w:val="18"/>
                <w:szCs w:val="22"/>
              </w:rPr>
              <w:t>,</w:t>
            </w:r>
            <w:r w:rsidR="007D2641">
              <w:rPr>
                <w:color w:val="000000"/>
                <w:sz w:val="18"/>
                <w:szCs w:val="22"/>
              </w:rPr>
              <w:t xml:space="preserve"> </w:t>
            </w:r>
            <w:r w:rsidR="0098183C">
              <w:rPr>
                <w:color w:val="000000"/>
                <w:sz w:val="18"/>
                <w:szCs w:val="22"/>
              </w:rPr>
              <w:t>[</w:t>
            </w:r>
            <w:r>
              <w:rPr>
                <w:color w:val="000000"/>
                <w:sz w:val="18"/>
                <w:szCs w:val="22"/>
              </w:rPr>
              <w:t>38</w:t>
            </w:r>
            <w:r w:rsidR="0098183C">
              <w:rPr>
                <w:color w:val="000000"/>
                <w:sz w:val="18"/>
                <w:szCs w:val="22"/>
              </w:rPr>
              <w:t>]</w:t>
            </w:r>
            <w:r w:rsidR="00276A30" w:rsidRPr="000A5258">
              <w:rPr>
                <w:color w:val="000000"/>
                <w:sz w:val="18"/>
                <w:szCs w:val="22"/>
              </w:rPr>
              <w:t>,</w:t>
            </w:r>
            <w:r>
              <w:rPr>
                <w:color w:val="000000"/>
                <w:sz w:val="18"/>
                <w:szCs w:val="22"/>
              </w:rPr>
              <w:t xml:space="preserve"> </w:t>
            </w:r>
            <w:r w:rsidR="0098183C">
              <w:rPr>
                <w:color w:val="000000"/>
                <w:sz w:val="18"/>
                <w:szCs w:val="22"/>
              </w:rPr>
              <w:t>[</w:t>
            </w:r>
            <w:r>
              <w:rPr>
                <w:color w:val="000000"/>
                <w:sz w:val="18"/>
                <w:szCs w:val="22"/>
              </w:rPr>
              <w:t>39</w:t>
            </w:r>
            <w:r w:rsidR="0098183C">
              <w:rPr>
                <w:color w:val="000000"/>
                <w:sz w:val="18"/>
                <w:szCs w:val="22"/>
              </w:rPr>
              <w:t>],</w:t>
            </w:r>
            <w:r>
              <w:rPr>
                <w:color w:val="000000"/>
                <w:sz w:val="18"/>
                <w:szCs w:val="22"/>
              </w:rPr>
              <w:t xml:space="preserve"> </w:t>
            </w:r>
            <w:r w:rsidR="0098183C">
              <w:rPr>
                <w:color w:val="000000"/>
                <w:sz w:val="18"/>
                <w:szCs w:val="22"/>
              </w:rPr>
              <w:t>[</w:t>
            </w:r>
            <w:r>
              <w:rPr>
                <w:color w:val="000000"/>
                <w:sz w:val="18"/>
                <w:szCs w:val="22"/>
              </w:rPr>
              <w:t>41]</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22F20E42" w14:textId="2C3FFE97" w:rsidR="003D0E85" w:rsidRPr="00EB1B30" w:rsidRDefault="003D0E85" w:rsidP="003D0E85">
      <w:pPr>
        <w:pStyle w:val="p1a"/>
        <w:rPr>
          <w:lang w:val="en-US"/>
        </w:rPr>
      </w:pPr>
      <w:r w:rsidRPr="00EB1B30">
        <w:rPr>
          <w:lang w:val="en-US"/>
        </w:rPr>
        <w:t xml:space="preserve">Table </w:t>
      </w:r>
      <w:r w:rsidR="00411FF3">
        <w:rPr>
          <w:lang w:val="en-US"/>
        </w:rPr>
        <w:t>4</w:t>
      </w:r>
      <w:r w:rsidRPr="00EB1B30">
        <w:rPr>
          <w:lang w:val="en-US"/>
        </w:rPr>
        <w:t xml:space="preserve"> presents the key metrics used to evaluate the understanding of business process models. The eye fixation metric, which consists of the visual attention time of the participant in an area of interest while performing a task [</w:t>
      </w:r>
      <w:r w:rsidR="009C274B">
        <w:rPr>
          <w:lang w:val="en-US"/>
        </w:rPr>
        <w:t>43</w:t>
      </w:r>
      <w:r w:rsidRPr="00EB1B30">
        <w:rPr>
          <w:lang w:val="en-US"/>
        </w:rPr>
        <w:t xml:space="preserve">], is used in most (75%) of the mapped studies. Then, three metrics were used in 37.5% of the reviews. The saccade, which consists of the swift movement that occurs between fixations, has a duration </w:t>
      </w:r>
      <w:r w:rsidR="009C274B">
        <w:rPr>
          <w:lang w:val="en-US"/>
        </w:rPr>
        <w:t>of about 40 to 50 milliseconds [43</w:t>
      </w:r>
      <w:r w:rsidRPr="00EB1B30">
        <w:rPr>
          <w:lang w:val="en-US"/>
        </w:rPr>
        <w:t>]. The scan path consists of the way formed by the balconies, in chronological order, between sets of fixations. In turn, the duration represents the time the participant takes to complete a task [</w:t>
      </w:r>
      <w:r w:rsidR="009C274B">
        <w:rPr>
          <w:lang w:val="en-US"/>
        </w:rPr>
        <w:t>44</w:t>
      </w:r>
      <w:r w:rsidRPr="00EB1B30">
        <w:rPr>
          <w:lang w:val="en-US"/>
        </w:rPr>
        <w:t>].</w:t>
      </w:r>
    </w:p>
    <w:p w14:paraId="3B19AC7B" w14:textId="77777777" w:rsidR="00154828" w:rsidRPr="00EB1B30" w:rsidRDefault="003D0E85" w:rsidP="003D0E85">
      <w:pPr>
        <w:pStyle w:val="p1a"/>
        <w:ind w:firstLine="227"/>
        <w:rPr>
          <w:lang w:val="en-US"/>
        </w:rPr>
      </w:pPr>
      <w:proofErr w:type="spellStart"/>
      <w:r w:rsidRPr="00EB1B30">
        <w:rPr>
          <w:lang w:val="en-US"/>
        </w:rPr>
        <w:t>Apupillometry</w:t>
      </w:r>
      <w:proofErr w:type="spellEnd"/>
      <w:r w:rsidRPr="00EB1B30">
        <w:rPr>
          <w:lang w:val="en-US"/>
        </w:rPr>
        <w:t>, which consists of measuring pupillary dilatation, is considered an indication of excitation by the participant to a visual stimulus, was present in 2 (12.5%) of the studies. Finally, 18.7% of the mapped reviews use questionnaires with questions about the domain of business process models, and according to the number of correct answers, the participant understands the business process models.</w:t>
      </w:r>
    </w:p>
    <w:p w14:paraId="62FAAE7E" w14:textId="284F519B" w:rsidR="00906FDA" w:rsidRPr="005D6A12" w:rsidRDefault="00906FDA" w:rsidP="00EB1B30">
      <w:pPr>
        <w:spacing w:before="240"/>
        <w:ind w:firstLine="0"/>
        <w:jc w:val="center"/>
      </w:pPr>
      <w:bookmarkStart w:id="15" w:name="_Ref8386270"/>
      <w:proofErr w:type="spellStart"/>
      <w:r>
        <w:rPr>
          <w:b/>
        </w:rPr>
        <w:t>Table</w:t>
      </w:r>
      <w:proofErr w:type="spellEnd"/>
      <w:r w:rsidR="00903622">
        <w:rPr>
          <w:b/>
        </w:rPr>
        <w:t xml:space="preserve"> </w:t>
      </w:r>
      <w:r w:rsidR="00411FF3">
        <w:rPr>
          <w:b/>
        </w:rPr>
        <w:t>4</w:t>
      </w:r>
      <w:bookmarkEnd w:id="15"/>
      <w:r>
        <w:rPr>
          <w:b/>
        </w:rPr>
        <w:t>.</w:t>
      </w:r>
      <w:r w:rsidR="00C432E5">
        <w:rPr>
          <w:b/>
        </w:rPr>
        <w:t xml:space="preserve"> </w:t>
      </w:r>
      <w:proofErr w:type="spellStart"/>
      <w:r>
        <w:t>Evaluation</w:t>
      </w:r>
      <w:proofErr w:type="spellEnd"/>
      <w:r w:rsidR="00F0283B">
        <w:t xml:space="preserve"> </w:t>
      </w:r>
      <w:proofErr w:type="spellStart"/>
      <w:r>
        <w:t>metrics</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111"/>
        <w:gridCol w:w="5023"/>
      </w:tblGrid>
      <w:tr w:rsidR="0033012C" w:rsidRPr="00383A02" w14:paraId="2769A69B" w14:textId="77777777" w:rsidTr="008946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050060" w14:textId="5E0AC6AC" w:rsidR="00154828" w:rsidRPr="00383A02" w:rsidRDefault="00154828" w:rsidP="00B574EF">
            <w:pPr>
              <w:pStyle w:val="NormalWeb"/>
              <w:spacing w:before="0" w:beforeAutospacing="0" w:after="0" w:afterAutospacing="0"/>
              <w:jc w:val="center"/>
              <w:rPr>
                <w:sz w:val="18"/>
                <w:szCs w:val="22"/>
              </w:rPr>
            </w:pPr>
            <w:proofErr w:type="spellStart"/>
            <w:r w:rsidRPr="005D6A12">
              <w:rPr>
                <w:color w:val="000000"/>
                <w:sz w:val="18"/>
                <w:szCs w:val="22"/>
              </w:rPr>
              <w:t>Evaluation</w:t>
            </w:r>
            <w:proofErr w:type="spellEnd"/>
            <w:r w:rsidR="00910B05">
              <w:rPr>
                <w:color w:val="000000"/>
                <w:sz w:val="18"/>
                <w:szCs w:val="22"/>
              </w:rPr>
              <w:t xml:space="preserve"> </w:t>
            </w:r>
            <w:proofErr w:type="spellStart"/>
            <w:r w:rsidRPr="005D6A12">
              <w:rPr>
                <w:color w:val="000000"/>
                <w:sz w:val="18"/>
                <w:szCs w:val="22"/>
              </w:rPr>
              <w:t>metric</w:t>
            </w:r>
            <w:proofErr w:type="spellEnd"/>
          </w:p>
        </w:tc>
        <w:tc>
          <w:tcPr>
            <w:tcW w:w="0" w:type="auto"/>
            <w:hideMark/>
          </w:tcPr>
          <w:p w14:paraId="48EC2C3B" w14:textId="77777777"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33012C" w:rsidRPr="00383A02" w14:paraId="1DC66BEC" w14:textId="77777777" w:rsidTr="0089461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1B29539D" w14:textId="52CC616E" w:rsidR="00154828" w:rsidRPr="0073205A" w:rsidRDefault="00154828" w:rsidP="00B574EF">
            <w:pPr>
              <w:pStyle w:val="NormalWeb"/>
              <w:jc w:val="center"/>
              <w:rPr>
                <w:sz w:val="18"/>
                <w:szCs w:val="22"/>
              </w:rPr>
            </w:pPr>
            <w:proofErr w:type="spellStart"/>
            <w:r w:rsidRPr="0073205A">
              <w:rPr>
                <w:sz w:val="18"/>
                <w:szCs w:val="22"/>
              </w:rPr>
              <w:t>Eye</w:t>
            </w:r>
            <w:proofErr w:type="spellEnd"/>
            <w:r w:rsidR="000E0236">
              <w:rPr>
                <w:sz w:val="18"/>
                <w:szCs w:val="22"/>
              </w:rPr>
              <w:t xml:space="preserve"> </w:t>
            </w:r>
            <w:proofErr w:type="spellStart"/>
            <w:r w:rsidRPr="0073205A">
              <w:rPr>
                <w:sz w:val="18"/>
                <w:szCs w:val="22"/>
              </w:rPr>
              <w:t>fixation</w:t>
            </w:r>
            <w:proofErr w:type="spellEnd"/>
          </w:p>
        </w:tc>
        <w:tc>
          <w:tcPr>
            <w:tcW w:w="0" w:type="auto"/>
            <w:hideMark/>
          </w:tcPr>
          <w:p w14:paraId="1B797691" w14:textId="5C309599" w:rsidR="00154828" w:rsidRPr="005D6A12" w:rsidRDefault="00A872CE" w:rsidP="0033012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r w:rsidR="0033012C">
              <w:rPr>
                <w:sz w:val="18"/>
                <w:szCs w:val="18"/>
              </w:rPr>
              <w:t>]</w:t>
            </w:r>
            <w:r>
              <w:rPr>
                <w:sz w:val="18"/>
                <w:szCs w:val="18"/>
              </w:rPr>
              <w:t xml:space="preserve">, </w:t>
            </w:r>
            <w:r w:rsidR="0033012C">
              <w:rPr>
                <w:sz w:val="18"/>
                <w:szCs w:val="18"/>
              </w:rPr>
              <w:t>[</w:t>
            </w:r>
            <w:r>
              <w:rPr>
                <w:sz w:val="18"/>
                <w:szCs w:val="18"/>
              </w:rPr>
              <w:t>25</w:t>
            </w:r>
            <w:r w:rsidR="0033012C">
              <w:rPr>
                <w:sz w:val="18"/>
                <w:szCs w:val="18"/>
              </w:rPr>
              <w:t>]</w:t>
            </w:r>
            <w:r w:rsidR="00154828" w:rsidRPr="005D6A12">
              <w:rPr>
                <w:sz w:val="18"/>
                <w:szCs w:val="18"/>
              </w:rPr>
              <w:t>,</w:t>
            </w:r>
            <w:r>
              <w:rPr>
                <w:sz w:val="18"/>
                <w:szCs w:val="18"/>
              </w:rPr>
              <w:t xml:space="preserve"> </w:t>
            </w:r>
            <w:r w:rsidR="0033012C">
              <w:rPr>
                <w:sz w:val="18"/>
                <w:szCs w:val="18"/>
              </w:rPr>
              <w:t>[</w:t>
            </w:r>
            <w:r>
              <w:rPr>
                <w:sz w:val="18"/>
                <w:szCs w:val="18"/>
              </w:rPr>
              <w:t>26</w:t>
            </w:r>
            <w:r w:rsidR="0033012C">
              <w:rPr>
                <w:sz w:val="18"/>
                <w:szCs w:val="18"/>
              </w:rPr>
              <w:t>]</w:t>
            </w:r>
            <w:r w:rsidR="00154828" w:rsidRPr="005D6A12">
              <w:rPr>
                <w:sz w:val="18"/>
                <w:szCs w:val="18"/>
              </w:rPr>
              <w:t xml:space="preserve">, </w:t>
            </w:r>
            <w:r w:rsidR="0033012C">
              <w:rPr>
                <w:sz w:val="18"/>
                <w:szCs w:val="18"/>
              </w:rPr>
              <w:t>[</w:t>
            </w:r>
            <w:r>
              <w:rPr>
                <w:sz w:val="18"/>
                <w:szCs w:val="18"/>
              </w:rPr>
              <w:t>27</w:t>
            </w:r>
            <w:r w:rsidR="0033012C">
              <w:rPr>
                <w:sz w:val="18"/>
                <w:szCs w:val="18"/>
              </w:rPr>
              <w:t>]</w:t>
            </w:r>
            <w:r w:rsidR="00154828" w:rsidRPr="005D6A12">
              <w:rPr>
                <w:sz w:val="18"/>
                <w:szCs w:val="18"/>
              </w:rPr>
              <w:t xml:space="preserve">, </w:t>
            </w:r>
            <w:r w:rsidR="0033012C">
              <w:rPr>
                <w:sz w:val="18"/>
                <w:szCs w:val="18"/>
              </w:rPr>
              <w:t>[</w:t>
            </w:r>
            <w:r>
              <w:rPr>
                <w:sz w:val="18"/>
                <w:szCs w:val="18"/>
              </w:rPr>
              <w:t>28</w:t>
            </w:r>
            <w:r w:rsidR="0033012C">
              <w:rPr>
                <w:sz w:val="18"/>
                <w:szCs w:val="18"/>
              </w:rPr>
              <w:t>]</w:t>
            </w:r>
            <w:r w:rsidR="00154828" w:rsidRPr="005D6A12">
              <w:rPr>
                <w:sz w:val="18"/>
                <w:szCs w:val="18"/>
              </w:rPr>
              <w:t xml:space="preserve">, </w:t>
            </w:r>
            <w:r w:rsidR="0033012C">
              <w:rPr>
                <w:sz w:val="18"/>
                <w:szCs w:val="18"/>
              </w:rPr>
              <w:t>[</w:t>
            </w:r>
            <w:r>
              <w:rPr>
                <w:sz w:val="18"/>
                <w:szCs w:val="18"/>
              </w:rPr>
              <w:t>29</w:t>
            </w:r>
            <w:r w:rsidR="0033012C">
              <w:rPr>
                <w:sz w:val="18"/>
                <w:szCs w:val="18"/>
              </w:rPr>
              <w:t>]</w:t>
            </w:r>
            <w:r w:rsidR="00154828" w:rsidRPr="005D6A12">
              <w:rPr>
                <w:sz w:val="18"/>
                <w:szCs w:val="18"/>
              </w:rPr>
              <w:t xml:space="preserve">, </w:t>
            </w:r>
            <w:r w:rsidR="0033012C">
              <w:rPr>
                <w:sz w:val="18"/>
                <w:szCs w:val="18"/>
              </w:rPr>
              <w:t>[</w:t>
            </w:r>
            <w:r>
              <w:rPr>
                <w:sz w:val="18"/>
                <w:szCs w:val="18"/>
              </w:rPr>
              <w:t>31</w:t>
            </w:r>
            <w:r w:rsidR="0033012C">
              <w:rPr>
                <w:sz w:val="18"/>
                <w:szCs w:val="18"/>
              </w:rPr>
              <w:t>]</w:t>
            </w:r>
            <w:r w:rsidR="00154828" w:rsidRPr="005D6A12">
              <w:rPr>
                <w:sz w:val="18"/>
                <w:szCs w:val="18"/>
              </w:rPr>
              <w:t xml:space="preserve">, </w:t>
            </w:r>
            <w:r w:rsidR="0033012C">
              <w:rPr>
                <w:sz w:val="18"/>
                <w:szCs w:val="18"/>
              </w:rPr>
              <w:t>[</w:t>
            </w:r>
            <w:r>
              <w:rPr>
                <w:sz w:val="18"/>
                <w:szCs w:val="18"/>
              </w:rPr>
              <w:t>32</w:t>
            </w:r>
            <w:r w:rsidR="0033012C">
              <w:rPr>
                <w:sz w:val="18"/>
                <w:szCs w:val="18"/>
              </w:rPr>
              <w:t>]</w:t>
            </w:r>
            <w:r w:rsidR="00154828" w:rsidRPr="005D6A12">
              <w:rPr>
                <w:sz w:val="18"/>
                <w:szCs w:val="18"/>
              </w:rPr>
              <w:t xml:space="preserve">, </w:t>
            </w:r>
            <w:r w:rsidR="0033012C">
              <w:rPr>
                <w:sz w:val="18"/>
                <w:szCs w:val="18"/>
              </w:rPr>
              <w:t>[</w:t>
            </w:r>
            <w:r>
              <w:rPr>
                <w:sz w:val="18"/>
                <w:szCs w:val="18"/>
              </w:rPr>
              <w:t>33</w:t>
            </w:r>
            <w:r w:rsidR="0033012C">
              <w:rPr>
                <w:sz w:val="18"/>
                <w:szCs w:val="18"/>
              </w:rPr>
              <w:t>]</w:t>
            </w:r>
            <w:r w:rsidR="00154828" w:rsidRPr="005D6A12">
              <w:rPr>
                <w:sz w:val="18"/>
                <w:szCs w:val="18"/>
              </w:rPr>
              <w:t xml:space="preserve">, </w:t>
            </w:r>
            <w:r w:rsidR="0033012C">
              <w:rPr>
                <w:sz w:val="18"/>
                <w:szCs w:val="18"/>
              </w:rPr>
              <w:t>[</w:t>
            </w:r>
            <w:r>
              <w:rPr>
                <w:sz w:val="18"/>
                <w:szCs w:val="18"/>
              </w:rPr>
              <w:t>34</w:t>
            </w:r>
            <w:r w:rsidR="0033012C">
              <w:rPr>
                <w:sz w:val="18"/>
                <w:szCs w:val="18"/>
              </w:rPr>
              <w:t>]</w:t>
            </w:r>
            <w:r w:rsidR="00154828" w:rsidRPr="005D6A12">
              <w:rPr>
                <w:sz w:val="18"/>
                <w:szCs w:val="18"/>
              </w:rPr>
              <w:t xml:space="preserve">, </w:t>
            </w:r>
            <w:r w:rsidR="0033012C">
              <w:rPr>
                <w:sz w:val="18"/>
                <w:szCs w:val="18"/>
              </w:rPr>
              <w:t>[</w:t>
            </w:r>
            <w:r>
              <w:rPr>
                <w:sz w:val="18"/>
                <w:szCs w:val="18"/>
              </w:rPr>
              <w:t>35</w:t>
            </w:r>
            <w:r w:rsidR="0033012C">
              <w:rPr>
                <w:sz w:val="18"/>
                <w:szCs w:val="18"/>
              </w:rPr>
              <w:t>]</w:t>
            </w:r>
            <w:r w:rsidR="000E0236">
              <w:rPr>
                <w:sz w:val="18"/>
                <w:szCs w:val="18"/>
              </w:rPr>
              <w:t xml:space="preserve">, </w:t>
            </w:r>
            <w:r w:rsidR="0033012C">
              <w:rPr>
                <w:sz w:val="18"/>
                <w:szCs w:val="18"/>
              </w:rPr>
              <w:t>[</w:t>
            </w:r>
            <w:r>
              <w:rPr>
                <w:sz w:val="18"/>
                <w:szCs w:val="18"/>
              </w:rPr>
              <w:t>39</w:t>
            </w:r>
            <w:r w:rsidR="0033012C">
              <w:rPr>
                <w:sz w:val="18"/>
                <w:szCs w:val="18"/>
              </w:rPr>
              <w:t>]</w:t>
            </w:r>
            <w:r w:rsidR="000E0236">
              <w:rPr>
                <w:sz w:val="18"/>
                <w:szCs w:val="18"/>
              </w:rPr>
              <w:t xml:space="preserve">, </w:t>
            </w:r>
            <w:r w:rsidR="0033012C">
              <w:rPr>
                <w:sz w:val="18"/>
                <w:szCs w:val="18"/>
              </w:rPr>
              <w:t>[</w:t>
            </w:r>
            <w:r>
              <w:rPr>
                <w:sz w:val="18"/>
                <w:szCs w:val="18"/>
              </w:rPr>
              <w:t>40</w:t>
            </w:r>
            <w:r w:rsidR="0033012C">
              <w:rPr>
                <w:sz w:val="18"/>
                <w:szCs w:val="18"/>
              </w:rPr>
              <w:t>],</w:t>
            </w:r>
            <w:r w:rsidR="000E0236">
              <w:rPr>
                <w:sz w:val="18"/>
                <w:szCs w:val="18"/>
              </w:rPr>
              <w:t xml:space="preserve"> </w:t>
            </w:r>
            <w:r w:rsidR="0033012C">
              <w:rPr>
                <w:sz w:val="18"/>
                <w:szCs w:val="18"/>
              </w:rPr>
              <w:t>[</w:t>
            </w:r>
            <w:r>
              <w:rPr>
                <w:sz w:val="18"/>
                <w:szCs w:val="18"/>
              </w:rPr>
              <w:t>41]</w:t>
            </w:r>
          </w:p>
        </w:tc>
      </w:tr>
      <w:tr w:rsidR="0033012C" w:rsidRPr="00383A02" w14:paraId="65150655"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60270F01" w14:textId="77777777" w:rsidR="00154828" w:rsidRPr="0073205A" w:rsidRDefault="00154828" w:rsidP="00B574EF">
            <w:pPr>
              <w:pStyle w:val="NormalWeb"/>
              <w:jc w:val="center"/>
              <w:rPr>
                <w:sz w:val="18"/>
                <w:szCs w:val="22"/>
              </w:rPr>
            </w:pPr>
            <w:proofErr w:type="spellStart"/>
            <w:r w:rsidRPr="0073205A">
              <w:rPr>
                <w:sz w:val="18"/>
                <w:szCs w:val="22"/>
              </w:rPr>
              <w:t>Saccade</w:t>
            </w:r>
            <w:proofErr w:type="spellEnd"/>
          </w:p>
        </w:tc>
        <w:tc>
          <w:tcPr>
            <w:tcW w:w="0" w:type="auto"/>
          </w:tcPr>
          <w:p w14:paraId="55778423" w14:textId="655953AA" w:rsidR="00154828" w:rsidRPr="005D6A12" w:rsidRDefault="00A872CE" w:rsidP="0033012C">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r w:rsidR="0033012C">
              <w:rPr>
                <w:sz w:val="18"/>
                <w:szCs w:val="18"/>
              </w:rPr>
              <w:t>]</w:t>
            </w:r>
            <w:r w:rsidR="00154828" w:rsidRPr="005D6A12">
              <w:rPr>
                <w:sz w:val="18"/>
                <w:szCs w:val="18"/>
              </w:rPr>
              <w:t xml:space="preserve">, </w:t>
            </w:r>
            <w:r w:rsidR="0033012C">
              <w:rPr>
                <w:sz w:val="18"/>
                <w:szCs w:val="18"/>
              </w:rPr>
              <w:t>[</w:t>
            </w:r>
            <w:r>
              <w:rPr>
                <w:sz w:val="18"/>
                <w:szCs w:val="18"/>
              </w:rPr>
              <w:t>27</w:t>
            </w:r>
            <w:r w:rsidR="0033012C">
              <w:rPr>
                <w:sz w:val="18"/>
                <w:szCs w:val="18"/>
              </w:rPr>
              <w:t>]</w:t>
            </w:r>
            <w:r w:rsidR="00154828" w:rsidRPr="005D6A12">
              <w:rPr>
                <w:sz w:val="18"/>
                <w:szCs w:val="18"/>
              </w:rPr>
              <w:t xml:space="preserve">, </w:t>
            </w:r>
            <w:r w:rsidR="0033012C">
              <w:rPr>
                <w:sz w:val="18"/>
                <w:szCs w:val="18"/>
              </w:rPr>
              <w:t>[</w:t>
            </w:r>
            <w:r>
              <w:rPr>
                <w:sz w:val="18"/>
                <w:szCs w:val="18"/>
              </w:rPr>
              <w:t>28</w:t>
            </w:r>
            <w:r w:rsidR="0033012C">
              <w:rPr>
                <w:sz w:val="18"/>
                <w:szCs w:val="18"/>
              </w:rPr>
              <w:t>]</w:t>
            </w:r>
            <w:r w:rsidR="00154828" w:rsidRPr="005D6A12">
              <w:rPr>
                <w:sz w:val="18"/>
                <w:szCs w:val="18"/>
              </w:rPr>
              <w:t xml:space="preserve">, </w:t>
            </w:r>
            <w:r w:rsidR="0033012C">
              <w:rPr>
                <w:sz w:val="18"/>
                <w:szCs w:val="18"/>
              </w:rPr>
              <w:t>[</w:t>
            </w:r>
            <w:r>
              <w:rPr>
                <w:sz w:val="18"/>
                <w:szCs w:val="18"/>
              </w:rPr>
              <w:t>29</w:t>
            </w:r>
            <w:r w:rsidR="0033012C">
              <w:rPr>
                <w:sz w:val="18"/>
                <w:szCs w:val="18"/>
              </w:rPr>
              <w:t>]</w:t>
            </w:r>
            <w:r w:rsidR="00154828" w:rsidRPr="005D6A12">
              <w:rPr>
                <w:sz w:val="18"/>
                <w:szCs w:val="18"/>
              </w:rPr>
              <w:t xml:space="preserve">, </w:t>
            </w:r>
            <w:r w:rsidR="0033012C">
              <w:rPr>
                <w:sz w:val="18"/>
                <w:szCs w:val="18"/>
              </w:rPr>
              <w:t>[</w:t>
            </w:r>
            <w:r>
              <w:rPr>
                <w:sz w:val="18"/>
                <w:szCs w:val="18"/>
              </w:rPr>
              <w:t>33</w:t>
            </w:r>
            <w:r w:rsidR="0033012C">
              <w:rPr>
                <w:sz w:val="18"/>
                <w:szCs w:val="18"/>
              </w:rPr>
              <w:t>],</w:t>
            </w:r>
            <w:r w:rsidR="007D2641">
              <w:rPr>
                <w:sz w:val="18"/>
                <w:szCs w:val="18"/>
              </w:rPr>
              <w:t xml:space="preserve"> </w:t>
            </w:r>
            <w:r w:rsidR="0033012C">
              <w:rPr>
                <w:sz w:val="18"/>
                <w:szCs w:val="18"/>
              </w:rPr>
              <w:t>[</w:t>
            </w:r>
            <w:r>
              <w:rPr>
                <w:sz w:val="18"/>
                <w:szCs w:val="18"/>
              </w:rPr>
              <w:t>34]</w:t>
            </w:r>
          </w:p>
        </w:tc>
      </w:tr>
      <w:tr w:rsidR="0033012C" w:rsidRPr="00383A02" w14:paraId="30B169B2" w14:textId="77777777" w:rsidTr="008946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72A0DFFD" w14:textId="77777777" w:rsidR="00154828" w:rsidRPr="0073205A" w:rsidRDefault="00154828" w:rsidP="00B574EF">
            <w:pPr>
              <w:pStyle w:val="NormalWeb"/>
              <w:jc w:val="center"/>
              <w:rPr>
                <w:sz w:val="18"/>
                <w:szCs w:val="22"/>
              </w:rPr>
            </w:pPr>
            <w:proofErr w:type="spellStart"/>
            <w:r w:rsidRPr="0073205A">
              <w:rPr>
                <w:sz w:val="18"/>
                <w:szCs w:val="22"/>
              </w:rPr>
              <w:t>Scan</w:t>
            </w:r>
            <w:proofErr w:type="spellEnd"/>
            <w:r w:rsidRPr="0073205A">
              <w:rPr>
                <w:sz w:val="18"/>
                <w:szCs w:val="22"/>
              </w:rPr>
              <w:t xml:space="preserve"> path</w:t>
            </w:r>
          </w:p>
        </w:tc>
        <w:tc>
          <w:tcPr>
            <w:tcW w:w="0" w:type="auto"/>
          </w:tcPr>
          <w:p w14:paraId="20BDE971" w14:textId="455C7BA5" w:rsidR="00154828" w:rsidRPr="005D6A12" w:rsidRDefault="00A872CE" w:rsidP="0033012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lang w:val="en-US"/>
              </w:rPr>
              <w:t>[27</w:t>
            </w:r>
            <w:r w:rsidR="0033012C">
              <w:rPr>
                <w:color w:val="000000"/>
                <w:sz w:val="18"/>
                <w:szCs w:val="22"/>
                <w:lang w:val="en-US"/>
              </w:rPr>
              <w:t>]</w:t>
            </w:r>
            <w:r w:rsidR="00154828" w:rsidRPr="005D6A12">
              <w:rPr>
                <w:color w:val="000000"/>
                <w:sz w:val="18"/>
                <w:szCs w:val="22"/>
                <w:lang w:val="en-US"/>
              </w:rPr>
              <w:t xml:space="preserve">, </w:t>
            </w:r>
            <w:r w:rsidR="0033012C">
              <w:rPr>
                <w:color w:val="000000"/>
                <w:sz w:val="18"/>
                <w:szCs w:val="22"/>
                <w:lang w:val="en-US"/>
              </w:rPr>
              <w:t>[</w:t>
            </w:r>
            <w:r>
              <w:rPr>
                <w:color w:val="000000"/>
                <w:sz w:val="18"/>
                <w:szCs w:val="22"/>
                <w:lang w:val="en-US"/>
              </w:rPr>
              <w:t>28</w:t>
            </w:r>
            <w:r w:rsidR="0033012C">
              <w:rPr>
                <w:color w:val="000000"/>
                <w:sz w:val="18"/>
                <w:szCs w:val="22"/>
                <w:lang w:val="en-US"/>
              </w:rPr>
              <w:t>]</w:t>
            </w:r>
            <w:r w:rsidR="00154828" w:rsidRPr="005D6A12">
              <w:rPr>
                <w:color w:val="000000"/>
                <w:sz w:val="18"/>
                <w:szCs w:val="22"/>
                <w:lang w:val="en-US"/>
              </w:rPr>
              <w:t xml:space="preserve">, </w:t>
            </w:r>
            <w:r w:rsidR="0033012C">
              <w:rPr>
                <w:color w:val="000000"/>
                <w:sz w:val="18"/>
                <w:szCs w:val="22"/>
                <w:lang w:val="en-US"/>
              </w:rPr>
              <w:t>[</w:t>
            </w:r>
            <w:r>
              <w:rPr>
                <w:color w:val="000000"/>
                <w:sz w:val="18"/>
                <w:szCs w:val="22"/>
                <w:lang w:val="en-US"/>
              </w:rPr>
              <w:t>29</w:t>
            </w:r>
            <w:r w:rsidR="0033012C">
              <w:rPr>
                <w:color w:val="000000"/>
                <w:sz w:val="18"/>
                <w:szCs w:val="22"/>
                <w:lang w:val="en-US"/>
              </w:rPr>
              <w:t>]</w:t>
            </w:r>
            <w:r w:rsidR="00154828" w:rsidRPr="005D6A12">
              <w:rPr>
                <w:color w:val="000000"/>
                <w:sz w:val="18"/>
                <w:szCs w:val="22"/>
                <w:lang w:val="en-US"/>
              </w:rPr>
              <w:t xml:space="preserve">, </w:t>
            </w:r>
            <w:r w:rsidR="0033012C">
              <w:rPr>
                <w:color w:val="000000"/>
                <w:sz w:val="18"/>
                <w:szCs w:val="22"/>
                <w:lang w:val="en-US"/>
              </w:rPr>
              <w:t>[32]</w:t>
            </w:r>
            <w:r w:rsidR="00154828" w:rsidRPr="005D6A12">
              <w:rPr>
                <w:color w:val="000000"/>
                <w:sz w:val="18"/>
                <w:szCs w:val="22"/>
                <w:lang w:val="en-US"/>
              </w:rPr>
              <w:t xml:space="preserve">, </w:t>
            </w:r>
            <w:r w:rsidR="0033012C">
              <w:rPr>
                <w:color w:val="000000"/>
                <w:sz w:val="18"/>
                <w:szCs w:val="22"/>
                <w:lang w:val="en-US"/>
              </w:rPr>
              <w:t>[34]</w:t>
            </w:r>
            <w:r w:rsidR="000E0236">
              <w:rPr>
                <w:color w:val="000000"/>
                <w:sz w:val="18"/>
                <w:szCs w:val="22"/>
                <w:lang w:val="en-US"/>
              </w:rPr>
              <w:t>,</w:t>
            </w:r>
            <w:r w:rsidR="0033012C">
              <w:rPr>
                <w:color w:val="000000"/>
                <w:sz w:val="18"/>
                <w:szCs w:val="22"/>
                <w:lang w:val="en-US"/>
              </w:rPr>
              <w:t xml:space="preserve"> [35],</w:t>
            </w:r>
            <w:r w:rsidR="000E0236">
              <w:rPr>
                <w:color w:val="000000"/>
                <w:sz w:val="18"/>
                <w:szCs w:val="22"/>
                <w:lang w:val="en-US"/>
              </w:rPr>
              <w:t xml:space="preserve"> </w:t>
            </w:r>
            <w:r w:rsidR="0033012C">
              <w:rPr>
                <w:color w:val="000000"/>
                <w:sz w:val="18"/>
                <w:szCs w:val="22"/>
                <w:lang w:val="en-US"/>
              </w:rPr>
              <w:t>[40]</w:t>
            </w:r>
          </w:p>
        </w:tc>
      </w:tr>
      <w:tr w:rsidR="0033012C" w:rsidRPr="00383A02" w14:paraId="71B8F5B2"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21309CBF" w14:textId="77777777" w:rsidR="00154828" w:rsidRPr="0073205A" w:rsidRDefault="00154828" w:rsidP="00B574EF">
            <w:pPr>
              <w:pStyle w:val="NormalWeb"/>
              <w:jc w:val="center"/>
              <w:rPr>
                <w:sz w:val="18"/>
                <w:szCs w:val="22"/>
              </w:rPr>
            </w:pPr>
            <w:proofErr w:type="spellStart"/>
            <w:r w:rsidRPr="0073205A">
              <w:rPr>
                <w:sz w:val="18"/>
                <w:szCs w:val="22"/>
              </w:rPr>
              <w:t>Duration</w:t>
            </w:r>
            <w:proofErr w:type="spellEnd"/>
          </w:p>
        </w:tc>
        <w:tc>
          <w:tcPr>
            <w:tcW w:w="0" w:type="auto"/>
          </w:tcPr>
          <w:p w14:paraId="60F9FF03" w14:textId="6B07AFB6" w:rsidR="00154828" w:rsidRPr="00383A02" w:rsidRDefault="0033012C" w:rsidP="0033012C">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rPr>
            </w:pPr>
            <w:r>
              <w:rPr>
                <w:rStyle w:val="Hyperlink"/>
                <w:sz w:val="18"/>
                <w:szCs w:val="22"/>
              </w:rPr>
              <w:t>[26],</w:t>
            </w:r>
            <w:r w:rsidRPr="005D6A12">
              <w:rPr>
                <w:rStyle w:val="Hyperlink"/>
                <w:sz w:val="18"/>
                <w:szCs w:val="22"/>
              </w:rPr>
              <w:t xml:space="preserve"> </w:t>
            </w:r>
            <w:r>
              <w:rPr>
                <w:rStyle w:val="Hyperlink"/>
                <w:sz w:val="18"/>
                <w:szCs w:val="22"/>
              </w:rPr>
              <w:t>[27]</w:t>
            </w:r>
            <w:r w:rsidR="00154828" w:rsidRPr="005D6A12">
              <w:rPr>
                <w:rStyle w:val="Hyperlink"/>
                <w:sz w:val="18"/>
                <w:szCs w:val="22"/>
              </w:rPr>
              <w:t xml:space="preserve">, </w:t>
            </w:r>
            <w:r>
              <w:rPr>
                <w:rStyle w:val="Hyperlink"/>
                <w:sz w:val="18"/>
                <w:szCs w:val="22"/>
              </w:rPr>
              <w:t>[29]</w:t>
            </w:r>
            <w:r w:rsidR="00154828" w:rsidRPr="005D6A12">
              <w:rPr>
                <w:rStyle w:val="Hyperlink"/>
                <w:sz w:val="18"/>
                <w:szCs w:val="22"/>
              </w:rPr>
              <w:t xml:space="preserve">, </w:t>
            </w:r>
            <w:r>
              <w:rPr>
                <w:rStyle w:val="Hyperlink"/>
                <w:sz w:val="18"/>
                <w:szCs w:val="22"/>
              </w:rPr>
              <w:t>[32]</w:t>
            </w:r>
            <w:r w:rsidR="00154828" w:rsidRPr="005D6A12">
              <w:rPr>
                <w:rStyle w:val="Hyperlink"/>
                <w:sz w:val="18"/>
                <w:szCs w:val="22"/>
              </w:rPr>
              <w:t xml:space="preserve">, </w:t>
            </w:r>
            <w:r>
              <w:rPr>
                <w:rStyle w:val="Hyperlink"/>
                <w:sz w:val="18"/>
                <w:szCs w:val="22"/>
              </w:rPr>
              <w:t>[35]</w:t>
            </w:r>
            <w:r w:rsidR="000E0236">
              <w:rPr>
                <w:rStyle w:val="Hyperlink"/>
                <w:sz w:val="18"/>
                <w:szCs w:val="22"/>
              </w:rPr>
              <w:t xml:space="preserve">, </w:t>
            </w:r>
            <w:r>
              <w:rPr>
                <w:rStyle w:val="Hyperlink"/>
                <w:sz w:val="18"/>
                <w:szCs w:val="22"/>
              </w:rPr>
              <w:t>[39]</w:t>
            </w:r>
            <w:r w:rsidR="000E0236">
              <w:rPr>
                <w:rStyle w:val="Hyperlink"/>
                <w:sz w:val="18"/>
                <w:szCs w:val="22"/>
              </w:rPr>
              <w:t xml:space="preserve"> </w:t>
            </w:r>
            <w:r>
              <w:rPr>
                <w:rStyle w:val="Hyperlink"/>
                <w:sz w:val="18"/>
                <w:szCs w:val="22"/>
              </w:rPr>
              <w:t>[40]</w:t>
            </w:r>
          </w:p>
        </w:tc>
      </w:tr>
      <w:tr w:rsidR="0033012C" w:rsidRPr="00383A02" w14:paraId="715CDABB"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6A52C" w14:textId="77777777" w:rsidR="00154828" w:rsidRPr="0073205A" w:rsidRDefault="00154828" w:rsidP="00B574EF">
            <w:pPr>
              <w:pStyle w:val="NormalWeb"/>
              <w:jc w:val="center"/>
              <w:rPr>
                <w:sz w:val="18"/>
                <w:szCs w:val="22"/>
              </w:rPr>
            </w:pPr>
            <w:proofErr w:type="spellStart"/>
            <w:r w:rsidRPr="0073205A">
              <w:rPr>
                <w:sz w:val="18"/>
                <w:szCs w:val="22"/>
              </w:rPr>
              <w:t>Pupillometry</w:t>
            </w:r>
            <w:proofErr w:type="spellEnd"/>
          </w:p>
        </w:tc>
        <w:tc>
          <w:tcPr>
            <w:tcW w:w="0" w:type="auto"/>
          </w:tcPr>
          <w:p w14:paraId="7CEB7E65" w14:textId="5E2449ED" w:rsidR="00154828" w:rsidRPr="00383A02" w:rsidRDefault="0033012C" w:rsidP="0033012C">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22"/>
              </w:rPr>
            </w:pPr>
            <w:r>
              <w:rPr>
                <w:sz w:val="18"/>
                <w:szCs w:val="22"/>
                <w:lang w:val="en-US"/>
              </w:rPr>
              <w:t>[31],[37]</w:t>
            </w:r>
          </w:p>
        </w:tc>
      </w:tr>
      <w:tr w:rsidR="0033012C" w:rsidRPr="00383A02" w14:paraId="40E82D67" w14:textId="77777777" w:rsidTr="0089461E">
        <w:tc>
          <w:tcPr>
            <w:cnfStyle w:val="001000000000" w:firstRow="0" w:lastRow="0" w:firstColumn="1" w:lastColumn="0" w:oddVBand="0" w:evenVBand="0" w:oddHBand="0" w:evenHBand="0" w:firstRowFirstColumn="0" w:firstRowLastColumn="0" w:lastRowFirstColumn="0" w:lastRowLastColumn="0"/>
            <w:tcW w:w="0" w:type="auto"/>
          </w:tcPr>
          <w:p w14:paraId="12402375" w14:textId="05FA759D" w:rsidR="00154828" w:rsidRPr="0073205A" w:rsidRDefault="00154828" w:rsidP="00B574EF">
            <w:pPr>
              <w:pStyle w:val="NormalWeb"/>
              <w:jc w:val="center"/>
              <w:rPr>
                <w:rFonts w:ascii="Calibri" w:hAnsi="Calibri" w:cs="Calibri"/>
                <w:color w:val="000000"/>
                <w:sz w:val="22"/>
                <w:szCs w:val="22"/>
              </w:rPr>
            </w:pPr>
            <w:proofErr w:type="spellStart"/>
            <w:r w:rsidRPr="0073205A">
              <w:rPr>
                <w:sz w:val="18"/>
                <w:szCs w:val="22"/>
              </w:rPr>
              <w:t>Comprehension</w:t>
            </w:r>
            <w:proofErr w:type="spellEnd"/>
            <w:r w:rsidR="00C432E5">
              <w:rPr>
                <w:sz w:val="18"/>
                <w:szCs w:val="22"/>
              </w:rPr>
              <w:t xml:space="preserve"> </w:t>
            </w:r>
            <w:proofErr w:type="spellStart"/>
            <w:r w:rsidRPr="0073205A">
              <w:rPr>
                <w:sz w:val="18"/>
                <w:szCs w:val="22"/>
              </w:rPr>
              <w:t>questions</w:t>
            </w:r>
            <w:proofErr w:type="spellEnd"/>
          </w:p>
        </w:tc>
        <w:tc>
          <w:tcPr>
            <w:tcW w:w="0" w:type="auto"/>
          </w:tcPr>
          <w:p w14:paraId="419D0C28" w14:textId="3BB00C7A" w:rsidR="00154828" w:rsidRPr="00383A02" w:rsidRDefault="0033012C" w:rsidP="0033012C">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lang w:val="en-US"/>
              </w:rPr>
            </w:pPr>
            <w:r>
              <w:rPr>
                <w:sz w:val="18"/>
                <w:szCs w:val="22"/>
              </w:rPr>
              <w:t>[29]</w:t>
            </w:r>
            <w:r w:rsidR="00154828" w:rsidRPr="0073205A">
              <w:rPr>
                <w:sz w:val="18"/>
                <w:szCs w:val="22"/>
              </w:rPr>
              <w:t xml:space="preserve">, </w:t>
            </w:r>
            <w:r>
              <w:rPr>
                <w:sz w:val="18"/>
                <w:szCs w:val="22"/>
              </w:rPr>
              <w:t>[35]</w:t>
            </w:r>
            <w:r w:rsidR="000E0236">
              <w:rPr>
                <w:sz w:val="18"/>
                <w:szCs w:val="22"/>
              </w:rPr>
              <w:t xml:space="preserve">, </w:t>
            </w:r>
            <w:r>
              <w:rPr>
                <w:sz w:val="18"/>
                <w:szCs w:val="22"/>
              </w:rPr>
              <w:t>[39]</w:t>
            </w:r>
            <w:r w:rsidR="00066BC8">
              <w:rPr>
                <w:sz w:val="18"/>
                <w:szCs w:val="22"/>
              </w:rPr>
              <w:t xml:space="preserve">, </w:t>
            </w:r>
            <w:r>
              <w:rPr>
                <w:sz w:val="18"/>
                <w:szCs w:val="22"/>
              </w:rPr>
              <w:t>[40], [42]</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140D0D8D" w:rsidR="00660703" w:rsidRPr="00EB1B30" w:rsidRDefault="00C50270" w:rsidP="00660703">
      <w:pPr>
        <w:pStyle w:val="p1a"/>
        <w:rPr>
          <w:lang w:val="en-US"/>
        </w:rPr>
      </w:pPr>
      <w:r w:rsidRPr="00EB1B30">
        <w:rPr>
          <w:lang w:val="en-US"/>
        </w:rPr>
        <w:t>As can be seen in the Table</w:t>
      </w:r>
      <w:r w:rsidR="00411FF3">
        <w:rPr>
          <w:lang w:val="en-US"/>
        </w:rPr>
        <w:t xml:space="preserve"> 5 </w:t>
      </w:r>
      <w:r w:rsidRPr="00EB1B30">
        <w:rPr>
          <w:lang w:val="en-US"/>
        </w:rPr>
        <w:t xml:space="preserve">a majority, </w:t>
      </w:r>
      <w:r w:rsidR="00A7636A">
        <w:rPr>
          <w:lang w:val="en-US"/>
        </w:rPr>
        <w:t>15</w:t>
      </w:r>
      <w:r w:rsidRPr="00EB1B30">
        <w:rPr>
          <w:lang w:val="en-US"/>
        </w:rPr>
        <w:t xml:space="preserve"> studies evaluate the understanding of business process models in BPMN notation [</w:t>
      </w:r>
      <w:r w:rsidR="00F43F2B">
        <w:rPr>
          <w:lang w:val="en-US"/>
        </w:rPr>
        <w:t>22</w:t>
      </w:r>
      <w:r w:rsidRPr="00EB1B30">
        <w:rPr>
          <w:lang w:val="en-US"/>
        </w:rPr>
        <w:t>]. Study A6 does a comparative with the understanding be</w:t>
      </w:r>
      <w:r w:rsidR="00F43F2B">
        <w:rPr>
          <w:lang w:val="en-US"/>
        </w:rPr>
        <w:t>tween models in BPM notation [22</w:t>
      </w:r>
      <w:r w:rsidRPr="00EB1B30">
        <w:rPr>
          <w:lang w:val="en-US"/>
        </w:rPr>
        <w:t>] and EPC [</w:t>
      </w:r>
      <w:r w:rsidR="009C274B">
        <w:rPr>
          <w:lang w:val="en-US"/>
        </w:rPr>
        <w:t>45</w:t>
      </w:r>
      <w:r w:rsidRPr="00EB1B30">
        <w:rPr>
          <w:lang w:val="en-US"/>
        </w:rPr>
        <w:t>]. In this same sense, the work A11 performs the comparison between the understanding of the models in the notations BPMN [</w:t>
      </w:r>
      <w:r w:rsidR="00F43F2B">
        <w:rPr>
          <w:lang w:val="en-US"/>
        </w:rPr>
        <w:t>22</w:t>
      </w:r>
      <w:r w:rsidRPr="00EB1B30">
        <w:rPr>
          <w:lang w:val="en-US"/>
        </w:rPr>
        <w:t>], EPC [</w:t>
      </w:r>
      <w:r w:rsidR="009C274B">
        <w:rPr>
          <w:lang w:val="en-US"/>
        </w:rPr>
        <w:t>45</w:t>
      </w:r>
      <w:r w:rsidRPr="00EB1B30">
        <w:rPr>
          <w:lang w:val="en-US"/>
        </w:rPr>
        <w:t>], Petri Net [</w:t>
      </w:r>
      <w:r w:rsidR="009C274B">
        <w:rPr>
          <w:lang w:val="en-US"/>
        </w:rPr>
        <w:t>46</w:t>
      </w:r>
      <w:r w:rsidRPr="00EB1B30">
        <w:rPr>
          <w:lang w:val="en-US"/>
        </w:rPr>
        <w:t xml:space="preserve">] and </w:t>
      </w:r>
      <w:proofErr w:type="spellStart"/>
      <w:r w:rsidRPr="00EB1B30">
        <w:rPr>
          <w:lang w:val="en-US"/>
        </w:rPr>
        <w:t>eGantt</w:t>
      </w:r>
      <w:proofErr w:type="spellEnd"/>
      <w:r w:rsidRPr="00EB1B30">
        <w:rPr>
          <w:lang w:val="en-US"/>
        </w:rPr>
        <w:t xml:space="preserve"> [</w:t>
      </w:r>
      <w:r w:rsidR="009C274B">
        <w:rPr>
          <w:lang w:val="en-US"/>
        </w:rPr>
        <w:t>47</w:t>
      </w:r>
      <w:r w:rsidRPr="00EB1B30">
        <w:rPr>
          <w:lang w:val="en-US"/>
        </w:rPr>
        <w:t>].</w:t>
      </w:r>
      <w:r w:rsidR="00196F01" w:rsidRPr="00196F01">
        <w:t xml:space="preserve"> </w:t>
      </w:r>
      <w:r w:rsidR="00196F01" w:rsidRPr="00196F01">
        <w:rPr>
          <w:lang w:val="en-US"/>
        </w:rPr>
        <w:t xml:space="preserve">As well as </w:t>
      </w:r>
      <w:r w:rsidR="00196F01" w:rsidRPr="00196F01">
        <w:rPr>
          <w:lang w:val="en-US"/>
        </w:rPr>
        <w:lastRenderedPageBreak/>
        <w:t xml:space="preserve">the study A17 that makes a comparison between the languages </w:t>
      </w:r>
      <w:proofErr w:type="gramStart"/>
      <w:r w:rsidR="00196F01" w:rsidRPr="00196F01">
        <w:rPr>
          <w:highlight w:val="yellow"/>
          <w:lang w:val="en-US"/>
        </w:rPr>
        <w:t>CIAN[</w:t>
      </w:r>
      <w:proofErr w:type="gramEnd"/>
      <w:r w:rsidR="009C274B">
        <w:rPr>
          <w:highlight w:val="yellow"/>
          <w:lang w:val="en-US"/>
        </w:rPr>
        <w:t>48</w:t>
      </w:r>
      <w:r w:rsidR="00196F01" w:rsidRPr="00196F01">
        <w:rPr>
          <w:highlight w:val="yellow"/>
          <w:lang w:val="en-US"/>
        </w:rPr>
        <w:t>] and CIT[</w:t>
      </w:r>
      <w:r w:rsidR="009C274B">
        <w:rPr>
          <w:highlight w:val="yellow"/>
          <w:lang w:val="en-US"/>
        </w:rPr>
        <w:t>49</w:t>
      </w:r>
      <w:r w:rsidR="00196F01" w:rsidRPr="00196F01">
        <w:rPr>
          <w:highlight w:val="yellow"/>
          <w:lang w:val="en-US"/>
        </w:rPr>
        <w:t>].</w:t>
      </w:r>
      <w:r w:rsidRPr="00EB1B30">
        <w:rPr>
          <w:lang w:val="en-US"/>
        </w:rPr>
        <w:t xml:space="preserve"> Finally, study </w:t>
      </w:r>
      <w:r w:rsidR="0033012C">
        <w:rPr>
          <w:lang w:val="en-US"/>
        </w:rPr>
        <w:t>[25]</w:t>
      </w:r>
      <w:r w:rsidRPr="00EB1B30">
        <w:rPr>
          <w:lang w:val="en-US"/>
        </w:rPr>
        <w:t xml:space="preserve"> uses the DCR notation to evaluate the understand</w:t>
      </w:r>
      <w:r w:rsidR="00A7636A">
        <w:rPr>
          <w:lang w:val="en-US"/>
        </w:rPr>
        <w:t>ing of business process models; a</w:t>
      </w:r>
      <w:r w:rsidRPr="00EB1B30">
        <w:rPr>
          <w:lang w:val="en-US"/>
        </w:rPr>
        <w:t xml:space="preserve">nd studies </w:t>
      </w:r>
      <w:r w:rsidR="0033012C">
        <w:rPr>
          <w:lang w:val="en-US"/>
        </w:rPr>
        <w:t>[33]</w:t>
      </w:r>
      <w:r w:rsidRPr="00EB1B30">
        <w:rPr>
          <w:lang w:val="en-US"/>
        </w:rPr>
        <w:t xml:space="preserve"> and </w:t>
      </w:r>
      <w:r w:rsidR="0033012C">
        <w:rPr>
          <w:lang w:val="en-US"/>
        </w:rPr>
        <w:t>[35]</w:t>
      </w:r>
      <w:r w:rsidRPr="00EB1B30">
        <w:rPr>
          <w:lang w:val="en-US"/>
        </w:rPr>
        <w:t xml:space="preserve"> did not specify the notation used in the respective studies.</w:t>
      </w:r>
    </w:p>
    <w:p w14:paraId="6F345699" w14:textId="710004C1" w:rsidR="00906FDA" w:rsidRPr="00EB1B30" w:rsidRDefault="00906FDA" w:rsidP="005009B6">
      <w:pPr>
        <w:spacing w:before="240"/>
        <w:ind w:firstLine="0"/>
        <w:jc w:val="center"/>
        <w:rPr>
          <w:lang w:val="en-US"/>
        </w:rPr>
      </w:pPr>
      <w:bookmarkStart w:id="16" w:name="_Ref8386318"/>
      <w:r w:rsidRPr="00EB1B30">
        <w:rPr>
          <w:b/>
          <w:lang w:val="en-US"/>
        </w:rPr>
        <w:t>Table</w:t>
      </w:r>
      <w:bookmarkEnd w:id="16"/>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14:paraId="5FE446E6" w14:textId="77777777"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5EB0BF1" w14:textId="77777777" w:rsidR="00660703" w:rsidRPr="00EB7D6D" w:rsidRDefault="00660703" w:rsidP="00257E9E">
            <w:pPr>
              <w:pStyle w:val="referenceitem"/>
              <w:numPr>
                <w:ilvl w:val="0"/>
                <w:numId w:val="0"/>
              </w:numPr>
              <w:jc w:val="center"/>
              <w:rPr>
                <w:lang w:eastAsia="pt-BR"/>
              </w:rPr>
            </w:pPr>
            <w:r w:rsidRPr="00EB7D6D">
              <w:rPr>
                <w:lang w:eastAsia="pt-BR"/>
              </w:rPr>
              <w:t>Notation</w:t>
            </w:r>
          </w:p>
        </w:tc>
        <w:tc>
          <w:tcPr>
            <w:tcW w:w="5648" w:type="dxa"/>
          </w:tcPr>
          <w:p w14:paraId="6535E6CE" w14:textId="77777777"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B7D6D">
              <w:rPr>
                <w:lang w:eastAsia="pt-BR"/>
              </w:rPr>
              <w:t>Paper</w:t>
            </w:r>
            <w:proofErr w:type="spellEnd"/>
          </w:p>
        </w:tc>
      </w:tr>
      <w:tr w:rsidR="00660703" w:rsidRPr="00EB7D6D" w14:paraId="7355B59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380CC21" w14:textId="77777777"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14:paraId="0F240162" w14:textId="335D056C" w:rsidR="00660703" w:rsidRPr="00EB7D6D" w:rsidRDefault="00464F00" w:rsidP="00464F0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Pr>
                <w:lang w:eastAsia="pt-BR"/>
              </w:rPr>
              <w:t>[24]</w:t>
            </w:r>
            <w:r w:rsidR="00660703" w:rsidRPr="00EB7D6D">
              <w:rPr>
                <w:lang w:eastAsia="pt-BR"/>
              </w:rPr>
              <w:t xml:space="preserve">, </w:t>
            </w:r>
            <w:r>
              <w:rPr>
                <w:lang w:eastAsia="pt-BR"/>
              </w:rPr>
              <w:t>[26]</w:t>
            </w:r>
            <w:r w:rsidR="00660703" w:rsidRPr="00EB7D6D">
              <w:rPr>
                <w:lang w:eastAsia="pt-BR"/>
              </w:rPr>
              <w:t xml:space="preserve">, </w:t>
            </w:r>
            <w:r>
              <w:rPr>
                <w:lang w:eastAsia="pt-BR"/>
              </w:rPr>
              <w:t>[27]</w:t>
            </w:r>
            <w:r w:rsidR="00660703" w:rsidRPr="00EB7D6D">
              <w:rPr>
                <w:lang w:eastAsia="pt-BR"/>
              </w:rPr>
              <w:t>,</w:t>
            </w:r>
            <w:r>
              <w:rPr>
                <w:lang w:eastAsia="pt-BR"/>
              </w:rPr>
              <w:t xml:space="preserve"> [28]</w:t>
            </w:r>
            <w:r w:rsidR="00660703" w:rsidRPr="00EB7D6D">
              <w:rPr>
                <w:lang w:eastAsia="pt-BR"/>
              </w:rPr>
              <w:t xml:space="preserve">, </w:t>
            </w:r>
            <w:r>
              <w:rPr>
                <w:lang w:eastAsia="pt-BR"/>
              </w:rPr>
              <w:t>[29]</w:t>
            </w:r>
            <w:r w:rsidR="00660703" w:rsidRPr="00EB7D6D">
              <w:rPr>
                <w:lang w:eastAsia="pt-BR"/>
              </w:rPr>
              <w:t xml:space="preserve">, </w:t>
            </w:r>
            <w:r>
              <w:rPr>
                <w:lang w:eastAsia="pt-BR"/>
              </w:rPr>
              <w:t>[30]</w:t>
            </w:r>
            <w:r w:rsidR="00660703" w:rsidRPr="00EB7D6D">
              <w:rPr>
                <w:lang w:eastAsia="pt-BR"/>
              </w:rPr>
              <w:t xml:space="preserve">, </w:t>
            </w:r>
            <w:r>
              <w:rPr>
                <w:lang w:eastAsia="pt-BR"/>
              </w:rPr>
              <w:t>[31]</w:t>
            </w:r>
            <w:r w:rsidR="00660703" w:rsidRPr="00EB7D6D">
              <w:rPr>
                <w:lang w:eastAsia="pt-BR"/>
              </w:rPr>
              <w:t xml:space="preserve">, </w:t>
            </w:r>
            <w:r>
              <w:rPr>
                <w:lang w:eastAsia="pt-BR"/>
              </w:rPr>
              <w:t>[32]</w:t>
            </w:r>
            <w:r w:rsidR="00660703" w:rsidRPr="00EB7D6D">
              <w:rPr>
                <w:lang w:eastAsia="pt-BR"/>
              </w:rPr>
              <w:t xml:space="preserve">, </w:t>
            </w:r>
            <w:r>
              <w:rPr>
                <w:lang w:eastAsia="pt-BR"/>
              </w:rPr>
              <w:t>[34]</w:t>
            </w:r>
            <w:r w:rsidR="00660703" w:rsidRPr="00EB7D6D">
              <w:rPr>
                <w:lang w:eastAsia="pt-BR"/>
              </w:rPr>
              <w:t xml:space="preserve">, </w:t>
            </w:r>
            <w:r>
              <w:rPr>
                <w:lang w:eastAsia="pt-BR"/>
              </w:rPr>
              <w:t>[35]</w:t>
            </w:r>
            <w:r w:rsidR="00362AE4">
              <w:rPr>
                <w:lang w:eastAsia="pt-BR"/>
              </w:rPr>
              <w:t xml:space="preserve">, </w:t>
            </w:r>
            <w:r>
              <w:rPr>
                <w:lang w:eastAsia="pt-BR"/>
              </w:rPr>
              <w:t>[37]</w:t>
            </w:r>
            <w:r w:rsidR="00362AE4">
              <w:rPr>
                <w:lang w:eastAsia="pt-BR"/>
              </w:rPr>
              <w:t xml:space="preserve">, </w:t>
            </w:r>
            <w:r>
              <w:rPr>
                <w:lang w:eastAsia="pt-BR"/>
              </w:rPr>
              <w:t>[38]</w:t>
            </w:r>
            <w:r w:rsidR="00362AE4">
              <w:rPr>
                <w:lang w:eastAsia="pt-BR"/>
              </w:rPr>
              <w:t xml:space="preserve">, </w:t>
            </w:r>
            <w:r>
              <w:rPr>
                <w:lang w:eastAsia="pt-BR"/>
              </w:rPr>
              <w:t>[39]</w:t>
            </w:r>
            <w:r w:rsidR="00362AE4">
              <w:rPr>
                <w:lang w:eastAsia="pt-BR"/>
              </w:rPr>
              <w:t xml:space="preserve">, </w:t>
            </w:r>
            <w:r>
              <w:rPr>
                <w:lang w:eastAsia="pt-BR"/>
              </w:rPr>
              <w:t>[41]</w:t>
            </w:r>
            <w:r w:rsidR="00362AE4">
              <w:rPr>
                <w:lang w:eastAsia="pt-BR"/>
              </w:rPr>
              <w:t xml:space="preserve">, </w:t>
            </w:r>
            <w:r>
              <w:rPr>
                <w:lang w:eastAsia="pt-BR"/>
              </w:rPr>
              <w:t>[42]</w:t>
            </w:r>
          </w:p>
        </w:tc>
      </w:tr>
      <w:tr w:rsidR="00660703" w:rsidRPr="00EB7D6D" w14:paraId="07AF7F59"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A24230B" w14:textId="77777777"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14:paraId="17613809" w14:textId="7F7F30B2" w:rsidR="00660703" w:rsidRPr="00EB7D6D" w:rsidRDefault="00464F00"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[25]</w:t>
            </w:r>
          </w:p>
        </w:tc>
      </w:tr>
      <w:tr w:rsidR="00660703" w:rsidRPr="00EB7D6D" w14:paraId="138FA351"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2B53725" w14:textId="77777777"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14:paraId="2D118107" w14:textId="29994901" w:rsidR="00660703" w:rsidRPr="00EB7D6D" w:rsidRDefault="00567CE4" w:rsidP="00567CE4">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[26</w:t>
            </w:r>
            <w:proofErr w:type="gramStart"/>
            <w:r>
              <w:rPr>
                <w:lang w:eastAsia="pt-BR"/>
              </w:rPr>
              <w:t xml:space="preserve">] </w:t>
            </w:r>
            <w:r w:rsidR="00660703">
              <w:rPr>
                <w:lang w:eastAsia="pt-BR"/>
              </w:rPr>
              <w:t xml:space="preserve"> </w:t>
            </w:r>
            <w:proofErr w:type="spellStart"/>
            <w:r w:rsidR="00660703">
              <w:rPr>
                <w:lang w:eastAsia="pt-BR"/>
              </w:rPr>
              <w:t>and</w:t>
            </w:r>
            <w:proofErr w:type="spellEnd"/>
            <w:proofErr w:type="gramEnd"/>
            <w:r w:rsidR="00660703">
              <w:rPr>
                <w:lang w:eastAsia="pt-BR"/>
              </w:rPr>
              <w:t xml:space="preserve"> </w:t>
            </w:r>
            <w:r>
              <w:rPr>
                <w:lang w:eastAsia="pt-BR"/>
              </w:rPr>
              <w:t>[34]</w:t>
            </w:r>
          </w:p>
        </w:tc>
      </w:tr>
      <w:tr w:rsidR="00660703" w:rsidRPr="00EB7D6D" w14:paraId="26D085BB"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08790FA1" w14:textId="77777777"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14:paraId="2759459E" w14:textId="2685EB69" w:rsidR="00660703" w:rsidRPr="00EB7D6D" w:rsidRDefault="00567CE4"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[34]</w:t>
            </w:r>
          </w:p>
        </w:tc>
      </w:tr>
      <w:tr w:rsidR="00660703" w:rsidRPr="007D70E1" w14:paraId="36D57AB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A72DC7"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eG</w:t>
            </w:r>
            <w:r w:rsidRPr="007D70E1">
              <w:rPr>
                <w:lang w:eastAsia="pt-BR"/>
              </w:rPr>
              <w:t>antt</w:t>
            </w:r>
            <w:proofErr w:type="spellEnd"/>
          </w:p>
        </w:tc>
        <w:tc>
          <w:tcPr>
            <w:tcW w:w="5648" w:type="dxa"/>
          </w:tcPr>
          <w:p w14:paraId="3093F2C7" w14:textId="50BFCF0E" w:rsidR="00660703" w:rsidRPr="007D70E1" w:rsidRDefault="00567CE4"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[34]</w:t>
            </w:r>
          </w:p>
        </w:tc>
      </w:tr>
      <w:tr w:rsidR="00362AE4" w:rsidRPr="007D70E1" w14:paraId="2CDF11A1"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77BBAAC5" w14:textId="45C7BCA0" w:rsidR="00362AE4" w:rsidRPr="00EB7D6D" w:rsidRDefault="00362AE4" w:rsidP="00257E9E">
            <w:pPr>
              <w:pStyle w:val="referenceitem"/>
              <w:numPr>
                <w:ilvl w:val="0"/>
                <w:numId w:val="0"/>
              </w:numPr>
              <w:jc w:val="center"/>
              <w:rPr>
                <w:lang w:eastAsia="pt-BR"/>
              </w:rPr>
            </w:pPr>
            <w:r>
              <w:rPr>
                <w:lang w:eastAsia="pt-BR"/>
              </w:rPr>
              <w:t>CIAN</w:t>
            </w:r>
          </w:p>
        </w:tc>
        <w:tc>
          <w:tcPr>
            <w:tcW w:w="5648" w:type="dxa"/>
          </w:tcPr>
          <w:p w14:paraId="75933ED9" w14:textId="3F28D63E" w:rsidR="00362AE4" w:rsidRDefault="00567CE4"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[40]</w:t>
            </w:r>
          </w:p>
        </w:tc>
      </w:tr>
      <w:tr w:rsidR="00362AE4" w:rsidRPr="007D70E1" w14:paraId="66D99F78"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147683" w14:textId="1A9C0D89" w:rsidR="00362AE4" w:rsidRPr="00EB7D6D" w:rsidRDefault="00362AE4" w:rsidP="00257E9E">
            <w:pPr>
              <w:pStyle w:val="referenceitem"/>
              <w:numPr>
                <w:ilvl w:val="0"/>
                <w:numId w:val="0"/>
              </w:numPr>
              <w:jc w:val="center"/>
              <w:rPr>
                <w:lang w:eastAsia="pt-BR"/>
              </w:rPr>
            </w:pPr>
            <w:r>
              <w:rPr>
                <w:lang w:eastAsia="pt-BR"/>
              </w:rPr>
              <w:t>CIT</w:t>
            </w:r>
          </w:p>
        </w:tc>
        <w:tc>
          <w:tcPr>
            <w:tcW w:w="5648" w:type="dxa"/>
          </w:tcPr>
          <w:p w14:paraId="081348B9" w14:textId="6CEA9F4F" w:rsidR="00362AE4" w:rsidRDefault="00567CE4"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[40]</w:t>
            </w:r>
          </w:p>
        </w:tc>
      </w:tr>
      <w:tr w:rsidR="00660703" w:rsidRPr="007D70E1" w14:paraId="648F100D"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6D1575C"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Notspecified</w:t>
            </w:r>
            <w:proofErr w:type="spellEnd"/>
          </w:p>
        </w:tc>
        <w:tc>
          <w:tcPr>
            <w:tcW w:w="5648" w:type="dxa"/>
          </w:tcPr>
          <w:p w14:paraId="18112397" w14:textId="655CF751" w:rsidR="00660703" w:rsidRPr="007D70E1" w:rsidRDefault="00567CE4" w:rsidP="00567CE4">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[33]</w:t>
            </w:r>
            <w:r w:rsidR="00660703">
              <w:rPr>
                <w:lang w:eastAsia="pt-BR"/>
              </w:rPr>
              <w:t xml:space="preserve"> </w:t>
            </w:r>
            <w:proofErr w:type="spellStart"/>
            <w:r w:rsidR="00660703">
              <w:rPr>
                <w:lang w:eastAsia="pt-BR"/>
              </w:rPr>
              <w:t>and</w:t>
            </w:r>
            <w:proofErr w:type="spellEnd"/>
            <w:r w:rsidR="00660703">
              <w:rPr>
                <w:lang w:eastAsia="pt-BR"/>
              </w:rPr>
              <w:t xml:space="preserve"> </w:t>
            </w:r>
            <w:r>
              <w:rPr>
                <w:lang w:eastAsia="pt-BR"/>
              </w:rPr>
              <w:t>[35]</w:t>
            </w:r>
          </w:p>
        </w:tc>
      </w:tr>
    </w:tbl>
    <w:p w14:paraId="5F67A567" w14:textId="77777777"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7" w:name="_Ref8584918"/>
      <w:r w:rsidRPr="00EB1B30">
        <w:rPr>
          <w:b/>
          <w:lang w:val="en-US"/>
        </w:rPr>
        <w:t>Table</w:t>
      </w:r>
      <w:r w:rsidR="00903622">
        <w:rPr>
          <w:b/>
          <w:lang w:val="en-US"/>
        </w:rPr>
        <w:t xml:space="preserve"> </w:t>
      </w:r>
      <w:bookmarkEnd w:id="17"/>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330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tcPr>
          <w:p w14:paraId="7560C256" w14:textId="584A651B" w:rsidR="004D4970" w:rsidRPr="00A91A49" w:rsidRDefault="0033012C" w:rsidP="0033012C">
            <w:pPr>
              <w:ind w:firstLine="0"/>
              <w:jc w:val="left"/>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8B6879" w14:paraId="767BF768"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E89C467" w14:textId="006A4FE9" w:rsidR="004D4970" w:rsidRPr="00A91A49" w:rsidRDefault="0098183C" w:rsidP="007B48A4">
            <w:pPr>
              <w:ind w:firstLine="0"/>
              <w:jc w:val="center"/>
              <w:rPr>
                <w:sz w:val="18"/>
                <w:szCs w:val="18"/>
                <w:lang w:val="en-US"/>
              </w:rPr>
            </w:pPr>
            <w:r>
              <w:rPr>
                <w:sz w:val="18"/>
                <w:szCs w:val="18"/>
                <w:lang w:val="en-US"/>
              </w:rPr>
              <w:t>[24</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8B6879" w14:paraId="08F1EFB4" w14:textId="77777777" w:rsidTr="0033012C">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tcPr>
          <w:p w14:paraId="0CCF3E54" w14:textId="08EC71FB" w:rsidR="004D4970" w:rsidRPr="00A91A49" w:rsidRDefault="00464F00" w:rsidP="007B48A4">
            <w:pPr>
              <w:ind w:firstLine="0"/>
              <w:jc w:val="center"/>
              <w:rPr>
                <w:sz w:val="18"/>
                <w:szCs w:val="18"/>
                <w:lang w:val="en-US"/>
              </w:rPr>
            </w:pPr>
            <w:r>
              <w:rPr>
                <w:sz w:val="18"/>
                <w:szCs w:val="18"/>
                <w:lang w:val="en-US"/>
              </w:rPr>
              <w:t>[25]</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8B6879" w14:paraId="21D59957"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tcPr>
          <w:p w14:paraId="448581D1" w14:textId="02C5035D" w:rsidR="004D4970" w:rsidRPr="00A91A49" w:rsidRDefault="00464F00" w:rsidP="007B48A4">
            <w:pPr>
              <w:ind w:firstLine="0"/>
              <w:jc w:val="center"/>
              <w:rPr>
                <w:sz w:val="18"/>
                <w:szCs w:val="18"/>
                <w:lang w:val="en-US"/>
              </w:rPr>
            </w:pPr>
            <w:r>
              <w:rPr>
                <w:sz w:val="18"/>
                <w:szCs w:val="18"/>
                <w:lang w:val="en-US"/>
              </w:rPr>
              <w:t>[26]</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8B6879" w14:paraId="78212918"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1A685036" w14:textId="505F9191" w:rsidR="004D4970" w:rsidRPr="00A91A49" w:rsidRDefault="00464F00" w:rsidP="007B48A4">
            <w:pPr>
              <w:ind w:firstLine="0"/>
              <w:jc w:val="center"/>
              <w:rPr>
                <w:sz w:val="18"/>
                <w:szCs w:val="18"/>
                <w:lang w:val="en-US"/>
              </w:rPr>
            </w:pPr>
            <w:r>
              <w:rPr>
                <w:sz w:val="18"/>
                <w:szCs w:val="18"/>
                <w:lang w:val="en-US"/>
              </w:rPr>
              <w:t>[27]</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8B6879" w14:paraId="7983B5A7"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2B3268F1" w14:textId="61409C26" w:rsidR="004D4970" w:rsidRPr="00A91A49" w:rsidRDefault="00464F00" w:rsidP="007B48A4">
            <w:pPr>
              <w:ind w:firstLine="0"/>
              <w:jc w:val="center"/>
              <w:rPr>
                <w:sz w:val="18"/>
                <w:szCs w:val="18"/>
                <w:lang w:val="en-US"/>
              </w:rPr>
            </w:pPr>
            <w:r>
              <w:rPr>
                <w:sz w:val="18"/>
                <w:szCs w:val="18"/>
                <w:lang w:val="en-US"/>
              </w:rPr>
              <w:t>[28]</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8B6879" w14:paraId="48C661ED"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4CDCC253" w14:textId="30DFB5B7" w:rsidR="004D4970" w:rsidRPr="00A91A49" w:rsidRDefault="00464F00" w:rsidP="007B48A4">
            <w:pPr>
              <w:ind w:firstLine="0"/>
              <w:jc w:val="center"/>
              <w:rPr>
                <w:sz w:val="18"/>
                <w:szCs w:val="18"/>
                <w:lang w:val="en-US"/>
              </w:rPr>
            </w:pPr>
            <w:r>
              <w:rPr>
                <w:sz w:val="18"/>
                <w:szCs w:val="18"/>
                <w:lang w:val="en-US"/>
              </w:rPr>
              <w:t>[29]</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8B6879" w14:paraId="3A2C42E6"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DA795D7" w14:textId="0050C328" w:rsidR="004D4970" w:rsidRPr="00A91A49" w:rsidRDefault="00464F00" w:rsidP="007B48A4">
            <w:pPr>
              <w:ind w:firstLine="0"/>
              <w:jc w:val="center"/>
              <w:rPr>
                <w:sz w:val="18"/>
                <w:szCs w:val="18"/>
                <w:lang w:val="en-US"/>
              </w:rPr>
            </w:pPr>
            <w:r>
              <w:rPr>
                <w:sz w:val="18"/>
                <w:szCs w:val="18"/>
                <w:lang w:val="en-US"/>
              </w:rPr>
              <w:t>[30]</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w:t>
            </w:r>
            <w:r w:rsidRPr="00EB1B30">
              <w:rPr>
                <w:sz w:val="18"/>
                <w:szCs w:val="18"/>
                <w:lang w:val="en-US"/>
              </w:rPr>
              <w:lastRenderedPageBreak/>
              <w:t>ing and with the size of the model. They point out that the enthusiasm of the reader of the process model disappears with the rising complexity of the model.</w:t>
            </w:r>
          </w:p>
        </w:tc>
      </w:tr>
      <w:tr w:rsidR="004D4970" w:rsidRPr="008B6879" w14:paraId="51DD7FF5"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4F0F343E" w14:textId="61618873" w:rsidR="004D4970" w:rsidRPr="00A91A49" w:rsidRDefault="00464F00" w:rsidP="007B48A4">
            <w:pPr>
              <w:ind w:firstLine="0"/>
              <w:jc w:val="center"/>
              <w:rPr>
                <w:sz w:val="18"/>
                <w:szCs w:val="18"/>
                <w:lang w:val="en-US"/>
              </w:rPr>
            </w:pPr>
            <w:r>
              <w:rPr>
                <w:sz w:val="18"/>
                <w:szCs w:val="18"/>
                <w:lang w:val="en-US"/>
              </w:rPr>
              <w:lastRenderedPageBreak/>
              <w:t>[31]</w:t>
            </w:r>
          </w:p>
        </w:tc>
        <w:tc>
          <w:tcPr>
            <w:tcW w:w="5766" w:type="dxa"/>
          </w:tcPr>
          <w:p w14:paraId="1553FB54" w14:textId="77777777"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It is a work in progress, presenting only a description of the experiment that investigates how designers experience challenges by measuring the cognitive load. The authors did not put anything in terms of outcome.</w:t>
            </w:r>
          </w:p>
        </w:tc>
      </w:tr>
      <w:tr w:rsidR="004D4970" w:rsidRPr="008B6879" w14:paraId="4A1A2B6B"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982CDEB" w14:textId="36146F23" w:rsidR="004D4970" w:rsidRPr="00A91A49" w:rsidRDefault="00464F00" w:rsidP="00464F00">
            <w:pPr>
              <w:ind w:firstLine="0"/>
              <w:jc w:val="center"/>
              <w:rPr>
                <w:sz w:val="18"/>
                <w:szCs w:val="18"/>
                <w:lang w:val="en-US"/>
              </w:rPr>
            </w:pPr>
            <w:r>
              <w:rPr>
                <w:sz w:val="18"/>
                <w:szCs w:val="18"/>
                <w:lang w:val="en-US"/>
              </w:rPr>
              <w:t>[32]</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8B6879" w14:paraId="1742076B"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69008561" w14:textId="33E3F189" w:rsidR="004D4970" w:rsidRPr="00A91A49" w:rsidRDefault="00464F00" w:rsidP="007B48A4">
            <w:pPr>
              <w:ind w:firstLine="0"/>
              <w:jc w:val="center"/>
              <w:rPr>
                <w:sz w:val="18"/>
                <w:szCs w:val="18"/>
                <w:lang w:val="en-US"/>
              </w:rPr>
            </w:pPr>
            <w:r>
              <w:rPr>
                <w:sz w:val="18"/>
                <w:szCs w:val="18"/>
                <w:lang w:val="en-US"/>
              </w:rPr>
              <w:t>[33]</w:t>
            </w:r>
          </w:p>
        </w:tc>
        <w:tc>
          <w:tcPr>
            <w:tcW w:w="5766" w:type="dxa"/>
          </w:tcPr>
          <w:p w14:paraId="5409CE73" w14:textId="77777777" w:rsidR="004D4970"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8B6879" w14:paraId="2D5C80EA"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B234E17" w14:textId="51BC0203" w:rsidR="004D4970" w:rsidRPr="00F87A13" w:rsidRDefault="00464F00" w:rsidP="007B48A4">
            <w:pPr>
              <w:ind w:firstLine="0"/>
              <w:jc w:val="center"/>
              <w:rPr>
                <w:sz w:val="18"/>
                <w:szCs w:val="18"/>
              </w:rPr>
            </w:pPr>
            <w:r>
              <w:rPr>
                <w:sz w:val="18"/>
                <w:szCs w:val="18"/>
                <w:lang w:val="en-US"/>
              </w:rPr>
              <w:t>[34]</w:t>
            </w:r>
          </w:p>
        </w:tc>
        <w:tc>
          <w:tcPr>
            <w:tcW w:w="5766" w:type="dxa"/>
          </w:tcPr>
          <w:p w14:paraId="7477A75D"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Participants faced difficulties in understanding the models as complexity increases,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8B6879" w14:paraId="1F224DDF"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50CA5AA9" w14:textId="486FFBC6" w:rsidR="004D4970" w:rsidRPr="00A91A49" w:rsidRDefault="00464F00" w:rsidP="00464F00">
            <w:pPr>
              <w:ind w:firstLine="0"/>
              <w:jc w:val="center"/>
              <w:rPr>
                <w:sz w:val="18"/>
                <w:szCs w:val="18"/>
                <w:lang w:val="en-US"/>
              </w:rPr>
            </w:pPr>
            <w:r>
              <w:rPr>
                <w:sz w:val="18"/>
                <w:szCs w:val="18"/>
                <w:lang w:val="en-US"/>
              </w:rPr>
              <w:t>[35]</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8B6879" w14:paraId="5FB43200"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2122E1F" w14:textId="3EA3E632" w:rsidR="004D4970" w:rsidRPr="00A91A49" w:rsidRDefault="00464F00" w:rsidP="00464F00">
            <w:pPr>
              <w:ind w:firstLine="0"/>
              <w:jc w:val="center"/>
              <w:rPr>
                <w:sz w:val="18"/>
                <w:szCs w:val="18"/>
                <w:lang w:val="en-US"/>
              </w:rPr>
            </w:pPr>
            <w:r>
              <w:rPr>
                <w:sz w:val="18"/>
                <w:szCs w:val="18"/>
                <w:lang w:val="en-US"/>
              </w:rPr>
              <w:t>[36]</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8B6879" w14:paraId="6C6569E7"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1EEF0D48" w14:textId="48FFD203" w:rsidR="004D4970" w:rsidRPr="00A91A49" w:rsidRDefault="00464F00" w:rsidP="00464F00">
            <w:pPr>
              <w:ind w:firstLine="0"/>
              <w:jc w:val="center"/>
              <w:rPr>
                <w:sz w:val="18"/>
                <w:szCs w:val="18"/>
                <w:lang w:val="en-US"/>
              </w:rPr>
            </w:pPr>
            <w:r>
              <w:rPr>
                <w:sz w:val="18"/>
                <w:szCs w:val="18"/>
                <w:lang w:val="en-US"/>
              </w:rPr>
              <w:t>[37]</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8B6879" w14:paraId="5CF11500"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99CC05A" w14:textId="33B3C735" w:rsidR="004D4970" w:rsidRDefault="00464F00" w:rsidP="00464F00">
            <w:pPr>
              <w:ind w:firstLine="0"/>
              <w:jc w:val="center"/>
              <w:rPr>
                <w:sz w:val="18"/>
                <w:szCs w:val="18"/>
                <w:lang w:val="en-US"/>
              </w:rPr>
            </w:pPr>
            <w:r>
              <w:rPr>
                <w:sz w:val="18"/>
                <w:szCs w:val="18"/>
                <w:lang w:val="en-US"/>
              </w:rPr>
              <w:t>[38]</w:t>
            </w:r>
          </w:p>
        </w:tc>
        <w:tc>
          <w:tcPr>
            <w:tcW w:w="5766" w:type="dxa"/>
          </w:tcPr>
          <w:p w14:paraId="5D8BF2DE" w14:textId="77777777"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elements of the model by issues who provided the correct answer to the question of understanding.</w:t>
            </w:r>
          </w:p>
        </w:tc>
      </w:tr>
      <w:tr w:rsidR="00133E0F" w:rsidRPr="008B6879" w14:paraId="77535FE7"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27BF7F7D" w14:textId="43E15949" w:rsidR="00133E0F" w:rsidRDefault="00464F00" w:rsidP="00464F00">
            <w:pPr>
              <w:ind w:firstLine="0"/>
              <w:jc w:val="center"/>
              <w:rPr>
                <w:sz w:val="18"/>
                <w:szCs w:val="18"/>
                <w:lang w:val="en-US"/>
              </w:rPr>
            </w:pPr>
            <w:r>
              <w:rPr>
                <w:sz w:val="18"/>
                <w:szCs w:val="18"/>
                <w:lang w:val="en-US"/>
              </w:rPr>
              <w:t>[39]</w:t>
            </w:r>
          </w:p>
        </w:tc>
        <w:tc>
          <w:tcPr>
            <w:tcW w:w="5766" w:type="dxa"/>
          </w:tcPr>
          <w:p w14:paraId="788A93C2" w14:textId="77777777"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durations are smaller for the fixations in the task description compared to the fixations in the process model. The perceived lower complexity, in turn,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8B6879" w14:paraId="2F6297A7"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8575F4D" w14:textId="3916196E" w:rsidR="00C20FB0" w:rsidRDefault="00464F00" w:rsidP="00464F00">
            <w:pPr>
              <w:ind w:firstLine="0"/>
              <w:jc w:val="center"/>
              <w:rPr>
                <w:sz w:val="18"/>
                <w:szCs w:val="18"/>
                <w:lang w:val="en-US"/>
              </w:rPr>
            </w:pPr>
            <w:r>
              <w:rPr>
                <w:sz w:val="18"/>
                <w:szCs w:val="18"/>
                <w:lang w:val="en-US"/>
              </w:rPr>
              <w:t>[40]</w:t>
            </w:r>
          </w:p>
        </w:tc>
        <w:tc>
          <w:tcPr>
            <w:tcW w:w="5766" w:type="dxa"/>
          </w:tcPr>
          <w:p w14:paraId="0AEFDF9F" w14:textId="7FA5ACEF" w:rsidR="00C20FB0" w:rsidRPr="00EB1B30" w:rsidRDefault="00C20FB0"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20FB0" w:rsidRPr="008B6879" w14:paraId="2B1183BB"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59BCAB16" w14:textId="3E2F3A1D" w:rsidR="00C20FB0" w:rsidRDefault="00464F00" w:rsidP="00464F00">
            <w:pPr>
              <w:ind w:firstLine="0"/>
              <w:jc w:val="center"/>
              <w:rPr>
                <w:sz w:val="18"/>
                <w:szCs w:val="18"/>
                <w:lang w:val="en-US"/>
              </w:rPr>
            </w:pPr>
            <w:r>
              <w:rPr>
                <w:sz w:val="18"/>
                <w:szCs w:val="18"/>
                <w:lang w:val="en-US"/>
              </w:rPr>
              <w:t>[41]</w:t>
            </w:r>
          </w:p>
        </w:tc>
        <w:tc>
          <w:tcPr>
            <w:tcW w:w="5766" w:type="dxa"/>
          </w:tcPr>
          <w:p w14:paraId="35FC4C8D" w14:textId="77777777" w:rsidR="00C20FB0" w:rsidRPr="00EB1B30" w:rsidRDefault="00C20FB0"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C20FB0" w:rsidRPr="008B6879" w14:paraId="6D6520F4"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AD0DA99" w14:textId="69165722" w:rsidR="00C20FB0" w:rsidRDefault="00464F00" w:rsidP="00464F00">
            <w:pPr>
              <w:ind w:firstLine="0"/>
              <w:jc w:val="center"/>
              <w:rPr>
                <w:sz w:val="18"/>
                <w:szCs w:val="18"/>
                <w:lang w:val="en-US"/>
              </w:rPr>
            </w:pPr>
            <w:r>
              <w:rPr>
                <w:sz w:val="18"/>
                <w:szCs w:val="18"/>
                <w:lang w:val="en-US"/>
              </w:rPr>
              <w:t>[42]</w:t>
            </w:r>
          </w:p>
        </w:tc>
        <w:tc>
          <w:tcPr>
            <w:tcW w:w="5766" w:type="dxa"/>
          </w:tcPr>
          <w:p w14:paraId="195F0590" w14:textId="77777777" w:rsidR="00C20FB0" w:rsidRPr="00EB1B30" w:rsidRDefault="00C20FB0"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14:paraId="54930672" w14:textId="40EDD86D" w:rsidR="003D25C2" w:rsidRPr="00EB1B30" w:rsidRDefault="001D02B1" w:rsidP="00756E7D">
      <w:pPr>
        <w:pStyle w:val="p1a"/>
        <w:spacing w:before="240"/>
        <w:ind w:firstLine="227"/>
        <w:rPr>
          <w:lang w:val="en-US"/>
        </w:rPr>
      </w:pPr>
      <w:r w:rsidRPr="00EB1B30">
        <w:rPr>
          <w:lang w:val="en-US"/>
        </w:rPr>
        <w:lastRenderedPageBreak/>
        <w:t xml:space="preserve">Among the main contributions of the </w:t>
      </w:r>
      <w:r w:rsidR="007B48A4" w:rsidRPr="00EB1B30">
        <w:rPr>
          <w:lang w:val="en-US"/>
        </w:rPr>
        <w:t>studies,</w:t>
      </w:r>
      <w:r w:rsidRPr="00EB1B30">
        <w:rPr>
          <w:lang w:val="en-US"/>
        </w:rPr>
        <w:t xml:space="preserve"> we observed that the studies </w:t>
      </w:r>
      <w:r w:rsidR="00567CE4">
        <w:rPr>
          <w:lang w:val="en-US"/>
        </w:rPr>
        <w:t>[29], [34], [35]</w:t>
      </w:r>
      <w:r w:rsidRPr="00EB1B30">
        <w:rPr>
          <w:lang w:val="en-US"/>
        </w:rPr>
        <w:t xml:space="preserve"> emphasize that the size and complexity of the model influence the understanding of the models. On the other hand, studies </w:t>
      </w:r>
      <w:r w:rsidR="00F01911">
        <w:rPr>
          <w:lang w:val="en-US"/>
        </w:rPr>
        <w:t>[30], [33]</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that studies </w:t>
      </w:r>
      <w:r w:rsidR="00F01911">
        <w:rPr>
          <w:lang w:val="en-US"/>
        </w:rPr>
        <w:t>[29], [34]</w:t>
      </w:r>
      <w:r w:rsidRPr="00EB1B30">
        <w:rPr>
          <w:lang w:val="en-US"/>
        </w:rPr>
        <w:t xml:space="preserve"> that independently of the level of knowledge, all individuals have similar patterns when faced with process models that exceed a certain level of difficulty. In studies </w:t>
      </w:r>
      <w:r w:rsidR="00F01911">
        <w:rPr>
          <w:lang w:val="en-US"/>
        </w:rPr>
        <w:t>[24], [36]</w:t>
      </w:r>
      <w:r w:rsidRPr="00EB1B30">
        <w:rPr>
          <w:lang w:val="en-US"/>
        </w:rPr>
        <w:t xml:space="preserve">, the addition of complementary elements in the models facilitated the understanding of the participants. Only studies </w:t>
      </w:r>
      <w:r w:rsidR="00F01911">
        <w:rPr>
          <w:lang w:val="en-US"/>
        </w:rPr>
        <w:t>[31</w:t>
      </w:r>
      <w:r w:rsidR="00742CC0">
        <w:rPr>
          <w:lang w:val="en-US"/>
        </w:rPr>
        <w:t>]</w:t>
      </w:r>
      <w:r w:rsidR="00742CC0" w:rsidRPr="00EB1B30">
        <w:rPr>
          <w:lang w:val="en-US"/>
        </w:rPr>
        <w:t>,</w:t>
      </w:r>
      <w:r w:rsidR="00F01911">
        <w:rPr>
          <w:lang w:val="en-US"/>
        </w:rPr>
        <w:t xml:space="preserve"> [37]</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1B1C1F7E"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2E4208">
        <w:rPr>
          <w:color w:val="000000"/>
          <w:sz w:val="20"/>
          <w:szCs w:val="20"/>
          <w:lang w:val="en-US"/>
        </w:rPr>
        <w:t>38</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the highest incidence of papers.</w:t>
      </w:r>
    </w:p>
    <w:p w14:paraId="07A0FAEA" w14:textId="77777777" w:rsidR="009F7F77" w:rsidRDefault="00CC009D" w:rsidP="00CC009D">
      <w:pPr>
        <w:pStyle w:val="NormalWeb"/>
        <w:spacing w:before="240" w:beforeAutospacing="0" w:after="0" w:afterAutospacing="0"/>
        <w:jc w:val="center"/>
        <w:rPr>
          <w:color w:val="000000"/>
          <w:sz w:val="20"/>
          <w:szCs w:val="20"/>
        </w:rPr>
      </w:pPr>
      <w:r>
        <w:rPr>
          <w:noProof/>
          <w:color w:val="000000"/>
          <w:sz w:val="20"/>
          <w:szCs w:val="20"/>
        </w:rPr>
        <w:drawing>
          <wp:inline distT="0" distB="0" distL="0" distR="0" wp14:anchorId="5689C757" wp14:editId="7EB13EED">
            <wp:extent cx="2902363" cy="53812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923" cy="557329"/>
                    </a:xfrm>
                    <a:prstGeom prst="rect">
                      <a:avLst/>
                    </a:prstGeom>
                    <a:noFill/>
                    <a:ln>
                      <a:noFill/>
                    </a:ln>
                  </pic:spPr>
                </pic:pic>
              </a:graphicData>
            </a:graphic>
          </wp:inline>
        </w:drawing>
      </w:r>
    </w:p>
    <w:p w14:paraId="45C6A2D9" w14:textId="7E546178" w:rsidR="00A36CE5" w:rsidRPr="00B574EF" w:rsidRDefault="00B574EF" w:rsidP="00B574EF">
      <w:pPr>
        <w:pStyle w:val="figurecaption"/>
        <w:spacing w:before="0"/>
        <w:rPr>
          <w:lang w:val="en-US"/>
        </w:rPr>
      </w:pPr>
      <w:bookmarkStart w:id="18" w:name="_Ref83855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10613B">
        <w:rPr>
          <w:b/>
          <w:iCs/>
          <w:noProof/>
          <w:sz w:val="20"/>
          <w:lang w:val="en-US"/>
        </w:rPr>
        <w:t>3</w:t>
      </w:r>
      <w:r w:rsidR="00943A29" w:rsidRPr="00B574EF">
        <w:rPr>
          <w:b/>
          <w:iCs/>
          <w:sz w:val="20"/>
          <w:lang w:val="en-US"/>
        </w:rPr>
        <w:fldChar w:fldCharType="end"/>
      </w:r>
      <w:bookmarkEnd w:id="18"/>
      <w:r w:rsidRPr="00B574EF">
        <w:rPr>
          <w:b/>
          <w:lang w:val="en-US"/>
        </w:rPr>
        <w:t>.</w:t>
      </w:r>
      <w:r w:rsidRPr="007B44C5">
        <w:rPr>
          <w:lang w:val="en-US"/>
        </w:rPr>
        <w:t>Distribution of studies per year.</w:t>
      </w:r>
    </w:p>
    <w:p w14:paraId="70622F61" w14:textId="699011CD" w:rsidR="001D02B1" w:rsidRPr="00EB1B30" w:rsidRDefault="001D02B1" w:rsidP="001D02B1">
      <w:pPr>
        <w:rPr>
          <w:color w:val="000000"/>
          <w:lang w:val="en-US"/>
        </w:rPr>
      </w:pPr>
      <w:r w:rsidRPr="00EB1B30">
        <w:rPr>
          <w:color w:val="000000"/>
          <w:lang w:val="en-US"/>
        </w:rPr>
        <w:t xml:space="preserve">As can be seen in Fig. 4, the Springer Link research database returned most (88%) of the selected studies. Only studies </w:t>
      </w:r>
      <w:r w:rsidR="00F01911">
        <w:rPr>
          <w:color w:val="000000"/>
          <w:lang w:val="en-US"/>
        </w:rPr>
        <w:t>[32]</w:t>
      </w:r>
      <w:r w:rsidRPr="00EB1B30">
        <w:rPr>
          <w:color w:val="000000"/>
          <w:lang w:val="en-US"/>
        </w:rPr>
        <w:t xml:space="preserve">, </w:t>
      </w:r>
      <w:r w:rsidR="00F01911">
        <w:rPr>
          <w:color w:val="000000"/>
          <w:lang w:val="en-US"/>
        </w:rPr>
        <w:t>[36]</w:t>
      </w:r>
      <w:r w:rsidRPr="00EB1B30">
        <w:rPr>
          <w:color w:val="000000"/>
          <w:lang w:val="en-US"/>
        </w:rPr>
        <w:t xml:space="preserve"> has as source the basis of research Science Direct. No reviews were chosen on the bases: ACM, Engineering Village, IEEE, Scopus and Web of Science. Figure 4.b shows the distribution of the studies according to the type of publication.</w:t>
      </w:r>
    </w:p>
    <w:p w14:paraId="01C08032" w14:textId="6C47F09F" w:rsidR="0056535C" w:rsidRDefault="001D02B1" w:rsidP="0056535C">
      <w:pPr>
        <w:rPr>
          <w:color w:val="000000"/>
          <w:lang w:val="en-US"/>
        </w:rPr>
      </w:pPr>
      <w:r w:rsidRPr="00EB1B30">
        <w:rPr>
          <w:color w:val="000000"/>
          <w:lang w:val="en-US"/>
        </w:rPr>
        <w:t xml:space="preserve">Among the selected studies 13 (76%) were published in conferences. The conferences with the most mapped reviews are International Conference on Business Process Management with three studies </w:t>
      </w:r>
      <w:r w:rsidR="00F01911">
        <w:rPr>
          <w:color w:val="000000"/>
          <w:lang w:val="en-US"/>
        </w:rPr>
        <w:t>[25]</w:t>
      </w:r>
      <w:r w:rsidRPr="00EB1B30">
        <w:rPr>
          <w:color w:val="000000"/>
          <w:lang w:val="en-US"/>
        </w:rPr>
        <w:t xml:space="preserve">, </w:t>
      </w:r>
      <w:r w:rsidR="00F01911">
        <w:rPr>
          <w:color w:val="000000"/>
          <w:lang w:val="en-US"/>
        </w:rPr>
        <w:t>[33]</w:t>
      </w:r>
      <w:r w:rsidRPr="00EB1B30">
        <w:rPr>
          <w:color w:val="000000"/>
          <w:lang w:val="en-US"/>
        </w:rPr>
        <w:t xml:space="preserve">, </w:t>
      </w:r>
      <w:r w:rsidR="00F01911">
        <w:rPr>
          <w:color w:val="000000"/>
          <w:lang w:val="en-US"/>
        </w:rPr>
        <w:t>[</w:t>
      </w:r>
      <w:r w:rsidR="002E4208">
        <w:rPr>
          <w:color w:val="000000"/>
          <w:lang w:val="en-US"/>
        </w:rPr>
        <w:t>38</w:t>
      </w:r>
      <w:r w:rsidR="00F01911">
        <w:rPr>
          <w:color w:val="000000"/>
          <w:lang w:val="en-US"/>
        </w:rPr>
        <w:t>]</w:t>
      </w:r>
      <w:r w:rsidRPr="00EB1B30">
        <w:rPr>
          <w:color w:val="000000"/>
          <w:lang w:val="en-US"/>
        </w:rPr>
        <w:t xml:space="preserve">, </w:t>
      </w:r>
      <w:proofErr w:type="spellStart"/>
      <w:r w:rsidRPr="00EB1B30">
        <w:rPr>
          <w:color w:val="000000"/>
          <w:lang w:val="en-US"/>
        </w:rPr>
        <w:t>A</w:t>
      </w:r>
      <w:proofErr w:type="spellEnd"/>
      <w:r w:rsidRPr="00EB1B30">
        <w:rPr>
          <w:color w:val="000000"/>
          <w:lang w:val="en-US"/>
        </w:rPr>
        <w:t xml:space="preserve"> Information Systems and Neuroscience </w:t>
      </w:r>
      <w:r w:rsidR="00F01911">
        <w:rPr>
          <w:color w:val="000000"/>
          <w:lang w:val="en-US"/>
        </w:rPr>
        <w:t>also with three mapped studies [26]</w:t>
      </w:r>
      <w:r w:rsidRPr="00EB1B30">
        <w:rPr>
          <w:color w:val="000000"/>
          <w:lang w:val="en-US"/>
        </w:rPr>
        <w:t xml:space="preserve">, </w:t>
      </w:r>
      <w:r w:rsidR="00F01911">
        <w:rPr>
          <w:color w:val="000000"/>
          <w:lang w:val="en-US"/>
        </w:rPr>
        <w:t>[31]</w:t>
      </w:r>
      <w:r w:rsidRPr="00EB1B30">
        <w:rPr>
          <w:color w:val="000000"/>
          <w:lang w:val="en-US"/>
        </w:rPr>
        <w:t xml:space="preserve">, </w:t>
      </w:r>
      <w:r w:rsidR="00F01911">
        <w:rPr>
          <w:color w:val="000000"/>
          <w:lang w:val="en-US"/>
        </w:rPr>
        <w:t>[37]</w:t>
      </w:r>
      <w:r w:rsidRPr="00EB1B30">
        <w:rPr>
          <w:color w:val="000000"/>
          <w:lang w:val="en-US"/>
        </w:rPr>
        <w:t xml:space="preserve"> and Enterprise, Business Process and Information Systems Modeling has 2 mapped reviews </w:t>
      </w:r>
      <w:r w:rsidR="00F01911">
        <w:rPr>
          <w:color w:val="000000"/>
          <w:lang w:val="en-US"/>
        </w:rPr>
        <w:t>[33,34]</w:t>
      </w:r>
      <w:r w:rsidRPr="00EB1B30">
        <w:rPr>
          <w:color w:val="000000"/>
          <w:lang w:val="en-US"/>
        </w:rPr>
        <w:t>. Also, we outlined 3 (18%) studies published papers in journals and only study A1 (1%) was released as a chapter of the book Integrating Business Process Models and Rules.</w:t>
      </w:r>
    </w:p>
    <w:p w14:paraId="5102BDA1" w14:textId="5CE17A8E" w:rsidR="00A36CE5" w:rsidRDefault="00640290" w:rsidP="00B574EF">
      <w:pPr>
        <w:pStyle w:val="NormalWeb"/>
        <w:spacing w:before="240" w:beforeAutospacing="0" w:after="0" w:afterAutospacing="0"/>
        <w:jc w:val="center"/>
        <w:rPr>
          <w:color w:val="000000"/>
          <w:sz w:val="20"/>
          <w:szCs w:val="20"/>
        </w:rPr>
      </w:pPr>
      <w:r>
        <w:rPr>
          <w:noProof/>
          <w:color w:val="000000"/>
        </w:rPr>
        <mc:AlternateContent>
          <mc:Choice Requires="wps">
            <w:drawing>
              <wp:anchor distT="45720" distB="45720" distL="114300" distR="114300" simplePos="0" relativeHeight="251672064" behindDoc="0" locked="0" layoutInCell="1" allowOverlap="1" wp14:anchorId="43CD2E7A" wp14:editId="7D63A70A">
                <wp:simplePos x="0" y="0"/>
                <wp:positionH relativeFrom="column">
                  <wp:posOffset>3068320</wp:posOffset>
                </wp:positionH>
                <wp:positionV relativeFrom="paragraph">
                  <wp:posOffset>611505</wp:posOffset>
                </wp:positionV>
                <wp:extent cx="637540" cy="243840"/>
                <wp:effectExtent l="0" t="0" r="0" b="381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5C3FB" w14:textId="77777777" w:rsidR="0033012C" w:rsidRPr="00CC009D" w:rsidRDefault="0033012C" w:rsidP="00CC009D">
                            <w:pPr>
                              <w:ind w:firstLine="0"/>
                              <w:rPr>
                                <w:sz w:val="16"/>
                                <w:szCs w:val="16"/>
                              </w:rPr>
                            </w:pPr>
                            <w:r>
                              <w:rPr>
                                <w:sz w:val="16"/>
                                <w:szCs w:val="16"/>
                              </w:rPr>
                              <w:t>2</w:t>
                            </w:r>
                            <w:r w:rsidRPr="00CC009D">
                              <w:rPr>
                                <w:sz w:val="16"/>
                                <w:szCs w:val="16"/>
                              </w:rPr>
                              <w:t>(</w:t>
                            </w:r>
                            <w:r>
                              <w:rPr>
                                <w:sz w:val="16"/>
                                <w:szCs w:val="16"/>
                              </w:rPr>
                              <w:t>13</w:t>
                            </w:r>
                            <w:r w:rsidRPr="00CC009D">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3CD2E7A" id="_x0000_t202" coordsize="21600,21600" o:spt="202" path="m,l,21600r21600,l21600,xe">
                <v:stroke joinstyle="miter"/>
                <v:path gradientshapeok="t" o:connecttype="rect"/>
              </v:shapetype>
              <v:shape id="Caixa de Texto 2" o:spid="_x0000_s1026" type="#_x0000_t202" style="position:absolute;left:0;text-align:left;margin-left:241.6pt;margin-top:48.15pt;width:50.2pt;height:19.2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LZtw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" filled="f" stroked="f">
                <v:textbox style="mso-fit-shape-to-text:t">
                  <w:txbxContent>
                    <w:p w14:paraId="7CB5C3FB" w14:textId="77777777" w:rsidR="0033012C" w:rsidRPr="00CC009D" w:rsidRDefault="0033012C" w:rsidP="00CC009D">
                      <w:pPr>
                        <w:ind w:firstLine="0"/>
                        <w:rPr>
                          <w:sz w:val="16"/>
                          <w:szCs w:val="16"/>
                        </w:rPr>
                      </w:pPr>
                      <w:r>
                        <w:rPr>
                          <w:sz w:val="16"/>
                          <w:szCs w:val="16"/>
                        </w:rPr>
                        <w:t>2</w:t>
                      </w:r>
                      <w:r w:rsidRPr="00CC009D">
                        <w:rPr>
                          <w:sz w:val="16"/>
                          <w:szCs w:val="16"/>
                        </w:rPr>
                        <w:t>(</w:t>
                      </w:r>
                      <w:r>
                        <w:rPr>
                          <w:sz w:val="16"/>
                          <w:szCs w:val="16"/>
                        </w:rPr>
                        <w:t>13</w:t>
                      </w:r>
                      <w:r w:rsidRPr="00CC009D">
                        <w:rPr>
                          <w:sz w:val="16"/>
                          <w:szCs w:val="16"/>
                        </w:rPr>
                        <w:t>%)</w:t>
                      </w:r>
                    </w:p>
                  </w:txbxContent>
                </v:textbox>
              </v:shape>
            </w:pict>
          </mc:Fallback>
        </mc:AlternateContent>
      </w:r>
      <w:r>
        <w:rPr>
          <w:noProof/>
          <w:color w:val="000000"/>
        </w:rPr>
        <mc:AlternateContent>
          <mc:Choice Requires="wps">
            <w:drawing>
              <wp:anchor distT="45720" distB="45720" distL="114300" distR="114300" simplePos="0" relativeHeight="251696640" behindDoc="0" locked="0" layoutInCell="1" allowOverlap="1" wp14:anchorId="70C800A2" wp14:editId="4FC2C09A">
                <wp:simplePos x="0" y="0"/>
                <wp:positionH relativeFrom="column">
                  <wp:posOffset>3036570</wp:posOffset>
                </wp:positionH>
                <wp:positionV relativeFrom="paragraph">
                  <wp:posOffset>313055</wp:posOffset>
                </wp:positionV>
                <wp:extent cx="637540" cy="243840"/>
                <wp:effectExtent l="0" t="0" r="0" b="381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CB5FD" w14:textId="77777777" w:rsidR="0033012C" w:rsidRPr="00CC009D" w:rsidRDefault="0033012C" w:rsidP="00CC009D">
                            <w:pPr>
                              <w:ind w:firstLine="0"/>
                              <w:rPr>
                                <w:sz w:val="16"/>
                                <w:szCs w:val="16"/>
                              </w:rPr>
                            </w:pPr>
                            <w:r>
                              <w:rPr>
                                <w:sz w:val="16"/>
                                <w:szCs w:val="16"/>
                              </w:rPr>
                              <w:t>1</w:t>
                            </w:r>
                            <w:r w:rsidRPr="00CC009D">
                              <w:rPr>
                                <w:sz w:val="16"/>
                                <w:szCs w:val="16"/>
                              </w:rPr>
                              <w:t>(</w:t>
                            </w:r>
                            <w:r>
                              <w:rPr>
                                <w:sz w:val="16"/>
                                <w:szCs w:val="16"/>
                              </w:rPr>
                              <w:t>6</w:t>
                            </w:r>
                            <w:r w:rsidRPr="00CC009D">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0C800A2" id="_x0000_s1027" type="#_x0000_t202" style="position:absolute;left:0;text-align:left;margin-left:239.1pt;margin-top:24.65pt;width:50.2pt;height:19.2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vB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" filled="f" stroked="f">
                <v:textbox style="mso-fit-shape-to-text:t">
                  <w:txbxContent>
                    <w:p w14:paraId="1A5CB5FD" w14:textId="77777777" w:rsidR="0033012C" w:rsidRPr="00CC009D" w:rsidRDefault="0033012C" w:rsidP="00CC009D">
                      <w:pPr>
                        <w:ind w:firstLine="0"/>
                        <w:rPr>
                          <w:sz w:val="16"/>
                          <w:szCs w:val="16"/>
                        </w:rPr>
                      </w:pPr>
                      <w:r>
                        <w:rPr>
                          <w:sz w:val="16"/>
                          <w:szCs w:val="16"/>
                        </w:rPr>
                        <w:t>1</w:t>
                      </w:r>
                      <w:r w:rsidRPr="00CC009D">
                        <w:rPr>
                          <w:sz w:val="16"/>
                          <w:szCs w:val="16"/>
                        </w:rPr>
                        <w:t>(</w:t>
                      </w:r>
                      <w:r>
                        <w:rPr>
                          <w:sz w:val="16"/>
                          <w:szCs w:val="16"/>
                        </w:rPr>
                        <w:t>6</w:t>
                      </w:r>
                      <w:r w:rsidRPr="00CC009D">
                        <w:rPr>
                          <w:sz w:val="16"/>
                          <w:szCs w:val="16"/>
                        </w:rPr>
                        <w:t>%)</w:t>
                      </w:r>
                    </w:p>
                  </w:txbxContent>
                </v:textbox>
              </v:shape>
            </w:pict>
          </mc:Fallback>
        </mc:AlternateContent>
      </w:r>
      <w:r>
        <w:rPr>
          <w:noProof/>
          <w:color w:val="000000"/>
        </w:rPr>
        <mc:AlternateContent>
          <mc:Choice Requires="wps">
            <w:drawing>
              <wp:anchor distT="45720" distB="45720" distL="114300" distR="114300" simplePos="0" relativeHeight="251646464" behindDoc="0" locked="0" layoutInCell="1" allowOverlap="1" wp14:anchorId="317CE041" wp14:editId="50B817AB">
                <wp:simplePos x="0" y="0"/>
                <wp:positionH relativeFrom="column">
                  <wp:posOffset>2227319</wp:posOffset>
                </wp:positionH>
                <wp:positionV relativeFrom="paragraph">
                  <wp:posOffset>297815</wp:posOffset>
                </wp:positionV>
                <wp:extent cx="637540" cy="243840"/>
                <wp:effectExtent l="0" t="0" r="0" b="381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0D3CA" w14:textId="77777777" w:rsidR="0033012C" w:rsidRPr="00CC009D" w:rsidRDefault="0033012C" w:rsidP="00CC009D">
                            <w:pPr>
                              <w:ind w:firstLine="0"/>
                              <w:rPr>
                                <w:sz w:val="16"/>
                                <w:szCs w:val="16"/>
                              </w:rPr>
                            </w:pPr>
                            <w:r w:rsidRPr="00CC009D">
                              <w:rPr>
                                <w:sz w:val="16"/>
                                <w:szCs w:val="16"/>
                              </w:rPr>
                              <w:t>13(81%)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7CE041" id="_x0000_s1028" type="#_x0000_t202" style="position:absolute;left:0;text-align:left;margin-left:175.4pt;margin-top:23.45pt;width:50.2pt;height:19.2pt;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5WuQIAAMY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" filled="f" stroked="f">
                <v:textbox style="mso-fit-shape-to-text:t">
                  <w:txbxContent>
                    <w:p w14:paraId="5E50D3CA" w14:textId="77777777" w:rsidR="0033012C" w:rsidRPr="00CC009D" w:rsidRDefault="0033012C" w:rsidP="00CC009D">
                      <w:pPr>
                        <w:ind w:firstLine="0"/>
                        <w:rPr>
                          <w:sz w:val="16"/>
                          <w:szCs w:val="16"/>
                        </w:rPr>
                      </w:pPr>
                      <w:r w:rsidRPr="00CC009D">
                        <w:rPr>
                          <w:sz w:val="16"/>
                          <w:szCs w:val="16"/>
                        </w:rPr>
                        <w:t>13(81%)</w:t>
                      </w:r>
                    </w:p>
                  </w:txbxContent>
                </v:textbox>
              </v:shape>
            </w:pict>
          </mc:Fallback>
        </mc:AlternateContent>
      </w:r>
      <w:r>
        <w:rPr>
          <w:noProof/>
          <w:color w:val="000000"/>
        </w:rPr>
        <mc:AlternateContent>
          <mc:Choice Requires="wps">
            <w:drawing>
              <wp:anchor distT="45720" distB="45720" distL="114300" distR="114300" simplePos="0" relativeHeight="251621888" behindDoc="0" locked="0" layoutInCell="1" allowOverlap="1" wp14:anchorId="1EB3E09A" wp14:editId="49E7108B">
                <wp:simplePos x="0" y="0"/>
                <wp:positionH relativeFrom="column">
                  <wp:posOffset>1445260</wp:posOffset>
                </wp:positionH>
                <wp:positionV relativeFrom="paragraph">
                  <wp:posOffset>428999</wp:posOffset>
                </wp:positionV>
                <wp:extent cx="637540" cy="243840"/>
                <wp:effectExtent l="0" t="0" r="0" b="381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BE15" w14:textId="77777777" w:rsidR="0033012C" w:rsidRPr="00CC009D" w:rsidRDefault="0033012C" w:rsidP="00CC009D">
                            <w:pPr>
                              <w:ind w:firstLine="0"/>
                              <w:rPr>
                                <w:sz w:val="16"/>
                                <w:szCs w:val="16"/>
                              </w:rPr>
                            </w:pPr>
                            <w:r w:rsidRPr="00CC009D">
                              <w:rPr>
                                <w:sz w:val="16"/>
                                <w:szCs w:val="16"/>
                              </w:rPr>
                              <w:t>2(12%)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B3E09A" id="_x0000_s1029" type="#_x0000_t202" style="position:absolute;left:0;text-align:left;margin-left:113.8pt;margin-top:33.8pt;width:50.2pt;height:19.2pt;z-index:251621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ugIAAMY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" filled="f" stroked="f">
                <v:textbox style="mso-fit-shape-to-text:t">
                  <w:txbxContent>
                    <w:p w14:paraId="0F4FBE15" w14:textId="77777777" w:rsidR="0033012C" w:rsidRPr="00CC009D" w:rsidRDefault="0033012C" w:rsidP="00CC009D">
                      <w:pPr>
                        <w:ind w:firstLine="0"/>
                        <w:rPr>
                          <w:sz w:val="16"/>
                          <w:szCs w:val="16"/>
                        </w:rPr>
                      </w:pPr>
                      <w:r w:rsidRPr="00CC009D">
                        <w:rPr>
                          <w:sz w:val="16"/>
                          <w:szCs w:val="16"/>
                        </w:rPr>
                        <w:t>2(12%)</w:t>
                      </w:r>
                    </w:p>
                  </w:txbxContent>
                </v:textbox>
              </v:shape>
            </w:pict>
          </mc:Fallback>
        </mc:AlternateContent>
      </w:r>
      <w:r>
        <w:rPr>
          <w:noProof/>
        </w:rPr>
        <mc:AlternateContent>
          <mc:Choice Requires="wps">
            <w:drawing>
              <wp:anchor distT="45720" distB="45720" distL="114300" distR="114300" simplePos="0" relativeHeight="251618816" behindDoc="0" locked="0" layoutInCell="1" allowOverlap="1" wp14:anchorId="75BC3641" wp14:editId="4072938B">
                <wp:simplePos x="0" y="0"/>
                <wp:positionH relativeFrom="column">
                  <wp:posOffset>950221</wp:posOffset>
                </wp:positionH>
                <wp:positionV relativeFrom="paragraph">
                  <wp:posOffset>256540</wp:posOffset>
                </wp:positionV>
                <wp:extent cx="637540" cy="243840"/>
                <wp:effectExtent l="0" t="0" r="0" b="381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4B5F3" w14:textId="77777777" w:rsidR="0033012C" w:rsidRPr="00CC009D" w:rsidRDefault="0033012C" w:rsidP="00640290">
                            <w:pPr>
                              <w:ind w:firstLine="0"/>
                              <w:rPr>
                                <w:sz w:val="16"/>
                                <w:szCs w:val="16"/>
                              </w:rPr>
                            </w:pPr>
                            <w:r w:rsidRPr="00CC009D">
                              <w:rPr>
                                <w:sz w:val="16"/>
                                <w:szCs w:val="16"/>
                              </w:rPr>
                              <w:t>14(88%)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BC3641" id="_x0000_s1030" type="#_x0000_t202" style="position:absolute;left:0;text-align:left;margin-left:74.8pt;margin-top:20.2pt;width:50.2pt;height:19.2pt;z-index:251618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qN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" filled="f" stroked="f">
                <v:textbox style="mso-fit-shape-to-text:t">
                  <w:txbxContent>
                    <w:p w14:paraId="35A4B5F3" w14:textId="77777777" w:rsidR="0033012C" w:rsidRPr="00CC009D" w:rsidRDefault="0033012C" w:rsidP="00640290">
                      <w:pPr>
                        <w:ind w:firstLine="0"/>
                        <w:rPr>
                          <w:sz w:val="16"/>
                          <w:szCs w:val="16"/>
                        </w:rPr>
                      </w:pPr>
                      <w:r w:rsidRPr="00CC009D">
                        <w:rPr>
                          <w:sz w:val="16"/>
                          <w:szCs w:val="16"/>
                        </w:rPr>
                        <w:t>14(88%)</w:t>
                      </w:r>
                    </w:p>
                  </w:txbxContent>
                </v:textbox>
              </v:shape>
            </w:pict>
          </mc:Fallback>
        </mc:AlternateContent>
      </w:r>
      <w:r w:rsidR="0056535C">
        <w:rPr>
          <w:noProof/>
          <w:color w:val="000000"/>
          <w:sz w:val="20"/>
          <w:szCs w:val="20"/>
        </w:rPr>
        <w:drawing>
          <wp:inline distT="0" distB="0" distL="0" distR="0" wp14:anchorId="59E2A73C" wp14:editId="67367EE3">
            <wp:extent cx="2609197" cy="10284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757" cy="1036153"/>
                    </a:xfrm>
                    <a:prstGeom prst="rect">
                      <a:avLst/>
                    </a:prstGeom>
                    <a:noFill/>
                    <a:ln>
                      <a:noFill/>
                    </a:ln>
                  </pic:spPr>
                </pic:pic>
              </a:graphicData>
            </a:graphic>
          </wp:inline>
        </w:drawing>
      </w:r>
    </w:p>
    <w:p w14:paraId="71319D8F" w14:textId="15B2CB6B" w:rsidR="00B574EF" w:rsidRPr="00B574EF" w:rsidRDefault="00756E7D" w:rsidP="00B574EF">
      <w:pPr>
        <w:pStyle w:val="figurecaption"/>
        <w:spacing w:before="0"/>
        <w:rPr>
          <w:lang w:val="en-US"/>
        </w:rPr>
      </w:pPr>
      <w:bookmarkStart w:id="19" w:name="_Ref8385623"/>
      <w:r>
        <w:rPr>
          <w:noProof/>
          <w:color w:val="000000"/>
          <w:lang w:eastAsia="pt-BR"/>
        </w:rPr>
        <mc:AlternateContent>
          <mc:Choice Requires="wps">
            <w:drawing>
              <wp:anchor distT="45720" distB="45720" distL="114300" distR="114300" simplePos="0" relativeHeight="251663360" behindDoc="0" locked="0" layoutInCell="1" allowOverlap="1" wp14:anchorId="3CB068DC" wp14:editId="4A73F52C">
                <wp:simplePos x="0" y="0"/>
                <wp:positionH relativeFrom="column">
                  <wp:posOffset>2883535</wp:posOffset>
                </wp:positionH>
                <wp:positionV relativeFrom="paragraph">
                  <wp:posOffset>1599565</wp:posOffset>
                </wp:positionV>
                <wp:extent cx="637540" cy="243840"/>
                <wp:effectExtent l="3175"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0CAF5" w14:textId="77777777" w:rsidR="0033012C" w:rsidRPr="00CC009D" w:rsidRDefault="0033012C"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B068DC" id="_x0000_s1031" type="#_x0000_t202" style="position:absolute;left:0;text-align:left;margin-left:227.05pt;margin-top:125.95pt;width:50.2pt;height:19.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pdugIAAMY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" filled="f" stroked="f">
                <v:textbox style="mso-fit-shape-to-text:t">
                  <w:txbxContent>
                    <w:p w14:paraId="0950CAF5" w14:textId="77777777" w:rsidR="0033012C" w:rsidRPr="00CC009D" w:rsidRDefault="0033012C"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v:textbox>
              </v:shape>
            </w:pict>
          </mc:Fallback>
        </mc:AlternateContent>
      </w:r>
      <w:del w:id="20" w:author="Denis Silveira" w:date="2019-05-16T08:56:00Z">
        <w:r w:rsidDel="003A6CB9">
          <w:rPr>
            <w:noProof/>
            <w:color w:val="000000"/>
            <w:lang w:eastAsia="pt-BR"/>
          </w:rPr>
          <mc:AlternateContent>
            <mc:Choice Requires="wps">
              <w:drawing>
                <wp:anchor distT="45720" distB="45720" distL="114300" distR="114300" simplePos="0" relativeHeight="251648512" behindDoc="0" locked="0" layoutInCell="1" allowOverlap="1" wp14:anchorId="56B38514" wp14:editId="457E7F1C">
                  <wp:simplePos x="0" y="0"/>
                  <wp:positionH relativeFrom="column">
                    <wp:posOffset>1492885</wp:posOffset>
                  </wp:positionH>
                  <wp:positionV relativeFrom="paragraph">
                    <wp:posOffset>3379470</wp:posOffset>
                  </wp:positionV>
                  <wp:extent cx="637540" cy="243840"/>
                  <wp:effectExtent l="635" t="1270" r="0" b="254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3AA8" w14:textId="77777777" w:rsidR="0033012C" w:rsidRPr="0056535C" w:rsidRDefault="0033012C" w:rsidP="00CC009D">
                              <w:pPr>
                                <w:ind w:firstLine="0"/>
                                <w:rPr>
                                  <w:color w:val="FFFFFF" w:themeColor="background1"/>
                                </w:rPr>
                              </w:pPr>
                              <w:r w:rsidRPr="0056535C">
                                <w:rPr>
                                  <w:color w:val="FFFFFF" w:themeColor="background1"/>
                                </w:rPr>
                                <w:t>14(88%)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6B38514" id="_x0000_s1032" type="#_x0000_t202" style="position:absolute;left:0;text-align:left;margin-left:117.55pt;margin-top:266.1pt;width:50.2pt;height:19.2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kgwugIAAMY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" filled="f" stroked="f">
                  <v:textbox style="mso-fit-shape-to-text:t">
                    <w:txbxContent>
                      <w:p w14:paraId="716C3AA8" w14:textId="77777777" w:rsidR="0033012C" w:rsidRPr="0056535C" w:rsidRDefault="0033012C" w:rsidP="00CC009D">
                        <w:pPr>
                          <w:ind w:firstLine="0"/>
                          <w:rPr>
                            <w:color w:val="FFFFFF" w:themeColor="background1"/>
                          </w:rPr>
                        </w:pPr>
                        <w:r w:rsidRPr="0056535C">
                          <w:rPr>
                            <w:color w:val="FFFFFF" w:themeColor="background1"/>
                          </w:rPr>
                          <w:t>14(88%)</w:t>
                        </w:r>
                      </w:p>
                    </w:txbxContent>
                  </v:textbox>
                </v:shape>
              </w:pict>
            </mc:Fallback>
          </mc:AlternateContent>
        </w:r>
      </w:del>
      <w:r w:rsidR="00B574EF" w:rsidRPr="00B574EF">
        <w:rPr>
          <w:b/>
          <w:iCs/>
          <w:sz w:val="20"/>
          <w:lang w:val="en-US"/>
        </w:rPr>
        <w:t xml:space="preserve">Fig. </w:t>
      </w:r>
      <w:r w:rsidR="00943A29" w:rsidRPr="00B574EF">
        <w:rPr>
          <w:b/>
          <w:iCs/>
          <w:sz w:val="20"/>
          <w:lang w:val="en-US"/>
        </w:rPr>
        <w:fldChar w:fldCharType="begin"/>
      </w:r>
      <w:r w:rsidR="00B574EF" w:rsidRPr="00B574EF">
        <w:rPr>
          <w:b/>
          <w:iCs/>
          <w:sz w:val="20"/>
          <w:lang w:val="en-US"/>
        </w:rPr>
        <w:instrText xml:space="preserve"> SEQ Figura \* ARABIC </w:instrText>
      </w:r>
      <w:r w:rsidR="00943A29" w:rsidRPr="00B574EF">
        <w:rPr>
          <w:b/>
          <w:iCs/>
          <w:sz w:val="20"/>
          <w:lang w:val="en-US"/>
        </w:rPr>
        <w:fldChar w:fldCharType="separate"/>
      </w:r>
      <w:r w:rsidR="0010613B">
        <w:rPr>
          <w:b/>
          <w:iCs/>
          <w:noProof/>
          <w:sz w:val="20"/>
          <w:lang w:val="en-US"/>
        </w:rPr>
        <w:t>4</w:t>
      </w:r>
      <w:r w:rsidR="00943A29" w:rsidRPr="00B574EF">
        <w:rPr>
          <w:b/>
          <w:iCs/>
          <w:sz w:val="20"/>
          <w:lang w:val="en-US"/>
        </w:rPr>
        <w:fldChar w:fldCharType="end"/>
      </w:r>
      <w:bookmarkEnd w:id="19"/>
      <w:r w:rsidR="00B574EF" w:rsidRPr="00B574EF">
        <w:rPr>
          <w:b/>
          <w:lang w:val="en-US"/>
        </w:rPr>
        <w:t>.</w:t>
      </w:r>
      <w:r w:rsidR="00B574EF">
        <w:rPr>
          <w:lang w:val="en-US"/>
        </w:rPr>
        <w:t xml:space="preserve"> Studies per database and types</w:t>
      </w:r>
      <w:r w:rsidR="00B574EF" w:rsidRPr="007B44C5">
        <w:rPr>
          <w:lang w:val="en-US"/>
        </w:rPr>
        <w:t>.</w:t>
      </w:r>
    </w:p>
    <w:p w14:paraId="17766027" w14:textId="4DBAD37D" w:rsidR="00DC1421" w:rsidRPr="00EB1B30" w:rsidRDefault="001D02B1" w:rsidP="00E0370B">
      <w:pPr>
        <w:pStyle w:val="p1a"/>
        <w:spacing w:before="240"/>
        <w:rPr>
          <w:lang w:val="en-US"/>
        </w:rPr>
      </w:pPr>
      <w:r w:rsidRPr="00EB1B30">
        <w:rPr>
          <w:lang w:val="en-US"/>
        </w:rPr>
        <w:lastRenderedPageBreak/>
        <w:t xml:space="preserve">To understand which studies are most relevant, we observed the number of citations of the selected papers as can be seen in Fig. </w:t>
      </w:r>
      <w:r w:rsidR="00E0370B">
        <w:rPr>
          <w:lang w:val="en-US"/>
        </w:rPr>
        <w:t>5</w:t>
      </w:r>
      <w:r w:rsidR="00E0370B" w:rsidRPr="00EB1B30">
        <w:rPr>
          <w:lang w:val="en-US"/>
        </w:rPr>
        <w:t xml:space="preserve"> </w:t>
      </w:r>
      <w:r w:rsidRPr="00EB1B30">
        <w:rPr>
          <w:lang w:val="en-US"/>
        </w:rPr>
        <w:t xml:space="preserve">of the 16 chosen reviews have a total of 120 quotes. </w:t>
      </w:r>
    </w:p>
    <w:p w14:paraId="33536C8B" w14:textId="77777777" w:rsidR="00672378" w:rsidRDefault="00903622" w:rsidP="00280DC1">
      <w:pPr>
        <w:pStyle w:val="p1a"/>
        <w:spacing w:before="240"/>
        <w:jc w:val="center"/>
      </w:pPr>
      <w:r>
        <w:rPr>
          <w:noProof/>
          <w:lang w:eastAsia="pt-BR"/>
        </w:rPr>
        <w:drawing>
          <wp:inline distT="0" distB="0" distL="0" distR="0" wp14:anchorId="1EDC31A1" wp14:editId="0068BD71">
            <wp:extent cx="2902363" cy="12707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2308" cy="1279488"/>
                    </a:xfrm>
                    <a:prstGeom prst="rect">
                      <a:avLst/>
                    </a:prstGeom>
                    <a:noFill/>
                    <a:ln>
                      <a:noFill/>
                    </a:ln>
                  </pic:spPr>
                </pic:pic>
              </a:graphicData>
            </a:graphic>
          </wp:inline>
        </w:drawing>
      </w:r>
    </w:p>
    <w:p w14:paraId="2277E910" w14:textId="1ABBC8B7" w:rsidR="00B574EF" w:rsidRDefault="00B574EF" w:rsidP="00B574EF">
      <w:pPr>
        <w:pStyle w:val="figurecaption"/>
        <w:spacing w:before="0"/>
        <w:rPr>
          <w:lang w:val="en-US"/>
        </w:rPr>
      </w:pPr>
      <w:bookmarkStart w:id="21" w:name="_Ref83856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10613B">
        <w:rPr>
          <w:b/>
          <w:iCs/>
          <w:noProof/>
          <w:sz w:val="20"/>
          <w:lang w:val="en-US"/>
        </w:rPr>
        <w:t>5</w:t>
      </w:r>
      <w:r w:rsidR="00943A29" w:rsidRPr="00B574EF">
        <w:rPr>
          <w:b/>
          <w:iCs/>
          <w:sz w:val="20"/>
          <w:lang w:val="en-US"/>
        </w:rPr>
        <w:fldChar w:fldCharType="end"/>
      </w:r>
      <w:bookmarkEnd w:id="21"/>
      <w:r w:rsidRPr="00B574EF">
        <w:rPr>
          <w:b/>
          <w:lang w:val="en-US"/>
        </w:rPr>
        <w:t>.</w:t>
      </w:r>
      <w:r w:rsidR="00E26482">
        <w:rPr>
          <w:b/>
          <w:lang w:val="en-US"/>
        </w:rPr>
        <w:t xml:space="preserve"> </w:t>
      </w:r>
      <w:r w:rsidRPr="007B44C5">
        <w:rPr>
          <w:lang w:val="en-US"/>
        </w:rPr>
        <w:t>Number of citations per study.</w:t>
      </w:r>
    </w:p>
    <w:p w14:paraId="6D34D91C" w14:textId="753876F2" w:rsidR="00E0370B" w:rsidRPr="00EB1B30" w:rsidRDefault="00E0370B" w:rsidP="00F179DF">
      <w:pPr>
        <w:pStyle w:val="p1a"/>
        <w:spacing w:before="240"/>
        <w:ind w:firstLine="227"/>
        <w:rPr>
          <w:lang w:val="en-US"/>
        </w:rPr>
      </w:pPr>
      <w:r w:rsidRPr="00EB1B30">
        <w:rPr>
          <w:lang w:val="en-US"/>
        </w:rPr>
        <w:t>Articles</w:t>
      </w:r>
      <w:r w:rsidR="002E4208">
        <w:rPr>
          <w:lang w:val="en-US"/>
        </w:rPr>
        <w:t xml:space="preserve"> [38]</w:t>
      </w:r>
      <w:r w:rsidRPr="00EB1B30">
        <w:rPr>
          <w:lang w:val="en-US"/>
        </w:rPr>
        <w:t xml:space="preserve">, </w:t>
      </w:r>
      <w:r w:rsidR="002E4208">
        <w:rPr>
          <w:lang w:val="en-US"/>
        </w:rPr>
        <w:t>[37]</w:t>
      </w:r>
      <w:r w:rsidRPr="00EB1B30">
        <w:rPr>
          <w:lang w:val="en-US"/>
        </w:rPr>
        <w:t xml:space="preserve">, </w:t>
      </w:r>
      <w:r w:rsidR="002E4208">
        <w:rPr>
          <w:lang w:val="en-US"/>
        </w:rPr>
        <w:t>[32], [36]</w:t>
      </w:r>
      <w:r w:rsidRPr="00EB1B30">
        <w:rPr>
          <w:lang w:val="en-US"/>
        </w:rPr>
        <w:t xml:space="preserve"> are the most popular accounting for 70% of citations. The paper</w:t>
      </w:r>
      <w:r w:rsidR="002E4208">
        <w:rPr>
          <w:lang w:val="en-US"/>
        </w:rPr>
        <w:t xml:space="preserve"> [38]</w:t>
      </w:r>
      <w:r w:rsidRPr="00EB1B30">
        <w:rPr>
          <w:lang w:val="en-US"/>
        </w:rPr>
        <w:t xml:space="preserve"> has 31 citations, and this may be due to the pioneering nature of this study, being published in 2012. The works </w:t>
      </w:r>
      <w:r w:rsidR="002E4208">
        <w:rPr>
          <w:lang w:val="en-US"/>
        </w:rPr>
        <w:t>[24]</w:t>
      </w:r>
      <w:r w:rsidRPr="00EB1B30">
        <w:rPr>
          <w:lang w:val="en-US"/>
        </w:rPr>
        <w:t xml:space="preserve">, </w:t>
      </w:r>
      <w:r w:rsidR="002E4208">
        <w:rPr>
          <w:lang w:val="en-US"/>
        </w:rPr>
        <w:t>[25]</w:t>
      </w:r>
      <w:r w:rsidRPr="00EB1B30">
        <w:rPr>
          <w:lang w:val="en-US"/>
        </w:rPr>
        <w:t xml:space="preserve">, </w:t>
      </w:r>
      <w:r w:rsidR="002E4208">
        <w:rPr>
          <w:lang w:val="en-US"/>
        </w:rPr>
        <w:t>[26]</w:t>
      </w:r>
      <w:r w:rsidRPr="00EB1B30">
        <w:rPr>
          <w:lang w:val="en-US"/>
        </w:rPr>
        <w:t xml:space="preserve"> and </w:t>
      </w:r>
      <w:r w:rsidR="00795566">
        <w:rPr>
          <w:lang w:val="en-US"/>
        </w:rPr>
        <w:t>[28]</w:t>
      </w:r>
      <w:r w:rsidRPr="00EB1B30">
        <w:rPr>
          <w:lang w:val="en-US"/>
        </w:rPr>
        <w:t xml:space="preserve"> have no citation, the articles being less popular perhaps because they are articles published in more recent years.</w:t>
      </w:r>
    </w:p>
    <w:p w14:paraId="1F7A0042" w14:textId="4DB8FEB1"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 tracking device to evaluate understanding in process models?</w:t>
      </w:r>
    </w:p>
    <w:p w14:paraId="2668ABD6" w14:textId="74AD30F6" w:rsidR="006417F2" w:rsidRPr="00EB1B30" w:rsidRDefault="00F0283B" w:rsidP="006417F2">
      <w:pPr>
        <w:ind w:firstLine="0"/>
        <w:rPr>
          <w:lang w:val="en-US"/>
        </w:rPr>
      </w:pPr>
      <w:r w:rsidRPr="00EB1B30">
        <w:rPr>
          <w:lang w:val="en-US"/>
        </w:rPr>
        <w:t xml:space="preserve">Table </w:t>
      </w:r>
      <w:r w:rsidR="00411FF3">
        <w:rPr>
          <w:lang w:val="en-US"/>
        </w:rPr>
        <w:t>7</w:t>
      </w:r>
      <w:r w:rsidRPr="00EB1B30">
        <w:rPr>
          <w:lang w:val="en-US"/>
        </w:rPr>
        <w:t xml:space="preserve"> presents the </w:t>
      </w:r>
      <w:r w:rsidR="0022570A">
        <w:rPr>
          <w:lang w:val="en-US"/>
        </w:rPr>
        <w:t>43</w:t>
      </w:r>
      <w:r w:rsidRPr="00EB1B30">
        <w:rPr>
          <w:lang w:val="en-US"/>
        </w:rPr>
        <w:t xml:space="preserve"> authors of the 1</w:t>
      </w:r>
      <w:r w:rsidR="0022570A">
        <w:rPr>
          <w:lang w:val="en-US"/>
        </w:rPr>
        <w:t>9</w:t>
      </w:r>
      <w:r w:rsidRPr="00EB1B30">
        <w:rPr>
          <w:lang w:val="en-US"/>
        </w:rPr>
        <w:t xml:space="preserve"> mapped studies. Of the </w:t>
      </w:r>
      <w:r w:rsidR="0022570A">
        <w:rPr>
          <w:lang w:val="en-US"/>
        </w:rPr>
        <w:t>43</w:t>
      </w:r>
      <w:r w:rsidRPr="00EB1B30">
        <w:rPr>
          <w:lang w:val="en-US"/>
        </w:rPr>
        <w:t xml:space="preserve"> authors, </w:t>
      </w:r>
      <w:r w:rsidR="0022570A">
        <w:rPr>
          <w:lang w:val="en-US"/>
        </w:rPr>
        <w:t>22</w:t>
      </w:r>
      <w:r w:rsidRPr="00EB1B30">
        <w:rPr>
          <w:lang w:val="en-US"/>
        </w:rPr>
        <w:t xml:space="preserve"> </w:t>
      </w:r>
      <w:r w:rsidR="000B0405" w:rsidRPr="000B0405">
        <w:rPr>
          <w:lang w:val="en-US"/>
        </w:rPr>
        <w:t xml:space="preserve">about </w:t>
      </w:r>
      <w:r w:rsidR="0022570A">
        <w:rPr>
          <w:lang w:val="en-US"/>
        </w:rPr>
        <w:t>51</w:t>
      </w:r>
      <w:r w:rsidR="000B0405">
        <w:rPr>
          <w:lang w:val="en-US"/>
        </w:rPr>
        <w:t xml:space="preserve">% </w:t>
      </w:r>
      <w:r w:rsidRPr="00EB1B30">
        <w:rPr>
          <w:lang w:val="en-US"/>
        </w:rPr>
        <w:t>have more than one article included in the mapping. In turn, the author with more review is Barbara Weber owning s</w:t>
      </w:r>
      <w:r w:rsidR="000B0405">
        <w:rPr>
          <w:lang w:val="en-US"/>
        </w:rPr>
        <w:t>even</w:t>
      </w:r>
      <w:r w:rsidRPr="00EB1B30">
        <w:rPr>
          <w:lang w:val="en-US"/>
        </w:rPr>
        <w:t xml:space="preserve"> studies. They are followed by the authors </w:t>
      </w:r>
      <w:r w:rsidR="000B0405" w:rsidRPr="000B0405">
        <w:rPr>
          <w:lang w:val="en-US"/>
        </w:rPr>
        <w:t xml:space="preserve">Andrea </w:t>
      </w:r>
      <w:proofErr w:type="spellStart"/>
      <w:r w:rsidR="000B0405" w:rsidRPr="000B0405">
        <w:rPr>
          <w:lang w:val="en-US"/>
        </w:rPr>
        <w:t>Burattin</w:t>
      </w:r>
      <w:proofErr w:type="spellEnd"/>
      <w:r w:rsidR="000B0405">
        <w:rPr>
          <w:lang w:val="en-US"/>
        </w:rPr>
        <w:t xml:space="preserve">, </w:t>
      </w:r>
      <w:r w:rsidRPr="00EB1B30">
        <w:rPr>
          <w:lang w:val="en-US"/>
        </w:rPr>
        <w:t xml:space="preserve">Manfred Reichert, Michael </w:t>
      </w:r>
      <w:proofErr w:type="spellStart"/>
      <w:r w:rsidRPr="00EB1B30">
        <w:rPr>
          <w:lang w:val="en-US"/>
        </w:rPr>
        <w:t>Zimoch</w:t>
      </w:r>
      <w:proofErr w:type="spellEnd"/>
      <w:r w:rsidRPr="00EB1B30">
        <w:rPr>
          <w:lang w:val="en-US"/>
        </w:rPr>
        <w:t xml:space="preserve"> and </w:t>
      </w:r>
      <w:proofErr w:type="spellStart"/>
      <w:r w:rsidRPr="00EB1B30">
        <w:rPr>
          <w:lang w:val="en-US"/>
        </w:rPr>
        <w:t>RüdigerPryss</w:t>
      </w:r>
      <w:proofErr w:type="spellEnd"/>
      <w:r w:rsidRPr="00EB1B30">
        <w:rPr>
          <w:lang w:val="en-US"/>
        </w:rPr>
        <w:t xml:space="preserve"> with four studies, these studies that compose a series of experiments of the same research. Study </w:t>
      </w:r>
      <w:r w:rsidR="00827263">
        <w:rPr>
          <w:lang w:val="en-US"/>
        </w:rPr>
        <w:t>[27]</w:t>
      </w:r>
      <w:r w:rsidRPr="00EB1B30">
        <w:rPr>
          <w:lang w:val="en-US"/>
        </w:rPr>
        <w:t xml:space="preserve">, </w:t>
      </w:r>
      <w:r w:rsidR="00827263">
        <w:rPr>
          <w:lang w:val="en-US"/>
        </w:rPr>
        <w:t>[36]</w:t>
      </w:r>
      <w:r w:rsidRPr="00EB1B30">
        <w:rPr>
          <w:lang w:val="en-US"/>
        </w:rPr>
        <w:t xml:space="preserve"> has the most significant number of authors having the same seven authors. All the authors of the study A4 are authors of at least one other study of the present mapping, being thus considered the German university Ulm the most influential for the research area of the mapping in question.</w:t>
      </w:r>
    </w:p>
    <w:p w14:paraId="1894EBA3" w14:textId="5E6FFDF8" w:rsidR="006417F2" w:rsidRDefault="006417F2" w:rsidP="006417F2">
      <w:pPr>
        <w:pStyle w:val="p1a"/>
        <w:spacing w:before="240"/>
        <w:jc w:val="center"/>
        <w:rPr>
          <w:color w:val="000000"/>
        </w:rPr>
      </w:pPr>
      <w:bookmarkStart w:id="22" w:name="_Ref8387114"/>
      <w:proofErr w:type="spellStart"/>
      <w:r>
        <w:rPr>
          <w:b/>
        </w:rPr>
        <w:t>Table</w:t>
      </w:r>
      <w:proofErr w:type="spellEnd"/>
      <w:r w:rsidR="00903622">
        <w:rPr>
          <w:b/>
        </w:rPr>
        <w:t xml:space="preserve"> </w:t>
      </w:r>
      <w:r w:rsidR="00411FF3">
        <w:rPr>
          <w:b/>
        </w:rPr>
        <w:t>7</w:t>
      </w:r>
      <w:bookmarkEnd w:id="22"/>
      <w:r>
        <w:rPr>
          <w:b/>
        </w:rPr>
        <w:t>.</w:t>
      </w:r>
      <w:r>
        <w:rPr>
          <w:color w:val="000000"/>
        </w:rPr>
        <w:t>Autores dos estudos mapeados.</w:t>
      </w:r>
    </w:p>
    <w:tbl>
      <w:tblPr>
        <w:tblStyle w:val="TabelaSimples12"/>
        <w:tblW w:w="6973" w:type="dxa"/>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503"/>
      </w:tblGrid>
      <w:tr w:rsidR="00475F78" w14:paraId="240C74C5"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vAlign w:val="center"/>
          </w:tcPr>
          <w:p w14:paraId="24209D37" w14:textId="77777777"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14:paraId="123C0805" w14:textId="77777777" w:rsidR="00475F78" w:rsidRPr="00890DB2"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890DB2">
              <w:rPr>
                <w:sz w:val="18"/>
                <w:szCs w:val="18"/>
                <w:lang w:val="en-US"/>
              </w:rPr>
              <w:t>Autors</w:t>
            </w:r>
            <w:proofErr w:type="spellEnd"/>
          </w:p>
        </w:tc>
      </w:tr>
      <w:tr w:rsidR="00475F78" w14:paraId="55E92101"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0CE871F3" w14:textId="76EC41AD" w:rsidR="00475F78" w:rsidRPr="00890DB2" w:rsidRDefault="003B2CD0" w:rsidP="00EB1B30">
            <w:pPr>
              <w:ind w:firstLine="0"/>
              <w:jc w:val="center"/>
              <w:rPr>
                <w:sz w:val="18"/>
                <w:szCs w:val="18"/>
                <w:lang w:val="en-US"/>
              </w:rPr>
            </w:pPr>
            <w:r>
              <w:rPr>
                <w:sz w:val="18"/>
                <w:szCs w:val="18"/>
                <w:lang w:val="en-US"/>
              </w:rPr>
              <w:t>7</w:t>
            </w:r>
          </w:p>
        </w:tc>
        <w:tc>
          <w:tcPr>
            <w:tcW w:w="6503" w:type="dxa"/>
          </w:tcPr>
          <w:p w14:paraId="4C683C96"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Barbara Weber</w:t>
            </w:r>
          </w:p>
        </w:tc>
      </w:tr>
      <w:tr w:rsidR="00475F78" w:rsidRPr="008B6879" w14:paraId="64BB173C" w14:textId="77777777" w:rsidTr="00280DC1">
        <w:tc>
          <w:tcPr>
            <w:cnfStyle w:val="001000000000" w:firstRow="0" w:lastRow="0" w:firstColumn="1" w:lastColumn="0" w:oddVBand="0" w:evenVBand="0" w:oddHBand="0" w:evenHBand="0" w:firstRowFirstColumn="0" w:firstRowLastColumn="0" w:lastRowFirstColumn="0" w:lastRowLastColumn="0"/>
            <w:tcW w:w="470" w:type="dxa"/>
            <w:vAlign w:val="center"/>
          </w:tcPr>
          <w:p w14:paraId="6BA40D62" w14:textId="77777777"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14:paraId="0FA269A2" w14:textId="25EBC649" w:rsidR="00475F78" w:rsidRPr="00890DB2" w:rsidRDefault="006D1E9A"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Andrea </w:t>
            </w:r>
            <w:proofErr w:type="spellStart"/>
            <w:r w:rsidRPr="00890DB2">
              <w:rPr>
                <w:sz w:val="18"/>
                <w:szCs w:val="18"/>
                <w:lang w:val="en-US" w:eastAsia="pt-BR"/>
              </w:rPr>
              <w:t>Burattin</w:t>
            </w:r>
            <w:proofErr w:type="spellEnd"/>
            <w:r>
              <w:rPr>
                <w:sz w:val="18"/>
                <w:szCs w:val="18"/>
                <w:lang w:val="en-US" w:eastAsia="pt-BR"/>
              </w:rPr>
              <w:t>,</w:t>
            </w:r>
            <w:r w:rsidRPr="00890DB2">
              <w:rPr>
                <w:sz w:val="18"/>
                <w:szCs w:val="18"/>
                <w:lang w:val="en-US" w:eastAsia="pt-BR"/>
              </w:rPr>
              <w:t xml:space="preserve"> </w:t>
            </w:r>
            <w:r w:rsidR="00AE22C4" w:rsidRPr="00890DB2">
              <w:rPr>
                <w:sz w:val="18"/>
                <w:szCs w:val="18"/>
                <w:lang w:val="en-US" w:eastAsia="pt-BR"/>
              </w:rPr>
              <w:t>Manfred Reichert,</w:t>
            </w:r>
            <w:r w:rsidR="0022570A" w:rsidRPr="00890DB2">
              <w:rPr>
                <w:sz w:val="18"/>
                <w:szCs w:val="18"/>
                <w:lang w:val="en-US" w:eastAsia="pt-BR"/>
              </w:rPr>
              <w:t xml:space="preserve"> Manuel </w:t>
            </w:r>
            <w:proofErr w:type="spellStart"/>
            <w:r w:rsidR="0022570A" w:rsidRPr="00890DB2">
              <w:rPr>
                <w:sz w:val="18"/>
                <w:szCs w:val="18"/>
                <w:lang w:val="en-US" w:eastAsia="pt-BR"/>
              </w:rPr>
              <w:t>Neurauter</w:t>
            </w:r>
            <w:proofErr w:type="spellEnd"/>
            <w:r w:rsidR="0022570A">
              <w:rPr>
                <w:sz w:val="18"/>
                <w:szCs w:val="18"/>
                <w:lang w:val="en-US" w:eastAsia="pt-BR"/>
              </w:rPr>
              <w:t>,</w:t>
            </w:r>
            <w:r w:rsidR="00AE22C4" w:rsidRPr="00890DB2">
              <w:rPr>
                <w:sz w:val="18"/>
                <w:szCs w:val="18"/>
                <w:lang w:val="en-US" w:eastAsia="pt-BR"/>
              </w:rPr>
              <w:t xml:space="preserve"> Michael </w:t>
            </w:r>
            <w:proofErr w:type="spellStart"/>
            <w:r w:rsidR="00AE22C4" w:rsidRPr="00890DB2">
              <w:rPr>
                <w:sz w:val="18"/>
                <w:szCs w:val="18"/>
                <w:lang w:val="en-US" w:eastAsia="pt-BR"/>
              </w:rPr>
              <w:t>Zimoch</w:t>
            </w:r>
            <w:proofErr w:type="spellEnd"/>
            <w:r w:rsidR="00AE22C4" w:rsidRPr="00890DB2">
              <w:rPr>
                <w:sz w:val="18"/>
                <w:szCs w:val="18"/>
                <w:lang w:val="en-US" w:eastAsia="pt-BR"/>
              </w:rPr>
              <w:t xml:space="preserve">, </w:t>
            </w:r>
            <w:proofErr w:type="spellStart"/>
            <w:r w:rsidR="00AE22C4" w:rsidRPr="00890DB2">
              <w:rPr>
                <w:sz w:val="18"/>
                <w:szCs w:val="18"/>
                <w:lang w:val="en-US" w:eastAsia="pt-BR"/>
              </w:rPr>
              <w:t>Rüdiger</w:t>
            </w:r>
            <w:proofErr w:type="spellEnd"/>
            <w:r w:rsidR="0022570A">
              <w:rPr>
                <w:sz w:val="18"/>
                <w:szCs w:val="18"/>
                <w:lang w:val="en-US" w:eastAsia="pt-BR"/>
              </w:rPr>
              <w:t xml:space="preserve"> </w:t>
            </w:r>
            <w:proofErr w:type="spellStart"/>
            <w:r w:rsidR="00AE22C4" w:rsidRPr="00890DB2">
              <w:rPr>
                <w:sz w:val="18"/>
                <w:szCs w:val="18"/>
                <w:lang w:val="en-US" w:eastAsia="pt-BR"/>
              </w:rPr>
              <w:t>Pryss</w:t>
            </w:r>
            <w:proofErr w:type="spellEnd"/>
          </w:p>
        </w:tc>
      </w:tr>
      <w:tr w:rsidR="00475F78" w:rsidRPr="008B6879" w14:paraId="5C58A26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78773927" w14:textId="77777777"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14:paraId="10D87DA3" w14:textId="35D12CD5" w:rsidR="00475F78" w:rsidRPr="00890DB2" w:rsidRDefault="00411ABE" w:rsidP="00411ABE">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 xml:space="preserve">Thomas Probst, Winfried </w:t>
            </w:r>
            <w:proofErr w:type="spellStart"/>
            <w:r>
              <w:rPr>
                <w:sz w:val="18"/>
                <w:szCs w:val="18"/>
                <w:lang w:val="en-US" w:eastAsia="pt-BR"/>
              </w:rPr>
              <w:t>Schlee</w:t>
            </w:r>
            <w:proofErr w:type="spellEnd"/>
            <w:r>
              <w:rPr>
                <w:sz w:val="18"/>
                <w:szCs w:val="18"/>
                <w:lang w:val="en-US" w:eastAsia="pt-BR"/>
              </w:rPr>
              <w:t>,</w:t>
            </w:r>
            <w:r w:rsidR="00AE22C4" w:rsidRPr="00890DB2">
              <w:rPr>
                <w:sz w:val="18"/>
                <w:szCs w:val="18"/>
                <w:lang w:val="en-US" w:eastAsia="pt-BR"/>
              </w:rPr>
              <w:t xml:space="preserve"> Jakob </w:t>
            </w:r>
            <w:proofErr w:type="spellStart"/>
            <w:r w:rsidR="00AE22C4" w:rsidRPr="00890DB2">
              <w:rPr>
                <w:sz w:val="18"/>
                <w:szCs w:val="18"/>
                <w:lang w:val="en-US" w:eastAsia="pt-BR"/>
              </w:rPr>
              <w:t>Pinggera</w:t>
            </w:r>
            <w:proofErr w:type="spellEnd"/>
            <w:r w:rsidR="00AE22C4" w:rsidRPr="00890DB2">
              <w:rPr>
                <w:sz w:val="18"/>
                <w:szCs w:val="18"/>
                <w:lang w:val="en-US" w:eastAsia="pt-BR"/>
              </w:rPr>
              <w:t xml:space="preserve">, Razvan </w:t>
            </w:r>
            <w:proofErr w:type="spellStart"/>
            <w:r w:rsidR="00AE22C4" w:rsidRPr="00890DB2">
              <w:rPr>
                <w:sz w:val="18"/>
                <w:szCs w:val="18"/>
                <w:lang w:val="en-US" w:eastAsia="pt-BR"/>
              </w:rPr>
              <w:t>Petrusel</w:t>
            </w:r>
            <w:proofErr w:type="spellEnd"/>
            <w:r w:rsidR="00AE22C4" w:rsidRPr="00890DB2">
              <w:rPr>
                <w:sz w:val="18"/>
                <w:szCs w:val="18"/>
                <w:lang w:val="en-US" w:eastAsia="pt-BR"/>
              </w:rPr>
              <w:t xml:space="preserve">, Jan </w:t>
            </w:r>
            <w:proofErr w:type="spellStart"/>
            <w:r w:rsidR="00AE22C4" w:rsidRPr="00890DB2">
              <w:rPr>
                <w:sz w:val="18"/>
                <w:szCs w:val="18"/>
                <w:lang w:val="en-US" w:eastAsia="pt-BR"/>
              </w:rPr>
              <w:t>Mendling</w:t>
            </w:r>
            <w:proofErr w:type="spellEnd"/>
          </w:p>
        </w:tc>
      </w:tr>
      <w:tr w:rsidR="00475F78" w:rsidRPr="008B6879" w14:paraId="58BC96F8" w14:textId="77777777" w:rsidTr="00280DC1">
        <w:tc>
          <w:tcPr>
            <w:cnfStyle w:val="001000000000" w:firstRow="0" w:lastRow="0" w:firstColumn="1" w:lastColumn="0" w:oddVBand="0" w:evenVBand="0" w:oddHBand="0" w:evenHBand="0" w:firstRowFirstColumn="0" w:firstRowLastColumn="0" w:lastRowFirstColumn="0" w:lastRowLastColumn="0"/>
            <w:tcW w:w="470" w:type="dxa"/>
            <w:vAlign w:val="center"/>
          </w:tcPr>
          <w:p w14:paraId="4F5BB24B" w14:textId="77777777"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14:paraId="0BD3D5C5" w14:textId="33BA6F67"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Johannes </w:t>
            </w:r>
            <w:proofErr w:type="spellStart"/>
            <w:r w:rsidRPr="00890DB2">
              <w:rPr>
                <w:sz w:val="18"/>
                <w:szCs w:val="18"/>
                <w:lang w:val="en-US" w:eastAsia="pt-BR"/>
              </w:rPr>
              <w:t>Schobel</w:t>
            </w:r>
            <w:proofErr w:type="spellEnd"/>
            <w:r w:rsidRPr="00890DB2">
              <w:rPr>
                <w:sz w:val="18"/>
                <w:szCs w:val="18"/>
                <w:lang w:val="en-US" w:eastAsia="pt-BR"/>
              </w:rPr>
              <w:t xml:space="preserve">, Marco </w:t>
            </w:r>
            <w:proofErr w:type="spellStart"/>
            <w:r w:rsidRPr="00890DB2">
              <w:rPr>
                <w:sz w:val="18"/>
                <w:szCs w:val="18"/>
                <w:lang w:val="en-US" w:eastAsia="pt-BR"/>
              </w:rPr>
              <w:t>Furtner</w:t>
            </w:r>
            <w:proofErr w:type="spellEnd"/>
            <w:r w:rsidRPr="00890DB2">
              <w:rPr>
                <w:sz w:val="18"/>
                <w:szCs w:val="18"/>
                <w:lang w:val="en-US" w:eastAsia="pt-BR"/>
              </w:rPr>
              <w:t xml:space="preserve">, Markus Martini, Pierre Sachse, Stefan </w:t>
            </w:r>
            <w:proofErr w:type="spellStart"/>
            <w:r w:rsidRPr="00890DB2">
              <w:rPr>
                <w:sz w:val="18"/>
                <w:szCs w:val="18"/>
                <w:lang w:val="en-US" w:eastAsia="pt-BR"/>
              </w:rPr>
              <w:t>Zugal</w:t>
            </w:r>
            <w:proofErr w:type="spellEnd"/>
            <w:r w:rsidRPr="00890DB2">
              <w:rPr>
                <w:sz w:val="18"/>
                <w:szCs w:val="18"/>
                <w:lang w:val="en-US" w:eastAsia="pt-BR"/>
              </w:rPr>
              <w:t xml:space="preserve">, Christopher J. Davis, </w:t>
            </w:r>
            <w:proofErr w:type="spellStart"/>
            <w:r w:rsidRPr="00890DB2">
              <w:rPr>
                <w:sz w:val="18"/>
                <w:szCs w:val="18"/>
                <w:lang w:val="en-US" w:eastAsia="pt-BR"/>
              </w:rPr>
              <w:t>Hajo</w:t>
            </w:r>
            <w:proofErr w:type="spellEnd"/>
            <w:r w:rsidRPr="00890DB2">
              <w:rPr>
                <w:sz w:val="18"/>
                <w:szCs w:val="18"/>
                <w:lang w:val="en-US" w:eastAsia="pt-BR"/>
              </w:rPr>
              <w:t xml:space="preserve"> A. </w:t>
            </w:r>
            <w:proofErr w:type="spellStart"/>
            <w:r w:rsidRPr="00890DB2">
              <w:rPr>
                <w:sz w:val="18"/>
                <w:szCs w:val="18"/>
                <w:lang w:val="en-US" w:eastAsia="pt-BR"/>
              </w:rPr>
              <w:t>Reijers</w:t>
            </w:r>
            <w:proofErr w:type="spellEnd"/>
            <w:r w:rsidR="00411ABE">
              <w:rPr>
                <w:sz w:val="18"/>
                <w:szCs w:val="18"/>
                <w:lang w:val="en-US" w:eastAsia="pt-BR"/>
              </w:rPr>
              <w:t xml:space="preserve">, </w:t>
            </w:r>
            <w:r w:rsidR="00411ABE" w:rsidRPr="00890DB2">
              <w:rPr>
                <w:sz w:val="18"/>
                <w:szCs w:val="18"/>
                <w:lang w:val="en-US" w:eastAsia="pt-BR"/>
              </w:rPr>
              <w:t>Michael Kaiser</w:t>
            </w:r>
            <w:r w:rsidR="0022570A">
              <w:rPr>
                <w:sz w:val="18"/>
                <w:szCs w:val="18"/>
                <w:lang w:val="en-US" w:eastAsia="pt-BR"/>
              </w:rPr>
              <w:t xml:space="preserve">, </w:t>
            </w:r>
            <w:proofErr w:type="spellStart"/>
            <w:r w:rsidR="0022570A" w:rsidRPr="00890DB2">
              <w:rPr>
                <w:sz w:val="18"/>
                <w:szCs w:val="18"/>
                <w:lang w:val="en-US" w:eastAsia="pt-BR"/>
              </w:rPr>
              <w:t>Shazia</w:t>
            </w:r>
            <w:proofErr w:type="spellEnd"/>
            <w:r w:rsidR="0022570A" w:rsidRPr="00890DB2">
              <w:rPr>
                <w:sz w:val="18"/>
                <w:szCs w:val="18"/>
                <w:lang w:val="en-US" w:eastAsia="pt-BR"/>
              </w:rPr>
              <w:t xml:space="preserve"> Sadiq, Marta </w:t>
            </w:r>
            <w:proofErr w:type="spellStart"/>
            <w:r w:rsidR="0022570A" w:rsidRPr="00890DB2">
              <w:rPr>
                <w:sz w:val="18"/>
                <w:szCs w:val="18"/>
                <w:lang w:val="en-US" w:eastAsia="pt-BR"/>
              </w:rPr>
              <w:t>Indulska</w:t>
            </w:r>
            <w:proofErr w:type="spellEnd"/>
            <w:r w:rsidR="0022570A" w:rsidRPr="00890DB2">
              <w:rPr>
                <w:sz w:val="18"/>
                <w:szCs w:val="18"/>
                <w:lang w:val="en-US" w:eastAsia="pt-BR"/>
              </w:rPr>
              <w:t>, Wei Wang</w:t>
            </w:r>
          </w:p>
        </w:tc>
      </w:tr>
      <w:tr w:rsidR="00475F78" w:rsidRPr="008B6879" w14:paraId="5E0CFD8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bottom w:val="single" w:sz="12" w:space="0" w:color="auto"/>
            </w:tcBorders>
            <w:vAlign w:val="center"/>
          </w:tcPr>
          <w:p w14:paraId="55F88EF8" w14:textId="77777777"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14:paraId="3B91A8FE" w14:textId="0B717572" w:rsidR="00475F78" w:rsidRPr="0022570A" w:rsidRDefault="00AE22C4" w:rsidP="0022570A">
            <w:pPr>
              <w:ind w:firstLine="0"/>
              <w:cnfStyle w:val="000000100000" w:firstRow="0" w:lastRow="0" w:firstColumn="0" w:lastColumn="0" w:oddVBand="0" w:evenVBand="0" w:oddHBand="1" w:evenHBand="0" w:firstRowFirstColumn="0" w:firstRowLastColumn="0" w:lastRowFirstColumn="0" w:lastRowLastColumn="0"/>
            </w:pPr>
            <w:r w:rsidRPr="00890DB2">
              <w:rPr>
                <w:sz w:val="18"/>
                <w:szCs w:val="18"/>
                <w:lang w:val="en-US" w:eastAsia="pt-BR"/>
              </w:rPr>
              <w:t xml:space="preserve">Georg </w:t>
            </w:r>
            <w:proofErr w:type="spellStart"/>
            <w:r w:rsidRPr="00890DB2">
              <w:rPr>
                <w:sz w:val="18"/>
                <w:szCs w:val="18"/>
                <w:lang w:val="en-US" w:eastAsia="pt-BR"/>
              </w:rPr>
              <w:t>Layher</w:t>
            </w:r>
            <w:proofErr w:type="spellEnd"/>
            <w:r w:rsidR="0022570A">
              <w:rPr>
                <w:sz w:val="18"/>
                <w:szCs w:val="18"/>
                <w:lang w:val="en-US" w:eastAsia="pt-BR"/>
              </w:rPr>
              <w:t xml:space="preserve">, </w:t>
            </w:r>
            <w:r w:rsidRPr="00890DB2">
              <w:rPr>
                <w:sz w:val="18"/>
                <w:szCs w:val="18"/>
                <w:lang w:val="en-US" w:eastAsia="pt-BR"/>
              </w:rPr>
              <w:t xml:space="preserve">Amine </w:t>
            </w:r>
            <w:proofErr w:type="spellStart"/>
            <w:r w:rsidRPr="00890DB2">
              <w:rPr>
                <w:sz w:val="18"/>
                <w:szCs w:val="18"/>
                <w:lang w:val="en-US" w:eastAsia="pt-BR"/>
              </w:rPr>
              <w:t>AbbadAndaloussi</w:t>
            </w:r>
            <w:proofErr w:type="spellEnd"/>
            <w:r w:rsidRPr="00890DB2">
              <w:rPr>
                <w:sz w:val="18"/>
                <w:szCs w:val="18"/>
                <w:lang w:val="en-US" w:eastAsia="pt-BR"/>
              </w:rPr>
              <w:t xml:space="preserve">, Thomas T. Hildebrandt, </w:t>
            </w:r>
            <w:proofErr w:type="spellStart"/>
            <w:r w:rsidRPr="00890DB2">
              <w:rPr>
                <w:sz w:val="18"/>
                <w:szCs w:val="18"/>
                <w:lang w:val="en-US" w:eastAsia="pt-BR"/>
              </w:rPr>
              <w:t>TijsSlaats</w:t>
            </w:r>
            <w:proofErr w:type="spellEnd"/>
            <w:r w:rsidRPr="00890DB2">
              <w:rPr>
                <w:sz w:val="18"/>
                <w:szCs w:val="18"/>
                <w:lang w:val="en-US" w:eastAsia="pt-BR"/>
              </w:rPr>
              <w:t xml:space="preserve">, Alan R. </w:t>
            </w:r>
            <w:proofErr w:type="spellStart"/>
            <w:r w:rsidRPr="00890DB2">
              <w:rPr>
                <w:sz w:val="18"/>
                <w:szCs w:val="18"/>
                <w:lang w:val="en-US" w:eastAsia="pt-BR"/>
              </w:rPr>
              <w:t>Hevner</w:t>
            </w:r>
            <w:proofErr w:type="spellEnd"/>
            <w:r w:rsidRPr="00890DB2">
              <w:rPr>
                <w:sz w:val="18"/>
                <w:szCs w:val="18"/>
                <w:lang w:val="en-US" w:eastAsia="pt-BR"/>
              </w:rPr>
              <w:t xml:space="preserve">, </w:t>
            </w:r>
            <w:proofErr w:type="spellStart"/>
            <w:r w:rsidRPr="00890DB2">
              <w:rPr>
                <w:sz w:val="18"/>
                <w:szCs w:val="18"/>
                <w:lang w:val="en-US" w:eastAsia="pt-BR"/>
              </w:rPr>
              <w:t>ÉliseLabonté-LeMoyne</w:t>
            </w:r>
            <w:proofErr w:type="spellEnd"/>
            <w:r w:rsidRPr="00890DB2">
              <w:rPr>
                <w:sz w:val="18"/>
                <w:szCs w:val="18"/>
                <w:lang w:val="en-US" w:eastAsia="pt-BR"/>
              </w:rPr>
              <w:t>, Karl-David Boutin, Pierre-</w:t>
            </w:r>
            <w:proofErr w:type="spellStart"/>
            <w:r w:rsidRPr="00890DB2">
              <w:rPr>
                <w:sz w:val="18"/>
                <w:szCs w:val="18"/>
                <w:lang w:val="en-US" w:eastAsia="pt-BR"/>
              </w:rPr>
              <w:t>Majorique</w:t>
            </w:r>
            <w:proofErr w:type="spellEnd"/>
            <w:r w:rsidRPr="00890DB2">
              <w:rPr>
                <w:sz w:val="18"/>
                <w:szCs w:val="18"/>
                <w:lang w:val="en-US" w:eastAsia="pt-BR"/>
              </w:rPr>
              <w:t xml:space="preserve"> Léger, Heiko Neumann, Sven Vermeulen, Tim </w:t>
            </w:r>
            <w:proofErr w:type="spellStart"/>
            <w:r w:rsidRPr="00890DB2">
              <w:rPr>
                <w:sz w:val="18"/>
                <w:szCs w:val="18"/>
                <w:lang w:val="en-US" w:eastAsia="pt-BR"/>
              </w:rPr>
              <w:t>Mohring</w:t>
            </w:r>
            <w:proofErr w:type="spellEnd"/>
            <w:r w:rsidRPr="00890DB2">
              <w:rPr>
                <w:sz w:val="18"/>
                <w:szCs w:val="18"/>
                <w:lang w:val="en-US" w:eastAsia="pt-BR"/>
              </w:rPr>
              <w:t xml:space="preserve">, Klara </w:t>
            </w:r>
            <w:proofErr w:type="spellStart"/>
            <w:r w:rsidRPr="00890DB2">
              <w:rPr>
                <w:sz w:val="18"/>
                <w:szCs w:val="18"/>
                <w:lang w:val="en-US" w:eastAsia="pt-BR"/>
              </w:rPr>
              <w:t>Jelinkov</w:t>
            </w:r>
            <w:proofErr w:type="spellEnd"/>
            <w:r w:rsidRPr="00890DB2">
              <w:rPr>
                <w:sz w:val="18"/>
                <w:szCs w:val="18"/>
                <w:lang w:val="en-US" w:eastAsia="pt-BR"/>
              </w:rPr>
              <w:t xml:space="preserve">, Josef </w:t>
            </w:r>
            <w:proofErr w:type="spellStart"/>
            <w:r w:rsidRPr="00890DB2">
              <w:rPr>
                <w:sz w:val="18"/>
                <w:szCs w:val="18"/>
                <w:lang w:val="en-US" w:eastAsia="pt-BR"/>
              </w:rPr>
              <w:t>Pavlicek</w:t>
            </w:r>
            <w:proofErr w:type="spellEnd"/>
            <w:r w:rsidRPr="00890DB2">
              <w:rPr>
                <w:sz w:val="18"/>
                <w:szCs w:val="18"/>
                <w:lang w:val="en-US" w:eastAsia="pt-BR"/>
              </w:rPr>
              <w:t xml:space="preserve">, </w:t>
            </w:r>
            <w:r w:rsidR="00411ABE">
              <w:rPr>
                <w:sz w:val="18"/>
                <w:szCs w:val="18"/>
                <w:lang w:val="en-US" w:eastAsia="pt-BR"/>
              </w:rPr>
              <w:t xml:space="preserve">Petra </w:t>
            </w:r>
            <w:proofErr w:type="spellStart"/>
            <w:r w:rsidR="00411ABE">
              <w:rPr>
                <w:sz w:val="18"/>
                <w:szCs w:val="18"/>
                <w:lang w:val="en-US" w:eastAsia="pt-BR"/>
              </w:rPr>
              <w:t>Pavlickova</w:t>
            </w:r>
            <w:proofErr w:type="spellEnd"/>
            <w:r w:rsidR="00411ABE">
              <w:rPr>
                <w:sz w:val="18"/>
                <w:szCs w:val="18"/>
                <w:lang w:val="en-US" w:eastAsia="pt-BR"/>
              </w:rPr>
              <w:t xml:space="preserve">, Radek </w:t>
            </w:r>
            <w:proofErr w:type="spellStart"/>
            <w:r w:rsidR="00411ABE">
              <w:rPr>
                <w:sz w:val="18"/>
                <w:szCs w:val="18"/>
                <w:lang w:val="en-US" w:eastAsia="pt-BR"/>
              </w:rPr>
              <w:t>Hronza</w:t>
            </w:r>
            <w:proofErr w:type="spellEnd"/>
            <w:r w:rsidR="00411ABE">
              <w:rPr>
                <w:sz w:val="18"/>
                <w:szCs w:val="18"/>
                <w:lang w:val="en-US" w:eastAsia="pt-BR"/>
              </w:rPr>
              <w:t>,</w:t>
            </w:r>
            <w:r w:rsidRPr="00890DB2">
              <w:rPr>
                <w:sz w:val="18"/>
                <w:szCs w:val="18"/>
                <w:lang w:val="en-US" w:eastAsia="pt-BR"/>
              </w:rPr>
              <w:t xml:space="preserve"> Katharina Reiter</w:t>
            </w:r>
            <w:r w:rsidR="003B2CD0">
              <w:rPr>
                <w:sz w:val="18"/>
                <w:szCs w:val="18"/>
                <w:lang w:val="en-US" w:eastAsia="pt-BR"/>
              </w:rPr>
              <w:t xml:space="preserve">, </w:t>
            </w:r>
            <w:r w:rsidR="003B2CD0" w:rsidRPr="003B2CD0">
              <w:rPr>
                <w:sz w:val="18"/>
                <w:szCs w:val="18"/>
                <w:lang w:val="en-US" w:eastAsia="pt-BR"/>
              </w:rPr>
              <w:t xml:space="preserve">Ana I. Molina , Miguel A. Redondo, Manuel Ortega, Carmen </w:t>
            </w:r>
            <w:proofErr w:type="spellStart"/>
            <w:r w:rsidR="003B2CD0" w:rsidRPr="003B2CD0">
              <w:rPr>
                <w:sz w:val="18"/>
                <w:szCs w:val="18"/>
                <w:lang w:val="en-US" w:eastAsia="pt-BR"/>
              </w:rPr>
              <w:t>Lacave</w:t>
            </w:r>
            <w:proofErr w:type="spellEnd"/>
            <w:r w:rsidR="0022570A">
              <w:rPr>
                <w:sz w:val="18"/>
                <w:szCs w:val="18"/>
                <w:lang w:val="en-US" w:eastAsia="pt-BR"/>
              </w:rPr>
              <w:t>,</w:t>
            </w:r>
            <w:r w:rsidR="0022570A">
              <w:t xml:space="preserve"> </w:t>
            </w:r>
            <w:proofErr w:type="spellStart"/>
            <w:r w:rsidR="0022570A" w:rsidRPr="0022570A">
              <w:rPr>
                <w:sz w:val="18"/>
                <w:szCs w:val="18"/>
                <w:lang w:val="en-US" w:eastAsia="pt-BR"/>
              </w:rPr>
              <w:t>Tianwa</w:t>
            </w:r>
            <w:proofErr w:type="spellEnd"/>
            <w:r w:rsidR="0022570A" w:rsidRPr="0022570A">
              <w:rPr>
                <w:sz w:val="18"/>
                <w:szCs w:val="18"/>
                <w:lang w:val="en-US" w:eastAsia="pt-BR"/>
              </w:rPr>
              <w:t xml:space="preserve"> Chen</w:t>
            </w:r>
          </w:p>
        </w:tc>
      </w:tr>
    </w:tbl>
    <w:p w14:paraId="3366008D" w14:textId="096F0C68" w:rsidR="00AE22C4" w:rsidRDefault="00AE22C4" w:rsidP="00AE22C4">
      <w:pPr>
        <w:pStyle w:val="heading1"/>
        <w:rPr>
          <w:bCs/>
          <w:color w:val="000000"/>
        </w:rPr>
      </w:pPr>
      <w:proofErr w:type="spellStart"/>
      <w:r w:rsidRPr="00AE22C4">
        <w:rPr>
          <w:bCs/>
          <w:color w:val="000000"/>
        </w:rPr>
        <w:lastRenderedPageBreak/>
        <w:t>Related</w:t>
      </w:r>
      <w:proofErr w:type="spellEnd"/>
      <w:r w:rsidR="00411FF3">
        <w:rPr>
          <w:bCs/>
          <w:color w:val="000000"/>
        </w:rPr>
        <w:t xml:space="preserve"> </w:t>
      </w:r>
      <w:r>
        <w:rPr>
          <w:bCs/>
          <w:color w:val="000000"/>
        </w:rPr>
        <w:t>Works</w:t>
      </w:r>
    </w:p>
    <w:p w14:paraId="6B2FEE06" w14:textId="1027FDDB" w:rsidR="00F0283B" w:rsidRPr="00EB1B30" w:rsidRDefault="00F0283B" w:rsidP="005D2BCA">
      <w:pPr>
        <w:ind w:firstLine="0"/>
        <w:rPr>
          <w:lang w:val="en-US"/>
        </w:rPr>
      </w:pPr>
      <w:r w:rsidRPr="00EB1B30">
        <w:rPr>
          <w:lang w:val="en-US"/>
        </w:rPr>
        <w:t>The studies [</w:t>
      </w:r>
      <w:r w:rsidR="009C274B">
        <w:rPr>
          <w:lang w:val="en-US"/>
        </w:rPr>
        <w:t>50</w:t>
      </w:r>
      <w:r w:rsidR="002E4208">
        <w:rPr>
          <w:lang w:val="en-US"/>
        </w:rPr>
        <w:t>]</w:t>
      </w:r>
      <w:r w:rsidR="009C274B">
        <w:rPr>
          <w:lang w:val="en-US"/>
        </w:rPr>
        <w:t xml:space="preserve">, </w:t>
      </w:r>
      <w:r w:rsidR="002E4208">
        <w:rPr>
          <w:lang w:val="en-US"/>
        </w:rPr>
        <w:t>[</w:t>
      </w:r>
      <w:r w:rsidR="009C274B">
        <w:rPr>
          <w:lang w:val="en-US"/>
        </w:rPr>
        <w:t>51</w:t>
      </w:r>
      <w:r w:rsidRPr="00EB1B30">
        <w:rPr>
          <w:lang w:val="en-US"/>
        </w:rPr>
        <w:t xml:space="preserve">] investigate the factors that influence the understanding of process models but do not specifically address the use of </w:t>
      </w:r>
      <w:proofErr w:type="spellStart"/>
      <w:r w:rsidRPr="00EB1B30">
        <w:rPr>
          <w:lang w:val="en-US"/>
        </w:rPr>
        <w:t>doeye</w:t>
      </w:r>
      <w:proofErr w:type="spellEnd"/>
      <w:r w:rsidRPr="00EB1B30">
        <w:rPr>
          <w:lang w:val="en-US"/>
        </w:rPr>
        <w:t>-tracking as a way of measuring comprehension. However, there is the study [</w:t>
      </w:r>
      <w:r w:rsidR="00B672BE">
        <w:rPr>
          <w:lang w:val="en-US"/>
        </w:rPr>
        <w:t>44</w:t>
      </w:r>
      <w:r w:rsidRPr="00EB1B30">
        <w:rPr>
          <w:lang w:val="en-US"/>
        </w:rPr>
        <w:t>] that verifies the use of eye-tracking technology in software engineering. This study conducts a comprehensive survey that does not explicitly address business process models.</w:t>
      </w:r>
    </w:p>
    <w:p w14:paraId="28CB3CFD" w14:textId="073FDCD7" w:rsidR="00B01001" w:rsidRPr="00EB1B30" w:rsidRDefault="00B672BE" w:rsidP="00F0283B">
      <w:pPr>
        <w:rPr>
          <w:lang w:val="en-US"/>
        </w:rPr>
      </w:pPr>
      <w:r>
        <w:rPr>
          <w:lang w:val="en-US"/>
        </w:rPr>
        <w:t>Moreover, this research [44</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77777777"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proofErr w:type="spellStart"/>
      <w:r>
        <w:rPr>
          <w:bCs/>
          <w:color w:val="000000"/>
        </w:rPr>
        <w:t>W</w:t>
      </w:r>
      <w:r w:rsidRPr="00AE22C4">
        <w:rPr>
          <w:bCs/>
          <w:color w:val="000000"/>
        </w:rPr>
        <w:t>ork</w:t>
      </w:r>
      <w:proofErr w:type="spellEnd"/>
    </w:p>
    <w:p w14:paraId="3DC5C13A" w14:textId="3AB7518E" w:rsidR="0026060A" w:rsidRPr="0026060A" w:rsidRDefault="0026060A" w:rsidP="0026060A">
      <w:pPr>
        <w:ind w:firstLine="0"/>
        <w:rPr>
          <w:lang w:val="en-US"/>
        </w:rPr>
      </w:pPr>
      <w:r w:rsidRPr="0026060A">
        <w:rPr>
          <w:lang w:val="en-US"/>
        </w:rPr>
        <w:t>The goal of this paper is to provide a comprehensive overview of evaluation the of understanding of process models through eye-tracking techniques. To achieve this, we performed a systematic mapping study to find empirical evidence about how the eye-tracking technology has been applied in the understanding of the business process models. The result is an overview of the current practice of eye-tracking in business process models, both industry and academia. The evidence found indicates that the selected studies are strongly concerned with the understanding of process models, but few of them [</w:t>
      </w:r>
      <w:r w:rsidR="001219D9">
        <w:rPr>
          <w:lang w:val="en-US"/>
        </w:rPr>
        <w:t>31]</w:t>
      </w:r>
      <w:r w:rsidRPr="0026060A">
        <w:rPr>
          <w:lang w:val="en-US"/>
        </w:rPr>
        <w:t xml:space="preserve">, </w:t>
      </w:r>
      <w:r w:rsidR="001219D9">
        <w:rPr>
          <w:lang w:val="en-US"/>
        </w:rPr>
        <w:t>[36</w:t>
      </w:r>
      <w:r w:rsidRPr="0026060A">
        <w:rPr>
          <w:lang w:val="en-US"/>
        </w:rPr>
        <w:t>] 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 ocular, sacral, sweep path, duration and attempt-pill [</w:t>
      </w:r>
      <w:r w:rsidR="001219D9">
        <w:rPr>
          <w:lang w:val="en-US"/>
        </w:rPr>
        <w:t>24]</w:t>
      </w:r>
      <w:r w:rsidRPr="0026060A">
        <w:rPr>
          <w:lang w:val="en-US"/>
        </w:rPr>
        <w:t xml:space="preserve">, </w:t>
      </w:r>
      <w:r w:rsidR="001219D9">
        <w:rPr>
          <w:lang w:val="en-US"/>
        </w:rPr>
        <w:t>[27]</w:t>
      </w:r>
      <w:r w:rsidRPr="0026060A">
        <w:rPr>
          <w:lang w:val="en-US"/>
        </w:rPr>
        <w:t xml:space="preserve">, </w:t>
      </w:r>
      <w:r w:rsidR="001219D9">
        <w:rPr>
          <w:lang w:val="en-US"/>
        </w:rPr>
        <w:t>[28]</w:t>
      </w:r>
      <w:r w:rsidRPr="0026060A">
        <w:rPr>
          <w:lang w:val="en-US"/>
        </w:rPr>
        <w:t xml:space="preserve">, </w:t>
      </w:r>
      <w:r w:rsidR="001219D9">
        <w:rPr>
          <w:lang w:val="en-US"/>
        </w:rPr>
        <w:t>[29</w:t>
      </w:r>
      <w:r w:rsidRPr="0026060A">
        <w:rPr>
          <w:lang w:val="en-US"/>
        </w:rPr>
        <w:t>].</w:t>
      </w:r>
    </w:p>
    <w:p w14:paraId="06B22D1A" w14:textId="250C5F66" w:rsidR="008F4AB1" w:rsidRPr="005872F7" w:rsidRDefault="0026060A" w:rsidP="00AB103B">
      <w:pPr>
        <w:rPr>
          <w:sz w:val="24"/>
          <w:szCs w:val="24"/>
          <w:lang w:val="en-US"/>
        </w:rPr>
      </w:pPr>
      <w:r w:rsidRPr="0026060A">
        <w:rPr>
          <w:lang w:val="en-US"/>
        </w:rPr>
        <w:t xml:space="preserve">These open issues identified can be used to offer a research agenda. In the near future work, we will focus our research on the system- </w:t>
      </w:r>
      <w:proofErr w:type="spellStart"/>
      <w:r w:rsidRPr="0026060A">
        <w:rPr>
          <w:lang w:val="en-US"/>
        </w:rPr>
        <w:t>atization</w:t>
      </w:r>
      <w:proofErr w:type="spellEnd"/>
      <w:r w:rsidRPr="0026060A">
        <w:rPr>
          <w:lang w:val="en-US"/>
        </w:rPr>
        <w:t xml:space="preserve"> of the manner in which an evaluation with an eye-tracking should be built. Also, we will contribute to improve the state of practice with the conduction of controlled experiments to evaluate the understanding of business process modeling on the fly.</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7777777" w:rsidR="0067710C" w:rsidRPr="003D002E" w:rsidRDefault="003252CE" w:rsidP="003D002E">
      <w:pPr>
        <w:pStyle w:val="referenceitem"/>
        <w:rPr>
          <w:lang w:val="en-US"/>
        </w:rPr>
      </w:pPr>
      <w:bookmarkStart w:id="23"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 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23"/>
      <w:r w:rsidR="003D002E">
        <w:rPr>
          <w:lang w:val="en-US"/>
        </w:rPr>
        <w:t xml:space="preserve">, </w:t>
      </w:r>
      <w:r w:rsidR="003D002E" w:rsidRPr="003D002E">
        <w:rPr>
          <w:lang w:val="en-US"/>
        </w:rPr>
        <w:t>Greece: Springer Berlin Heidelberg</w:t>
      </w:r>
      <w:r w:rsidR="00243E74" w:rsidRPr="003D002E">
        <w:rPr>
          <w:lang w:val="en-US"/>
        </w:rPr>
        <w:t xml:space="preserve"> (2017).</w:t>
      </w:r>
    </w:p>
    <w:p w14:paraId="5F9F2FA4" w14:textId="77777777" w:rsidR="00E3431F" w:rsidRPr="00E3431F" w:rsidRDefault="003252CE" w:rsidP="00E3431F">
      <w:pPr>
        <w:pStyle w:val="referenceitem"/>
      </w:pPr>
      <w:bookmarkStart w:id="24"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24"/>
    </w:p>
    <w:p w14:paraId="78F39C83" w14:textId="77777777" w:rsidR="00E3431F" w:rsidRPr="00E3431F" w:rsidRDefault="003252CE" w:rsidP="00E3431F">
      <w:pPr>
        <w:pStyle w:val="referenceitem"/>
      </w:pPr>
      <w:bookmarkStart w:id="25"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5"/>
    </w:p>
    <w:p w14:paraId="34C84A0C" w14:textId="77777777" w:rsidR="00E3431F" w:rsidRDefault="003252CE" w:rsidP="00E3431F">
      <w:pPr>
        <w:pStyle w:val="referenceitem"/>
      </w:pPr>
      <w:bookmarkStart w:id="26" w:name="_Ref8462919"/>
      <w:r w:rsidRPr="007B44C5">
        <w:rPr>
          <w:lang w:val="en-US"/>
        </w:rPr>
        <w:lastRenderedPageBreak/>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6"/>
    </w:p>
    <w:p w14:paraId="02CD7CF7" w14:textId="77777777" w:rsidR="000E6F72" w:rsidRPr="009B7C48" w:rsidRDefault="003252CE" w:rsidP="000E6F72">
      <w:pPr>
        <w:pStyle w:val="referenceitem"/>
        <w:rPr>
          <w:lang w:val="en-US"/>
        </w:rPr>
      </w:pPr>
      <w:bookmarkStart w:id="27"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 K. M. 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Improvement—A Systematic Literature Review, IEEE Transactions on Software Engineering, v</w:t>
      </w:r>
      <w:r w:rsidR="00E5507A">
        <w:rPr>
          <w:lang w:val="en-US"/>
        </w:rPr>
        <w:t>ol</w:t>
      </w:r>
      <w:r w:rsidR="009B7C48" w:rsidRPr="009B7C48">
        <w:rPr>
          <w:lang w:val="en-US"/>
        </w:rPr>
        <w:t>. 38, pp. 398 – 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7"/>
    </w:p>
    <w:p w14:paraId="203FB19A" w14:textId="77777777" w:rsidR="006B5EF3" w:rsidRPr="00327E69" w:rsidRDefault="00F911A9" w:rsidP="006B5EF3">
      <w:pPr>
        <w:pStyle w:val="referenceitem"/>
      </w:pPr>
      <w:bookmarkStart w:id="28"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8"/>
    </w:p>
    <w:p w14:paraId="468D1852" w14:textId="77777777" w:rsidR="00327E69" w:rsidRPr="00327E69" w:rsidRDefault="00F911A9" w:rsidP="006B5EF3">
      <w:pPr>
        <w:pStyle w:val="referenceitem"/>
      </w:pPr>
      <w:bookmarkStart w:id="29"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9"/>
    </w:p>
    <w:p w14:paraId="2DEAD530" w14:textId="77777777" w:rsidR="00327E69" w:rsidRPr="000A5258" w:rsidRDefault="00327E69" w:rsidP="006B5EF3">
      <w:pPr>
        <w:pStyle w:val="referenceitem"/>
        <w:rPr>
          <w:lang w:val="en-US"/>
        </w:rPr>
      </w:pPr>
      <w:bookmarkStart w:id="30"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30"/>
    </w:p>
    <w:p w14:paraId="25014C49" w14:textId="77777777" w:rsidR="00E3431F" w:rsidRPr="007B44C5" w:rsidRDefault="00F911A9" w:rsidP="00E3431F">
      <w:pPr>
        <w:pStyle w:val="referenceitem"/>
        <w:rPr>
          <w:lang w:val="en-US"/>
        </w:rPr>
      </w:pPr>
      <w:bookmarkStart w:id="31"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33rd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31"/>
    </w:p>
    <w:p w14:paraId="3DD848B0" w14:textId="77777777" w:rsidR="00E3431F" w:rsidRPr="007B44C5" w:rsidRDefault="00F911A9" w:rsidP="00E3431F">
      <w:pPr>
        <w:pStyle w:val="referenceitem"/>
        <w:rPr>
          <w:lang w:val="en-US"/>
        </w:rPr>
      </w:pPr>
      <w:bookmarkStart w:id="32"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32"/>
    </w:p>
    <w:p w14:paraId="2D695C4F" w14:textId="77777777" w:rsidR="00327E69" w:rsidRDefault="00F911A9" w:rsidP="00D31FF2">
      <w:pPr>
        <w:pStyle w:val="referenceitem"/>
        <w:rPr>
          <w:lang w:val="en-US"/>
        </w:rPr>
      </w:pPr>
      <w:bookmarkStart w:id="33" w:name="_Ref8463739"/>
      <w:r w:rsidRPr="0005766F">
        <w:rPr>
          <w:szCs w:val="24"/>
          <w:lang w:val="en-US"/>
        </w:rPr>
        <w:t>Figl</w:t>
      </w:r>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33"/>
    </w:p>
    <w:p w14:paraId="3E070A68" w14:textId="77777777" w:rsidR="00327E69" w:rsidRPr="00F35F3B" w:rsidRDefault="00F911A9" w:rsidP="00E5507A">
      <w:pPr>
        <w:pStyle w:val="referenceitem"/>
        <w:rPr>
          <w:caps/>
          <w:lang w:val="en-US"/>
        </w:rPr>
      </w:pPr>
      <w:bookmarkStart w:id="34" w:name="_Ref8463850"/>
      <w:r>
        <w:rPr>
          <w:lang w:val="en-US"/>
        </w:rPr>
        <w:t>M</w:t>
      </w:r>
      <w:r w:rsidRPr="0005766F">
        <w:rPr>
          <w:lang w:val="en-US"/>
        </w:rPr>
        <w:t>endling</w:t>
      </w:r>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w:t>
      </w:r>
      <w:proofErr w:type="spellStart"/>
      <w:proofErr w:type="gramStart"/>
      <w:r w:rsidR="00327E69" w:rsidRPr="0005766F">
        <w:rPr>
          <w:caps/>
          <w:lang w:val="en-US"/>
        </w:rPr>
        <w:t>J.</w:t>
      </w:r>
      <w:r w:rsidR="00E5507A">
        <w:rPr>
          <w:caps/>
          <w:lang w:val="en-US"/>
        </w:rPr>
        <w:t>:</w:t>
      </w:r>
      <w:r w:rsidR="00327E69" w:rsidRPr="0005766F">
        <w:rPr>
          <w:lang w:val="en-US"/>
        </w:rPr>
        <w:t>What</w:t>
      </w:r>
      <w:proofErr w:type="spellEnd"/>
      <w:proofErr w:type="gramEnd"/>
      <w:r w:rsidR="00327E69" w:rsidRPr="0005766F">
        <w:rPr>
          <w:lang w:val="en-US"/>
        </w:rPr>
        <w:t xml:space="preserve"> Makes Process Models Understandable?,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34"/>
    </w:p>
    <w:p w14:paraId="70A0B173" w14:textId="3B6C462F" w:rsidR="000A6197" w:rsidRDefault="00112325" w:rsidP="00513E10">
      <w:pPr>
        <w:pStyle w:val="referenceitem"/>
        <w:rPr>
          <w:lang w:val="en-US"/>
        </w:rPr>
      </w:pPr>
      <w:bookmarkStart w:id="35" w:name="_Ref8464705"/>
      <w:bookmarkStart w:id="36" w:name="_Hlk8976924"/>
      <w:proofErr w:type="spellStart"/>
      <w:r w:rsidRPr="00F35F3B">
        <w:rPr>
          <w:lang w:val="en-US"/>
        </w:rPr>
        <w:t>Kitchenham</w:t>
      </w:r>
      <w:proofErr w:type="spellEnd"/>
      <w:r w:rsidR="00F35F3B" w:rsidRPr="00F35F3B">
        <w:rPr>
          <w:lang w:val="en-US"/>
        </w:rPr>
        <w:t>, Barbara A.; DYBA, Tore; JORGENSEN, Magne.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2F772C2B" w14:textId="2BFDE14C" w:rsidR="00F35F3B" w:rsidRPr="000A6197" w:rsidRDefault="000A6197" w:rsidP="000A6197">
      <w:pPr>
        <w:pStyle w:val="referenceitem"/>
        <w:rPr>
          <w:lang w:val="en-US"/>
        </w:rPr>
      </w:pPr>
      <w:bookmarkStart w:id="37" w:name="_Ref8466551"/>
      <w:bookmarkEnd w:id="36"/>
      <w:proofErr w:type="spellStart"/>
      <w:r w:rsidRPr="00504E4E">
        <w:rPr>
          <w:lang w:val="en-US"/>
        </w:rPr>
        <w:t>Kitchenham</w:t>
      </w:r>
      <w:proofErr w:type="spellEnd"/>
      <w:r w:rsidRPr="00504E4E">
        <w:rPr>
          <w:lang w:val="en-US"/>
        </w:rPr>
        <w:t xml:space="preserve">, B.; Brereton P.; </w:t>
      </w:r>
      <w:proofErr w:type="spellStart"/>
      <w:r w:rsidRPr="00504E4E">
        <w:rPr>
          <w:lang w:val="en-US"/>
        </w:rPr>
        <w:t>Budgen</w:t>
      </w:r>
      <w:proofErr w:type="spellEnd"/>
      <w:r w:rsidRPr="00504E4E">
        <w:rPr>
          <w:lang w:val="en-US"/>
        </w:rPr>
        <w:t xml:space="preserve"> D.</w:t>
      </w:r>
      <w:r>
        <w:rPr>
          <w:lang w:val="en-US"/>
        </w:rPr>
        <w:t>:</w:t>
      </w:r>
      <w:r w:rsidRPr="00504E4E">
        <w:rPr>
          <w:lang w:val="en-US"/>
        </w:rPr>
        <w:t xml:space="preserve"> Using mapping studies as the basis for further research – A participant-</w:t>
      </w:r>
      <w:proofErr w:type="spellStart"/>
      <w:r w:rsidRPr="00504E4E">
        <w:rPr>
          <w:lang w:val="en-US"/>
        </w:rPr>
        <w:t>observercase</w:t>
      </w:r>
      <w:proofErr w:type="spellEnd"/>
      <w:r w:rsidRPr="00504E4E">
        <w:rPr>
          <w:lang w:val="en-US"/>
        </w:rPr>
        <w:t xml:space="preserve"> study, Information &amp; Software Technology Volume 53, Issue 6, pp. 638-651, </w:t>
      </w:r>
      <w:r>
        <w:rPr>
          <w:lang w:val="en-US"/>
        </w:rPr>
        <w:t>(</w:t>
      </w:r>
      <w:r w:rsidRPr="00504E4E">
        <w:rPr>
          <w:lang w:val="en-US"/>
        </w:rPr>
        <w:t>2011</w:t>
      </w:r>
      <w:r>
        <w:rPr>
          <w:lang w:val="en-US"/>
        </w:rPr>
        <w:t>).</w:t>
      </w:r>
      <w:bookmarkEnd w:id="37"/>
      <w:r w:rsidR="00F35F3B" w:rsidRPr="000A6197">
        <w:rPr>
          <w:lang w:val="en-US"/>
        </w:rPr>
        <w:t xml:space="preserve"> </w:t>
      </w:r>
    </w:p>
    <w:p w14:paraId="2F270B1A" w14:textId="09E63BC6" w:rsidR="00513E10" w:rsidRPr="009B7C48" w:rsidRDefault="00513E10" w:rsidP="00513E10">
      <w:pPr>
        <w:pStyle w:val="referenceitem"/>
        <w:rPr>
          <w:lang w:val="en-US"/>
        </w:rPr>
      </w:pPr>
      <w:r w:rsidRPr="009B7C48">
        <w:rPr>
          <w:lang w:val="en-US"/>
        </w:rPr>
        <w:t>Ko, R. K. L.</w:t>
      </w:r>
      <w:r w:rsidR="004709F6">
        <w:rPr>
          <w:lang w:val="en-US"/>
        </w:rPr>
        <w:t>:</w:t>
      </w:r>
      <w:r w:rsidRPr="009B7C48">
        <w:rPr>
          <w:lang w:val="en-US"/>
        </w:rPr>
        <w:t xml:space="preserve"> A computer scientist’s introductory guide to business process management (BPM), </w:t>
      </w:r>
      <w:r w:rsidR="004709F6" w:rsidRPr="004709F6">
        <w:rPr>
          <w:lang w:val="en-US"/>
        </w:rPr>
        <w:t>XRDS: Crossroads, The ACM Magazine for Students</w:t>
      </w:r>
      <w:r w:rsidRPr="009B7C48">
        <w:rPr>
          <w:lang w:val="en-US"/>
        </w:rPr>
        <w:t xml:space="preserve">, </w:t>
      </w:r>
      <w:r w:rsidR="004709F6">
        <w:rPr>
          <w:lang w:val="en-US"/>
        </w:rPr>
        <w:t>v</w:t>
      </w:r>
      <w:r w:rsidRPr="009B7C48">
        <w:rPr>
          <w:lang w:val="en-US"/>
        </w:rPr>
        <w:t xml:space="preserve">ol. 15, </w:t>
      </w:r>
      <w:r w:rsidR="004709F6">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35"/>
    </w:p>
    <w:p w14:paraId="07E1BDB0" w14:textId="77777777" w:rsidR="00513E10" w:rsidRDefault="00F911A9" w:rsidP="00513E10">
      <w:pPr>
        <w:pStyle w:val="referenceitem"/>
        <w:rPr>
          <w:lang w:val="en-US"/>
        </w:rPr>
      </w:pPr>
      <w:bookmarkStart w:id="38" w:name="_Ref8464805"/>
      <w:r w:rsidRPr="000A5258">
        <w:rPr>
          <w:lang w:val="en-US"/>
        </w:rPr>
        <w:t>Wahl</w:t>
      </w:r>
      <w:r w:rsidR="00513E10" w:rsidRPr="009B7C48">
        <w:rPr>
          <w:lang w:val="en-US"/>
        </w:rPr>
        <w:t xml:space="preserve">, T.; </w:t>
      </w:r>
      <w:proofErr w:type="spellStart"/>
      <w:r w:rsidRPr="000A5258">
        <w:rPr>
          <w:lang w:val="en-US"/>
        </w:rPr>
        <w:t>Sindre</w:t>
      </w:r>
      <w:proofErr w:type="spellEnd"/>
      <w:r w:rsidR="00513E10" w:rsidRPr="009B7C48">
        <w:rPr>
          <w:lang w:val="en-US"/>
        </w:rPr>
        <w:t>, G.</w:t>
      </w:r>
      <w:r w:rsidR="004709F6">
        <w:rPr>
          <w:lang w:val="en-US"/>
        </w:rPr>
        <w:t>:</w:t>
      </w:r>
      <w:r w:rsidR="00513E10" w:rsidRPr="009B7C48">
        <w:rPr>
          <w:lang w:val="en-US"/>
        </w:rPr>
        <w:t xml:space="preserve"> An analytical evaluation of BPMN using a semiotic quality framework, Advanced topics in database research, </w:t>
      </w:r>
      <w:r w:rsidR="004709F6">
        <w:rPr>
          <w:lang w:val="en-US"/>
        </w:rPr>
        <w:t>v</w:t>
      </w:r>
      <w:r w:rsidR="00513E10" w:rsidRPr="009B7C48">
        <w:rPr>
          <w:lang w:val="en-US"/>
        </w:rPr>
        <w:t>ol. 5, pp</w:t>
      </w:r>
      <w:r w:rsidR="004709F6">
        <w:rPr>
          <w:lang w:val="en-US"/>
        </w:rPr>
        <w:t>.</w:t>
      </w:r>
      <w:r w:rsidR="00513E10" w:rsidRPr="009B7C48">
        <w:rPr>
          <w:lang w:val="en-US"/>
        </w:rPr>
        <w:t xml:space="preserve"> 94-105 </w:t>
      </w:r>
      <w:r w:rsidR="00513E10">
        <w:rPr>
          <w:lang w:val="en-US"/>
        </w:rPr>
        <w:t>(</w:t>
      </w:r>
      <w:r w:rsidR="00513E10" w:rsidRPr="009B7C48">
        <w:rPr>
          <w:lang w:val="en-US"/>
        </w:rPr>
        <w:t>2006</w:t>
      </w:r>
      <w:r w:rsidR="00513E10">
        <w:rPr>
          <w:lang w:val="en-US"/>
        </w:rPr>
        <w:t>)</w:t>
      </w:r>
      <w:r w:rsidR="00513E10" w:rsidRPr="009B7C48">
        <w:rPr>
          <w:lang w:val="en-US"/>
        </w:rPr>
        <w:t>.</w:t>
      </w:r>
      <w:bookmarkEnd w:id="38"/>
    </w:p>
    <w:p w14:paraId="1C58E2AE" w14:textId="5D6EFEFE" w:rsidR="000A6197" w:rsidRDefault="000A6197" w:rsidP="000A6197">
      <w:pPr>
        <w:pStyle w:val="referenceitem"/>
      </w:pPr>
      <w:bookmarkStart w:id="39" w:name="_Ref846594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9"/>
    </w:p>
    <w:p w14:paraId="668A73E3" w14:textId="77777777" w:rsidR="002E3040" w:rsidRPr="007B44C5" w:rsidRDefault="002E3040" w:rsidP="002E3040">
      <w:pPr>
        <w:pStyle w:val="referenceitem"/>
        <w:rPr>
          <w:lang w:val="en-US"/>
        </w:rPr>
      </w:pPr>
      <w:bookmarkStart w:id="40"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40"/>
    </w:p>
    <w:p w14:paraId="54C68034" w14:textId="77777777" w:rsidR="002E3040" w:rsidRDefault="002E3040" w:rsidP="002E3040">
      <w:pPr>
        <w:pStyle w:val="referenceitem"/>
        <w:rPr>
          <w:lang w:val="en-US"/>
        </w:rPr>
      </w:pPr>
      <w:bookmarkStart w:id="41"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1"/>
    </w:p>
    <w:p w14:paraId="54B6B69F" w14:textId="77777777" w:rsidR="00CB6787" w:rsidRPr="007A68F9" w:rsidRDefault="00CB6787" w:rsidP="00CB6787">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42" w:name="_Ref8465748"/>
      <w:r w:rsidRPr="00F95748">
        <w:rPr>
          <w:lang w:val="en-US"/>
        </w:rPr>
        <w:lastRenderedPageBreak/>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42"/>
    </w:p>
    <w:p w14:paraId="41CA50FA" w14:textId="77777777"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43" w:name="_Ref8497655"/>
      <w:r w:rsidRPr="000A5258">
        <w:rPr>
          <w:lang w:val="en-US"/>
        </w:rPr>
        <w:t>Wang, W.: The Effect of Rule Linking on Business Process Model Understanding. In: Integrating Business Process Models and Rules. Springer, Cham. p. 42-59 (2019).</w:t>
      </w:r>
      <w:bookmarkEnd w:id="43"/>
    </w:p>
    <w:p w14:paraId="2EA9417A" w14:textId="77777777" w:rsidR="009C274B" w:rsidRPr="000A5258" w:rsidRDefault="009C274B" w:rsidP="009C274B">
      <w:pPr>
        <w:pStyle w:val="referenceitem"/>
        <w:rPr>
          <w:lang w:val="en-US"/>
        </w:rPr>
      </w:pPr>
      <w:bookmarkStart w:id="44"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44"/>
    </w:p>
    <w:p w14:paraId="2E41A995" w14:textId="77777777" w:rsidR="009C274B" w:rsidRPr="000A5258" w:rsidRDefault="009C274B" w:rsidP="009C274B">
      <w:pPr>
        <w:pStyle w:val="referenceitem"/>
        <w:rPr>
          <w:lang w:val="en-US"/>
        </w:rPr>
      </w:pPr>
      <w:bookmarkStart w:id="45"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45"/>
    </w:p>
    <w:p w14:paraId="28137ED0" w14:textId="77777777" w:rsidR="009C274B" w:rsidRPr="000A5258" w:rsidRDefault="009C274B" w:rsidP="009C274B">
      <w:pPr>
        <w:pStyle w:val="referenceitem"/>
        <w:rPr>
          <w:lang w:val="en-US"/>
        </w:rPr>
      </w:pPr>
      <w:bookmarkStart w:id="46"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46"/>
    </w:p>
    <w:p w14:paraId="0EF4C88F" w14:textId="77777777" w:rsidR="009C274B" w:rsidRDefault="009C274B" w:rsidP="009C274B">
      <w:pPr>
        <w:pStyle w:val="referenceitem"/>
      </w:pPr>
      <w:bookmarkStart w:id="47"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 xml:space="preserve">OTM 2017 Workshops, vol: 10697, pp. 280-286. </w:t>
      </w:r>
      <w:r>
        <w:t xml:space="preserve">Springer, </w:t>
      </w:r>
      <w:proofErr w:type="spellStart"/>
      <w:r>
        <w:t>Cham</w:t>
      </w:r>
      <w:proofErr w:type="spellEnd"/>
      <w:r>
        <w:t xml:space="preserve"> (2018).</w:t>
      </w:r>
      <w:bookmarkEnd w:id="47"/>
    </w:p>
    <w:p w14:paraId="5FBEC501" w14:textId="77777777" w:rsidR="009C274B" w:rsidRPr="000A5258" w:rsidRDefault="009C274B" w:rsidP="009C274B">
      <w:pPr>
        <w:pStyle w:val="referenceitem"/>
        <w:rPr>
          <w:lang w:val="en-US"/>
        </w:rPr>
      </w:pPr>
      <w:bookmarkStart w:id="48"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BPMW 2017. Vol: 308, pp. 446-459, Springer, Cham (2018).</w:t>
      </w:r>
      <w:bookmarkEnd w:id="48"/>
    </w:p>
    <w:p w14:paraId="349893E7" w14:textId="77777777" w:rsidR="009C274B" w:rsidRDefault="009C274B" w:rsidP="009C274B">
      <w:pPr>
        <w:pStyle w:val="referenceitem"/>
      </w:pPr>
      <w:bookmarkStart w:id="49"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49"/>
    </w:p>
    <w:p w14:paraId="5C6EC4E8" w14:textId="77777777" w:rsidR="009C274B" w:rsidRDefault="009C274B" w:rsidP="009C274B">
      <w:pPr>
        <w:pStyle w:val="referenceitem"/>
      </w:pPr>
      <w:bookmarkStart w:id="50"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50"/>
    </w:p>
    <w:p w14:paraId="2084D6C5" w14:textId="77777777" w:rsidR="009C274B" w:rsidRDefault="009C274B" w:rsidP="009C274B">
      <w:pPr>
        <w:pStyle w:val="referenceitem"/>
      </w:pPr>
      <w:bookmarkStart w:id="51"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51"/>
    </w:p>
    <w:p w14:paraId="232FF8EB" w14:textId="77777777" w:rsidR="009C274B" w:rsidRDefault="009C274B" w:rsidP="009C274B">
      <w:pPr>
        <w:pStyle w:val="referenceitem"/>
      </w:pPr>
      <w:bookmarkStart w:id="52"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52"/>
    </w:p>
    <w:p w14:paraId="026D0F70" w14:textId="77777777" w:rsidR="009C274B" w:rsidRDefault="009C274B" w:rsidP="009C274B">
      <w:pPr>
        <w:pStyle w:val="referenceitem"/>
      </w:pPr>
      <w:bookmarkStart w:id="53"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53"/>
    </w:p>
    <w:p w14:paraId="2CF5FAC7" w14:textId="77777777" w:rsidR="009C274B" w:rsidRDefault="009C274B" w:rsidP="009C274B">
      <w:pPr>
        <w:pStyle w:val="referenceitem"/>
      </w:pPr>
      <w:bookmarkStart w:id="54"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54"/>
    </w:p>
    <w:p w14:paraId="73A27BE2" w14:textId="77777777" w:rsidR="009C274B" w:rsidRDefault="009C274B" w:rsidP="009C274B">
      <w:pPr>
        <w:pStyle w:val="referenceitem"/>
      </w:pPr>
      <w:bookmarkStart w:id="55"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55"/>
    </w:p>
    <w:p w14:paraId="3B778AE8" w14:textId="77777777" w:rsidR="009C274B" w:rsidRDefault="009C274B" w:rsidP="009C274B">
      <w:pPr>
        <w:pStyle w:val="referenceitem"/>
      </w:pPr>
      <w:bookmarkStart w:id="56" w:name="_Ref8497988"/>
      <w:r w:rsidRPr="000A5258">
        <w:rPr>
          <w:lang w:val="en-US"/>
        </w:rPr>
        <w:lastRenderedPageBreak/>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56"/>
    </w:p>
    <w:p w14:paraId="7418BF38" w14:textId="77777777" w:rsidR="009C274B" w:rsidRPr="000A5258" w:rsidRDefault="009C274B" w:rsidP="009C274B">
      <w:pPr>
        <w:pStyle w:val="referenceitem"/>
        <w:rPr>
          <w:lang w:val="en-US"/>
        </w:rPr>
      </w:pPr>
      <w:bookmarkStart w:id="57"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57"/>
    </w:p>
    <w:p w14:paraId="746CB87C" w14:textId="77777777" w:rsidR="009C274B" w:rsidRDefault="009C274B" w:rsidP="009C274B">
      <w:pPr>
        <w:pStyle w:val="referenceitem"/>
        <w:rPr>
          <w:lang w:val="en-US"/>
        </w:rPr>
      </w:pPr>
      <w:bookmarkStart w:id="58"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Heidelberg (2012).</w:t>
      </w:r>
      <w:bookmarkEnd w:id="58"/>
    </w:p>
    <w:p w14:paraId="09EE51AE" w14:textId="77777777" w:rsidR="009C274B" w:rsidRDefault="009C274B" w:rsidP="009C274B">
      <w:pPr>
        <w:pStyle w:val="referenceitem"/>
        <w:rPr>
          <w:lang w:val="en-US"/>
        </w:rPr>
      </w:pPr>
      <w:r w:rsidRPr="00281A20">
        <w:rPr>
          <w:lang w:val="en-US"/>
        </w:rPr>
        <w:t>MOLINA, Ana I. et al. Evaluating a graphical notation for modeling collaborative learning activities: A family of experiments. Science of Computer Programming, v. 88, p. 54-81, 2014.</w:t>
      </w:r>
    </w:p>
    <w:p w14:paraId="16C03197" w14:textId="77777777" w:rsidR="009C274B" w:rsidRDefault="009C274B" w:rsidP="009C274B">
      <w:pPr>
        <w:pStyle w:val="referenceitem"/>
        <w:rPr>
          <w:lang w:val="en-US"/>
        </w:rPr>
      </w:pPr>
      <w:r w:rsidRPr="00672B56">
        <w:rPr>
          <w:lang w:val="en-US"/>
        </w:rPr>
        <w:t>BURATTIN, Andrea et al. Learning process modeling phases from modeling interactions and eye tracking data. Data &amp; Knowledge Engineering, 2019.</w:t>
      </w:r>
    </w:p>
    <w:p w14:paraId="663B3C3A" w14:textId="77777777" w:rsidR="009C274B" w:rsidRPr="00281A20" w:rsidRDefault="009C274B" w:rsidP="009C274B">
      <w:pPr>
        <w:pStyle w:val="referenceitem"/>
        <w:rPr>
          <w:lang w:val="en-US"/>
        </w:rPr>
      </w:pPr>
      <w:r w:rsidRPr="006F32B2">
        <w:rPr>
          <w:lang w:val="en-US"/>
        </w:rPr>
        <w:t xml:space="preserve">CHEN, </w:t>
      </w:r>
      <w:proofErr w:type="spellStart"/>
      <w:r w:rsidRPr="006F32B2">
        <w:rPr>
          <w:lang w:val="en-US"/>
        </w:rPr>
        <w:t>Tianwa</w:t>
      </w:r>
      <w:proofErr w:type="spellEnd"/>
      <w:r w:rsidRPr="006F32B2">
        <w:rPr>
          <w:lang w:val="en-US"/>
        </w:rPr>
        <w:t xml:space="preserve"> et al. Business Process and Rule Integration Approaches-An Empirical Analysis. In: International Conference on Business Process Management. Springer, Cham, 2018. p. 37-52.</w:t>
      </w:r>
    </w:p>
    <w:p w14:paraId="72974C90" w14:textId="77777777" w:rsidR="00F43F2B" w:rsidRPr="000A5258" w:rsidRDefault="00F43F2B" w:rsidP="00F43F2B">
      <w:pPr>
        <w:pStyle w:val="referenceitem"/>
      </w:pPr>
      <w:r w:rsidRPr="000A5258">
        <w:t xml:space="preserve">Santos, M. C. D. F.: Avaliação da Eficácia Cognitiva de Modelos de Requisitos Orientados a Objetivos. PhD </w:t>
      </w:r>
      <w:proofErr w:type="spellStart"/>
      <w:r w:rsidRPr="000A5258">
        <w:t>thesis</w:t>
      </w:r>
      <w:proofErr w:type="spellEnd"/>
      <w:r w:rsidRPr="000A5258">
        <w:t>, Faculdade de Ciência e Tecnologia Universidade nova de Lisboa, (2016).</w:t>
      </w:r>
    </w:p>
    <w:p w14:paraId="27A83AF9" w14:textId="77777777" w:rsidR="00F43F2B" w:rsidRDefault="00F43F2B" w:rsidP="00F43F2B">
      <w:pPr>
        <w:pStyle w:val="referenceitem"/>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xml:space="preserve">, Y.-G.: </w:t>
      </w:r>
      <w:r w:rsidRPr="009B7C48">
        <w:rPr>
          <w:lang w:val="en-US"/>
        </w:rPr>
        <w:t xml:space="preserve">A systematic literature review on the usage of eye-tracking in software engineering. </w:t>
      </w:r>
      <w:r>
        <w:t xml:space="preserve">In: </w:t>
      </w:r>
      <w:proofErr w:type="spellStart"/>
      <w:r>
        <w:t>Information</w:t>
      </w:r>
      <w:proofErr w:type="spellEnd"/>
      <w:r>
        <w:t xml:space="preserve"> </w:t>
      </w:r>
      <w:proofErr w:type="spellStart"/>
      <w:r>
        <w:t>and</w:t>
      </w:r>
      <w:proofErr w:type="spellEnd"/>
      <w:r>
        <w:t xml:space="preserve">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77777777"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p>
    <w:p w14:paraId="7C265B53" w14:textId="02ECEE39" w:rsidR="002E3040" w:rsidRDefault="007334D0" w:rsidP="000A6197">
      <w:pPr>
        <w:pStyle w:val="referenceitem"/>
      </w:pPr>
      <w:proofErr w:type="spellStart"/>
      <w:r>
        <w:t>Cian</w:t>
      </w:r>
      <w:proofErr w:type="spellEnd"/>
    </w:p>
    <w:p w14:paraId="358350D7" w14:textId="1C5CD473" w:rsidR="007334D0" w:rsidRDefault="007334D0" w:rsidP="000A6197">
      <w:pPr>
        <w:pStyle w:val="referenceitem"/>
      </w:pPr>
      <w:proofErr w:type="spellStart"/>
      <w:r>
        <w:t>Cit</w:t>
      </w:r>
      <w:proofErr w:type="spellEnd"/>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13645CE6" w14:textId="77777777" w:rsidR="009C274B" w:rsidRPr="00AE22C4" w:rsidRDefault="009C274B" w:rsidP="009C274B">
      <w:pPr>
        <w:pStyle w:val="referenceitem"/>
      </w:pPr>
      <w:r w:rsidRPr="000A5258">
        <w:rPr>
          <w:lang w:val="en-US"/>
        </w:rPr>
        <w:t>FIGL, K.: Comprehension of procedural visual business process models.</w:t>
      </w:r>
      <w:r>
        <w:rPr>
          <w:lang w:val="en-US"/>
        </w:rPr>
        <w:t xml:space="preserve"> </w:t>
      </w:r>
      <w:r>
        <w:t>In:</w:t>
      </w:r>
      <w:r w:rsidRPr="00E3431F">
        <w:t xml:space="preserve"> Business &amp;</w:t>
      </w:r>
      <w:proofErr w:type="spellStart"/>
      <w:r w:rsidRPr="00E3431F">
        <w:t>Information</w:t>
      </w:r>
      <w:proofErr w:type="spellEnd"/>
      <w:r w:rsidRPr="00E3431F">
        <w:t xml:space="preserve"> Systems </w:t>
      </w:r>
      <w:proofErr w:type="spellStart"/>
      <w:r w:rsidRPr="00E3431F">
        <w:t>Engineering</w:t>
      </w:r>
      <w:proofErr w:type="spellEnd"/>
      <w:r w:rsidRPr="00E3431F">
        <w:t>, v</w:t>
      </w:r>
      <w:r>
        <w:t>ol</w:t>
      </w:r>
      <w:r w:rsidRPr="00E3431F">
        <w:t>. 59, n. 1, p</w:t>
      </w:r>
      <w:r>
        <w:t>p</w:t>
      </w:r>
      <w:r w:rsidRPr="00E3431F">
        <w:t xml:space="preserve">. 41-67 </w:t>
      </w:r>
      <w:r>
        <w:t>(</w:t>
      </w:r>
      <w:r w:rsidRPr="00E3431F">
        <w:t>2017</w:t>
      </w:r>
      <w:r>
        <w:t>)</w:t>
      </w:r>
      <w:r w:rsidRPr="00E3431F">
        <w:t>.</w:t>
      </w:r>
    </w:p>
    <w:p w14:paraId="567BAF9C" w14:textId="77777777" w:rsidR="007334D0" w:rsidRPr="000A6197" w:rsidRDefault="007334D0" w:rsidP="00B672BE">
      <w:pPr>
        <w:pStyle w:val="referenceitem"/>
        <w:numPr>
          <w:ilvl w:val="0"/>
          <w:numId w:val="0"/>
        </w:numPr>
        <w:ind w:left="227"/>
      </w:pPr>
    </w:p>
    <w:p w14:paraId="5777BD25" w14:textId="3161A132" w:rsidR="00040603" w:rsidRPr="00AE22C4" w:rsidRDefault="00040603" w:rsidP="00B672BE">
      <w:pPr>
        <w:pStyle w:val="referenceitem"/>
        <w:numPr>
          <w:ilvl w:val="0"/>
          <w:numId w:val="0"/>
        </w:numPr>
        <w:ind w:left="341" w:hanging="114"/>
      </w:pPr>
    </w:p>
    <w:sectPr w:rsidR="00040603" w:rsidRPr="00AE22C4" w:rsidSect="00705807">
      <w:headerReference w:type="even" r:id="rId16"/>
      <w:headerReference w:type="default" r:id="rId17"/>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fael duarte" w:date="2019-05-17T12:09:00Z" w:initials="rd">
    <w:p w14:paraId="25AC50EB" w14:textId="22F4FEB8" w:rsidR="002824BD" w:rsidRDefault="002824BD">
      <w:pPr>
        <w:pStyle w:val="Textodecomentrio"/>
      </w:pPr>
      <w:r>
        <w:rPr>
          <w:rStyle w:val="Refdecomentrio"/>
        </w:rPr>
        <w:annotationRef/>
      </w:r>
      <w:r>
        <w:t xml:space="preserve">Essa </w:t>
      </w:r>
      <w:proofErr w:type="spellStart"/>
      <w:proofErr w:type="gramStart"/>
      <w:r>
        <w:t>referencia</w:t>
      </w:r>
      <w:proofErr w:type="spellEnd"/>
      <w:proofErr w:type="gramEnd"/>
      <w:r>
        <w:t xml:space="preserve"> aqui equivale a 34 da versão antiga que é a </w:t>
      </w:r>
      <w:r w:rsidRPr="002824BD">
        <w:t>34.</w:t>
      </w:r>
      <w:r w:rsidRPr="002824BD">
        <w:tab/>
      </w:r>
      <w:proofErr w:type="spellStart"/>
      <w:r w:rsidRPr="002824BD">
        <w:t>Petersen</w:t>
      </w:r>
      <w:proofErr w:type="spellEnd"/>
      <w:r w:rsidRPr="002824BD">
        <w:t xml:space="preserve">, K.; </w:t>
      </w:r>
      <w:proofErr w:type="spellStart"/>
      <w:r w:rsidRPr="002824BD">
        <w:t>Feldt</w:t>
      </w:r>
      <w:proofErr w:type="spellEnd"/>
      <w:r w:rsidRPr="002824BD">
        <w:t xml:space="preserve">, R.; </w:t>
      </w:r>
      <w:proofErr w:type="spellStart"/>
      <w:r w:rsidRPr="002824BD">
        <w:t>Mujtaba</w:t>
      </w:r>
      <w:proofErr w:type="spellEnd"/>
      <w:r w:rsidRPr="002824BD">
        <w:t xml:space="preserve">, S.; </w:t>
      </w:r>
      <w:proofErr w:type="spellStart"/>
      <w:r w:rsidRPr="002824BD">
        <w:t>Mattsson</w:t>
      </w:r>
      <w:proofErr w:type="spellEnd"/>
      <w:r w:rsidRPr="002824BD">
        <w:t xml:space="preserve">, M.: </w:t>
      </w:r>
      <w:proofErr w:type="spellStart"/>
      <w:r w:rsidRPr="002824BD">
        <w:t>Systematic</w:t>
      </w:r>
      <w:proofErr w:type="spellEnd"/>
      <w:r w:rsidRPr="002824BD">
        <w:t xml:space="preserve"> mapping </w:t>
      </w:r>
      <w:proofErr w:type="spellStart"/>
      <w:r w:rsidRPr="002824BD">
        <w:t>studies</w:t>
      </w:r>
      <w:proofErr w:type="spellEnd"/>
      <w:r w:rsidRPr="002824BD">
        <w:t xml:space="preserve"> in software </w:t>
      </w:r>
      <w:proofErr w:type="spellStart"/>
      <w:r w:rsidRPr="002824BD">
        <w:t>engineering</w:t>
      </w:r>
      <w:proofErr w:type="spellEnd"/>
      <w:r w:rsidRPr="002824BD">
        <w:t xml:space="preserve">, in: EASE ’08: </w:t>
      </w:r>
      <w:proofErr w:type="spellStart"/>
      <w:r w:rsidRPr="002824BD">
        <w:t>Proceedings</w:t>
      </w:r>
      <w:proofErr w:type="spellEnd"/>
      <w:r w:rsidRPr="002824BD">
        <w:t xml:space="preserve"> </w:t>
      </w:r>
      <w:proofErr w:type="spellStart"/>
      <w:r w:rsidRPr="002824BD">
        <w:t>of</w:t>
      </w:r>
      <w:proofErr w:type="spellEnd"/>
      <w:r w:rsidRPr="002824BD">
        <w:t xml:space="preserve"> </w:t>
      </w:r>
      <w:proofErr w:type="spellStart"/>
      <w:r w:rsidRPr="002824BD">
        <w:t>the</w:t>
      </w:r>
      <w:proofErr w:type="spellEnd"/>
      <w:r w:rsidRPr="002824BD">
        <w:t xml:space="preserve"> 12th </w:t>
      </w:r>
      <w:proofErr w:type="spellStart"/>
      <w:r w:rsidRPr="002824BD">
        <w:t>International</w:t>
      </w:r>
      <w:proofErr w:type="spellEnd"/>
      <w:r w:rsidRPr="002824BD">
        <w:t xml:space="preserve"> </w:t>
      </w:r>
      <w:proofErr w:type="spellStart"/>
      <w:r w:rsidRPr="002824BD">
        <w:t>Conference</w:t>
      </w:r>
      <w:proofErr w:type="spellEnd"/>
      <w:r w:rsidRPr="002824BD">
        <w:t xml:space="preserve"> </w:t>
      </w:r>
      <w:proofErr w:type="spellStart"/>
      <w:r w:rsidRPr="002824BD">
        <w:t>on</w:t>
      </w:r>
      <w:proofErr w:type="spellEnd"/>
      <w:r w:rsidRPr="002824BD">
        <w:t xml:space="preserve"> </w:t>
      </w:r>
      <w:proofErr w:type="spellStart"/>
      <w:r w:rsidRPr="002824BD">
        <w:t>Evaluation</w:t>
      </w:r>
      <w:proofErr w:type="spellEnd"/>
      <w:r w:rsidRPr="002824BD">
        <w:t xml:space="preserve"> </w:t>
      </w:r>
      <w:proofErr w:type="spellStart"/>
      <w:r w:rsidRPr="002824BD">
        <w:t>and</w:t>
      </w:r>
      <w:proofErr w:type="spellEnd"/>
      <w:r w:rsidRPr="002824BD">
        <w:t xml:space="preserve"> Assessment in Software </w:t>
      </w:r>
      <w:proofErr w:type="spellStart"/>
      <w:r w:rsidRPr="002824BD">
        <w:t>Engineering</w:t>
      </w:r>
      <w:proofErr w:type="spellEnd"/>
      <w:r w:rsidRPr="002824BD">
        <w:t>, vol. 8, pp. 68-77 (2008).</w:t>
      </w:r>
      <w:r>
        <w:t xml:space="preserve"> Pelo que vi a 14 nessa versão n é essa versão</w:t>
      </w:r>
      <w:bookmarkStart w:id="1" w:name="_GoBack"/>
      <w:bookmarkEnd w:id="1"/>
    </w:p>
  </w:comment>
  <w:comment w:id="7" w:author="rafael duarte" w:date="2019-05-17T10:17:00Z" w:initials="rd">
    <w:p w14:paraId="7B963CB0" w14:textId="56A46C5A" w:rsidR="0049788C" w:rsidRDefault="0049788C">
      <w:pPr>
        <w:pStyle w:val="Textodecomentrio"/>
      </w:pPr>
      <w:r>
        <w:rPr>
          <w:rStyle w:val="Refdecomentrio"/>
        </w:rPr>
        <w:annotationRef/>
      </w:r>
      <w:r>
        <w:t>Tira essas linhas vermelhas</w:t>
      </w:r>
    </w:p>
  </w:comment>
  <w:comment w:id="10" w:author="rafael duarte" w:date="2019-05-17T10:22:00Z" w:initials="rd">
    <w:p w14:paraId="4129A180" w14:textId="77777777" w:rsidR="0049788C" w:rsidRDefault="0049788C">
      <w:pPr>
        <w:pStyle w:val="Textodecomentrio"/>
      </w:pPr>
      <w:r>
        <w:rPr>
          <w:rStyle w:val="Refdecomentrio"/>
        </w:rPr>
        <w:annotationRef/>
      </w:r>
      <w:r>
        <w:t>Isso aqui continua 31 mesmo?</w:t>
      </w:r>
    </w:p>
    <w:p w14:paraId="7A0E6679" w14:textId="36179130" w:rsidR="0049788C" w:rsidRDefault="0049788C">
      <w:pPr>
        <w:pStyle w:val="Textodecomentrio"/>
      </w:pPr>
    </w:p>
  </w:comment>
  <w:comment w:id="12" w:author="rafael duarte" w:date="2019-05-17T10:23:00Z" w:initials="rd">
    <w:p w14:paraId="752574C7" w14:textId="2436F748" w:rsidR="0049788C" w:rsidRDefault="0049788C">
      <w:pPr>
        <w:pStyle w:val="Textodecomentrio"/>
      </w:pPr>
      <w:r>
        <w:rPr>
          <w:rStyle w:val="Refdecomentrio"/>
        </w:rPr>
        <w:annotationRef/>
      </w:r>
      <w:r>
        <w:t>Não removemos o apêndice? Isso não deveria sair também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AC50EB" w15:done="0"/>
  <w15:commentEx w15:paraId="7B963CB0" w15:done="0"/>
  <w15:commentEx w15:paraId="7A0E6679" w15:done="0"/>
  <w15:commentEx w15:paraId="752574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C50EB" w16cid:durableId="20892310"/>
  <w16cid:commentId w16cid:paraId="7B963CB0" w16cid:durableId="208908B8"/>
  <w16cid:commentId w16cid:paraId="7A0E6679" w16cid:durableId="208909FE"/>
  <w16cid:commentId w16cid:paraId="752574C7" w16cid:durableId="20890A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E9419" w14:textId="77777777" w:rsidR="005948BF" w:rsidRDefault="005948BF">
      <w:r>
        <w:separator/>
      </w:r>
    </w:p>
  </w:endnote>
  <w:endnote w:type="continuationSeparator" w:id="0">
    <w:p w14:paraId="552EA077" w14:textId="77777777" w:rsidR="005948BF" w:rsidRDefault="0059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DCBAF" w14:textId="77777777" w:rsidR="005948BF" w:rsidRDefault="005948BF" w:rsidP="009F7FCE">
      <w:pPr>
        <w:ind w:firstLine="0"/>
      </w:pPr>
      <w:r>
        <w:separator/>
      </w:r>
    </w:p>
  </w:footnote>
  <w:footnote w:type="continuationSeparator" w:id="0">
    <w:p w14:paraId="1E2D87E6" w14:textId="77777777" w:rsidR="005948BF" w:rsidRDefault="005948BF" w:rsidP="009F7FCE">
      <w:pPr>
        <w:ind w:firstLine="0"/>
      </w:pPr>
      <w:r>
        <w:continuationSeparator/>
      </w:r>
    </w:p>
  </w:footnote>
  <w:footnote w:id="1">
    <w:p w14:paraId="3BEFBB69" w14:textId="1CA5F7AA" w:rsidR="0033012C" w:rsidRPr="00EC0E1E" w:rsidRDefault="0033012C"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22</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33012C" w:rsidRDefault="0033012C" w:rsidP="00F321B4">
    <w:pPr>
      <w:pStyle w:val="Cabealho"/>
    </w:pPr>
    <w:r>
      <w:fldChar w:fldCharType="begin"/>
    </w:r>
    <w:r>
      <w:instrText>PAGE   \* MERGEFORMAT</w:instrText>
    </w:r>
    <w:r>
      <w:fldChar w:fldCharType="separate"/>
    </w:r>
    <w:r w:rsidR="00742CC0">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33012C" w:rsidRDefault="0033012C" w:rsidP="002D48C5">
    <w:pPr>
      <w:pStyle w:val="Cabealho"/>
      <w:jc w:val="right"/>
    </w:pPr>
    <w:r>
      <w:fldChar w:fldCharType="begin"/>
    </w:r>
    <w:r>
      <w:instrText>PAGE   \* MERGEFORMAT</w:instrText>
    </w:r>
    <w:r>
      <w:fldChar w:fldCharType="separate"/>
    </w:r>
    <w:r w:rsidR="00D84AB0">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duarte">
    <w15:presenceInfo w15:providerId="Windows Live" w15:userId="9a2833bfabdb0ada"/>
  </w15:person>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DE1"/>
    <w:rsid w:val="000102B9"/>
    <w:rsid w:val="000155B7"/>
    <w:rsid w:val="0001619C"/>
    <w:rsid w:val="0002029F"/>
    <w:rsid w:val="00022DB3"/>
    <w:rsid w:val="00030468"/>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B0405"/>
    <w:rsid w:val="000B271F"/>
    <w:rsid w:val="000C367D"/>
    <w:rsid w:val="000C368C"/>
    <w:rsid w:val="000C46A5"/>
    <w:rsid w:val="000D0B4D"/>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219D9"/>
    <w:rsid w:val="00133E0F"/>
    <w:rsid w:val="00134E3B"/>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22570A"/>
    <w:rsid w:val="0023016C"/>
    <w:rsid w:val="00231F8A"/>
    <w:rsid w:val="00233940"/>
    <w:rsid w:val="00234570"/>
    <w:rsid w:val="00234B95"/>
    <w:rsid w:val="00243E74"/>
    <w:rsid w:val="00252A5D"/>
    <w:rsid w:val="0025674A"/>
    <w:rsid w:val="00257E9E"/>
    <w:rsid w:val="0026060A"/>
    <w:rsid w:val="00271C05"/>
    <w:rsid w:val="0027441D"/>
    <w:rsid w:val="0027491C"/>
    <w:rsid w:val="00276A30"/>
    <w:rsid w:val="00280DC1"/>
    <w:rsid w:val="00281A20"/>
    <w:rsid w:val="002824BD"/>
    <w:rsid w:val="00290EF7"/>
    <w:rsid w:val="002A0144"/>
    <w:rsid w:val="002A1A1A"/>
    <w:rsid w:val="002A74FA"/>
    <w:rsid w:val="002C1CB0"/>
    <w:rsid w:val="002C3F19"/>
    <w:rsid w:val="002C58C4"/>
    <w:rsid w:val="002D1E2F"/>
    <w:rsid w:val="002D48C5"/>
    <w:rsid w:val="002E0A93"/>
    <w:rsid w:val="002E104F"/>
    <w:rsid w:val="002E1FE0"/>
    <w:rsid w:val="002E3040"/>
    <w:rsid w:val="002E355A"/>
    <w:rsid w:val="002E4208"/>
    <w:rsid w:val="002E448E"/>
    <w:rsid w:val="002F1F56"/>
    <w:rsid w:val="002F2DE0"/>
    <w:rsid w:val="00300230"/>
    <w:rsid w:val="003037B5"/>
    <w:rsid w:val="00312348"/>
    <w:rsid w:val="003217C0"/>
    <w:rsid w:val="003252CE"/>
    <w:rsid w:val="00327E69"/>
    <w:rsid w:val="0033012C"/>
    <w:rsid w:val="00332103"/>
    <w:rsid w:val="00343E5B"/>
    <w:rsid w:val="0034789C"/>
    <w:rsid w:val="00352720"/>
    <w:rsid w:val="00354DD4"/>
    <w:rsid w:val="00360B8F"/>
    <w:rsid w:val="00362AE4"/>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B2CD0"/>
    <w:rsid w:val="003C03F7"/>
    <w:rsid w:val="003C49AE"/>
    <w:rsid w:val="003D002E"/>
    <w:rsid w:val="003D0E85"/>
    <w:rsid w:val="003D25C2"/>
    <w:rsid w:val="003E4E0C"/>
    <w:rsid w:val="003F70F5"/>
    <w:rsid w:val="004012C2"/>
    <w:rsid w:val="00411ABE"/>
    <w:rsid w:val="00411FF3"/>
    <w:rsid w:val="00430B96"/>
    <w:rsid w:val="004351A8"/>
    <w:rsid w:val="004442F0"/>
    <w:rsid w:val="004444BB"/>
    <w:rsid w:val="00464F00"/>
    <w:rsid w:val="004709F6"/>
    <w:rsid w:val="00472DE2"/>
    <w:rsid w:val="00475F78"/>
    <w:rsid w:val="00482C43"/>
    <w:rsid w:val="004962F2"/>
    <w:rsid w:val="0049788C"/>
    <w:rsid w:val="004A1C46"/>
    <w:rsid w:val="004A7A33"/>
    <w:rsid w:val="004C08AC"/>
    <w:rsid w:val="004D053A"/>
    <w:rsid w:val="004D4970"/>
    <w:rsid w:val="004D4B35"/>
    <w:rsid w:val="004F677C"/>
    <w:rsid w:val="005009B6"/>
    <w:rsid w:val="00501EBB"/>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B53E3"/>
    <w:rsid w:val="005D1203"/>
    <w:rsid w:val="005D1251"/>
    <w:rsid w:val="005D2BCA"/>
    <w:rsid w:val="005F0C1F"/>
    <w:rsid w:val="0060210A"/>
    <w:rsid w:val="006049B4"/>
    <w:rsid w:val="00611D89"/>
    <w:rsid w:val="006164AD"/>
    <w:rsid w:val="00617358"/>
    <w:rsid w:val="006230F5"/>
    <w:rsid w:val="00625202"/>
    <w:rsid w:val="0062596F"/>
    <w:rsid w:val="00633435"/>
    <w:rsid w:val="0063779D"/>
    <w:rsid w:val="00640290"/>
    <w:rsid w:val="006417F2"/>
    <w:rsid w:val="0064227E"/>
    <w:rsid w:val="00646BAC"/>
    <w:rsid w:val="00660703"/>
    <w:rsid w:val="00663879"/>
    <w:rsid w:val="00672378"/>
    <w:rsid w:val="00672B56"/>
    <w:rsid w:val="0067710C"/>
    <w:rsid w:val="006805B6"/>
    <w:rsid w:val="006836EC"/>
    <w:rsid w:val="006848BF"/>
    <w:rsid w:val="006B1F32"/>
    <w:rsid w:val="006B39F9"/>
    <w:rsid w:val="006B5570"/>
    <w:rsid w:val="006B5EF3"/>
    <w:rsid w:val="006C1734"/>
    <w:rsid w:val="006C6AE7"/>
    <w:rsid w:val="006C6EEC"/>
    <w:rsid w:val="006D1E9A"/>
    <w:rsid w:val="006D5284"/>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D2641"/>
    <w:rsid w:val="007D41AA"/>
    <w:rsid w:val="007F1B4C"/>
    <w:rsid w:val="008008B8"/>
    <w:rsid w:val="00802ECE"/>
    <w:rsid w:val="008047F7"/>
    <w:rsid w:val="00807C9B"/>
    <w:rsid w:val="00810463"/>
    <w:rsid w:val="00811120"/>
    <w:rsid w:val="00827263"/>
    <w:rsid w:val="00833BEA"/>
    <w:rsid w:val="008360E5"/>
    <w:rsid w:val="008639F3"/>
    <w:rsid w:val="00863E1C"/>
    <w:rsid w:val="00882150"/>
    <w:rsid w:val="00890DB2"/>
    <w:rsid w:val="008933E0"/>
    <w:rsid w:val="0089461E"/>
    <w:rsid w:val="008A03A5"/>
    <w:rsid w:val="008B2AEB"/>
    <w:rsid w:val="008B2B30"/>
    <w:rsid w:val="008B6879"/>
    <w:rsid w:val="008F1429"/>
    <w:rsid w:val="008F2D4C"/>
    <w:rsid w:val="008F31DF"/>
    <w:rsid w:val="008F4AB1"/>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E0A89"/>
    <w:rsid w:val="009E32E2"/>
    <w:rsid w:val="009E4E63"/>
    <w:rsid w:val="009F7F77"/>
    <w:rsid w:val="009F7FCE"/>
    <w:rsid w:val="00A00F80"/>
    <w:rsid w:val="00A0506E"/>
    <w:rsid w:val="00A056F1"/>
    <w:rsid w:val="00A06342"/>
    <w:rsid w:val="00A1704A"/>
    <w:rsid w:val="00A178B6"/>
    <w:rsid w:val="00A21C2E"/>
    <w:rsid w:val="00A36CE5"/>
    <w:rsid w:val="00A44747"/>
    <w:rsid w:val="00A67ABD"/>
    <w:rsid w:val="00A7636A"/>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D30"/>
    <w:rsid w:val="00B03F8D"/>
    <w:rsid w:val="00B23481"/>
    <w:rsid w:val="00B302CD"/>
    <w:rsid w:val="00B33915"/>
    <w:rsid w:val="00B51A62"/>
    <w:rsid w:val="00B574EF"/>
    <w:rsid w:val="00B601AB"/>
    <w:rsid w:val="00B61831"/>
    <w:rsid w:val="00B672BE"/>
    <w:rsid w:val="00B738A1"/>
    <w:rsid w:val="00B751D5"/>
    <w:rsid w:val="00B825B9"/>
    <w:rsid w:val="00B831E8"/>
    <w:rsid w:val="00B91326"/>
    <w:rsid w:val="00B913AE"/>
    <w:rsid w:val="00BA087D"/>
    <w:rsid w:val="00BA3C8D"/>
    <w:rsid w:val="00BA4F6B"/>
    <w:rsid w:val="00BB258D"/>
    <w:rsid w:val="00BB5405"/>
    <w:rsid w:val="00BB68F6"/>
    <w:rsid w:val="00BD6452"/>
    <w:rsid w:val="00BE1441"/>
    <w:rsid w:val="00BE3796"/>
    <w:rsid w:val="00BE3960"/>
    <w:rsid w:val="00BE4C30"/>
    <w:rsid w:val="00BE75A7"/>
    <w:rsid w:val="00BF267E"/>
    <w:rsid w:val="00C124D4"/>
    <w:rsid w:val="00C16754"/>
    <w:rsid w:val="00C20FB0"/>
    <w:rsid w:val="00C237ED"/>
    <w:rsid w:val="00C250A8"/>
    <w:rsid w:val="00C26147"/>
    <w:rsid w:val="00C3500B"/>
    <w:rsid w:val="00C4036B"/>
    <w:rsid w:val="00C432E5"/>
    <w:rsid w:val="00C470FF"/>
    <w:rsid w:val="00C50270"/>
    <w:rsid w:val="00C53814"/>
    <w:rsid w:val="00C57AA7"/>
    <w:rsid w:val="00C7431B"/>
    <w:rsid w:val="00C75E15"/>
    <w:rsid w:val="00C965E0"/>
    <w:rsid w:val="00CA1152"/>
    <w:rsid w:val="00CB6787"/>
    <w:rsid w:val="00CB6EB6"/>
    <w:rsid w:val="00CC009D"/>
    <w:rsid w:val="00CC7869"/>
    <w:rsid w:val="00CC7C81"/>
    <w:rsid w:val="00CE3F05"/>
    <w:rsid w:val="00CE4C01"/>
    <w:rsid w:val="00CF27D0"/>
    <w:rsid w:val="00CF6E05"/>
    <w:rsid w:val="00D14C69"/>
    <w:rsid w:val="00D1618A"/>
    <w:rsid w:val="00D23FEA"/>
    <w:rsid w:val="00D31FF2"/>
    <w:rsid w:val="00D3330C"/>
    <w:rsid w:val="00D403BA"/>
    <w:rsid w:val="00D442AC"/>
    <w:rsid w:val="00D47747"/>
    <w:rsid w:val="00D6194F"/>
    <w:rsid w:val="00D7390D"/>
    <w:rsid w:val="00D7401B"/>
    <w:rsid w:val="00D74E79"/>
    <w:rsid w:val="00D84AB0"/>
    <w:rsid w:val="00D90FCD"/>
    <w:rsid w:val="00D93669"/>
    <w:rsid w:val="00DB1921"/>
    <w:rsid w:val="00DC1421"/>
    <w:rsid w:val="00DC2CA9"/>
    <w:rsid w:val="00DC50C7"/>
    <w:rsid w:val="00DD5F5C"/>
    <w:rsid w:val="00DE6088"/>
    <w:rsid w:val="00DF200F"/>
    <w:rsid w:val="00E0370B"/>
    <w:rsid w:val="00E04455"/>
    <w:rsid w:val="00E13191"/>
    <w:rsid w:val="00E26482"/>
    <w:rsid w:val="00E3431F"/>
    <w:rsid w:val="00E35633"/>
    <w:rsid w:val="00E35CB4"/>
    <w:rsid w:val="00E5507A"/>
    <w:rsid w:val="00E603C7"/>
    <w:rsid w:val="00E617E7"/>
    <w:rsid w:val="00E61E09"/>
    <w:rsid w:val="00E64ED4"/>
    <w:rsid w:val="00E74717"/>
    <w:rsid w:val="00E8036E"/>
    <w:rsid w:val="00E81ABD"/>
    <w:rsid w:val="00E94D26"/>
    <w:rsid w:val="00E95AA5"/>
    <w:rsid w:val="00EA351E"/>
    <w:rsid w:val="00EB1B30"/>
    <w:rsid w:val="00EC0E1E"/>
    <w:rsid w:val="00EC7AF8"/>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321B4"/>
    <w:rsid w:val="00F34DE2"/>
    <w:rsid w:val="00F35F3B"/>
    <w:rsid w:val="00F43F2B"/>
    <w:rsid w:val="00F457F6"/>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E40E47B6-24CD-4487-8495-270ABBDF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BF05E711-AF13-4756-A5F1-6AD2732C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15</Pages>
  <Words>6305</Words>
  <Characters>34050</Characters>
  <Application>Microsoft Office Word</Application>
  <DocSecurity>0</DocSecurity>
  <Lines>283</Lines>
  <Paragraphs>80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27</cp:revision>
  <dcterms:created xsi:type="dcterms:W3CDTF">2019-05-16T14:16:00Z</dcterms:created>
  <dcterms:modified xsi:type="dcterms:W3CDTF">2019-05-17T15:10:00Z</dcterms:modified>
</cp:coreProperties>
</file>