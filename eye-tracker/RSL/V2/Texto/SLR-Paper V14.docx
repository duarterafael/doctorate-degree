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B87E" w14:textId="01D3F5ED" w:rsidR="005F7FC2" w:rsidRPr="005A4C39" w:rsidRDefault="00ED250C" w:rsidP="005F7FC2">
      <w:pPr>
        <w:pStyle w:val="author"/>
        <w:rPr>
          <w:lang w:val="en-US"/>
        </w:rPr>
      </w:pPr>
      <w:r w:rsidRPr="00ED250C">
        <w:rPr>
          <w:sz w:val="43"/>
          <w:szCs w:val="43"/>
          <w:lang w:val="en-US"/>
        </w:rPr>
        <w:t>A Systematic Literature Review on the Usage of Eye-Tracking in Understanding Process Models</w:t>
      </w:r>
    </w:p>
    <w:p w14:paraId="34740983" w14:textId="77777777" w:rsidR="00F82538" w:rsidRPr="00ED250C" w:rsidRDefault="00055197" w:rsidP="00F82538">
      <w:pPr>
        <w:pStyle w:val="author"/>
        <w:spacing w:after="0"/>
        <w:rPr>
          <w:color w:val="000000"/>
          <w:sz w:val="25"/>
          <w:szCs w:val="25"/>
          <w:lang w:val="en-US"/>
        </w:rPr>
      </w:pPr>
      <w:r w:rsidRPr="00ED250C">
        <w:rPr>
          <w:color w:val="000000"/>
          <w:sz w:val="25"/>
          <w:szCs w:val="25"/>
          <w:lang w:val="en-US"/>
        </w:rPr>
        <w:t xml:space="preserve">Rafael </w:t>
      </w:r>
      <w:r w:rsidR="00F82538" w:rsidRPr="00ED250C">
        <w:rPr>
          <w:color w:val="000000"/>
          <w:sz w:val="25"/>
          <w:szCs w:val="25"/>
          <w:lang w:val="en-US"/>
        </w:rPr>
        <w:t>Duarte</w:t>
      </w:r>
      <w:r w:rsidR="00F82538" w:rsidRPr="00ED250C">
        <w:rPr>
          <w:sz w:val="25"/>
          <w:szCs w:val="25"/>
          <w:vertAlign w:val="superscript"/>
          <w:lang w:val="en-US"/>
        </w:rPr>
        <w:t xml:space="preserve"> </w:t>
      </w:r>
      <w:r w:rsidR="00F82538" w:rsidRPr="00ED250C">
        <w:rPr>
          <w:color w:val="000000"/>
          <w:sz w:val="25"/>
          <w:szCs w:val="25"/>
          <w:lang w:val="en-US"/>
        </w:rPr>
        <w:t>and</w:t>
      </w:r>
      <w:r w:rsidRPr="00ED250C">
        <w:rPr>
          <w:color w:val="000000"/>
          <w:sz w:val="25"/>
          <w:szCs w:val="25"/>
          <w:lang w:val="en-US"/>
        </w:rPr>
        <w:t xml:space="preserve"> </w:t>
      </w:r>
      <w:proofErr w:type="spellStart"/>
      <w:r w:rsidRPr="00ED250C">
        <w:rPr>
          <w:color w:val="000000"/>
          <w:sz w:val="25"/>
          <w:szCs w:val="25"/>
          <w:lang w:val="en-US"/>
        </w:rPr>
        <w:t>V</w:t>
      </w:r>
      <w:r w:rsidR="005F7FC2" w:rsidRPr="00ED250C">
        <w:rPr>
          <w:color w:val="000000"/>
          <w:sz w:val="25"/>
          <w:szCs w:val="25"/>
          <w:lang w:val="en-US"/>
        </w:rPr>
        <w:t>inícius</w:t>
      </w:r>
      <w:proofErr w:type="spellEnd"/>
      <w:r w:rsidR="005F7FC2" w:rsidRPr="00ED250C">
        <w:rPr>
          <w:color w:val="000000"/>
          <w:sz w:val="25"/>
          <w:szCs w:val="25"/>
          <w:lang w:val="en-US"/>
        </w:rPr>
        <w:t xml:space="preserve"> Brit</w:t>
      </w:r>
      <w:r w:rsidR="00F82538" w:rsidRPr="00ED250C">
        <w:rPr>
          <w:color w:val="000000"/>
          <w:sz w:val="25"/>
          <w:szCs w:val="25"/>
          <w:lang w:val="en-US"/>
        </w:rPr>
        <w:t>o</w:t>
      </w:r>
    </w:p>
    <w:p w14:paraId="4A2DB980" w14:textId="6AD2CF9F" w:rsidR="005F7FC2" w:rsidRPr="00ED250C" w:rsidRDefault="005F7FC2" w:rsidP="00F82538">
      <w:pPr>
        <w:pStyle w:val="author"/>
        <w:spacing w:after="0"/>
        <w:rPr>
          <w:i/>
          <w:iCs/>
          <w:sz w:val="25"/>
          <w:szCs w:val="25"/>
          <w:lang w:val="en-US"/>
        </w:rPr>
      </w:pPr>
      <w:r w:rsidRPr="00F82538">
        <w:rPr>
          <w:i/>
          <w:iCs/>
          <w:color w:val="000000"/>
          <w:szCs w:val="18"/>
          <w:lang w:val="en-US"/>
        </w:rPr>
        <w:t>Department of Computer Engineering, University of Pernambuco, Brazil</w:t>
      </w:r>
    </w:p>
    <w:p w14:paraId="5CA2CCD3" w14:textId="5AB5FD0A" w:rsidR="00F82538" w:rsidRPr="00F82538" w:rsidRDefault="00F82538" w:rsidP="005F7FC2">
      <w:pPr>
        <w:pStyle w:val="address"/>
        <w:spacing w:after="0"/>
        <w:rPr>
          <w:color w:val="000000"/>
          <w:sz w:val="25"/>
          <w:szCs w:val="25"/>
        </w:rPr>
      </w:pPr>
      <w:r w:rsidRPr="00F82538">
        <w:rPr>
          <w:color w:val="000000"/>
          <w:sz w:val="25"/>
          <w:szCs w:val="25"/>
        </w:rPr>
        <w:t xml:space="preserve">Charlie Silva Lopes </w:t>
      </w:r>
      <w:proofErr w:type="spellStart"/>
      <w:r w:rsidRPr="00F82538">
        <w:rPr>
          <w:color w:val="000000"/>
          <w:sz w:val="25"/>
          <w:szCs w:val="25"/>
        </w:rPr>
        <w:t>and</w:t>
      </w:r>
      <w:proofErr w:type="spellEnd"/>
      <w:r w:rsidRPr="00F82538">
        <w:rPr>
          <w:color w:val="000000"/>
          <w:sz w:val="25"/>
          <w:szCs w:val="25"/>
        </w:rPr>
        <w:t xml:space="preserve"> Denis Silva da Silveira</w:t>
      </w:r>
    </w:p>
    <w:p w14:paraId="573236E5" w14:textId="0F537165" w:rsidR="005F7FC2" w:rsidRPr="00F82538" w:rsidRDefault="005F7FC2" w:rsidP="005F7FC2">
      <w:pPr>
        <w:pStyle w:val="NormalWeb"/>
        <w:spacing w:before="0" w:beforeAutospacing="0" w:after="0" w:afterAutospacing="0"/>
        <w:jc w:val="center"/>
        <w:rPr>
          <w:sz w:val="20"/>
          <w:szCs w:val="20"/>
          <w:lang w:val="en-US"/>
        </w:rPr>
      </w:pPr>
      <w:r w:rsidRPr="00F82538">
        <w:rPr>
          <w:i/>
          <w:iCs/>
          <w:color w:val="000000"/>
          <w:sz w:val="20"/>
          <w:szCs w:val="20"/>
          <w:lang w:val="en-US"/>
        </w:rPr>
        <w:t xml:space="preserve">Administrative Sciences Department, Federal University of Pernambuco, Brazil </w:t>
      </w:r>
      <w:r w:rsidRPr="00F82538">
        <w:rPr>
          <w:i/>
          <w:iCs/>
          <w:sz w:val="20"/>
          <w:szCs w:val="20"/>
          <w:lang w:val="en-US"/>
        </w:rPr>
        <w:br/>
      </w:r>
    </w:p>
    <w:p w14:paraId="0821CB51" w14:textId="07343A9B" w:rsidR="00F82538" w:rsidRDefault="009B2539" w:rsidP="0065091E">
      <w:pPr>
        <w:pStyle w:val="abstract"/>
        <w:spacing w:before="520" w:after="300"/>
        <w:ind w:firstLine="0"/>
        <w:rPr>
          <w:b/>
          <w:bCs/>
          <w:lang w:val="en-US"/>
        </w:rPr>
      </w:pPr>
      <w:r w:rsidRPr="00903622">
        <w:rPr>
          <w:b/>
          <w:bCs/>
          <w:lang w:val="en-US"/>
        </w:rPr>
        <w:t xml:space="preserve">Abstract. </w:t>
      </w:r>
    </w:p>
    <w:p w14:paraId="79B8F85D" w14:textId="76556C90" w:rsidR="00F82538" w:rsidRPr="00ED250C" w:rsidRDefault="00F82538" w:rsidP="0065091E">
      <w:pPr>
        <w:pStyle w:val="abstract"/>
        <w:spacing w:before="520" w:after="300"/>
        <w:ind w:firstLine="0"/>
        <w:rPr>
          <w:b/>
          <w:bCs/>
          <w:sz w:val="16"/>
          <w:lang w:val="en-US"/>
        </w:rPr>
      </w:pPr>
      <w:r w:rsidRPr="00ED250C">
        <w:rPr>
          <w:b/>
          <w:bCs/>
          <w:sz w:val="16"/>
          <w:lang w:val="en-US"/>
        </w:rPr>
        <w:t xml:space="preserve">Purpose – </w:t>
      </w:r>
      <w:r w:rsidR="00F10A47" w:rsidRPr="00F10A47">
        <w:rPr>
          <w:color w:val="000000"/>
          <w:szCs w:val="18"/>
          <w:lang w:val="en-US"/>
        </w:rPr>
        <w:t>Business process modeling can involve multiple stakeholders, so it is natural that problems may occur in building and understanding them. One way to perceive these problems is to evaluate the comprehension of these models through the collection of data related to the readers' awareness with an eye-tracking device. The purpose of this paper is to provide a comprehensive overview of the use of eye-trackers in understanding process models and provides evidence on the contributions of eye-trackers to new empirical studies in this area.</w:t>
      </w:r>
    </w:p>
    <w:p w14:paraId="49F2BF98" w14:textId="104ED61F" w:rsidR="00F82538" w:rsidRPr="00ED250C" w:rsidRDefault="00F82538" w:rsidP="0065091E">
      <w:pPr>
        <w:pStyle w:val="abstract"/>
        <w:spacing w:before="520" w:after="300"/>
        <w:ind w:firstLine="0"/>
        <w:rPr>
          <w:b/>
          <w:bCs/>
          <w:sz w:val="16"/>
          <w:lang w:val="en-US"/>
        </w:rPr>
      </w:pPr>
      <w:r w:rsidRPr="00ED250C">
        <w:rPr>
          <w:b/>
          <w:bCs/>
          <w:sz w:val="16"/>
          <w:lang w:val="en-US"/>
        </w:rPr>
        <w:t>Design/methodology/approach –</w:t>
      </w:r>
      <w:r w:rsidR="008A23E3">
        <w:rPr>
          <w:color w:val="000000"/>
          <w:szCs w:val="18"/>
          <w:lang w:val="en-US"/>
        </w:rPr>
        <w:t xml:space="preserve"> </w:t>
      </w:r>
      <w:r w:rsidR="00F10A47" w:rsidRPr="00F10A47">
        <w:rPr>
          <w:color w:val="000000"/>
          <w:szCs w:val="18"/>
          <w:lang w:val="en-US"/>
        </w:rPr>
        <w:t>To achieve this goal, we performed a Systematic Literature Review (SLR) following the good practices from the Evidence-Based Software Engineering (EBSE) field.</w:t>
      </w:r>
    </w:p>
    <w:p w14:paraId="731C0E0F" w14:textId="62EC0B89" w:rsidR="00F82538" w:rsidRPr="008A23E3" w:rsidRDefault="00F82538" w:rsidP="00F10A47">
      <w:pPr>
        <w:pStyle w:val="abstract"/>
        <w:spacing w:before="520" w:after="300"/>
        <w:ind w:firstLine="0"/>
        <w:rPr>
          <w:lang w:val="en-US"/>
        </w:rPr>
      </w:pPr>
      <w:r w:rsidRPr="00ED250C">
        <w:rPr>
          <w:b/>
          <w:bCs/>
          <w:lang w:val="en-US"/>
        </w:rPr>
        <w:t xml:space="preserve">Findings - </w:t>
      </w:r>
      <w:r w:rsidR="005A3B95" w:rsidRPr="00AD6A97">
        <w:rPr>
          <w:lang w:val="en-US"/>
        </w:rPr>
        <w:t xml:space="preserve">This study resulted in 10 primary studies selected for analysis and data extraction, from the 1,482 initially retrieved. The major findings indicate that the business process community still benefits little from the use of eye-tracking, do not offering, e.g., do not offering </w:t>
      </w:r>
      <w:proofErr w:type="gramStart"/>
      <w:r w:rsidR="005A3B95" w:rsidRPr="00AD6A97">
        <w:rPr>
          <w:lang w:val="en-US"/>
        </w:rPr>
        <w:t>sufficient</w:t>
      </w:r>
      <w:proofErr w:type="gramEnd"/>
      <w:r w:rsidR="005A3B95" w:rsidRPr="00AD6A97">
        <w:rPr>
          <w:lang w:val="en-US"/>
        </w:rPr>
        <w:t xml:space="preserve"> support for inexperienced designers and not having an explicit standardization in its use. These and other findings are synthesized in a research roadmap which results would benefit researchers and practitioners</w:t>
      </w:r>
      <w:r w:rsidR="00A76F27">
        <w:rPr>
          <w:color w:val="000000"/>
          <w:szCs w:val="18"/>
          <w:lang w:val="en-US"/>
        </w:rPr>
        <w:t>.</w:t>
      </w:r>
      <w:r w:rsidR="00F10A47" w:rsidRPr="0065091E" w:rsidDel="00F10A47">
        <w:rPr>
          <w:color w:val="000000"/>
          <w:szCs w:val="18"/>
          <w:lang w:val="en-US"/>
        </w:rPr>
        <w:t xml:space="preserve"> </w:t>
      </w:r>
    </w:p>
    <w:p w14:paraId="60D32FAD" w14:textId="035F3BB7" w:rsidR="00F82538" w:rsidRPr="00ED250C" w:rsidRDefault="008A23E3" w:rsidP="0065091E">
      <w:pPr>
        <w:pStyle w:val="abstract"/>
        <w:spacing w:before="520" w:after="300"/>
        <w:ind w:firstLine="0"/>
        <w:rPr>
          <w:b/>
          <w:bCs/>
          <w:lang w:val="en-US"/>
        </w:rPr>
      </w:pPr>
      <w:r w:rsidRPr="00ED250C">
        <w:rPr>
          <w:b/>
          <w:bCs/>
          <w:lang w:val="en-US"/>
        </w:rPr>
        <w:t xml:space="preserve">Originality/value – </w:t>
      </w:r>
      <w:r w:rsidR="00F10A47" w:rsidRPr="00F10A47">
        <w:rPr>
          <w:color w:val="000000"/>
          <w:szCs w:val="18"/>
          <w:lang w:val="en-US"/>
        </w:rPr>
        <w:t>Performing an SLR is not a simple task. Thus, we present in detail the SLR process with the descriptions of all activities to register and trace data and decisions along the process. The models presented here may be contribute to other researchers in need to perform such a similar study for other research questions.</w:t>
      </w:r>
    </w:p>
    <w:p w14:paraId="57839B97" w14:textId="680F919C" w:rsidR="008A23E3" w:rsidRDefault="008A23E3" w:rsidP="008A23E3">
      <w:pPr>
        <w:pStyle w:val="keywords"/>
        <w:spacing w:before="0" w:after="0"/>
        <w:jc w:val="both"/>
        <w:rPr>
          <w:lang w:val="en-US"/>
        </w:rPr>
      </w:pPr>
      <w:r w:rsidRPr="007B44C5">
        <w:rPr>
          <w:b/>
          <w:bCs/>
          <w:lang w:val="en-US"/>
        </w:rPr>
        <w:t>Keywords:</w:t>
      </w:r>
      <w:r>
        <w:rPr>
          <w:b/>
          <w:bCs/>
          <w:lang w:val="en-US"/>
        </w:rPr>
        <w:t xml:space="preserve"> </w:t>
      </w:r>
      <w:r w:rsidRPr="00A178B6">
        <w:rPr>
          <w:color w:val="000000"/>
          <w:szCs w:val="18"/>
          <w:lang w:val="en-US"/>
        </w:rPr>
        <w:t>Business Process Modeling</w:t>
      </w:r>
      <w:r>
        <w:rPr>
          <w:color w:val="000000"/>
          <w:szCs w:val="18"/>
          <w:lang w:val="en-US"/>
        </w:rPr>
        <w:t>, U</w:t>
      </w:r>
      <w:r w:rsidRPr="007B44C5">
        <w:rPr>
          <w:color w:val="000000"/>
          <w:szCs w:val="18"/>
          <w:lang w:val="en-US"/>
        </w:rPr>
        <w:t xml:space="preserve">nderstandability, </w:t>
      </w:r>
      <w:r w:rsidRPr="00A178B6">
        <w:rPr>
          <w:color w:val="000000"/>
          <w:szCs w:val="18"/>
          <w:lang w:val="en-US"/>
        </w:rPr>
        <w:t>Comprehension</w:t>
      </w:r>
      <w:r w:rsidRPr="007B44C5">
        <w:rPr>
          <w:color w:val="000000"/>
          <w:szCs w:val="18"/>
          <w:lang w:val="en-US"/>
        </w:rPr>
        <w:t>, Eye-Tracking</w:t>
      </w:r>
      <w:r>
        <w:rPr>
          <w:color w:val="000000"/>
          <w:szCs w:val="18"/>
          <w:lang w:val="en-US"/>
        </w:rPr>
        <w:t xml:space="preserve">, Systematic </w:t>
      </w:r>
      <w:r w:rsidRPr="00ED250C">
        <w:rPr>
          <w:lang w:val="en-US"/>
        </w:rPr>
        <w:t>Literature Review</w:t>
      </w:r>
      <w:r w:rsidRPr="007B44C5">
        <w:rPr>
          <w:lang w:val="en-US"/>
        </w:rPr>
        <w:t>.</w:t>
      </w:r>
    </w:p>
    <w:p w14:paraId="7C33E1C9" w14:textId="558AE069" w:rsidR="008A23E3" w:rsidRPr="008A23E3" w:rsidRDefault="008A23E3" w:rsidP="008A23E3">
      <w:pPr>
        <w:pStyle w:val="keywords"/>
        <w:spacing w:before="0" w:after="0"/>
        <w:jc w:val="both"/>
        <w:rPr>
          <w:b/>
          <w:bCs/>
          <w:lang w:val="en-US"/>
        </w:rPr>
      </w:pPr>
      <w:proofErr w:type="spellStart"/>
      <w:r w:rsidRPr="008A23E3">
        <w:rPr>
          <w:b/>
          <w:bCs/>
        </w:rPr>
        <w:t>Paper</w:t>
      </w:r>
      <w:proofErr w:type="spellEnd"/>
      <w:r w:rsidRPr="008A23E3">
        <w:rPr>
          <w:b/>
          <w:bCs/>
        </w:rPr>
        <w:t xml:space="preserve"> </w:t>
      </w:r>
      <w:proofErr w:type="spellStart"/>
      <w:r w:rsidRPr="008A23E3">
        <w:rPr>
          <w:b/>
          <w:bCs/>
        </w:rPr>
        <w:t>type</w:t>
      </w:r>
      <w:proofErr w:type="spellEnd"/>
      <w:r>
        <w:rPr>
          <w:b/>
          <w:bCs/>
        </w:rPr>
        <w:t xml:space="preserve"> - </w:t>
      </w:r>
      <w:proofErr w:type="spellStart"/>
      <w:r w:rsidRPr="008A23E3">
        <w:t>Literature</w:t>
      </w:r>
      <w:proofErr w:type="spellEnd"/>
      <w:r w:rsidRPr="008A23E3">
        <w:t xml:space="preserve"> review.</w:t>
      </w:r>
    </w:p>
    <w:p w14:paraId="17AEB80A" w14:textId="77777777" w:rsidR="00FA4D27" w:rsidRDefault="00343E5B" w:rsidP="00FA4D27">
      <w:pPr>
        <w:pStyle w:val="heading1"/>
        <w:rPr>
          <w:bCs/>
          <w:color w:val="000000"/>
        </w:rPr>
      </w:pPr>
      <w:proofErr w:type="spellStart"/>
      <w:r w:rsidRPr="00034F12">
        <w:rPr>
          <w:bCs/>
          <w:color w:val="000000"/>
        </w:rPr>
        <w:lastRenderedPageBreak/>
        <w:t>Introduction</w:t>
      </w:r>
      <w:proofErr w:type="spellEnd"/>
    </w:p>
    <w:p w14:paraId="24D7068A" w14:textId="7A960002" w:rsidR="00625202" w:rsidRPr="00903622" w:rsidRDefault="00625202" w:rsidP="00625202">
      <w:pPr>
        <w:pStyle w:val="p1a"/>
        <w:rPr>
          <w:lang w:val="en-US"/>
        </w:rPr>
      </w:pPr>
      <w:r w:rsidRPr="00903622">
        <w:rPr>
          <w:lang w:val="en-US"/>
        </w:rPr>
        <w:t>Establishing efficient processes is the goal that all companies must pursue</w:t>
      </w:r>
      <w:r w:rsidR="00F742E7">
        <w:rPr>
          <w:lang w:val="en-US"/>
        </w:rPr>
        <w:t xml:space="preserve"> (</w:t>
      </w:r>
      <w:proofErr w:type="spellStart"/>
      <w:r w:rsidR="00F742E7" w:rsidRPr="00F742E7">
        <w:rPr>
          <w:lang w:val="en-US"/>
        </w:rPr>
        <w:t>Vaknin</w:t>
      </w:r>
      <w:proofErr w:type="spellEnd"/>
      <w:r w:rsidR="00F742E7">
        <w:rPr>
          <w:lang w:val="en-US"/>
        </w:rPr>
        <w:t xml:space="preserve"> and </w:t>
      </w:r>
      <w:proofErr w:type="spellStart"/>
      <w:r w:rsidR="00F742E7" w:rsidRPr="00F742E7">
        <w:rPr>
          <w:lang w:val="en-US"/>
        </w:rPr>
        <w:t>Filipowska</w:t>
      </w:r>
      <w:proofErr w:type="spellEnd"/>
      <w:r w:rsidR="00F742E7">
        <w:rPr>
          <w:lang w:val="en-US"/>
        </w:rPr>
        <w:t>, 2017)</w:t>
      </w:r>
      <w:r w:rsidRPr="00903622">
        <w:rPr>
          <w:lang w:val="en-US"/>
        </w:rPr>
        <w:t xml:space="preserve">. </w:t>
      </w:r>
      <w:r w:rsidR="0030302F">
        <w:rPr>
          <w:lang w:val="en-US"/>
        </w:rPr>
        <w:t>B</w:t>
      </w:r>
      <w:r w:rsidRPr="00903622">
        <w:rPr>
          <w:lang w:val="en-US"/>
        </w:rPr>
        <w:t xml:space="preserve">usiness processes are a set of activities, well determined, coordinated in time and space to achieve goals and organizational objectives </w:t>
      </w:r>
      <w:r w:rsidR="00F742E7">
        <w:rPr>
          <w:lang w:val="en-US"/>
        </w:rPr>
        <w:t>(</w:t>
      </w:r>
      <w:r w:rsidR="00F742E7" w:rsidRPr="00F742E7">
        <w:rPr>
          <w:lang w:val="en-US"/>
        </w:rPr>
        <w:t>Alotaibi</w:t>
      </w:r>
      <w:r w:rsidR="00F742E7">
        <w:rPr>
          <w:lang w:val="en-US"/>
        </w:rPr>
        <w:t xml:space="preserve"> and </w:t>
      </w:r>
      <w:r w:rsidR="00F742E7" w:rsidRPr="00F742E7">
        <w:rPr>
          <w:lang w:val="en-US"/>
        </w:rPr>
        <w:t>Liu</w:t>
      </w:r>
      <w:r w:rsidR="00F742E7">
        <w:rPr>
          <w:lang w:val="en-US"/>
        </w:rPr>
        <w:t>, 201</w:t>
      </w:r>
      <w:r w:rsidR="004B4E67">
        <w:rPr>
          <w:lang w:val="en-US"/>
        </w:rPr>
        <w:t>7</w:t>
      </w:r>
      <w:r w:rsidR="00F742E7">
        <w:rPr>
          <w:lang w:val="en-US"/>
        </w:rPr>
        <w:t>)</w:t>
      </w:r>
      <w:r w:rsidRPr="00903622">
        <w:rPr>
          <w:lang w:val="en-US"/>
        </w:rPr>
        <w:t>. Besides</w:t>
      </w:r>
      <w:r w:rsidR="0030302F">
        <w:rPr>
          <w:lang w:val="en-US"/>
        </w:rPr>
        <w:t xml:space="preserve"> that</w:t>
      </w:r>
      <w:r w:rsidRPr="00903622">
        <w:rPr>
          <w:lang w:val="en-US"/>
        </w:rPr>
        <w:t>,</w:t>
      </w:r>
      <w:r w:rsidR="0030302F">
        <w:rPr>
          <w:lang w:val="en-US"/>
        </w:rPr>
        <w:t xml:space="preserve"> they can be represented</w:t>
      </w:r>
      <w:r w:rsidRPr="00903622">
        <w:rPr>
          <w:lang w:val="en-US"/>
        </w:rPr>
        <w:t xml:space="preserve"> in models or diagrams composed of visual components. These models are used as an instrument to facilitate the understanding or even to identify points of improvement in an organization</w:t>
      </w:r>
      <w:r w:rsidR="00F742E7">
        <w:rPr>
          <w:lang w:val="en-US"/>
        </w:rPr>
        <w:t xml:space="preserve"> (</w:t>
      </w:r>
      <w:r w:rsidR="00F742E7" w:rsidRPr="00F742E7">
        <w:rPr>
          <w:lang w:val="en-US"/>
        </w:rPr>
        <w:t>Melcher</w:t>
      </w:r>
      <w:r w:rsidR="00F742E7">
        <w:rPr>
          <w:lang w:val="en-US"/>
        </w:rPr>
        <w:t xml:space="preserve"> and </w:t>
      </w:r>
      <w:proofErr w:type="spellStart"/>
      <w:r w:rsidR="00F742E7" w:rsidRPr="00F742E7">
        <w:rPr>
          <w:lang w:val="en-US"/>
        </w:rPr>
        <w:t>Seese</w:t>
      </w:r>
      <w:proofErr w:type="spellEnd"/>
      <w:r w:rsidR="00F742E7">
        <w:rPr>
          <w:lang w:val="en-US"/>
        </w:rPr>
        <w:t>, 2008)</w:t>
      </w:r>
      <w:r w:rsidRPr="00903622">
        <w:rPr>
          <w:lang w:val="en-US"/>
        </w:rPr>
        <w:t>. In this perspective, business process models are essential so that the organizations keep control of their flows of activities.</w:t>
      </w:r>
    </w:p>
    <w:p w14:paraId="6822AABB" w14:textId="547E39D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w:t>
      </w:r>
      <w:r w:rsidR="00F742E7">
        <w:rPr>
          <w:lang w:val="en-US"/>
        </w:rPr>
        <w:t xml:space="preserve"> (</w:t>
      </w:r>
      <w:proofErr w:type="spellStart"/>
      <w:r w:rsidR="00F742E7" w:rsidRPr="00F742E7">
        <w:rPr>
          <w:lang w:val="en-US"/>
        </w:rPr>
        <w:t>Unterkalmsteiner</w:t>
      </w:r>
      <w:proofErr w:type="spellEnd"/>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sidRPr="00ED250C">
        <w:rPr>
          <w:rFonts w:ascii="Arial" w:hAnsi="Arial" w:cs="Arial"/>
          <w:color w:val="000000"/>
          <w:sz w:val="21"/>
          <w:szCs w:val="21"/>
          <w:shd w:val="clear" w:color="auto" w:fill="FFFFFF"/>
          <w:lang w:val="en-US"/>
        </w:rPr>
        <w:t xml:space="preserve"> </w:t>
      </w:r>
      <w:r w:rsidR="00F742E7" w:rsidRPr="00F742E7">
        <w:rPr>
          <w:lang w:val="en-US"/>
        </w:rPr>
        <w:t>2011</w:t>
      </w:r>
      <w:r w:rsidR="00F742E7">
        <w:rPr>
          <w:lang w:val="en-US"/>
        </w:rPr>
        <w:t>)</w:t>
      </w:r>
      <w:r w:rsidRPr="00903622">
        <w:rPr>
          <w:lang w:val="en-US"/>
        </w:rPr>
        <w:t xml:space="preserve">. Studies show that the growth of the models both increases the quality of the information systems produced and the productivity of this development </w:t>
      </w:r>
      <w:r w:rsidR="00F742E7">
        <w:rPr>
          <w:lang w:val="en-US"/>
        </w:rPr>
        <w:t>(</w:t>
      </w:r>
      <w:r w:rsidR="00F742E7" w:rsidRPr="00F742E7">
        <w:rPr>
          <w:lang w:val="en-US"/>
        </w:rPr>
        <w:t>Gibson</w:t>
      </w:r>
      <w:r w:rsidR="00F742E7">
        <w:rPr>
          <w:lang w:val="en-US"/>
        </w:rPr>
        <w:t xml:space="preserve"> </w:t>
      </w:r>
      <w:r w:rsidR="00F742E7" w:rsidRPr="00F742E7">
        <w:rPr>
          <w:i/>
          <w:iCs/>
          <w:lang w:val="en-US"/>
        </w:rPr>
        <w:t>et al</w:t>
      </w:r>
      <w:r w:rsidR="00F742E7">
        <w:rPr>
          <w:i/>
          <w:iCs/>
          <w:lang w:val="en-US"/>
        </w:rPr>
        <w:t>.</w:t>
      </w:r>
      <w:r w:rsidR="00F742E7" w:rsidRPr="00F742E7">
        <w:rPr>
          <w:lang w:val="en-US"/>
        </w:rPr>
        <w:t>,</w:t>
      </w:r>
      <w:r w:rsidR="00F742E7">
        <w:rPr>
          <w:lang w:val="en-US"/>
        </w:rPr>
        <w:t xml:space="preserve"> 2006; </w:t>
      </w:r>
      <w:proofErr w:type="spellStart"/>
      <w:r w:rsidR="00F742E7" w:rsidRPr="00F742E7">
        <w:rPr>
          <w:lang w:val="en-US"/>
        </w:rPr>
        <w:t>Mohd</w:t>
      </w:r>
      <w:proofErr w:type="spellEnd"/>
      <w:r w:rsidR="00F742E7" w:rsidRPr="00F742E7">
        <w:rPr>
          <w:i/>
          <w:iCs/>
          <w:lang w:val="en-US"/>
        </w:rPr>
        <w:t xml:space="preserve"> et al</w:t>
      </w:r>
      <w:r w:rsidR="00F742E7">
        <w:rPr>
          <w:i/>
          <w:iCs/>
          <w:lang w:val="en-US"/>
        </w:rPr>
        <w:t>.</w:t>
      </w:r>
      <w:r w:rsidR="00F742E7" w:rsidRPr="00F742E7">
        <w:rPr>
          <w:lang w:val="en-US"/>
        </w:rPr>
        <w:t>,</w:t>
      </w:r>
      <w:r w:rsidR="00F742E7">
        <w:rPr>
          <w:lang w:val="en-US"/>
        </w:rPr>
        <w:t xml:space="preserve"> 2008; </w:t>
      </w:r>
      <w:r w:rsidR="00F742E7" w:rsidRPr="00F742E7">
        <w:rPr>
          <w:lang w:val="en-US"/>
        </w:rPr>
        <w:t>Hani</w:t>
      </w:r>
      <w:r w:rsidR="00F742E7">
        <w:rPr>
          <w:lang w:val="en-US"/>
        </w:rPr>
        <w:t>, 20</w:t>
      </w:r>
      <w:r w:rsidR="00B56855">
        <w:rPr>
          <w:lang w:val="en-US"/>
        </w:rPr>
        <w:t>0</w:t>
      </w:r>
      <w:r w:rsidR="00F742E7">
        <w:rPr>
          <w:lang w:val="en-US"/>
        </w:rPr>
        <w:t>9)</w:t>
      </w:r>
      <w:r w:rsidRPr="00903622">
        <w:rPr>
          <w:lang w:val="en-US"/>
        </w:rPr>
        <w:t>.</w:t>
      </w:r>
    </w:p>
    <w:p w14:paraId="14FCB688" w14:textId="667A938D" w:rsidR="00625202" w:rsidRPr="00903622" w:rsidRDefault="00625202" w:rsidP="00312348">
      <w:pPr>
        <w:pStyle w:val="p1a"/>
        <w:ind w:firstLine="227"/>
        <w:rPr>
          <w:lang w:val="en-US"/>
        </w:rPr>
      </w:pPr>
      <w:r w:rsidRPr="00903622">
        <w:rPr>
          <w:lang w:val="en-US"/>
        </w:rPr>
        <w:t xml:space="preserve">Recent and more innovative researches analyze how these models are explained and perceived by their stakeholders </w:t>
      </w:r>
      <w:r w:rsidR="00913F46">
        <w:rPr>
          <w:lang w:val="en-US"/>
        </w:rPr>
        <w:t>(</w:t>
      </w:r>
      <w:r w:rsidR="00913F46" w:rsidRPr="00913F46">
        <w:rPr>
          <w:lang w:val="en-US"/>
        </w:rPr>
        <w:t>Mendoza</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2018; </w:t>
      </w:r>
      <w:r w:rsidR="00913F46" w:rsidRPr="00913F46">
        <w:rPr>
          <w:lang w:val="en-US"/>
        </w:rPr>
        <w:t>Rodrigues</w:t>
      </w:r>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2015)</w:t>
      </w:r>
      <w:r w:rsidRPr="00903622">
        <w:rPr>
          <w:lang w:val="en-US"/>
        </w:rPr>
        <w:t xml:space="preserve">. </w:t>
      </w:r>
      <w:r w:rsidR="0030302F">
        <w:rPr>
          <w:lang w:val="en-US"/>
        </w:rPr>
        <w:t>Hereupon</w:t>
      </w:r>
      <w:r w:rsidRPr="00903622">
        <w:rPr>
          <w:lang w:val="en-US"/>
        </w:rPr>
        <w:t xml:space="preserve">, users understand models differently, resulting in different abstractions </w:t>
      </w:r>
      <w:r w:rsidR="00913F46">
        <w:rPr>
          <w:lang w:val="en-US"/>
        </w:rPr>
        <w:t>(</w:t>
      </w:r>
      <w:proofErr w:type="spellStart"/>
      <w:r w:rsidR="00913F46" w:rsidRPr="00913F46">
        <w:rPr>
          <w:lang w:val="en-US"/>
        </w:rPr>
        <w:t>Figl</w:t>
      </w:r>
      <w:proofErr w:type="spellEnd"/>
      <w:r w:rsidR="00913F46">
        <w:rPr>
          <w:lang w:val="en-US"/>
        </w:rPr>
        <w:t xml:space="preserve"> and </w:t>
      </w:r>
      <w:r w:rsidR="00913F46" w:rsidRPr="00913F46">
        <w:rPr>
          <w:lang w:val="en-US"/>
        </w:rPr>
        <w:t>Recker</w:t>
      </w:r>
      <w:r w:rsidR="00913F46">
        <w:rPr>
          <w:lang w:val="en-US"/>
        </w:rPr>
        <w:t>, 201</w:t>
      </w:r>
      <w:r w:rsidR="004B4E67">
        <w:rPr>
          <w:lang w:val="en-US"/>
        </w:rPr>
        <w:t>6</w:t>
      </w:r>
      <w:r w:rsidR="00913F46">
        <w:rPr>
          <w:lang w:val="en-US"/>
        </w:rPr>
        <w:t>)</w:t>
      </w:r>
      <w:r w:rsidRPr="00903622">
        <w:rPr>
          <w:lang w:val="en-US"/>
        </w:rPr>
        <w:t>. Contrary to this statement, in</w:t>
      </w:r>
      <w:r w:rsidR="00913F46">
        <w:rPr>
          <w:lang w:val="en-US"/>
        </w:rPr>
        <w:t xml:space="preserve"> (</w:t>
      </w:r>
      <w:proofErr w:type="spellStart"/>
      <w:r w:rsidR="00913F46" w:rsidRPr="00913F46">
        <w:rPr>
          <w:lang w:val="en-US"/>
        </w:rPr>
        <w:t>Mendling</w:t>
      </w:r>
      <w:proofErr w:type="spellEnd"/>
      <w:r w:rsidR="00913F46">
        <w:rPr>
          <w:lang w:val="en-US"/>
        </w:rPr>
        <w:t xml:space="preserve"> </w:t>
      </w:r>
      <w:r w:rsidR="00913F46" w:rsidRPr="00F742E7">
        <w:rPr>
          <w:i/>
          <w:iCs/>
          <w:lang w:val="en-US"/>
        </w:rPr>
        <w:t>et al</w:t>
      </w:r>
      <w:r w:rsidR="00913F46">
        <w:rPr>
          <w:i/>
          <w:iCs/>
          <w:lang w:val="en-US"/>
        </w:rPr>
        <w:t>.</w:t>
      </w:r>
      <w:r w:rsidR="00913F46" w:rsidRPr="00F742E7">
        <w:rPr>
          <w:lang w:val="en-US"/>
        </w:rPr>
        <w:t>,</w:t>
      </w:r>
      <w:r w:rsidR="00913F46">
        <w:rPr>
          <w:lang w:val="en-US"/>
        </w:rPr>
        <w:t xml:space="preserve"> 2007)</w:t>
      </w:r>
      <w:r w:rsidRPr="00903622">
        <w:rPr>
          <w:lang w:val="en-US"/>
        </w:rPr>
        <w:t xml:space="preserve">,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5F7FC2">
        <w:rPr>
          <w:lang w:val="en-US"/>
        </w:rPr>
        <w:t xml:space="preserve"> can</w:t>
      </w:r>
      <w:r w:rsidR="0030302F">
        <w:rPr>
          <w:lang w:val="en-US"/>
        </w:rPr>
        <w:t xml:space="preserve"> also</w:t>
      </w:r>
      <w:r w:rsidRPr="00903622">
        <w:rPr>
          <w:lang w:val="en-US"/>
        </w:rPr>
        <w:t xml:space="preserve"> provide valuable information about this field.</w:t>
      </w:r>
    </w:p>
    <w:p w14:paraId="3DF336C7" w14:textId="11EAAFC6"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r w:rsidR="0055625B" w:rsidRPr="004F63A2">
        <w:rPr>
          <w:lang w:val="en-US"/>
        </w:rPr>
        <w:t>Additionally</w:t>
      </w:r>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77E5C791"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methodology, together with auditing tasks to reduce the researcher</w:t>
      </w:r>
      <w:r w:rsidR="00B143D4">
        <w:rPr>
          <w:lang w:val="en-US"/>
        </w:rPr>
        <w:t>s’</w:t>
      </w:r>
      <w:r w:rsidRPr="008B6879">
        <w:rPr>
          <w:lang w:val="en-US"/>
        </w:rPr>
        <w:t xml:space="preserve"> bias on the result</w:t>
      </w:r>
      <w:r w:rsidR="00EE3479">
        <w:rPr>
          <w:lang w:val="en-US"/>
        </w:rPr>
        <w:t xml:space="preserve"> (</w:t>
      </w:r>
      <w:proofErr w:type="spellStart"/>
      <w:r w:rsidR="00EE3479" w:rsidRPr="00EE3479">
        <w:rPr>
          <w:lang w:val="en-US"/>
        </w:rPr>
        <w:t>Kitchenham</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2004)</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xml:space="preserve"> and systematic mapping studies </w:t>
      </w:r>
      <w:r w:rsidR="00EE3479">
        <w:rPr>
          <w:lang w:val="en-US"/>
        </w:rPr>
        <w:t>(</w:t>
      </w:r>
      <w:r w:rsidR="00EE3479" w:rsidRPr="00EE3479">
        <w:rPr>
          <w:lang w:val="en-US"/>
        </w:rPr>
        <w:t>Petersen</w:t>
      </w:r>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2008)</w:t>
      </w:r>
      <w:r w:rsidR="0074138E" w:rsidRPr="008B6879">
        <w:rPr>
          <w:lang w:val="en-US"/>
        </w:rPr>
        <w:t xml:space="preserve">. </w:t>
      </w:r>
    </w:p>
    <w:p w14:paraId="1F1E4608" w14:textId="09C4EBF6" w:rsidR="004F0AFB" w:rsidRPr="0074138E" w:rsidRDefault="00214A04" w:rsidP="004F0AFB">
      <w:pPr>
        <w:rPr>
          <w:lang w:val="en-US"/>
        </w:rPr>
      </w:pPr>
      <w:r w:rsidRPr="00214A04">
        <w:rPr>
          <w:lang w:val="en-US"/>
        </w:rPr>
        <w:t>Thus, between both types of methods, and based on their differences, we decided to perform an SLR process due to the possibility to have a more rigorous and controlled process, including a protocol definition and validation, and also because we are looking for some specific information</w:t>
      </w:r>
      <w:r w:rsidR="00625202" w:rsidRPr="00903622">
        <w:rPr>
          <w:lang w:val="en-US"/>
        </w:rPr>
        <w:t xml:space="preserve"> regarding the mediation of terms: business processes, comprehension, and eye-tracking.</w:t>
      </w:r>
    </w:p>
    <w:p w14:paraId="6771598D" w14:textId="30D34679" w:rsidR="004F0AFB" w:rsidRPr="00371C10" w:rsidRDefault="004F0AFB" w:rsidP="002C5E6A">
      <w:pPr>
        <w:rPr>
          <w:lang w:val="en-US"/>
        </w:rPr>
      </w:pPr>
      <w:r w:rsidRPr="00903622">
        <w:rPr>
          <w:lang w:val="en-US"/>
        </w:rPr>
        <w:t>The remainder of this paper is organized as follows</w:t>
      </w:r>
      <w:r>
        <w:rPr>
          <w:lang w:val="en-US"/>
        </w:rPr>
        <w:t>:</w:t>
      </w:r>
      <w:r w:rsidRPr="00903622">
        <w:rPr>
          <w:lang w:val="en-US"/>
        </w:rPr>
        <w:t xml:space="preserve"> </w:t>
      </w:r>
      <w:r w:rsidR="00371C10" w:rsidRPr="00371C10">
        <w:rPr>
          <w:lang w:val="en-US"/>
        </w:rPr>
        <w:t>section 2 gives an overview of introductory concepts; section 3 shows the method used in this study describing the planning phase; section 4 describes its RSL execution, presenting the selected studies, the classification scheme adopted; while, section 5 reports the findings. The section 6 discusses the threats to validity</w:t>
      </w:r>
      <w:r w:rsidR="002C5E6A">
        <w:rPr>
          <w:lang w:val="en-US"/>
        </w:rPr>
        <w:t xml:space="preserve">; and </w:t>
      </w:r>
      <w:r w:rsidR="00371C10" w:rsidRPr="00371C10">
        <w:rPr>
          <w:lang w:val="en-US"/>
        </w:rPr>
        <w:t>the section 7 show related works</w:t>
      </w:r>
      <w:r w:rsidR="002C5E6A">
        <w:rPr>
          <w:lang w:val="en-US"/>
        </w:rPr>
        <w:t xml:space="preserve">. </w:t>
      </w:r>
      <w:r w:rsidR="002C5E6A" w:rsidRPr="002C5E6A">
        <w:rPr>
          <w:lang w:val="en-US"/>
        </w:rPr>
        <w:t xml:space="preserve">Finally, </w:t>
      </w:r>
      <w:r w:rsidR="002C5E6A">
        <w:rPr>
          <w:lang w:val="en-US"/>
        </w:rPr>
        <w:t>s</w:t>
      </w:r>
      <w:r w:rsidR="002C5E6A" w:rsidRPr="002C5E6A">
        <w:rPr>
          <w:lang w:val="en-US"/>
        </w:rPr>
        <w:t xml:space="preserve">ection 8 summarizes </w:t>
      </w:r>
      <w:del w:id="0" w:author="Denis Silveira" w:date="2020-04-24T06:02:00Z">
        <w:r w:rsidR="002C5E6A" w:rsidRPr="002C5E6A" w:rsidDel="00E11CEC">
          <w:rPr>
            <w:lang w:val="en-US"/>
          </w:rPr>
          <w:delText xml:space="preserve">the </w:delText>
        </w:r>
      </w:del>
      <w:r w:rsidR="002C5E6A" w:rsidRPr="002C5E6A">
        <w:rPr>
          <w:lang w:val="en-US"/>
        </w:rPr>
        <w:t xml:space="preserve">some gaps in a specific investigation area, providing a research roadmap to guide decisions on new research activities, and conclude this paper in </w:t>
      </w:r>
      <w:r w:rsidR="002C5E6A">
        <w:rPr>
          <w:lang w:val="en-US"/>
        </w:rPr>
        <w:t>s</w:t>
      </w:r>
      <w:r w:rsidR="002C5E6A" w:rsidRPr="002C5E6A">
        <w:rPr>
          <w:lang w:val="en-US"/>
        </w:rPr>
        <w:t>ection 9.</w:t>
      </w:r>
    </w:p>
    <w:p w14:paraId="3F74148F" w14:textId="315AA977" w:rsidR="00022DB3" w:rsidRDefault="00022DB3" w:rsidP="00705807">
      <w:pPr>
        <w:pStyle w:val="heading1"/>
      </w:pPr>
      <w:r w:rsidRPr="00705807">
        <w:t>Background</w:t>
      </w:r>
    </w:p>
    <w:p w14:paraId="49D7EB91"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Business Process Modeling</w:t>
      </w:r>
    </w:p>
    <w:p w14:paraId="7D419F5D" w14:textId="1D2D1382"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w:t>
      </w:r>
      <w:r w:rsidR="00EE3479">
        <w:rPr>
          <w:lang w:val="en-US"/>
        </w:rPr>
        <w:t xml:space="preserve"> (</w:t>
      </w:r>
      <w:r w:rsidR="00EE3479" w:rsidRPr="00EE3479">
        <w:rPr>
          <w:lang w:val="en-US"/>
        </w:rPr>
        <w:t>Ko</w:t>
      </w:r>
      <w:r w:rsidR="00EE3479">
        <w:rPr>
          <w:lang w:val="en-US"/>
        </w:rPr>
        <w:t>, 2009)</w:t>
      </w:r>
      <w:r w:rsidRPr="00231F8A">
        <w:rPr>
          <w:lang w:val="en-US"/>
        </w:rPr>
        <w:t xml:space="preserve">. The </w:t>
      </w:r>
      <w:r w:rsidR="00231F8A">
        <w:rPr>
          <w:lang w:val="en-US"/>
        </w:rPr>
        <w:t>aim</w:t>
      </w:r>
      <w:r w:rsidR="00231F8A" w:rsidRPr="00231F8A">
        <w:rPr>
          <w:lang w:val="en-US"/>
        </w:rPr>
        <w:t xml:space="preserve"> </w:t>
      </w:r>
      <w:r w:rsidRPr="00231F8A">
        <w:rPr>
          <w:lang w:val="en-US"/>
        </w:rPr>
        <w:t xml:space="preserve">of business process modeling is to build Business Process Diagrams (BPD), which are technical drawings that translate abstract representations of processes </w:t>
      </w:r>
      <w:r w:rsidR="00EE3479">
        <w:rPr>
          <w:lang w:val="en-US"/>
        </w:rPr>
        <w:t>(</w:t>
      </w:r>
      <w:r w:rsidR="00EE3479" w:rsidRPr="00EE3479">
        <w:rPr>
          <w:lang w:val="en-US"/>
        </w:rPr>
        <w:t>Wahl</w:t>
      </w:r>
      <w:r w:rsidR="00EE3479">
        <w:rPr>
          <w:lang w:val="en-US"/>
        </w:rPr>
        <w:t xml:space="preserve"> and </w:t>
      </w:r>
      <w:proofErr w:type="spellStart"/>
      <w:r w:rsidR="00EE3479" w:rsidRPr="00EE3479">
        <w:rPr>
          <w:lang w:val="en-US"/>
        </w:rPr>
        <w:t>Sindre</w:t>
      </w:r>
      <w:proofErr w:type="spellEnd"/>
      <w:r w:rsidR="00EE3479">
        <w:rPr>
          <w:lang w:val="en-US"/>
        </w:rPr>
        <w:t>, 2006)</w:t>
      </w:r>
      <w:r w:rsidRPr="00231F8A">
        <w:rPr>
          <w:lang w:val="en-US"/>
        </w:rPr>
        <w:t>.</w:t>
      </w:r>
      <w:ins w:id="1" w:author="Denis Silveira" w:date="2020-04-24T06:03:00Z">
        <w:r w:rsidR="00E11CEC">
          <w:rPr>
            <w:lang w:val="en-US"/>
          </w:rPr>
          <w:t xml:space="preserve"> </w:t>
        </w:r>
        <w:r w:rsidR="00E11CEC" w:rsidRPr="0058117F">
          <w:rPr>
            <w:lang w:val="en-US"/>
          </w:rPr>
          <w:t xml:space="preserve">This activity carried out in the early stages of a process elicitation and helps to identify problems in the beginning of the process development </w:t>
        </w:r>
        <w:r w:rsidR="00E11CEC" w:rsidRPr="005669DF">
          <w:rPr>
            <w:lang w:val="en-US"/>
          </w:rPr>
          <w:t>(</w:t>
        </w:r>
        <w:commentRangeStart w:id="2"/>
        <w:proofErr w:type="spellStart"/>
        <w:r w:rsidR="00E11CEC" w:rsidRPr="005669DF">
          <w:rPr>
            <w:lang w:val="en-US"/>
          </w:rPr>
          <w:t>R</w:t>
        </w:r>
        <w:r w:rsidR="00E11CEC">
          <w:rPr>
            <w:lang w:val="en-US"/>
          </w:rPr>
          <w:t>olón</w:t>
        </w:r>
        <w:proofErr w:type="spellEnd"/>
        <w:r w:rsidR="00E11CEC">
          <w:rPr>
            <w:lang w:val="en-US"/>
          </w:rPr>
          <w:t xml:space="preserve"> et al., 2009</w:t>
        </w:r>
        <w:commentRangeEnd w:id="2"/>
        <w:r w:rsidR="00E11CEC">
          <w:rPr>
            <w:rStyle w:val="Refdecomentrio"/>
          </w:rPr>
          <w:commentReference w:id="2"/>
        </w:r>
        <w:r w:rsidR="00E11CEC">
          <w:rPr>
            <w:lang w:val="en-US"/>
          </w:rPr>
          <w:t>)</w:t>
        </w:r>
        <w:r w:rsidR="00E11CEC" w:rsidRPr="0058117F">
          <w:rPr>
            <w:lang w:val="en-US"/>
          </w:rPr>
          <w:t>, assisting in the design of valid process models.</w:t>
        </w:r>
      </w:ins>
    </w:p>
    <w:p w14:paraId="378D0497" w14:textId="234AC833" w:rsidR="006028FD" w:rsidRPr="00921A69" w:rsidRDefault="00FC27A0" w:rsidP="006028FD">
      <w:r>
        <w:rPr>
          <w:lang w:val="en-US"/>
        </w:rPr>
        <w:tab/>
      </w:r>
      <w:r w:rsidR="006028FD" w:rsidRPr="00965E6C">
        <w:rPr>
          <w:lang w:val="en-US"/>
        </w:rPr>
        <w:t xml:space="preserve">Since the introduction of flowcharts in the 1920s </w:t>
      </w:r>
      <w:r w:rsidR="00EE3479">
        <w:rPr>
          <w:lang w:val="en-US"/>
        </w:rPr>
        <w:t>(</w:t>
      </w:r>
      <w:proofErr w:type="spellStart"/>
      <w:r w:rsidR="00EE3479" w:rsidRPr="00EE3479">
        <w:rPr>
          <w:lang w:val="en-US"/>
        </w:rPr>
        <w:t>Indulska</w:t>
      </w:r>
      <w:proofErr w:type="spellEnd"/>
      <w:r w:rsidR="00EE3479">
        <w:rPr>
          <w:lang w:val="en-US"/>
        </w:rPr>
        <w:t xml:space="preserve"> </w:t>
      </w:r>
      <w:r w:rsidR="00EE3479" w:rsidRPr="00F742E7">
        <w:rPr>
          <w:i/>
          <w:iCs/>
          <w:lang w:val="en-US"/>
        </w:rPr>
        <w:t>et al</w:t>
      </w:r>
      <w:r w:rsidR="00EE3479">
        <w:rPr>
          <w:i/>
          <w:iCs/>
          <w:lang w:val="en-US"/>
        </w:rPr>
        <w:t>.</w:t>
      </w:r>
      <w:r w:rsidR="00EE3479" w:rsidRPr="00F742E7">
        <w:rPr>
          <w:lang w:val="en-US"/>
        </w:rPr>
        <w:t>,</w:t>
      </w:r>
      <w:r w:rsidR="00EE3479">
        <w:rPr>
          <w:lang w:val="en-US"/>
        </w:rPr>
        <w:t xml:space="preserve"> 2009) </w:t>
      </w:r>
      <w:r w:rsidR="006028FD" w:rsidRPr="00965E6C">
        <w:rPr>
          <w:lang w:val="en-US"/>
        </w:rPr>
        <w:t xml:space="preserve">several notations have been developed to represent BPD. However, regardless of the notation used for a process model, its understanding by all stakeholders is of paramount importance to organizations. </w:t>
      </w:r>
      <w:ins w:id="3" w:author="Denis Silveira" w:date="2020-04-24T06:04:00Z">
        <w:r w:rsidR="00E11CEC" w:rsidRPr="0058117F">
          <w:rPr>
            <w:lang w:val="en-US"/>
          </w:rPr>
          <w:t xml:space="preserve">Moreover, a suitable analysis and verification of processes at the modeling stage would make easier the process maintenance tasks by reducing its implicit costs. </w:t>
        </w:r>
        <w:proofErr w:type="gramStart"/>
        <w:r w:rsidR="00E11CEC" w:rsidRPr="0058117F">
          <w:rPr>
            <w:lang w:val="en-US"/>
          </w:rPr>
          <w:t>This is why</w:t>
        </w:r>
        <w:proofErr w:type="gramEnd"/>
        <w:r w:rsidR="00E11CEC" w:rsidRPr="0058117F">
          <w:rPr>
            <w:lang w:val="en-US"/>
          </w:rPr>
          <w:t xml:space="preserve"> efforts should be made to impose quality characteristics to the process models. </w:t>
        </w:r>
      </w:ins>
      <w:r w:rsidR="006028FD" w:rsidRPr="00965E6C">
        <w:t xml:space="preserve">The </w:t>
      </w:r>
      <w:proofErr w:type="spellStart"/>
      <w:r w:rsidR="006028FD" w:rsidRPr="00965E6C">
        <w:t>next</w:t>
      </w:r>
      <w:proofErr w:type="spellEnd"/>
      <w:r w:rsidR="006028FD" w:rsidRPr="00965E6C">
        <w:t xml:space="preserve"> </w:t>
      </w:r>
      <w:proofErr w:type="spellStart"/>
      <w:r w:rsidR="006028FD" w:rsidRPr="00965E6C">
        <w:t>section</w:t>
      </w:r>
      <w:proofErr w:type="spellEnd"/>
      <w:r w:rsidR="006028FD" w:rsidRPr="00965E6C">
        <w:t xml:space="preserve"> </w:t>
      </w:r>
      <w:proofErr w:type="spellStart"/>
      <w:r w:rsidR="006028FD" w:rsidRPr="00965E6C">
        <w:t>presents</w:t>
      </w:r>
      <w:proofErr w:type="spellEnd"/>
      <w:r w:rsidR="006028FD" w:rsidRPr="00965E6C">
        <w:t xml:space="preserve"> some </w:t>
      </w:r>
      <w:proofErr w:type="spellStart"/>
      <w:r w:rsidR="006028FD" w:rsidRPr="00965E6C">
        <w:t>concepts</w:t>
      </w:r>
      <w:proofErr w:type="spellEnd"/>
      <w:r w:rsidR="006028FD" w:rsidRPr="00965E6C">
        <w:t xml:space="preserve"> </w:t>
      </w:r>
      <w:proofErr w:type="spellStart"/>
      <w:r w:rsidR="006028FD" w:rsidRPr="00965E6C">
        <w:t>about</w:t>
      </w:r>
      <w:proofErr w:type="spellEnd"/>
      <w:r w:rsidR="006028FD" w:rsidRPr="00965E6C">
        <w:t xml:space="preserve"> </w:t>
      </w:r>
      <w:proofErr w:type="spellStart"/>
      <w:r w:rsidR="006028FD" w:rsidRPr="00965E6C">
        <w:t>understanding</w:t>
      </w:r>
      <w:proofErr w:type="spellEnd"/>
      <w:r w:rsidR="006028FD" w:rsidRPr="00965E6C">
        <w:t>.</w:t>
      </w:r>
      <w:r w:rsidR="006028FD" w:rsidRPr="00921A69">
        <w:t xml:space="preserve"> </w:t>
      </w:r>
    </w:p>
    <w:p w14:paraId="0C4B1F35"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Understanding</w:t>
      </w:r>
    </w:p>
    <w:p w14:paraId="1E002FE2" w14:textId="48EF41D8" w:rsidR="002A0144" w:rsidRDefault="006028FD" w:rsidP="00312348">
      <w:pPr>
        <w:ind w:firstLine="0"/>
        <w:rPr>
          <w:lang w:val="en-US"/>
        </w:rPr>
      </w:pPr>
      <w:r>
        <w:rPr>
          <w:lang w:val="en-US"/>
        </w:rPr>
        <w:tab/>
      </w:r>
      <w:ins w:id="4" w:author="Denis Silveira" w:date="2020-04-24T06:04:00Z">
        <w:r w:rsidR="00E11CEC" w:rsidRPr="00EA744E">
          <w:rPr>
            <w:lang w:val="en-US"/>
          </w:rPr>
          <w:t xml:space="preserve">Since process diagrams are intended to support the activities of stakeholders with different technical backgrounds (e.g. process analysts, process designers, process implementers), they must have their proper understanding, among other purposes, to facilitate the communication among those kinds of stakeholders </w:t>
        </w:r>
        <w:r w:rsidR="00E11CEC">
          <w:rPr>
            <w:lang w:val="en-US"/>
          </w:rPr>
          <w:t>(Me</w:t>
        </w:r>
        <w:r w:rsidR="00E11CEC" w:rsidRPr="00EA744E">
          <w:rPr>
            <w:lang w:val="en-US"/>
          </w:rPr>
          <w:t>ndoza et al., 2018</w:t>
        </w:r>
        <w:r w:rsidR="00E11CEC">
          <w:rPr>
            <w:lang w:val="en-US"/>
          </w:rPr>
          <w:t>)</w:t>
        </w:r>
        <w:r w:rsidR="00E11CEC" w:rsidRPr="00EA744E">
          <w:rPr>
            <w:lang w:val="en-US"/>
          </w:rPr>
          <w:t xml:space="preserve">. </w:t>
        </w:r>
      </w:ins>
      <w:r w:rsidR="00EE3479">
        <w:rPr>
          <w:lang w:val="en-US"/>
        </w:rPr>
        <w:t>U</w:t>
      </w:r>
      <w:r w:rsidR="004C08AC" w:rsidRPr="00903622">
        <w:rPr>
          <w:lang w:val="en-US"/>
        </w:rPr>
        <w:t>nderstanding is a criterion that helps to measure whether the information contained in a model can be understood by all stakeholders</w:t>
      </w:r>
      <w:r w:rsidR="00EE3479">
        <w:rPr>
          <w:lang w:val="en-US"/>
        </w:rPr>
        <w:t xml:space="preserve"> (</w:t>
      </w:r>
      <w:r w:rsidR="00EE3479" w:rsidRPr="00EE3479">
        <w:rPr>
          <w:lang w:val="en-US"/>
        </w:rPr>
        <w:t>Laue</w:t>
      </w:r>
      <w:r w:rsidR="00EE3479">
        <w:rPr>
          <w:lang w:val="en-US"/>
        </w:rPr>
        <w:t xml:space="preserve"> and </w:t>
      </w:r>
      <w:proofErr w:type="spellStart"/>
      <w:r w:rsidR="00EE3479" w:rsidRPr="00EE3479">
        <w:rPr>
          <w:lang w:val="en-US"/>
        </w:rPr>
        <w:t>Gadatsch</w:t>
      </w:r>
      <w:proofErr w:type="spellEnd"/>
      <w:r w:rsidR="00EE3479">
        <w:rPr>
          <w:lang w:val="en-US"/>
        </w:rPr>
        <w:t xml:space="preserve">, </w:t>
      </w:r>
      <w:r w:rsidR="00EE3479" w:rsidRPr="00EE3479">
        <w:rPr>
          <w:lang w:val="en-US"/>
        </w:rPr>
        <w:t>201</w:t>
      </w:r>
      <w:r w:rsidR="007B4F25">
        <w:rPr>
          <w:lang w:val="en-US"/>
        </w:rPr>
        <w:t>1</w:t>
      </w:r>
      <w:r w:rsidR="00EE3479">
        <w:rPr>
          <w:lang w:val="en-US"/>
        </w:rPr>
        <w:t>)</w:t>
      </w:r>
      <w:r w:rsidR="004C08AC" w:rsidRPr="00903622">
        <w:rPr>
          <w:lang w:val="en-US"/>
        </w:rPr>
        <w:t>.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004C08AC" w:rsidRPr="00903622">
        <w:rPr>
          <w:lang w:val="en-US"/>
        </w:rPr>
        <w:t xml:space="preserve"> and the factors that relate to the model itself.</w:t>
      </w:r>
    </w:p>
    <w:p w14:paraId="40EAF0D8" w14:textId="75DB4250" w:rsidR="006028FD" w:rsidRPr="00965E6C" w:rsidRDefault="006028FD" w:rsidP="00312348">
      <w:pPr>
        <w:ind w:firstLine="0"/>
        <w:rPr>
          <w:lang w:val="en-US"/>
        </w:rPr>
      </w:pPr>
      <w:r w:rsidRPr="00965E6C">
        <w:rPr>
          <w:lang w:val="en-US"/>
        </w:rPr>
        <w:tab/>
        <w:t>In addition to this definition, in</w:t>
      </w:r>
      <w:r w:rsidR="00EE3479">
        <w:rPr>
          <w:lang w:val="en-US"/>
        </w:rPr>
        <w:t xml:space="preserve"> </w:t>
      </w:r>
      <w:proofErr w:type="spellStart"/>
      <w:r w:rsidR="00EE3479" w:rsidRPr="00EE3479">
        <w:rPr>
          <w:lang w:val="en-US"/>
        </w:rPr>
        <w:t>Mendling</w:t>
      </w:r>
      <w:proofErr w:type="spellEnd"/>
      <w:r w:rsidR="00EE3479">
        <w:rPr>
          <w:lang w:val="en-US"/>
        </w:rPr>
        <w:t xml:space="preserve"> </w:t>
      </w:r>
      <w:r w:rsidR="00EE3479" w:rsidRPr="00F742E7">
        <w:rPr>
          <w:i/>
          <w:iCs/>
          <w:lang w:val="en-US"/>
        </w:rPr>
        <w:t>et al</w:t>
      </w:r>
      <w:r w:rsidR="00EE3479">
        <w:rPr>
          <w:i/>
          <w:iCs/>
          <w:lang w:val="en-US"/>
        </w:rPr>
        <w:t>.</w:t>
      </w:r>
      <w:r w:rsidR="00EE3479">
        <w:rPr>
          <w:lang w:val="en-US"/>
        </w:rPr>
        <w:t xml:space="preserve"> (2012)</w:t>
      </w:r>
      <w:r w:rsidRPr="00965E6C">
        <w:rPr>
          <w:lang w:val="en-US"/>
        </w:rPr>
        <w:t>, the authors emphasize that the understanding of a process model is a function related to the characteristics of the model and to the users who will interpret it. For these authors, the understanding of the models by the stakeholders is a prerequisite for several tasks related to the model, such as communication, design, organizational reengineering, project management, end-user queries, etc.</w:t>
      </w:r>
    </w:p>
    <w:p w14:paraId="28F5E003" w14:textId="77777777" w:rsidR="006028FD" w:rsidRPr="00811C38" w:rsidRDefault="006028FD" w:rsidP="00811C38">
      <w:pPr>
        <w:pStyle w:val="heading2"/>
        <w:tabs>
          <w:tab w:val="clear" w:pos="4962"/>
        </w:tabs>
        <w:spacing w:before="360" w:line="240" w:lineRule="atLeast"/>
        <w:ind w:left="567"/>
        <w:rPr>
          <w:lang w:val="en-US"/>
        </w:rPr>
      </w:pPr>
      <w:r w:rsidRPr="00811C38">
        <w:rPr>
          <w:lang w:val="en-US"/>
        </w:rPr>
        <w:t>Eye Tracking</w:t>
      </w:r>
    </w:p>
    <w:p w14:paraId="1ADD2458" w14:textId="77777777" w:rsidR="00734CF0" w:rsidRDefault="004C08AC" w:rsidP="000A6197">
      <w:pPr>
        <w:rPr>
          <w:lang w:val="en-US"/>
        </w:rPr>
      </w:pPr>
      <w:r w:rsidRPr="00965E6C">
        <w:rPr>
          <w:lang w:val="en-US"/>
        </w:rPr>
        <w:t>Eye-tracking is a mechanism for collecting cognitive data from its users. This mechanism is used to conduct empirical studies and to study understanding models</w:t>
      </w:r>
      <w:r w:rsidR="00AC7BC0">
        <w:rPr>
          <w:lang w:val="en-US"/>
        </w:rPr>
        <w:t xml:space="preserve"> (</w:t>
      </w:r>
      <w:proofErr w:type="spellStart"/>
      <w:r w:rsidR="00AC7BC0" w:rsidRPr="00AC7BC0">
        <w:rPr>
          <w:lang w:val="en-US"/>
        </w:rPr>
        <w:t>Sharafi</w:t>
      </w:r>
      <w:proofErr w:type="spellEnd"/>
      <w:r w:rsidR="00AC7BC0" w:rsidRPr="00AC7BC0">
        <w:rPr>
          <w:i/>
          <w:iCs/>
          <w:lang w:val="en-US"/>
        </w:rPr>
        <w:t xml:space="preserve"> </w:t>
      </w:r>
      <w:r w:rsidR="00AC7BC0" w:rsidRPr="00F742E7">
        <w:rPr>
          <w:i/>
          <w:iCs/>
          <w:lang w:val="en-US"/>
        </w:rPr>
        <w:t>et al</w:t>
      </w:r>
      <w:r w:rsidR="00AC7BC0">
        <w:rPr>
          <w:i/>
          <w:iCs/>
          <w:lang w:val="en-US"/>
        </w:rPr>
        <w:t xml:space="preserve">., </w:t>
      </w:r>
      <w:r w:rsidR="00AC7BC0" w:rsidRPr="00AC7BC0">
        <w:rPr>
          <w:lang w:val="en-US"/>
        </w:rPr>
        <w:t>2015</w:t>
      </w:r>
      <w:r w:rsidR="004B4E67">
        <w:rPr>
          <w:lang w:val="en-US"/>
        </w:rPr>
        <w:t>a</w:t>
      </w:r>
      <w:r w:rsidR="00AC7BC0">
        <w:rPr>
          <w:lang w:val="en-US"/>
        </w:rPr>
        <w:t>)</w:t>
      </w:r>
      <w:r w:rsidRPr="00965E6C">
        <w:rPr>
          <w:lang w:val="en-US"/>
        </w:rPr>
        <w:t xml:space="preserve">, to realize what can be improved to facilitate, </w:t>
      </w:r>
      <w:r w:rsidR="003732F4" w:rsidRPr="00965E6C">
        <w:rPr>
          <w:lang w:val="en-US"/>
        </w:rPr>
        <w:t xml:space="preserve">for instance, </w:t>
      </w:r>
      <w:r w:rsidRPr="00965E6C">
        <w:rPr>
          <w:lang w:val="en-US"/>
        </w:rPr>
        <w:t xml:space="preserve">the interaction of systems </w:t>
      </w:r>
      <w:r w:rsidR="00E8363F" w:rsidRPr="00965E6C">
        <w:rPr>
          <w:lang w:val="en-US"/>
        </w:rPr>
        <w:t xml:space="preserve">with </w:t>
      </w:r>
      <w:r w:rsidRPr="00965E6C">
        <w:rPr>
          <w:lang w:val="en-US"/>
        </w:rPr>
        <w:t>their users. The systems that use this technology are based on theories of the human physiological system, such as the theory of visual perception, and cognitive theories, such as</w:t>
      </w:r>
      <w:r w:rsidR="00E8363F" w:rsidRPr="00965E6C">
        <w:rPr>
          <w:lang w:val="en-US"/>
        </w:rPr>
        <w:t xml:space="preserve"> the</w:t>
      </w:r>
      <w:r w:rsidR="005D2BCA" w:rsidRPr="00965E6C">
        <w:rPr>
          <w:lang w:val="en-US"/>
        </w:rPr>
        <w:t xml:space="preserve"> </w:t>
      </w:r>
      <w:r w:rsidRPr="00965E6C">
        <w:rPr>
          <w:lang w:val="en-US"/>
        </w:rPr>
        <w:t>visual attention theory</w:t>
      </w:r>
      <w:r w:rsidR="00AC7BC0">
        <w:rPr>
          <w:lang w:val="en-US"/>
        </w:rPr>
        <w:t xml:space="preserve"> (</w:t>
      </w:r>
      <w:r w:rsidR="00AC7BC0" w:rsidRPr="00AC7BC0">
        <w:rPr>
          <w:lang w:val="en-US"/>
        </w:rPr>
        <w:t>Moody</w:t>
      </w:r>
      <w:r w:rsidR="00AC7BC0">
        <w:rPr>
          <w:lang w:val="en-US"/>
        </w:rPr>
        <w:t xml:space="preserve">, </w:t>
      </w:r>
      <w:r w:rsidR="00AC7BC0" w:rsidRPr="00AC7BC0">
        <w:rPr>
          <w:lang w:val="en-US"/>
        </w:rPr>
        <w:t>2009</w:t>
      </w:r>
      <w:r w:rsidR="00AC7BC0">
        <w:rPr>
          <w:lang w:val="en-US"/>
        </w:rPr>
        <w:t>)</w:t>
      </w:r>
      <w:r w:rsidRPr="00965E6C">
        <w:rPr>
          <w:lang w:val="en-US"/>
        </w:rPr>
        <w:t xml:space="preserve">. </w:t>
      </w:r>
    </w:p>
    <w:p w14:paraId="2A84C43C" w14:textId="02411A46" w:rsidR="004C08AC" w:rsidRPr="00965E6C" w:rsidRDefault="00734CF0" w:rsidP="000A6197">
      <w:pPr>
        <w:rPr>
          <w:lang w:val="en-US"/>
        </w:rPr>
      </w:pPr>
      <w:r w:rsidRPr="00734CF0">
        <w:rPr>
          <w:lang w:val="en-US"/>
        </w:rPr>
        <w:t xml:space="preserve">Beyond the analysis of visual attention and cognitive processes, eye-data can also be examined to measure the workload of a task. Thus, the data can be studied with respect to certain areas of the stimuli, which are called areas of interest (AOI). An AOI can either be relevant or irrelevant for a given task that is being performed by a participant. For example, when considering a business process model as stimulus, a relevant AOI could be a specific activity that is used by the participant to perform a certain task, while an irrelevant AOI would be any other artifact in the model. </w:t>
      </w:r>
      <w:r w:rsidR="00E8363F" w:rsidRPr="00965E6C">
        <w:rPr>
          <w:lang w:val="en-US"/>
        </w:rPr>
        <w:t xml:space="preserve">Thus, such technology </w:t>
      </w:r>
      <w:r>
        <w:rPr>
          <w:lang w:val="en-US"/>
        </w:rPr>
        <w:t xml:space="preserve">can </w:t>
      </w:r>
      <w:r w:rsidR="00E8363F" w:rsidRPr="00965E6C">
        <w:rPr>
          <w:lang w:val="en-US"/>
        </w:rPr>
        <w:t xml:space="preserve">allow </w:t>
      </w:r>
      <w:r>
        <w:rPr>
          <w:lang w:val="en-US"/>
        </w:rPr>
        <w:t xml:space="preserve">to </w:t>
      </w:r>
      <w:r w:rsidRPr="00965E6C">
        <w:rPr>
          <w:lang w:val="en-US"/>
        </w:rPr>
        <w:t>analyz</w:t>
      </w:r>
      <w:r>
        <w:rPr>
          <w:lang w:val="en-US"/>
        </w:rPr>
        <w:t>e</w:t>
      </w:r>
      <w:r w:rsidRPr="00965E6C">
        <w:rPr>
          <w:lang w:val="en-US"/>
        </w:rPr>
        <w:t xml:space="preserve"> </w:t>
      </w:r>
      <w:r w:rsidR="00E8363F" w:rsidRPr="00965E6C">
        <w:rPr>
          <w:lang w:val="en-US"/>
        </w:rPr>
        <w:t>user’s performance in reading and interpreting business process models</w:t>
      </w:r>
      <w:r w:rsidR="004C08AC" w:rsidRPr="00965E6C">
        <w:rPr>
          <w:lang w:val="en-US"/>
        </w:rPr>
        <w:t>.</w:t>
      </w:r>
    </w:p>
    <w:p w14:paraId="4DB6A225" w14:textId="4DEA2A92" w:rsidR="006028FD" w:rsidRPr="00965E6C" w:rsidRDefault="006028FD" w:rsidP="006028FD">
      <w:pPr>
        <w:rPr>
          <w:lang w:val="en-US"/>
        </w:rPr>
      </w:pPr>
      <w:r w:rsidRPr="00965E6C">
        <w:rPr>
          <w:lang w:val="en-US"/>
        </w:rPr>
        <w:t xml:space="preserve">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AC7BC0">
        <w:rPr>
          <w:lang w:val="en-US"/>
        </w:rPr>
        <w:t>(</w:t>
      </w:r>
      <w:r w:rsidR="00AC7BC0" w:rsidRPr="00AC7BC0">
        <w:rPr>
          <w:lang w:val="en-US"/>
        </w:rPr>
        <w:t>Santos</w:t>
      </w:r>
      <w:r w:rsidR="00AC7BC0" w:rsidRPr="00ED250C">
        <w:rPr>
          <w:lang w:val="en-US"/>
        </w:rPr>
        <w:t xml:space="preserve"> </w:t>
      </w:r>
      <w:r w:rsidR="00AC7BC0" w:rsidRPr="00F742E7">
        <w:rPr>
          <w:i/>
          <w:iCs/>
          <w:lang w:val="en-US"/>
        </w:rPr>
        <w:t>et al</w:t>
      </w:r>
      <w:r w:rsidR="00AC7BC0">
        <w:rPr>
          <w:i/>
          <w:iCs/>
          <w:lang w:val="en-US"/>
        </w:rPr>
        <w:t>.</w:t>
      </w:r>
      <w:r w:rsidR="00AC7BC0">
        <w:rPr>
          <w:lang w:val="en-US"/>
        </w:rPr>
        <w:t>, 2016)</w:t>
      </w:r>
      <w:r w:rsidRPr="00965E6C">
        <w:rPr>
          <w:lang w:val="en-US"/>
        </w:rPr>
        <w:t>. Researchers try to understand which cognitive processes underlie the various activities of a business designer, for example.</w:t>
      </w:r>
    </w:p>
    <w:p w14:paraId="3AF4657A" w14:textId="1EA9EFF1" w:rsidR="001A7396" w:rsidRPr="00965E6C" w:rsidRDefault="001A7396" w:rsidP="00811C38">
      <w:pPr>
        <w:pStyle w:val="heading2"/>
        <w:tabs>
          <w:tab w:val="clear" w:pos="4962"/>
        </w:tabs>
        <w:spacing w:before="360" w:line="240" w:lineRule="atLeast"/>
        <w:ind w:left="567"/>
        <w:rPr>
          <w:lang w:val="en-US"/>
        </w:rPr>
      </w:pPr>
      <w:r w:rsidRPr="00965E6C">
        <w:rPr>
          <w:lang w:val="en-US"/>
        </w:rPr>
        <w:t xml:space="preserve">Systematic </w:t>
      </w:r>
      <w:r w:rsidR="00071476">
        <w:rPr>
          <w:lang w:val="en-US"/>
        </w:rPr>
        <w:t>Literature Reviews (SLR)</w:t>
      </w:r>
    </w:p>
    <w:p w14:paraId="42EBE591" w14:textId="73D334C3" w:rsidR="00A13701" w:rsidRDefault="00A13701" w:rsidP="00A13701">
      <w:pPr>
        <w:rPr>
          <w:lang w:val="en-US"/>
        </w:rPr>
      </w:pPr>
      <w:r w:rsidRPr="00A13701">
        <w:rPr>
          <w:lang w:val="en-US"/>
        </w:rPr>
        <w:t>An SLR aims to establish the state of evidence and identification of best practices based on empirical evidence</w:t>
      </w:r>
      <w:r w:rsidR="003F2CDF">
        <w:rPr>
          <w:lang w:val="en-US"/>
        </w:rPr>
        <w:t xml:space="preserve"> </w:t>
      </w:r>
      <w:r w:rsidR="003F2CDF" w:rsidRPr="004F63A2">
        <w:rPr>
          <w:lang w:val="en-US"/>
        </w:rPr>
        <w:t>(</w:t>
      </w:r>
      <w:proofErr w:type="spellStart"/>
      <w:r w:rsidR="003F2CDF" w:rsidRPr="004F63A2">
        <w:rPr>
          <w:lang w:val="en-US"/>
        </w:rPr>
        <w:t>Kitchenham</w:t>
      </w:r>
      <w:proofErr w:type="spellEnd"/>
      <w:r w:rsidR="003F2CDF" w:rsidRPr="004F63A2">
        <w:rPr>
          <w:lang w:val="en-US"/>
        </w:rPr>
        <w:t xml:space="preserve"> &amp; Charters, 2007)</w:t>
      </w:r>
      <w:r w:rsidRPr="00A13701">
        <w:rPr>
          <w:lang w:val="en-US"/>
        </w:rPr>
        <w:t xml:space="preserve">. The typical SLR process </w:t>
      </w:r>
      <w:proofErr w:type="spellStart"/>
      <w:r w:rsidRPr="00A13701">
        <w:rPr>
          <w:lang w:val="en-US"/>
        </w:rPr>
        <w:t>illustre</w:t>
      </w:r>
      <w:proofErr w:type="spellEnd"/>
      <w:r w:rsidRPr="00A13701">
        <w:rPr>
          <w:lang w:val="en-US"/>
        </w:rPr>
        <w:t xml:space="preserve"> in </w:t>
      </w:r>
      <w:r w:rsidR="004F3D77">
        <w:rPr>
          <w:lang w:val="en-US"/>
        </w:rPr>
        <w:fldChar w:fldCharType="begin"/>
      </w:r>
      <w:r w:rsidR="004F3D77">
        <w:rPr>
          <w:lang w:val="en-US"/>
        </w:rPr>
        <w:instrText xml:space="preserve"> REF _Ref36195814 \h  \* MERGEFORMAT </w:instrText>
      </w:r>
      <w:r w:rsidR="004F3D77">
        <w:rPr>
          <w:lang w:val="en-US"/>
        </w:rPr>
      </w:r>
      <w:r w:rsidR="004F3D77">
        <w:rPr>
          <w:lang w:val="en-US"/>
        </w:rPr>
        <w:fldChar w:fldCharType="separate"/>
      </w:r>
      <w:r w:rsidR="004F3D77">
        <w:rPr>
          <w:lang w:val="en-US"/>
        </w:rPr>
        <w:t>F</w:t>
      </w:r>
      <w:r w:rsidR="004F3D77" w:rsidRPr="004F3D77">
        <w:rPr>
          <w:lang w:val="en-US"/>
        </w:rPr>
        <w:t>igure 1</w:t>
      </w:r>
      <w:r w:rsidR="004F3D77">
        <w:rPr>
          <w:lang w:val="en-US"/>
        </w:rPr>
        <w:fldChar w:fldCharType="end"/>
      </w:r>
      <w:r w:rsidRPr="00A13701">
        <w:rPr>
          <w:lang w:val="en-US"/>
        </w:rPr>
        <w:t xml:space="preserve"> is composed of three main phases with the objectives to plan the SLR, conduct the search and report the results. In phase (A) “</w:t>
      </w:r>
      <w:r w:rsidRPr="00A13701">
        <w:rPr>
          <w:rFonts w:ascii="Courier New" w:hAnsi="Courier New" w:cs="Courier New"/>
          <w:lang w:val="en-US"/>
        </w:rPr>
        <w:t>Plan the SLR</w:t>
      </w:r>
      <w:r w:rsidRPr="00A13701">
        <w:rPr>
          <w:lang w:val="en-US"/>
        </w:rPr>
        <w:t>” the objectives are to identify the need of the review, commission the review, specify research questions and review the protocol. In phase (B) “</w:t>
      </w:r>
      <w:r w:rsidRPr="00A13701">
        <w:rPr>
          <w:rFonts w:ascii="Courier New" w:hAnsi="Courier New" w:cs="Courier New"/>
          <w:lang w:val="en-US"/>
        </w:rPr>
        <w:t>Search Studies</w:t>
      </w:r>
      <w:r w:rsidRPr="00A13701">
        <w:rPr>
          <w:lang w:val="en-US"/>
        </w:rPr>
        <w:t>” the objectives are to collect the studies, select primary studies, apply quality assessment, and extract and synthetize data. In phase (C) “</w:t>
      </w:r>
      <w:r w:rsidRPr="00A13701">
        <w:rPr>
          <w:rFonts w:ascii="Courier New" w:hAnsi="Courier New" w:cs="Courier New"/>
          <w:lang w:val="en-US"/>
        </w:rPr>
        <w:t>Analyze Studies</w:t>
      </w:r>
      <w:r w:rsidRPr="00A13701">
        <w:rPr>
          <w:lang w:val="en-US"/>
        </w:rPr>
        <w:t>” the objective is to format and communicate results.</w:t>
      </w:r>
    </w:p>
    <w:p w14:paraId="0357D815" w14:textId="77777777" w:rsidR="00A13701" w:rsidRDefault="00A13701" w:rsidP="00A13701">
      <w:pPr>
        <w:rPr>
          <w:lang w:val="en-US"/>
        </w:rPr>
      </w:pPr>
    </w:p>
    <w:p w14:paraId="2F015B9B" w14:textId="77777777" w:rsidR="00A13701" w:rsidRDefault="00A13701" w:rsidP="00A13701">
      <w:pPr>
        <w:ind w:firstLine="0"/>
        <w:jc w:val="center"/>
        <w:rPr>
          <w:lang w:val="en-US"/>
        </w:rPr>
      </w:pPr>
      <w:r>
        <w:rPr>
          <w:noProof/>
          <w:lang w:val="en-US"/>
        </w:rPr>
        <w:drawing>
          <wp:inline distT="0" distB="0" distL="0" distR="0" wp14:anchorId="13D18FAC" wp14:editId="0815421A">
            <wp:extent cx="3663801" cy="673656"/>
            <wp:effectExtent l="0" t="0" r="0" b="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1.jpg"/>
                    <pic:cNvPicPr/>
                  </pic:nvPicPr>
                  <pic:blipFill>
                    <a:blip r:embed="rId11">
                      <a:extLst>
                        <a:ext uri="{28A0092B-C50C-407E-A947-70E740481C1C}">
                          <a14:useLocalDpi xmlns:a14="http://schemas.microsoft.com/office/drawing/2010/main" val="0"/>
                        </a:ext>
                      </a:extLst>
                    </a:blip>
                    <a:stretch>
                      <a:fillRect/>
                    </a:stretch>
                  </pic:blipFill>
                  <pic:spPr>
                    <a:xfrm>
                      <a:off x="0" y="0"/>
                      <a:ext cx="3683511" cy="677280"/>
                    </a:xfrm>
                    <a:prstGeom prst="rect">
                      <a:avLst/>
                    </a:prstGeom>
                  </pic:spPr>
                </pic:pic>
              </a:graphicData>
            </a:graphic>
          </wp:inline>
        </w:drawing>
      </w:r>
    </w:p>
    <w:p w14:paraId="1E5426C4" w14:textId="6F3FFC91" w:rsidR="00A13701" w:rsidRDefault="00A13701" w:rsidP="00A13701">
      <w:pPr>
        <w:ind w:firstLine="0"/>
        <w:jc w:val="center"/>
        <w:rPr>
          <w:lang w:val="en-US"/>
        </w:rPr>
      </w:pPr>
      <w:bookmarkStart w:id="5" w:name="_Ref36195814"/>
      <w:r w:rsidRPr="00A13701">
        <w:rPr>
          <w:b/>
          <w:lang w:val="en-US"/>
        </w:rPr>
        <w:t xml:space="preserve">Figure </w:t>
      </w:r>
      <w:r w:rsidRPr="00A13701">
        <w:rPr>
          <w:b/>
          <w:lang w:val="en-US"/>
        </w:rPr>
        <w:fldChar w:fldCharType="begin"/>
      </w:r>
      <w:r w:rsidRPr="00A13701">
        <w:rPr>
          <w:b/>
          <w:lang w:val="en-US"/>
        </w:rPr>
        <w:instrText xml:space="preserve"> SEQ Figure \* ARABIC </w:instrText>
      </w:r>
      <w:r w:rsidRPr="00A13701">
        <w:rPr>
          <w:b/>
          <w:lang w:val="en-US"/>
        </w:rPr>
        <w:fldChar w:fldCharType="separate"/>
      </w:r>
      <w:r w:rsidR="00E70345">
        <w:rPr>
          <w:b/>
          <w:noProof/>
          <w:lang w:val="en-US"/>
        </w:rPr>
        <w:t>1</w:t>
      </w:r>
      <w:r w:rsidRPr="00A13701">
        <w:rPr>
          <w:b/>
          <w:lang w:val="en-US"/>
        </w:rPr>
        <w:fldChar w:fldCharType="end"/>
      </w:r>
      <w:bookmarkEnd w:id="5"/>
      <w:r w:rsidRPr="00A13701">
        <w:rPr>
          <w:b/>
          <w:lang w:val="en-US"/>
        </w:rPr>
        <w:t xml:space="preserve"> </w:t>
      </w:r>
      <w:r w:rsidRPr="00A13701">
        <w:rPr>
          <w:lang w:val="en-US"/>
        </w:rPr>
        <w:t xml:space="preserve">Typical Systematic </w:t>
      </w:r>
      <w:r>
        <w:rPr>
          <w:lang w:val="en-US"/>
        </w:rPr>
        <w:t>L</w:t>
      </w:r>
      <w:r w:rsidRPr="008B6879">
        <w:rPr>
          <w:lang w:val="en-US"/>
        </w:rPr>
        <w:t xml:space="preserve">iterature </w:t>
      </w:r>
      <w:r>
        <w:rPr>
          <w:lang w:val="en-US"/>
        </w:rPr>
        <w:t>R</w:t>
      </w:r>
      <w:r w:rsidRPr="008B6879">
        <w:rPr>
          <w:lang w:val="en-US"/>
        </w:rPr>
        <w:t>eviews</w:t>
      </w:r>
      <w:r w:rsidRPr="00A13701">
        <w:rPr>
          <w:lang w:val="en-US"/>
        </w:rPr>
        <w:t xml:space="preserve"> Processes</w:t>
      </w:r>
      <w:r w:rsidRPr="00A13701">
        <w:rPr>
          <w:vertAlign w:val="superscript"/>
          <w:lang w:val="en-US"/>
        </w:rPr>
        <w:footnoteReference w:id="1"/>
      </w:r>
      <w:r w:rsidRPr="00B574EF">
        <w:rPr>
          <w:i/>
          <w:iCs/>
          <w:lang w:val="en-US"/>
        </w:rPr>
        <w:t>.</w:t>
      </w:r>
    </w:p>
    <w:p w14:paraId="414BBC07" w14:textId="77777777" w:rsidR="00A13701" w:rsidRDefault="00A13701" w:rsidP="00A13701">
      <w:pPr>
        <w:ind w:firstLine="0"/>
        <w:rPr>
          <w:lang w:val="en-US"/>
        </w:rPr>
      </w:pPr>
    </w:p>
    <w:p w14:paraId="6ED2C344" w14:textId="61B0EB7D" w:rsidR="00A13701" w:rsidRPr="00A13701" w:rsidRDefault="00A13701" w:rsidP="00A13701">
      <w:pPr>
        <w:ind w:firstLine="0"/>
        <w:rPr>
          <w:lang w:val="en-US"/>
        </w:rPr>
      </w:pPr>
      <w:r w:rsidRPr="00A13701">
        <w:rPr>
          <w:lang w:val="en-US"/>
        </w:rPr>
        <w:t>In general, the complexity and rigor required to conduct an SLR is higher than in a systematic mapping study</w:t>
      </w:r>
      <w:r w:rsidR="00B56855">
        <w:rPr>
          <w:lang w:val="en-US"/>
        </w:rPr>
        <w:t xml:space="preserve"> </w:t>
      </w:r>
      <w:r w:rsidR="00B56855" w:rsidRPr="004F63A2">
        <w:rPr>
          <w:lang w:val="en-US"/>
        </w:rPr>
        <w:t>(</w:t>
      </w:r>
      <w:proofErr w:type="spellStart"/>
      <w:r w:rsidR="00B56855" w:rsidRPr="004F63A2">
        <w:rPr>
          <w:lang w:val="en-US"/>
        </w:rPr>
        <w:t>Wohlin</w:t>
      </w:r>
      <w:proofErr w:type="spellEnd"/>
      <w:r w:rsidR="00B56855" w:rsidRPr="004F63A2">
        <w:rPr>
          <w:lang w:val="en-US"/>
        </w:rPr>
        <w:t xml:space="preserve"> </w:t>
      </w:r>
      <w:r w:rsidR="00B56855" w:rsidRPr="004F63A2">
        <w:rPr>
          <w:i/>
          <w:iCs/>
          <w:lang w:val="en-US"/>
        </w:rPr>
        <w:t>et al.</w:t>
      </w:r>
      <w:r w:rsidR="00B56855" w:rsidRPr="004F63A2">
        <w:rPr>
          <w:lang w:val="en-US"/>
        </w:rPr>
        <w:t>, 2012)</w:t>
      </w:r>
      <w:r w:rsidRPr="00A13701">
        <w:rPr>
          <w:lang w:val="en-US"/>
        </w:rPr>
        <w:t>. A summary of the main differences between both follows:</w:t>
      </w:r>
    </w:p>
    <w:p w14:paraId="17BE266E" w14:textId="2A15BA49" w:rsidR="003F2CDF" w:rsidRPr="004F63A2" w:rsidRDefault="003F2CDF" w:rsidP="003F2CDF">
      <w:pPr>
        <w:pStyle w:val="PargrafodaLista"/>
        <w:numPr>
          <w:ilvl w:val="0"/>
          <w:numId w:val="42"/>
        </w:numPr>
        <w:rPr>
          <w:lang w:val="en-US"/>
        </w:rPr>
      </w:pPr>
      <w:r w:rsidRPr="004F63A2">
        <w:rPr>
          <w:lang w:val="en-US"/>
        </w:rPr>
        <w:t>Systematic mapping studies typically address broader research questions, and do not require the validation of the process artifacts nor do they impose a quality assessment of primary studies. Their main objective is to classify and summarize the data of some area of interest, with no deeper analysis (</w:t>
      </w:r>
      <w:proofErr w:type="spellStart"/>
      <w:r w:rsidRPr="004F63A2">
        <w:rPr>
          <w:lang w:val="en-US"/>
        </w:rPr>
        <w:t>Kitchenham</w:t>
      </w:r>
      <w:proofErr w:type="spellEnd"/>
      <w:r w:rsidRPr="004F63A2">
        <w:rPr>
          <w:lang w:val="en-US"/>
        </w:rPr>
        <w:t xml:space="preserve"> et al., 2011). </w:t>
      </w:r>
    </w:p>
    <w:p w14:paraId="72EA62A7" w14:textId="67AF988F" w:rsidR="003F2CDF" w:rsidRPr="003F2CDF" w:rsidRDefault="003F2CDF" w:rsidP="003F2CDF">
      <w:pPr>
        <w:pStyle w:val="PargrafodaLista"/>
        <w:numPr>
          <w:ilvl w:val="0"/>
          <w:numId w:val="42"/>
        </w:numPr>
        <w:rPr>
          <w:lang w:val="en-US"/>
        </w:rPr>
      </w:pPr>
      <w:r w:rsidRPr="004F63A2">
        <w:rPr>
          <w:lang w:val="en-US"/>
        </w:rPr>
        <w:t xml:space="preserve">SLRs, on the other hand, typically address focused research questions, and require protocol elaboration and validation as well as quality assessment of primary studies. Their main objective is to provide specific evidences based on </w:t>
      </w:r>
      <w:proofErr w:type="gramStart"/>
      <w:r w:rsidRPr="004F63A2">
        <w:rPr>
          <w:lang w:val="en-US"/>
        </w:rPr>
        <w:t>very specific</w:t>
      </w:r>
      <w:proofErr w:type="gramEnd"/>
      <w:r w:rsidRPr="004F63A2">
        <w:rPr>
          <w:lang w:val="en-US"/>
        </w:rPr>
        <w:t xml:space="preserve"> research questions (</w:t>
      </w:r>
      <w:proofErr w:type="spellStart"/>
      <w:r w:rsidRPr="004F63A2">
        <w:rPr>
          <w:lang w:val="en-US"/>
        </w:rPr>
        <w:t>Kitchenham</w:t>
      </w:r>
      <w:proofErr w:type="spellEnd"/>
      <w:r w:rsidRPr="004F63A2">
        <w:rPr>
          <w:lang w:val="en-US"/>
        </w:rPr>
        <w:t xml:space="preserve"> &amp; Charters, 2007).</w:t>
      </w:r>
    </w:p>
    <w:p w14:paraId="68E2DCD1" w14:textId="2EE06E0B" w:rsidR="00A13701" w:rsidRDefault="00A13701" w:rsidP="00A13701">
      <w:pPr>
        <w:rPr>
          <w:lang w:val="en-US"/>
        </w:rPr>
      </w:pPr>
      <w:r w:rsidRPr="00A13701">
        <w:rPr>
          <w:lang w:val="en-US"/>
        </w:rPr>
        <w:t>Our current research aims at building catalogues for a set of the existing studies to derive the selection of equipment types, the participants’ selection, and the study variables for the purpose of classifying them with respect to their context, benefits, content, and validation, in order to offer a comprehensive overview, as well as advices to overcome or limit threats to the validity of eye-tracking studies.</w:t>
      </w:r>
    </w:p>
    <w:p w14:paraId="79FB66DE" w14:textId="44C5E06E" w:rsidR="00343E5B" w:rsidRDefault="00542E3A" w:rsidP="00343E5B">
      <w:pPr>
        <w:pStyle w:val="heading1"/>
        <w:rPr>
          <w:bCs/>
          <w:color w:val="000000"/>
        </w:rPr>
      </w:pPr>
      <w:r>
        <w:rPr>
          <w:bCs/>
          <w:color w:val="000000"/>
        </w:rPr>
        <w:t xml:space="preserve">SLR </w:t>
      </w:r>
      <w:proofErr w:type="spellStart"/>
      <w:r>
        <w:rPr>
          <w:bCs/>
          <w:color w:val="000000"/>
        </w:rPr>
        <w:t>Process</w:t>
      </w:r>
      <w:proofErr w:type="spellEnd"/>
    </w:p>
    <w:p w14:paraId="5FD1E776" w14:textId="229F2362" w:rsidR="00A13701" w:rsidRDefault="00B56855" w:rsidP="00A13701">
      <w:pPr>
        <w:ind w:firstLine="0"/>
        <w:rPr>
          <w:lang w:val="en-US"/>
        </w:rPr>
      </w:pPr>
      <w:r>
        <w:rPr>
          <w:lang w:val="en-US"/>
        </w:rPr>
        <w:tab/>
      </w:r>
      <w:r w:rsidR="00A13701" w:rsidRPr="00A13701">
        <w:rPr>
          <w:lang w:val="en-US"/>
        </w:rPr>
        <w:t>This section describes the SLR process to performing our study. Our initial intention was to simply apply the method proposed in</w:t>
      </w:r>
      <w:r w:rsidR="00CA0F56">
        <w:rPr>
          <w:lang w:val="en-US"/>
        </w:rPr>
        <w:t xml:space="preserve"> </w:t>
      </w:r>
      <w:proofErr w:type="spellStart"/>
      <w:r w:rsidR="00CA0F56" w:rsidRPr="00CA0F56">
        <w:rPr>
          <w:lang w:val="en-US"/>
        </w:rPr>
        <w:t>Kitchenham</w:t>
      </w:r>
      <w:proofErr w:type="spellEnd"/>
      <w:r w:rsidR="00CA0F56">
        <w:rPr>
          <w:lang w:val="en-US"/>
        </w:rPr>
        <w:t xml:space="preserve"> and </w:t>
      </w:r>
      <w:r w:rsidR="00CA0F56" w:rsidRPr="00CA0F56">
        <w:rPr>
          <w:lang w:val="en-US"/>
        </w:rPr>
        <w:t>Charters</w:t>
      </w:r>
      <w:r w:rsidR="00CA0F56">
        <w:rPr>
          <w:lang w:val="en-US"/>
        </w:rPr>
        <w:t xml:space="preserve"> (2007)</w:t>
      </w:r>
      <w:r w:rsidR="00A13701" w:rsidRPr="00A13701">
        <w:rPr>
          <w:lang w:val="en-US"/>
        </w:rPr>
        <w:t>. However, as the application of the process evolved, the difficulties to establish and maintain a clear SLR strategy, manage the amount of data, deal with a set of non-structured search databases, deal with non-standardized papers metadata, manage changes during the process, ensure a minimum level of quality of the papers, and consolidate and classify data, led us to: define some control activities to manage data and changes during the execution of the SLR process.</w:t>
      </w:r>
    </w:p>
    <w:p w14:paraId="6C3A3158" w14:textId="7934F4AB" w:rsidR="00A13701" w:rsidRDefault="00A13701" w:rsidP="00A13701">
      <w:pPr>
        <w:rPr>
          <w:lang w:val="en-US"/>
        </w:rPr>
      </w:pPr>
      <w:r w:rsidRPr="00A13701">
        <w:rPr>
          <w:lang w:val="en-US"/>
        </w:rPr>
        <w:t>These changes influenced the SLR process defined in</w:t>
      </w:r>
      <w:r w:rsidR="00B56855">
        <w:rPr>
          <w:lang w:val="en-US"/>
        </w:rPr>
        <w:t xml:space="preserve"> </w:t>
      </w:r>
      <w:r w:rsidR="00864058" w:rsidRPr="00864058">
        <w:rPr>
          <w:color w:val="000000"/>
          <w:lang w:val="en-US"/>
        </w:rPr>
        <w:fldChar w:fldCharType="begin"/>
      </w:r>
      <w:r w:rsidR="00864058" w:rsidRPr="00864058">
        <w:rPr>
          <w:color w:val="000000"/>
          <w:lang w:val="en-US"/>
        </w:rPr>
        <w:instrText xml:space="preserve"> REF _Ref36195814 \h </w:instrText>
      </w:r>
      <w:r w:rsidR="00864058">
        <w:rPr>
          <w:color w:val="000000"/>
          <w:lang w:val="en-US"/>
        </w:rPr>
        <w:instrText xml:space="preserve"> \* MERGEFORMAT </w:instrText>
      </w:r>
      <w:r w:rsidR="00864058" w:rsidRPr="00864058">
        <w:rPr>
          <w:color w:val="000000"/>
          <w:lang w:val="en-US"/>
        </w:rPr>
      </w:r>
      <w:r w:rsidR="00864058" w:rsidRPr="00864058">
        <w:rPr>
          <w:color w:val="000000"/>
          <w:lang w:val="en-US"/>
        </w:rPr>
        <w:fldChar w:fldCharType="separate"/>
      </w:r>
      <w:r w:rsidR="00864058" w:rsidRPr="00864058">
        <w:rPr>
          <w:color w:val="000000"/>
          <w:lang w:val="en-US"/>
        </w:rPr>
        <w:t>Figure 1</w:t>
      </w:r>
      <w:r w:rsidR="00864058" w:rsidRPr="00864058">
        <w:rPr>
          <w:color w:val="000000"/>
          <w:lang w:val="en-US"/>
        </w:rPr>
        <w:fldChar w:fldCharType="end"/>
      </w:r>
      <w:r w:rsidRPr="00A13701">
        <w:rPr>
          <w:lang w:val="en-US"/>
        </w:rPr>
        <w:t>, where control activities, inputs and outputs were identified. The following subsections present our SLR discussing in detail how the subprocesses, which make up each of the three phases, were performed.</w:t>
      </w:r>
    </w:p>
    <w:p w14:paraId="63851324" w14:textId="297148E7" w:rsidR="00117D4B" w:rsidRDefault="00117D4B" w:rsidP="00811C38">
      <w:pPr>
        <w:pStyle w:val="heading2"/>
        <w:tabs>
          <w:tab w:val="clear" w:pos="4962"/>
          <w:tab w:val="num" w:pos="4395"/>
        </w:tabs>
        <w:ind w:left="567"/>
      </w:pPr>
      <w:proofErr w:type="spellStart"/>
      <w:r>
        <w:t>Plan</w:t>
      </w:r>
      <w:proofErr w:type="spellEnd"/>
      <w:r>
        <w:t xml:space="preserve"> </w:t>
      </w:r>
      <w:proofErr w:type="spellStart"/>
      <w:r w:rsidR="007D6A8F" w:rsidRPr="007D6A8F">
        <w:t>the</w:t>
      </w:r>
      <w:proofErr w:type="spellEnd"/>
      <w:r w:rsidR="007D6A8F" w:rsidRPr="007D6A8F">
        <w:t xml:space="preserve"> SLR</w:t>
      </w:r>
    </w:p>
    <w:p w14:paraId="23D09083" w14:textId="7F9B38A2" w:rsidR="00273577" w:rsidRPr="00273577" w:rsidRDefault="00864058" w:rsidP="00273577">
      <w:pPr>
        <w:ind w:firstLine="0"/>
        <w:rPr>
          <w:color w:val="000000"/>
          <w:lang w:val="en-US"/>
        </w:rPr>
      </w:pPr>
      <w:r>
        <w:rPr>
          <w:color w:val="000000"/>
          <w:lang w:val="en-US"/>
        </w:rPr>
        <w:tab/>
      </w:r>
      <w:r w:rsidR="00273577" w:rsidRPr="00273577">
        <w:rPr>
          <w:color w:val="000000"/>
          <w:lang w:val="en-US"/>
        </w:rPr>
        <w:t>This sub process is composed of one other subprocess and four activities (see</w:t>
      </w:r>
      <w:r w:rsidR="004F3D77">
        <w:rPr>
          <w:color w:val="000000"/>
          <w:lang w:val="en-US"/>
        </w:rPr>
        <w:t xml:space="preserve">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00273577" w:rsidRPr="00273577">
        <w:rPr>
          <w:color w:val="000000"/>
          <w:lang w:val="en-US"/>
        </w:rPr>
        <w:t>). Two of those activities (</w:t>
      </w:r>
      <w:r w:rsidR="00273577" w:rsidRPr="00273577">
        <w:rPr>
          <w:rFonts w:ascii="Courier New" w:hAnsi="Courier New" w:cs="Courier New"/>
          <w:lang w:val="en-US"/>
        </w:rPr>
        <w:t>(A.4) Review Protocol</w:t>
      </w:r>
      <w:r w:rsidR="00273577" w:rsidRPr="00273577">
        <w:rPr>
          <w:color w:val="000000"/>
          <w:lang w:val="en-US"/>
        </w:rPr>
        <w:t xml:space="preserve"> and </w:t>
      </w:r>
      <w:r w:rsidR="00273577" w:rsidRPr="00273577">
        <w:rPr>
          <w:rFonts w:ascii="Courier New" w:hAnsi="Courier New" w:cs="Courier New"/>
          <w:lang w:val="en-US"/>
        </w:rPr>
        <w:t>(A.5) Define Templates and Rules</w:t>
      </w:r>
      <w:r w:rsidR="00273577" w:rsidRPr="00273577">
        <w:rPr>
          <w:color w:val="000000"/>
          <w:lang w:val="en-US"/>
        </w:rPr>
        <w:t>) and more one subprocess (</w:t>
      </w:r>
      <w:r w:rsidR="00273577" w:rsidRPr="00273577">
        <w:rPr>
          <w:rFonts w:ascii="Courier New" w:hAnsi="Courier New" w:cs="Courier New"/>
          <w:lang w:val="en-US"/>
        </w:rPr>
        <w:t>(A.1) Define Protocol</w:t>
      </w:r>
      <w:r w:rsidR="00273577" w:rsidRPr="00273577">
        <w:rPr>
          <w:color w:val="000000"/>
          <w:lang w:val="en-US"/>
        </w:rPr>
        <w:t>) are assigned to the team of Researchers responsible and two (</w:t>
      </w:r>
      <w:r w:rsidR="00273577" w:rsidRPr="00273577">
        <w:rPr>
          <w:rFonts w:ascii="Courier New" w:hAnsi="Courier New" w:cs="Courier New"/>
          <w:lang w:val="en-US"/>
        </w:rPr>
        <w:t>(A.2) Analyze Protocol and (A.3) Provide Feedbacks</w:t>
      </w:r>
      <w:r w:rsidR="00273577" w:rsidRPr="00273577">
        <w:rPr>
          <w:color w:val="000000"/>
          <w:lang w:val="en-US"/>
        </w:rPr>
        <w:t xml:space="preserve">) are assigned to the Reviewers for the execution of the study. </w:t>
      </w:r>
    </w:p>
    <w:p w14:paraId="29D1B882" w14:textId="2DA27235" w:rsidR="00273577" w:rsidRDefault="003A29A1" w:rsidP="00BB0152">
      <w:pPr>
        <w:spacing w:before="240"/>
        <w:ind w:firstLine="0"/>
        <w:rPr>
          <w:lang w:val="en-US"/>
        </w:rPr>
      </w:pPr>
      <w:r>
        <w:rPr>
          <w:noProof/>
          <w:lang w:val="en-US"/>
        </w:rPr>
        <w:drawing>
          <wp:inline distT="0" distB="0" distL="0" distR="0" wp14:anchorId="4C043624" wp14:editId="73FA39C0">
            <wp:extent cx="4392930" cy="2017395"/>
            <wp:effectExtent l="0" t="0" r="7620" b="1905"/>
            <wp:docPr id="13" name="Imagem 13" descr="Uma imagem contendo text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02.jpg"/>
                    <pic:cNvPicPr/>
                  </pic:nvPicPr>
                  <pic:blipFill>
                    <a:blip r:embed="rId12">
                      <a:extLst>
                        <a:ext uri="{28A0092B-C50C-407E-A947-70E740481C1C}">
                          <a14:useLocalDpi xmlns:a14="http://schemas.microsoft.com/office/drawing/2010/main" val="0"/>
                        </a:ext>
                      </a:extLst>
                    </a:blip>
                    <a:stretch>
                      <a:fillRect/>
                    </a:stretch>
                  </pic:blipFill>
                  <pic:spPr>
                    <a:xfrm>
                      <a:off x="0" y="0"/>
                      <a:ext cx="4392930" cy="2017395"/>
                    </a:xfrm>
                    <a:prstGeom prst="rect">
                      <a:avLst/>
                    </a:prstGeom>
                  </pic:spPr>
                </pic:pic>
              </a:graphicData>
            </a:graphic>
          </wp:inline>
        </w:drawing>
      </w:r>
    </w:p>
    <w:p w14:paraId="34669CED" w14:textId="4578F37F" w:rsidR="00273577" w:rsidRPr="00273577" w:rsidRDefault="00273577" w:rsidP="00273577">
      <w:pPr>
        <w:ind w:firstLine="0"/>
        <w:jc w:val="center"/>
        <w:rPr>
          <w:lang w:val="en-US"/>
        </w:rPr>
      </w:pPr>
      <w:bookmarkStart w:id="6" w:name="_Ref36195878"/>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2</w:t>
      </w:r>
      <w:r w:rsidR="009D6119" w:rsidRPr="00A13701">
        <w:rPr>
          <w:b/>
          <w:lang w:val="en-US"/>
        </w:rPr>
        <w:fldChar w:fldCharType="end"/>
      </w:r>
      <w:bookmarkEnd w:id="6"/>
      <w:r>
        <w:rPr>
          <w:b/>
          <w:lang w:val="en-US"/>
        </w:rPr>
        <w:t>.</w:t>
      </w:r>
      <w:r w:rsidRPr="00A13701">
        <w:rPr>
          <w:b/>
          <w:lang w:val="en-US"/>
        </w:rPr>
        <w:t xml:space="preserve"> </w:t>
      </w:r>
      <w:r w:rsidRPr="00273577">
        <w:rPr>
          <w:lang w:val="en-US"/>
        </w:rPr>
        <w:t>Subprocess</w:t>
      </w:r>
      <w:r w:rsidRPr="00273577">
        <w:rPr>
          <w:smallCaps/>
          <w:lang w:val="en-US"/>
        </w:rPr>
        <w:t xml:space="preserve"> (A) </w:t>
      </w:r>
      <w:r w:rsidRPr="00273577">
        <w:rPr>
          <w:lang w:val="en-US"/>
        </w:rPr>
        <w:t>Plan the SLR.</w:t>
      </w:r>
    </w:p>
    <w:p w14:paraId="322BF170" w14:textId="4DDBB2C0" w:rsidR="00273577" w:rsidRDefault="00212F87" w:rsidP="00F87174">
      <w:pPr>
        <w:pStyle w:val="p1a"/>
        <w:spacing w:before="240" w:after="240"/>
        <w:ind w:firstLine="227"/>
        <w:rPr>
          <w:color w:val="000000"/>
          <w:lang w:val="en-US"/>
        </w:rPr>
      </w:pPr>
      <w:r w:rsidRPr="00212F87">
        <w:rPr>
          <w:color w:val="000000"/>
          <w:lang w:val="en-US"/>
        </w:rPr>
        <w:t xml:space="preserve">In the expanded </w:t>
      </w:r>
      <w:r w:rsidRPr="00212F87">
        <w:rPr>
          <w:rFonts w:ascii="Courier New" w:hAnsi="Courier New" w:cs="Courier New"/>
          <w:lang w:val="en-US"/>
        </w:rPr>
        <w:t>(A.1) Define Protocol</w:t>
      </w:r>
      <w:r w:rsidRPr="00212F87">
        <w:rPr>
          <w:color w:val="000000"/>
          <w:lang w:val="en-US"/>
        </w:rPr>
        <w:t xml:space="preserve"> subprocess illustrated in Figure 3 the research protocol is formed by the composition of the following </w:t>
      </w:r>
      <w:proofErr w:type="spellStart"/>
      <w:r w:rsidRPr="00212F87">
        <w:rPr>
          <w:color w:val="000000"/>
          <w:lang w:val="en-US"/>
        </w:rPr>
        <w:t>dataobjects</w:t>
      </w:r>
      <w:proofErr w:type="spellEnd"/>
      <w:r w:rsidRPr="00212F87">
        <w:rPr>
          <w:color w:val="000000"/>
          <w:lang w:val="en-US"/>
        </w:rPr>
        <w:t xml:space="preserve">: </w:t>
      </w:r>
      <w:r w:rsidRPr="00B67CB7">
        <w:rPr>
          <w:rFonts w:ascii="Courier New" w:hAnsi="Courier New" w:cs="Courier New"/>
          <w:lang w:val="en-US"/>
        </w:rPr>
        <w:t xml:space="preserve">Research Question </w:t>
      </w:r>
      <w:r w:rsidRPr="00212F87">
        <w:rPr>
          <w:color w:val="000000"/>
          <w:lang w:val="en-US"/>
        </w:rPr>
        <w:t xml:space="preserve">list, </w:t>
      </w:r>
      <w:r w:rsidRPr="00B67CB7">
        <w:rPr>
          <w:rFonts w:ascii="Courier New" w:hAnsi="Courier New" w:cs="Courier New"/>
          <w:lang w:val="en-US"/>
        </w:rPr>
        <w:t>Research Sources</w:t>
      </w:r>
      <w:r w:rsidRPr="00212F87">
        <w:rPr>
          <w:color w:val="000000"/>
          <w:lang w:val="en-US"/>
        </w:rPr>
        <w:t xml:space="preserve"> list, </w:t>
      </w:r>
      <w:r w:rsidRPr="00B67CB7">
        <w:rPr>
          <w:rFonts w:ascii="Courier New" w:hAnsi="Courier New" w:cs="Courier New"/>
          <w:lang w:val="en-US"/>
        </w:rPr>
        <w:t>Research Query</w:t>
      </w:r>
      <w:r w:rsidRPr="00212F87">
        <w:rPr>
          <w:color w:val="000000"/>
          <w:lang w:val="en-US"/>
        </w:rPr>
        <w:t xml:space="preserve"> list, </w:t>
      </w:r>
      <w:r w:rsidRPr="00B67CB7">
        <w:rPr>
          <w:rFonts w:ascii="Courier New" w:hAnsi="Courier New" w:cs="Courier New"/>
          <w:lang w:val="en-US"/>
        </w:rPr>
        <w:t>Inclusion/Exclusion Criteria</w:t>
      </w:r>
      <w:r w:rsidRPr="00212F87">
        <w:rPr>
          <w:color w:val="000000"/>
          <w:lang w:val="en-US"/>
        </w:rPr>
        <w:t xml:space="preserve"> list, D</w:t>
      </w:r>
      <w:r w:rsidRPr="00B67CB7">
        <w:rPr>
          <w:rFonts w:ascii="Courier New" w:hAnsi="Courier New" w:cs="Courier New"/>
          <w:lang w:val="en-US"/>
        </w:rPr>
        <w:t xml:space="preserve">ata Extraction Form </w:t>
      </w:r>
      <w:r w:rsidRPr="00212F87">
        <w:rPr>
          <w:color w:val="000000"/>
          <w:lang w:val="en-US"/>
        </w:rPr>
        <w:t xml:space="preserve">and </w:t>
      </w:r>
      <w:r w:rsidRPr="00B67CB7">
        <w:rPr>
          <w:rFonts w:ascii="Courier New" w:hAnsi="Courier New" w:cs="Courier New"/>
          <w:lang w:val="en-US"/>
        </w:rPr>
        <w:t>Quality Assessment Form</w:t>
      </w:r>
      <w:r w:rsidR="00B67CB7">
        <w:rPr>
          <w:color w:val="000000"/>
          <w:lang w:val="en-US"/>
        </w:rPr>
        <w:t xml:space="preserve">. </w:t>
      </w:r>
      <w:r w:rsidRPr="00212F87">
        <w:rPr>
          <w:color w:val="000000"/>
          <w:lang w:val="en-US"/>
        </w:rPr>
        <w:t xml:space="preserve">The following subsections describe each activity from </w:t>
      </w:r>
      <w:r w:rsidR="004F3D77" w:rsidRPr="004F3D77">
        <w:rPr>
          <w:color w:val="000000"/>
          <w:lang w:val="en-US"/>
        </w:rPr>
        <w:fldChar w:fldCharType="begin"/>
      </w:r>
      <w:r w:rsidR="004F3D77" w:rsidRPr="004F3D77">
        <w:rPr>
          <w:color w:val="000000"/>
          <w:lang w:val="en-US"/>
        </w:rPr>
        <w:instrText xml:space="preserve"> REF _Ref36195878 \h  \* MERGEFORMAT </w:instrText>
      </w:r>
      <w:r w:rsidR="004F3D77" w:rsidRPr="004F3D77">
        <w:rPr>
          <w:color w:val="000000"/>
          <w:lang w:val="en-US"/>
        </w:rPr>
      </w:r>
      <w:r w:rsidR="004F3D77" w:rsidRPr="004F3D77">
        <w:rPr>
          <w:color w:val="000000"/>
          <w:lang w:val="en-US"/>
        </w:rPr>
        <w:fldChar w:fldCharType="separate"/>
      </w:r>
      <w:r w:rsidR="004F3D77" w:rsidRPr="004F3D77">
        <w:rPr>
          <w:lang w:val="en-US"/>
        </w:rPr>
        <w:t xml:space="preserve">Figure </w:t>
      </w:r>
      <w:r w:rsidR="004F3D77" w:rsidRPr="004F3D77">
        <w:rPr>
          <w:noProof/>
          <w:lang w:val="en-US"/>
        </w:rPr>
        <w:t>2</w:t>
      </w:r>
      <w:r w:rsidR="004F3D77" w:rsidRPr="004F3D77">
        <w:rPr>
          <w:color w:val="000000"/>
          <w:lang w:val="en-US"/>
        </w:rPr>
        <w:fldChar w:fldCharType="end"/>
      </w:r>
      <w:r w:rsidRPr="00212F87">
        <w:rPr>
          <w:color w:val="000000"/>
          <w:lang w:val="en-US"/>
        </w:rPr>
        <w:t xml:space="preserve"> and </w:t>
      </w:r>
      <w:r w:rsidR="004F3D77" w:rsidRPr="004F3D77">
        <w:rPr>
          <w:color w:val="000000"/>
          <w:lang w:val="en-US"/>
        </w:rPr>
        <w:fldChar w:fldCharType="begin"/>
      </w:r>
      <w:r w:rsidR="004F3D77" w:rsidRPr="004F3D77">
        <w:rPr>
          <w:color w:val="000000"/>
          <w:lang w:val="en-US"/>
        </w:rPr>
        <w:instrText xml:space="preserve"> REF _Ref36195933 \h  \* MERGEFORMAT </w:instrText>
      </w:r>
      <w:r w:rsidR="004F3D77" w:rsidRPr="004F3D77">
        <w:rPr>
          <w:color w:val="000000"/>
          <w:lang w:val="en-US"/>
        </w:rPr>
      </w:r>
      <w:r w:rsidR="004F3D77" w:rsidRPr="004F3D77">
        <w:rPr>
          <w:color w:val="000000"/>
          <w:lang w:val="en-US"/>
        </w:rPr>
        <w:fldChar w:fldCharType="separate"/>
      </w:r>
      <w:r w:rsidR="004F3D77" w:rsidRPr="004F3D77">
        <w:rPr>
          <w:noProof/>
          <w:lang w:val="en-US"/>
        </w:rPr>
        <w:t>3</w:t>
      </w:r>
      <w:r w:rsidR="004F3D77" w:rsidRPr="004F3D77">
        <w:rPr>
          <w:color w:val="000000"/>
          <w:lang w:val="en-US"/>
        </w:rPr>
        <w:fldChar w:fldCharType="end"/>
      </w:r>
      <w:r w:rsidRPr="00212F87">
        <w:rPr>
          <w:color w:val="000000"/>
          <w:lang w:val="en-US"/>
        </w:rPr>
        <w:t xml:space="preserve">, showing how they were performed in our </w:t>
      </w:r>
      <w:r>
        <w:rPr>
          <w:color w:val="000000"/>
          <w:lang w:val="en-US"/>
        </w:rPr>
        <w:t>SLR</w:t>
      </w:r>
      <w:r w:rsidRPr="00212F87">
        <w:rPr>
          <w:color w:val="000000"/>
          <w:lang w:val="en-US"/>
        </w:rPr>
        <w:t>.</w:t>
      </w:r>
    </w:p>
    <w:p w14:paraId="74F69D53" w14:textId="4F091C32" w:rsidR="00212F87" w:rsidRDefault="00212F87" w:rsidP="00212F87">
      <w:pPr>
        <w:ind w:firstLine="0"/>
        <w:jc w:val="center"/>
        <w:rPr>
          <w:lang w:val="en-US"/>
        </w:rPr>
      </w:pPr>
      <w:r>
        <w:rPr>
          <w:noProof/>
          <w:lang w:val="en-US"/>
        </w:rPr>
        <w:drawing>
          <wp:inline distT="0" distB="0" distL="0" distR="0" wp14:anchorId="2B8B7698" wp14:editId="21FB26E4">
            <wp:extent cx="3687818" cy="2856753"/>
            <wp:effectExtent l="0" t="0" r="8255" b="1270"/>
            <wp:docPr id="4" name="Imagem 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03.jpg"/>
                    <pic:cNvPicPr/>
                  </pic:nvPicPr>
                  <pic:blipFill>
                    <a:blip r:embed="rId13">
                      <a:extLst>
                        <a:ext uri="{28A0092B-C50C-407E-A947-70E740481C1C}">
                          <a14:useLocalDpi xmlns:a14="http://schemas.microsoft.com/office/drawing/2010/main" val="0"/>
                        </a:ext>
                      </a:extLst>
                    </a:blip>
                    <a:stretch>
                      <a:fillRect/>
                    </a:stretch>
                  </pic:blipFill>
                  <pic:spPr>
                    <a:xfrm>
                      <a:off x="0" y="0"/>
                      <a:ext cx="3693335" cy="2861027"/>
                    </a:xfrm>
                    <a:prstGeom prst="rect">
                      <a:avLst/>
                    </a:prstGeom>
                  </pic:spPr>
                </pic:pic>
              </a:graphicData>
            </a:graphic>
          </wp:inline>
        </w:drawing>
      </w:r>
    </w:p>
    <w:p w14:paraId="40F612AC" w14:textId="43549BC8" w:rsidR="00212F87" w:rsidRDefault="00B67CB7" w:rsidP="00B67CB7">
      <w:pPr>
        <w:ind w:firstLine="0"/>
        <w:jc w:val="center"/>
        <w:rPr>
          <w:lang w:val="en-US"/>
        </w:rPr>
      </w:pPr>
      <w:bookmarkStart w:id="7" w:name="_Ref36195933"/>
      <w:r w:rsidRPr="00A13701">
        <w:rPr>
          <w:b/>
          <w:lang w:val="en-US"/>
        </w:rPr>
        <w:t xml:space="preserve">Figure </w:t>
      </w:r>
      <w:r w:rsidR="009D6119" w:rsidRPr="00A13701">
        <w:rPr>
          <w:b/>
          <w:lang w:val="en-US"/>
        </w:rPr>
        <w:fldChar w:fldCharType="begin"/>
      </w:r>
      <w:r w:rsidR="009D6119" w:rsidRPr="00A13701">
        <w:rPr>
          <w:b/>
          <w:lang w:val="en-US"/>
        </w:rPr>
        <w:instrText xml:space="preserve"> SEQ Figure \* ARABIC </w:instrText>
      </w:r>
      <w:r w:rsidR="009D6119" w:rsidRPr="00A13701">
        <w:rPr>
          <w:b/>
          <w:lang w:val="en-US"/>
        </w:rPr>
        <w:fldChar w:fldCharType="separate"/>
      </w:r>
      <w:r w:rsidR="00E70345">
        <w:rPr>
          <w:b/>
          <w:noProof/>
          <w:lang w:val="en-US"/>
        </w:rPr>
        <w:t>3</w:t>
      </w:r>
      <w:r w:rsidR="009D6119" w:rsidRPr="00A13701">
        <w:rPr>
          <w:b/>
          <w:lang w:val="en-US"/>
        </w:rPr>
        <w:fldChar w:fldCharType="end"/>
      </w:r>
      <w:bookmarkEnd w:id="7"/>
      <w:r>
        <w:rPr>
          <w:b/>
          <w:lang w:val="en-US"/>
        </w:rPr>
        <w:t>.</w:t>
      </w:r>
      <w:r w:rsidRPr="00A13701">
        <w:rPr>
          <w:b/>
          <w:lang w:val="en-US"/>
        </w:rPr>
        <w:t xml:space="preserve"> </w:t>
      </w:r>
      <w:r w:rsidRPr="00273577">
        <w:rPr>
          <w:lang w:val="en-US"/>
        </w:rPr>
        <w:t>Subprocess</w:t>
      </w:r>
      <w:r w:rsidRPr="00B67CB7">
        <w:rPr>
          <w:lang w:val="en-US"/>
        </w:rPr>
        <w:t xml:space="preserve"> define protocol.</w:t>
      </w:r>
    </w:p>
    <w:p w14:paraId="5DCB2A95" w14:textId="0119C9D9" w:rsidR="0012227E" w:rsidRPr="00811C38" w:rsidRDefault="00811C38" w:rsidP="00494C7E">
      <w:pPr>
        <w:pStyle w:val="heading2"/>
        <w:numPr>
          <w:ilvl w:val="2"/>
          <w:numId w:val="7"/>
        </w:numPr>
        <w:rPr>
          <w:lang w:val="en-US"/>
        </w:rPr>
      </w:pPr>
      <w:r w:rsidRPr="00811C38">
        <w:rPr>
          <w:lang w:val="en-US"/>
        </w:rPr>
        <w:t xml:space="preserve">(A.1.1) </w:t>
      </w:r>
      <w:r w:rsidR="0012227E" w:rsidRPr="00811C38">
        <w:rPr>
          <w:lang w:val="en-US"/>
        </w:rPr>
        <w:t>Define Research Questions</w:t>
      </w:r>
    </w:p>
    <w:p w14:paraId="1A6952F2" w14:textId="487A9E60" w:rsidR="00494C7E" w:rsidRDefault="00864058" w:rsidP="009D6119">
      <w:pPr>
        <w:ind w:firstLine="0"/>
        <w:rPr>
          <w:lang w:val="en-US"/>
        </w:rPr>
      </w:pPr>
      <w:r>
        <w:rPr>
          <w:lang w:val="en-US"/>
        </w:rPr>
        <w:tab/>
      </w:r>
      <w:r w:rsidR="0012227E" w:rsidRPr="0012227E">
        <w:rPr>
          <w:lang w:val="en-US"/>
        </w:rPr>
        <w:t>The objective of this activity is to determine the scope of the study, defining one or more research questions.</w:t>
      </w:r>
      <w:r w:rsidR="00494C7E">
        <w:rPr>
          <w:lang w:val="en-US"/>
        </w:rPr>
        <w:t xml:space="preserve"> </w:t>
      </w:r>
      <w:r w:rsidR="0012227E" w:rsidRPr="0012227E">
        <w:rPr>
          <w:lang w:val="en-US"/>
        </w:rPr>
        <w:t xml:space="preserve">It is usually difficult to define the right research question, as it needs to be wide enough to include all relevant studies, </w:t>
      </w:r>
      <w:proofErr w:type="gramStart"/>
      <w:r w:rsidR="0012227E" w:rsidRPr="0012227E">
        <w:rPr>
          <w:lang w:val="en-US"/>
        </w:rPr>
        <w:t>but yet</w:t>
      </w:r>
      <w:proofErr w:type="gramEnd"/>
      <w:r w:rsidR="0012227E" w:rsidRPr="0012227E">
        <w:rPr>
          <w:lang w:val="en-US"/>
        </w:rPr>
        <w:t xml:space="preserve"> focused enough to be effective and selective in the size of the search space. According to </w:t>
      </w:r>
      <w:proofErr w:type="spellStart"/>
      <w:r w:rsidR="009D6119" w:rsidRPr="00CA0F56">
        <w:rPr>
          <w:lang w:val="en-US"/>
        </w:rPr>
        <w:t>Kitchenham</w:t>
      </w:r>
      <w:proofErr w:type="spellEnd"/>
      <w:r w:rsidR="009D6119">
        <w:rPr>
          <w:lang w:val="en-US"/>
        </w:rPr>
        <w:t xml:space="preserve"> and </w:t>
      </w:r>
      <w:r w:rsidR="009D6119" w:rsidRPr="00CA0F56">
        <w:rPr>
          <w:lang w:val="en-US"/>
        </w:rPr>
        <w:t>Charters</w:t>
      </w:r>
      <w:r w:rsidR="009D6119">
        <w:rPr>
          <w:lang w:val="en-US"/>
        </w:rPr>
        <w:t xml:space="preserve"> (2007)</w:t>
      </w:r>
      <w:r w:rsidR="0012227E" w:rsidRPr="0012227E">
        <w:rPr>
          <w:lang w:val="en-US"/>
        </w:rPr>
        <w:t xml:space="preserve">, it is useful to consider the PICOC method, first proposed in the medical area </w:t>
      </w:r>
      <w:proofErr w:type="spellStart"/>
      <w:r w:rsidR="009D6119" w:rsidRPr="009D6119">
        <w:rPr>
          <w:lang w:val="en-US"/>
        </w:rPr>
        <w:t>Petticrew</w:t>
      </w:r>
      <w:proofErr w:type="spellEnd"/>
      <w:r w:rsidR="009D6119">
        <w:rPr>
          <w:lang w:val="en-US"/>
        </w:rPr>
        <w:t xml:space="preserve"> and </w:t>
      </w:r>
      <w:r w:rsidR="009D6119" w:rsidRPr="009D6119">
        <w:rPr>
          <w:lang w:val="en-US"/>
        </w:rPr>
        <w:t>Roberts</w:t>
      </w:r>
      <w:r w:rsidR="009D6119">
        <w:rPr>
          <w:lang w:val="en-US"/>
        </w:rPr>
        <w:t xml:space="preserve"> (200</w:t>
      </w:r>
      <w:r w:rsidR="00CC72B6">
        <w:rPr>
          <w:lang w:val="en-US"/>
        </w:rPr>
        <w:t>6</w:t>
      </w:r>
      <w:r w:rsidR="009D6119">
        <w:rPr>
          <w:lang w:val="en-US"/>
        </w:rPr>
        <w:t>)</w:t>
      </w:r>
      <w:r w:rsidR="0012227E" w:rsidRPr="0012227E">
        <w:rPr>
          <w:lang w:val="en-US"/>
        </w:rPr>
        <w:t>. The results of applying PICOC to our research questions are presented in</w:t>
      </w:r>
      <w:r w:rsidR="006034F8">
        <w:rPr>
          <w:lang w:val="en-US"/>
        </w:rPr>
        <w:t xml:space="preserve"> </w:t>
      </w:r>
      <w:r w:rsidR="006034F8">
        <w:rPr>
          <w:lang w:val="en-US"/>
        </w:rPr>
        <w:fldChar w:fldCharType="begin"/>
      </w:r>
      <w:r w:rsidR="006034F8">
        <w:rPr>
          <w:lang w:val="en-US"/>
        </w:rPr>
        <w:instrText xml:space="preserve"> REF _Ref36196052 \h </w:instrText>
      </w:r>
      <w:r w:rsidR="006034F8">
        <w:rPr>
          <w:lang w:val="en-US"/>
        </w:rPr>
      </w:r>
      <w:r w:rsidR="006034F8">
        <w:rPr>
          <w:lang w:val="en-US"/>
        </w:rPr>
        <w:fldChar w:fldCharType="separate"/>
      </w:r>
      <w:r w:rsidR="006034F8" w:rsidRPr="004F3D77">
        <w:rPr>
          <w:lang w:val="en-US"/>
        </w:rPr>
        <w:t>Table 1</w:t>
      </w:r>
      <w:r w:rsidR="006034F8">
        <w:rPr>
          <w:lang w:val="en-US"/>
        </w:rPr>
        <w:fldChar w:fldCharType="end"/>
      </w:r>
      <w:r w:rsidR="0012227E" w:rsidRPr="0012227E">
        <w:rPr>
          <w:lang w:val="en-US"/>
        </w:rPr>
        <w:t xml:space="preserve">. This helps us focusing on what matters for the study in hand, </w:t>
      </w:r>
      <w:proofErr w:type="gramStart"/>
      <w:r w:rsidR="0012227E" w:rsidRPr="0012227E">
        <w:rPr>
          <w:lang w:val="en-US"/>
        </w:rPr>
        <w:t>guiding also</w:t>
      </w:r>
      <w:proofErr w:type="gramEnd"/>
      <w:r w:rsidR="0012227E" w:rsidRPr="0012227E">
        <w:rPr>
          <w:lang w:val="en-US"/>
        </w:rPr>
        <w:t xml:space="preserve"> the extraction phase of the process. </w:t>
      </w:r>
    </w:p>
    <w:p w14:paraId="4A53C316" w14:textId="1E65A4C7" w:rsidR="00494C7E" w:rsidRPr="004F3D77" w:rsidRDefault="004F3D77" w:rsidP="006034F8">
      <w:pPr>
        <w:spacing w:before="240"/>
        <w:ind w:firstLine="0"/>
        <w:jc w:val="center"/>
        <w:rPr>
          <w:lang w:val="en-US"/>
        </w:rPr>
      </w:pPr>
      <w:bookmarkStart w:id="8" w:name="_Ref36196052"/>
      <w:bookmarkStart w:id="9" w:name="_Ref36196046"/>
      <w:r w:rsidRPr="006034F8">
        <w:rPr>
          <w:b/>
          <w:bCs/>
          <w:lang w:val="en-US"/>
        </w:rPr>
        <w:t xml:space="preserve">Table </w:t>
      </w:r>
      <w:r w:rsidRPr="006034F8">
        <w:rPr>
          <w:b/>
          <w:bCs/>
          <w:lang w:val="en-US"/>
        </w:rPr>
        <w:fldChar w:fldCharType="begin"/>
      </w:r>
      <w:r w:rsidRPr="006034F8">
        <w:rPr>
          <w:b/>
          <w:bCs/>
          <w:lang w:val="en-US"/>
        </w:rPr>
        <w:instrText xml:space="preserve"> SEQ Table \* ARABIC </w:instrText>
      </w:r>
      <w:r w:rsidRPr="006034F8">
        <w:rPr>
          <w:b/>
          <w:bCs/>
          <w:lang w:val="en-US"/>
        </w:rPr>
        <w:fldChar w:fldCharType="separate"/>
      </w:r>
      <w:r w:rsidRPr="006034F8">
        <w:rPr>
          <w:b/>
          <w:bCs/>
          <w:lang w:val="en-US"/>
        </w:rPr>
        <w:t>1</w:t>
      </w:r>
      <w:r w:rsidRPr="006034F8">
        <w:rPr>
          <w:b/>
          <w:bCs/>
          <w:lang w:val="en-US"/>
        </w:rPr>
        <w:fldChar w:fldCharType="end"/>
      </w:r>
      <w:bookmarkEnd w:id="8"/>
      <w:r w:rsidR="003E4254" w:rsidRPr="004F3D77">
        <w:rPr>
          <w:lang w:val="en-US"/>
        </w:rPr>
        <w:t>.</w:t>
      </w:r>
      <w:r w:rsidR="00494C7E" w:rsidRPr="004F3D77">
        <w:rPr>
          <w:lang w:val="en-US"/>
        </w:rPr>
        <w:t xml:space="preserve"> PICOC </w:t>
      </w:r>
      <w:r w:rsidR="003E4254" w:rsidRPr="004F3D77">
        <w:rPr>
          <w:lang w:val="en-US"/>
        </w:rPr>
        <w:t>when applied to our SLR.</w:t>
      </w:r>
      <w:bookmarkEnd w:id="9"/>
    </w:p>
    <w:tbl>
      <w:tblPr>
        <w:tblW w:w="6379" w:type="dxa"/>
        <w:jc w:val="center"/>
        <w:tblLook w:val="01E0" w:firstRow="1" w:lastRow="1" w:firstColumn="1" w:lastColumn="1" w:noHBand="0" w:noVBand="0"/>
      </w:tblPr>
      <w:tblGrid>
        <w:gridCol w:w="1863"/>
        <w:gridCol w:w="4516"/>
      </w:tblGrid>
      <w:tr w:rsidR="00494C7E" w:rsidRPr="00DB220A" w14:paraId="7F6F6D0B" w14:textId="77777777" w:rsidTr="00BE3B21">
        <w:trPr>
          <w:jc w:val="center"/>
        </w:trPr>
        <w:tc>
          <w:tcPr>
            <w:tcW w:w="1863" w:type="dxa"/>
            <w:tcBorders>
              <w:top w:val="double" w:sz="4" w:space="0" w:color="auto"/>
              <w:bottom w:val="single" w:sz="4" w:space="0" w:color="auto"/>
            </w:tcBorders>
          </w:tcPr>
          <w:p w14:paraId="0A6FFA23" w14:textId="77777777" w:rsidR="00494C7E" w:rsidRPr="00DB220A" w:rsidRDefault="00494C7E" w:rsidP="00F82538">
            <w:pPr>
              <w:jc w:val="center"/>
              <w:rPr>
                <w:sz w:val="16"/>
                <w:szCs w:val="16"/>
              </w:rPr>
            </w:pPr>
            <w:proofErr w:type="spellStart"/>
            <w:r w:rsidRPr="00DB220A">
              <w:rPr>
                <w:sz w:val="16"/>
                <w:szCs w:val="16"/>
              </w:rPr>
              <w:t>Viewpoint</w:t>
            </w:r>
            <w:proofErr w:type="spellEnd"/>
          </w:p>
        </w:tc>
        <w:tc>
          <w:tcPr>
            <w:tcW w:w="4516" w:type="dxa"/>
            <w:tcBorders>
              <w:top w:val="double" w:sz="4" w:space="0" w:color="auto"/>
              <w:bottom w:val="single" w:sz="4" w:space="0" w:color="auto"/>
            </w:tcBorders>
          </w:tcPr>
          <w:p w14:paraId="04DBCDB6" w14:textId="77777777" w:rsidR="00494C7E" w:rsidRPr="00DB220A" w:rsidRDefault="00494C7E" w:rsidP="00F82538">
            <w:pPr>
              <w:jc w:val="center"/>
              <w:rPr>
                <w:sz w:val="16"/>
                <w:szCs w:val="16"/>
              </w:rPr>
            </w:pPr>
            <w:proofErr w:type="spellStart"/>
            <w:r w:rsidRPr="00DB220A">
              <w:rPr>
                <w:sz w:val="16"/>
                <w:szCs w:val="16"/>
              </w:rPr>
              <w:t>Description</w:t>
            </w:r>
            <w:proofErr w:type="spellEnd"/>
          </w:p>
        </w:tc>
      </w:tr>
      <w:tr w:rsidR="00494C7E" w:rsidRPr="00A23FCC" w14:paraId="041A09A5" w14:textId="77777777" w:rsidTr="00BE3B21">
        <w:trPr>
          <w:jc w:val="center"/>
        </w:trPr>
        <w:tc>
          <w:tcPr>
            <w:tcW w:w="1863" w:type="dxa"/>
            <w:tcBorders>
              <w:top w:val="single" w:sz="4" w:space="0" w:color="auto"/>
            </w:tcBorders>
          </w:tcPr>
          <w:p w14:paraId="70B74C7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P (population)</w:t>
            </w:r>
          </w:p>
        </w:tc>
        <w:tc>
          <w:tcPr>
            <w:tcW w:w="4516" w:type="dxa"/>
            <w:tcBorders>
              <w:top w:val="single" w:sz="4" w:space="0" w:color="auto"/>
            </w:tcBorders>
          </w:tcPr>
          <w:p w14:paraId="42FD224F" w14:textId="7DBF3025" w:rsidR="00494C7E" w:rsidRPr="00BE3B21" w:rsidRDefault="00BE3B21" w:rsidP="00BE3B21">
            <w:pPr>
              <w:pStyle w:val="Els-table-text"/>
              <w:spacing w:after="40" w:line="240" w:lineRule="auto"/>
              <w:jc w:val="both"/>
              <w:rPr>
                <w:rFonts w:eastAsia="Times New Roman"/>
                <w:sz w:val="16"/>
                <w:szCs w:val="16"/>
              </w:rPr>
            </w:pPr>
            <w:r w:rsidRPr="00BE3B21">
              <w:rPr>
                <w:rFonts w:eastAsia="Times New Roman"/>
                <w:sz w:val="16"/>
                <w:szCs w:val="16"/>
              </w:rPr>
              <w:t>Works that use eye-tracking to analyze the understanding of process models</w:t>
            </w:r>
            <w:r w:rsidR="000735BF">
              <w:rPr>
                <w:rFonts w:eastAsia="Times New Roman"/>
                <w:sz w:val="16"/>
                <w:szCs w:val="16"/>
              </w:rPr>
              <w:t>.</w:t>
            </w:r>
          </w:p>
        </w:tc>
      </w:tr>
      <w:tr w:rsidR="00494C7E" w:rsidRPr="00A23FCC" w14:paraId="43157DF0" w14:textId="77777777" w:rsidTr="00BE3B21">
        <w:trPr>
          <w:jc w:val="center"/>
        </w:trPr>
        <w:tc>
          <w:tcPr>
            <w:tcW w:w="1863" w:type="dxa"/>
          </w:tcPr>
          <w:p w14:paraId="75F0A35B"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I (Intervention)</w:t>
            </w:r>
          </w:p>
        </w:tc>
        <w:tc>
          <w:tcPr>
            <w:tcW w:w="4516" w:type="dxa"/>
          </w:tcPr>
          <w:p w14:paraId="2BB7BE8A" w14:textId="38734CCE" w:rsidR="00494C7E" w:rsidRPr="00BC27C3" w:rsidRDefault="007B0542" w:rsidP="000735BF">
            <w:pPr>
              <w:pStyle w:val="Els-table-text"/>
              <w:rPr>
                <w:rFonts w:eastAsia="Times New Roman"/>
                <w:sz w:val="16"/>
                <w:szCs w:val="16"/>
              </w:rPr>
            </w:pPr>
            <w:r w:rsidRPr="00BE3B21">
              <w:rPr>
                <w:rFonts w:eastAsia="Times New Roman"/>
                <w:sz w:val="16"/>
                <w:szCs w:val="16"/>
              </w:rPr>
              <w:t>The use of eye-tracking in understanding analysis</w:t>
            </w:r>
            <w:r>
              <w:rPr>
                <w:rFonts w:eastAsia="Times New Roman"/>
                <w:sz w:val="16"/>
                <w:szCs w:val="16"/>
              </w:rPr>
              <w:t>.</w:t>
            </w:r>
          </w:p>
        </w:tc>
      </w:tr>
      <w:tr w:rsidR="00494C7E" w:rsidRPr="00A23FCC" w14:paraId="6AF37E12" w14:textId="77777777" w:rsidTr="00BE3B21">
        <w:trPr>
          <w:jc w:val="center"/>
        </w:trPr>
        <w:tc>
          <w:tcPr>
            <w:tcW w:w="1863" w:type="dxa"/>
          </w:tcPr>
          <w:p w14:paraId="2A8D36C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(comparison)</w:t>
            </w:r>
          </w:p>
        </w:tc>
        <w:tc>
          <w:tcPr>
            <w:tcW w:w="4516" w:type="dxa"/>
          </w:tcPr>
          <w:p w14:paraId="067C55C8" w14:textId="09BA84AD" w:rsidR="00494C7E" w:rsidRPr="00BE3B21" w:rsidRDefault="00BE3B21" w:rsidP="007B0542">
            <w:pPr>
              <w:pStyle w:val="Els-table-text"/>
              <w:rPr>
                <w:rFonts w:eastAsia="Times New Roman"/>
                <w:sz w:val="16"/>
                <w:szCs w:val="16"/>
              </w:rPr>
            </w:pPr>
            <w:r>
              <w:rPr>
                <w:rFonts w:eastAsia="Times New Roman"/>
                <w:sz w:val="16"/>
                <w:szCs w:val="16"/>
              </w:rPr>
              <w:t>I</w:t>
            </w:r>
            <w:r w:rsidRPr="00BE3B21">
              <w:rPr>
                <w:rFonts w:eastAsia="Times New Roman"/>
                <w:sz w:val="16"/>
                <w:szCs w:val="16"/>
              </w:rPr>
              <w:t xml:space="preserve">t doesn’t apply, as we won’t compare the analysis or the use of eye-tracking, we’ll just collect as much information as possible to build a catalog that contains a thorough analysis of approaches </w:t>
            </w:r>
            <w:r w:rsidR="007B0542" w:rsidRPr="00BE3B21">
              <w:rPr>
                <w:rFonts w:eastAsia="Times New Roman"/>
                <w:sz w:val="16"/>
                <w:szCs w:val="16"/>
              </w:rPr>
              <w:t>that use eye tracking with the intuition of measuring how much a model of business process is understandable.</w:t>
            </w:r>
          </w:p>
        </w:tc>
      </w:tr>
      <w:tr w:rsidR="00494C7E" w:rsidRPr="00A23FCC" w14:paraId="074F7462" w14:textId="77777777" w:rsidTr="00BE3B21">
        <w:trPr>
          <w:jc w:val="center"/>
        </w:trPr>
        <w:tc>
          <w:tcPr>
            <w:tcW w:w="1863" w:type="dxa"/>
          </w:tcPr>
          <w:p w14:paraId="1A385D05"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O (outcome)</w:t>
            </w:r>
          </w:p>
        </w:tc>
        <w:tc>
          <w:tcPr>
            <w:tcW w:w="4516" w:type="dxa"/>
          </w:tcPr>
          <w:p w14:paraId="7F55529E" w14:textId="2C852AA3" w:rsidR="00494C7E" w:rsidRPr="00BE3B21" w:rsidRDefault="000735BF" w:rsidP="007B0542">
            <w:pPr>
              <w:pStyle w:val="Els-table-text"/>
              <w:rPr>
                <w:rFonts w:eastAsia="Times New Roman"/>
                <w:sz w:val="16"/>
                <w:szCs w:val="16"/>
              </w:rPr>
            </w:pPr>
            <w:r>
              <w:rPr>
                <w:rFonts w:eastAsia="Times New Roman"/>
                <w:sz w:val="16"/>
                <w:szCs w:val="16"/>
              </w:rPr>
              <w:t>R</w:t>
            </w:r>
            <w:r w:rsidR="00BE3B21" w:rsidRPr="00BE3B21">
              <w:rPr>
                <w:rFonts w:eastAsia="Times New Roman"/>
                <w:sz w:val="16"/>
                <w:szCs w:val="16"/>
              </w:rPr>
              <w:t>elate factors of interest to professionals, e</w:t>
            </w:r>
            <w:r>
              <w:rPr>
                <w:rFonts w:eastAsia="Times New Roman"/>
                <w:sz w:val="16"/>
                <w:szCs w:val="16"/>
              </w:rPr>
              <w:t>.</w:t>
            </w:r>
            <w:r w:rsidR="00BE3B21" w:rsidRPr="00BE3B21">
              <w:rPr>
                <w:rFonts w:eastAsia="Times New Roman"/>
                <w:sz w:val="16"/>
                <w:szCs w:val="16"/>
              </w:rPr>
              <w:t>g</w:t>
            </w:r>
            <w:r>
              <w:rPr>
                <w:rFonts w:eastAsia="Times New Roman"/>
                <w:sz w:val="16"/>
                <w:szCs w:val="16"/>
              </w:rPr>
              <w:t>.</w:t>
            </w:r>
            <w:r w:rsidR="00BE3B21" w:rsidRPr="00BE3B21">
              <w:rPr>
                <w:rFonts w:eastAsia="Times New Roman"/>
                <w:sz w:val="16"/>
                <w:szCs w:val="16"/>
              </w:rPr>
              <w:t>, the metrics used to analyze understanding, the notations used to map processes, when and where studies were published and which researchers are using eye-tracking to analyze model understanding of processes</w:t>
            </w:r>
            <w:r>
              <w:rPr>
                <w:rFonts w:eastAsia="Times New Roman"/>
                <w:sz w:val="16"/>
                <w:szCs w:val="16"/>
              </w:rPr>
              <w:t>.</w:t>
            </w:r>
          </w:p>
        </w:tc>
      </w:tr>
      <w:tr w:rsidR="00494C7E" w:rsidRPr="00A23FCC" w14:paraId="4E4768E3" w14:textId="77777777" w:rsidTr="00BE3B21">
        <w:trPr>
          <w:jc w:val="center"/>
        </w:trPr>
        <w:tc>
          <w:tcPr>
            <w:tcW w:w="1863" w:type="dxa"/>
            <w:tcBorders>
              <w:bottom w:val="double" w:sz="4" w:space="0" w:color="auto"/>
            </w:tcBorders>
          </w:tcPr>
          <w:p w14:paraId="0E30862E" w14:textId="77777777" w:rsidR="00494C7E" w:rsidRPr="005D074F" w:rsidRDefault="00494C7E" w:rsidP="00F82538">
            <w:pPr>
              <w:pStyle w:val="Els-table-text"/>
              <w:spacing w:after="40" w:line="240" w:lineRule="auto"/>
              <w:jc w:val="both"/>
              <w:rPr>
                <w:rFonts w:eastAsia="Times New Roman"/>
                <w:i/>
                <w:iCs/>
                <w:sz w:val="16"/>
                <w:szCs w:val="16"/>
              </w:rPr>
            </w:pPr>
            <w:r w:rsidRPr="005D074F">
              <w:rPr>
                <w:rFonts w:eastAsia="Times New Roman"/>
                <w:sz w:val="16"/>
                <w:szCs w:val="16"/>
              </w:rPr>
              <w:t>C (context)</w:t>
            </w:r>
          </w:p>
        </w:tc>
        <w:tc>
          <w:tcPr>
            <w:tcW w:w="4516" w:type="dxa"/>
            <w:tcBorders>
              <w:bottom w:val="double" w:sz="4" w:space="0" w:color="auto"/>
            </w:tcBorders>
          </w:tcPr>
          <w:p w14:paraId="76985D7D" w14:textId="7785F5D7" w:rsidR="00494C7E" w:rsidRPr="00BC27C3" w:rsidRDefault="007B0542" w:rsidP="007B0542">
            <w:pPr>
              <w:pStyle w:val="Els-table-text"/>
              <w:rPr>
                <w:rFonts w:eastAsia="Times New Roman"/>
                <w:sz w:val="16"/>
                <w:szCs w:val="16"/>
              </w:rPr>
            </w:pPr>
            <w:r w:rsidRPr="000735BF">
              <w:rPr>
                <w:rFonts w:eastAsia="Times New Roman"/>
                <w:sz w:val="16"/>
                <w:szCs w:val="16"/>
              </w:rPr>
              <w:t>Works that highlight the scope of using eye-tracking to analyze the understanding of process models</w:t>
            </w:r>
            <w:r w:rsidR="000735BF">
              <w:rPr>
                <w:rFonts w:eastAsia="Times New Roman"/>
                <w:sz w:val="16"/>
                <w:szCs w:val="16"/>
              </w:rPr>
              <w:t>.</w:t>
            </w:r>
          </w:p>
        </w:tc>
      </w:tr>
    </w:tbl>
    <w:p w14:paraId="7E8EDD7A" w14:textId="48EFB6D7" w:rsidR="00494C7E" w:rsidRDefault="00AB71FD" w:rsidP="000735BF">
      <w:pPr>
        <w:spacing w:before="240"/>
        <w:rPr>
          <w:lang w:val="en-US"/>
        </w:rPr>
      </w:pPr>
      <w:r w:rsidRPr="00AB71FD">
        <w:rPr>
          <w:lang w:val="en-US"/>
        </w:rPr>
        <w:t xml:space="preserve">In summary, our goal is to identify the </w:t>
      </w:r>
      <w:r w:rsidR="00805066">
        <w:rPr>
          <w:lang w:val="en-US"/>
        </w:rPr>
        <w:t xml:space="preserve">quality attributes and </w:t>
      </w:r>
      <w:r w:rsidRPr="00AB71FD">
        <w:rPr>
          <w:lang w:val="en-US"/>
        </w:rPr>
        <w:t xml:space="preserve">factors </w:t>
      </w:r>
      <w:r w:rsidR="00805066">
        <w:rPr>
          <w:lang w:val="en-US"/>
        </w:rPr>
        <w:t xml:space="preserve">that are used </w:t>
      </w:r>
      <w:r w:rsidRPr="00AB71FD">
        <w:rPr>
          <w:lang w:val="en-US"/>
        </w:rPr>
        <w:t xml:space="preserve">by </w:t>
      </w:r>
      <w:r w:rsidR="00805066" w:rsidRPr="00AB71FD">
        <w:rPr>
          <w:lang w:val="en-US"/>
        </w:rPr>
        <w:t>eye</w:t>
      </w:r>
      <w:r w:rsidR="00805066">
        <w:rPr>
          <w:lang w:val="en-US"/>
        </w:rPr>
        <w:t>-</w:t>
      </w:r>
      <w:r w:rsidRPr="00AB71FD">
        <w:rPr>
          <w:lang w:val="en-US"/>
        </w:rPr>
        <w:t>tracking can help in understanding models</w:t>
      </w:r>
      <w:r w:rsidR="00494C7E" w:rsidRPr="00494C7E">
        <w:rPr>
          <w:lang w:val="en-US"/>
        </w:rPr>
        <w:t xml:space="preserve">. </w:t>
      </w:r>
      <w:r w:rsidR="00805066">
        <w:rPr>
          <w:lang w:val="en-US"/>
        </w:rPr>
        <w:t xml:space="preserve">We hope that future research can use our findings to </w:t>
      </w:r>
      <w:r w:rsidRPr="00AB71FD">
        <w:rPr>
          <w:lang w:val="en-US"/>
        </w:rPr>
        <w:t xml:space="preserve">help business designers </w:t>
      </w:r>
      <w:r w:rsidR="00805066">
        <w:rPr>
          <w:lang w:val="en-US"/>
        </w:rPr>
        <w:t xml:space="preserve">build their business </w:t>
      </w:r>
      <w:r w:rsidRPr="00AB71FD">
        <w:rPr>
          <w:lang w:val="en-US"/>
        </w:rPr>
        <w:t>process model</w:t>
      </w:r>
      <w:r w:rsidR="00805066">
        <w:rPr>
          <w:lang w:val="en-US"/>
        </w:rPr>
        <w:t>s</w:t>
      </w:r>
      <w:r w:rsidRPr="00AB71FD">
        <w:rPr>
          <w:lang w:val="en-US"/>
        </w:rPr>
        <w:t xml:space="preserve">. </w:t>
      </w:r>
      <w:r w:rsidR="0096142D">
        <w:rPr>
          <w:lang w:val="en-US"/>
        </w:rPr>
        <w:t>Thus,</w:t>
      </w:r>
      <w:r w:rsidR="00805066">
        <w:rPr>
          <w:lang w:val="en-US"/>
        </w:rPr>
        <w:t xml:space="preserve"> a</w:t>
      </w:r>
      <w:r w:rsidRPr="00AB71FD">
        <w:rPr>
          <w:lang w:val="en-US"/>
        </w:rPr>
        <w:t>llowing the construction of more intuitive process models for all readers</w:t>
      </w:r>
      <w:r w:rsidR="00494C7E" w:rsidRPr="00494C7E">
        <w:rPr>
          <w:lang w:val="en-US"/>
        </w:rPr>
        <w:t>. Hence, the research questions defined to this SLR were:</w:t>
      </w:r>
    </w:p>
    <w:p w14:paraId="4A8DE2EE" w14:textId="31587420" w:rsidR="00FF12CA" w:rsidRPr="00BE3B21" w:rsidRDefault="00FF12CA" w:rsidP="00F6701C">
      <w:pPr>
        <w:pStyle w:val="PargrafodaLista"/>
        <w:numPr>
          <w:ilvl w:val="0"/>
          <w:numId w:val="11"/>
        </w:numPr>
        <w:rPr>
          <w:lang w:val="en-US"/>
        </w:rPr>
      </w:pPr>
      <w:r w:rsidRPr="00BE3B21">
        <w:rPr>
          <w:lang w:val="en-US"/>
        </w:rPr>
        <w:t>RQ1: Is eye-tracking technology being used in the analysis of the understanding of business process models?</w:t>
      </w:r>
    </w:p>
    <w:p w14:paraId="40479370" w14:textId="472CF36D" w:rsidR="00FF12CA" w:rsidRPr="00BE3B21" w:rsidRDefault="00FF12CA" w:rsidP="00F6701C">
      <w:pPr>
        <w:pStyle w:val="PargrafodaLista"/>
        <w:numPr>
          <w:ilvl w:val="0"/>
          <w:numId w:val="11"/>
        </w:numPr>
        <w:rPr>
          <w:lang w:val="en-US"/>
        </w:rPr>
      </w:pPr>
      <w:r w:rsidRPr="00BE3B21">
        <w:rPr>
          <w:lang w:val="en-US"/>
        </w:rPr>
        <w:t>RQ2: What metrics are used to measure the visual comprehension of eye-tracking business process models?</w:t>
      </w:r>
    </w:p>
    <w:p w14:paraId="14EFF466" w14:textId="2515E117" w:rsidR="00FF12CA" w:rsidRPr="00BE3B21" w:rsidRDefault="00FF12CA" w:rsidP="00F6701C">
      <w:pPr>
        <w:pStyle w:val="PargrafodaLista"/>
        <w:numPr>
          <w:ilvl w:val="0"/>
          <w:numId w:val="11"/>
        </w:numPr>
        <w:rPr>
          <w:lang w:val="en-US"/>
        </w:rPr>
      </w:pPr>
      <w:r w:rsidRPr="00BE3B21">
        <w:rPr>
          <w:lang w:val="en-US"/>
        </w:rPr>
        <w:t>RQ3: Which business process model notations are evaluated in the studies?</w:t>
      </w:r>
    </w:p>
    <w:p w14:paraId="547FB62F" w14:textId="5A56EC43" w:rsidR="00FF12CA" w:rsidRPr="00BE3B21" w:rsidRDefault="00FF12CA" w:rsidP="00F6701C">
      <w:pPr>
        <w:pStyle w:val="PargrafodaLista"/>
        <w:numPr>
          <w:ilvl w:val="0"/>
          <w:numId w:val="11"/>
        </w:numPr>
        <w:rPr>
          <w:lang w:val="en-US"/>
        </w:rPr>
      </w:pPr>
      <w:r w:rsidRPr="00BE3B21">
        <w:rPr>
          <w:lang w:val="en-US"/>
        </w:rPr>
        <w:t>RQ4: What contributions have been reported about the application of the eye-tracker device to evaluate the understanding of the process models?</w:t>
      </w:r>
    </w:p>
    <w:p w14:paraId="427D0DB4" w14:textId="7C032CEB" w:rsidR="00FF12CA" w:rsidRPr="00BE3B21" w:rsidRDefault="00FF12CA" w:rsidP="00F6701C">
      <w:pPr>
        <w:pStyle w:val="PargrafodaLista"/>
        <w:numPr>
          <w:ilvl w:val="0"/>
          <w:numId w:val="11"/>
        </w:numPr>
        <w:rPr>
          <w:lang w:val="en-US"/>
        </w:rPr>
      </w:pPr>
      <w:r w:rsidRPr="00BE3B21">
        <w:rPr>
          <w:lang w:val="en-US"/>
        </w:rPr>
        <w:t xml:space="preserve">RQ5: </w:t>
      </w:r>
      <w:r w:rsidR="000735BF" w:rsidRPr="004F63A2">
        <w:rPr>
          <w:lang w:val="en-US"/>
        </w:rPr>
        <w:t>What is the profile of the subjects who used the eye</w:t>
      </w:r>
      <w:r w:rsidR="007B0542" w:rsidRPr="004F63A2">
        <w:rPr>
          <w:lang w:val="en-US"/>
        </w:rPr>
        <w:t>-</w:t>
      </w:r>
      <w:r w:rsidR="000735BF" w:rsidRPr="004F63A2">
        <w:rPr>
          <w:lang w:val="en-US"/>
        </w:rPr>
        <w:t>tracking device to evaluate understanding in process models?</w:t>
      </w:r>
    </w:p>
    <w:p w14:paraId="581EA77A" w14:textId="2F462AB3" w:rsidR="006E6B57" w:rsidRPr="00811C38" w:rsidRDefault="00811C38" w:rsidP="006E6B57">
      <w:pPr>
        <w:pStyle w:val="heading2"/>
        <w:numPr>
          <w:ilvl w:val="2"/>
          <w:numId w:val="7"/>
        </w:numPr>
        <w:rPr>
          <w:lang w:val="en-US"/>
        </w:rPr>
      </w:pPr>
      <w:r w:rsidRPr="00811C38">
        <w:rPr>
          <w:lang w:val="en-US"/>
        </w:rPr>
        <w:t xml:space="preserve">(A.1.2) </w:t>
      </w:r>
      <w:r w:rsidR="006E6B57" w:rsidRPr="00811C38">
        <w:rPr>
          <w:lang w:val="en-US"/>
        </w:rPr>
        <w:t>Define Search Sources</w:t>
      </w:r>
    </w:p>
    <w:p w14:paraId="2349CC94" w14:textId="58EDC09D" w:rsidR="003B48FD" w:rsidRPr="003B48FD" w:rsidRDefault="003B48FD" w:rsidP="003B48FD">
      <w:pPr>
        <w:rPr>
          <w:lang w:val="en-US"/>
        </w:rPr>
      </w:pPr>
      <w:r w:rsidRPr="003B48FD">
        <w:rPr>
          <w:lang w:val="en-US"/>
        </w:rPr>
        <w:t xml:space="preserve">The objective of this activity is to identify sources to perform searches, as well as the kind of search that should be performed. The search can be automatic in digital libraries, where the results are collected through a search query execution, or manual, </w:t>
      </w:r>
      <w:r w:rsidR="007B0542" w:rsidRPr="003B48FD">
        <w:rPr>
          <w:lang w:val="en-US"/>
        </w:rPr>
        <w:t>where the results are collected manually in the selected conferences and journals dat</w:t>
      </w:r>
      <w:r w:rsidRPr="003B48FD">
        <w:rPr>
          <w:lang w:val="en-US"/>
        </w:rPr>
        <w:t>abases. Typically, both alternatives are selected, and we did no different. The digital libraries sources selected for this study were:</w:t>
      </w:r>
    </w:p>
    <w:p w14:paraId="1875FF11" w14:textId="638D31D7" w:rsidR="001161F2" w:rsidRDefault="001161F2" w:rsidP="00F6701C">
      <w:pPr>
        <w:pStyle w:val="PargrafodaLista"/>
        <w:numPr>
          <w:ilvl w:val="0"/>
          <w:numId w:val="12"/>
        </w:numPr>
        <w:rPr>
          <w:lang w:val="en-US"/>
        </w:rPr>
      </w:pPr>
      <w:r w:rsidRPr="001161F2">
        <w:rPr>
          <w:lang w:val="en-US"/>
        </w:rPr>
        <w:t xml:space="preserve">Web of </w:t>
      </w:r>
      <w:proofErr w:type="gramStart"/>
      <w:r w:rsidRPr="001161F2">
        <w:rPr>
          <w:lang w:val="en-US"/>
        </w:rPr>
        <w:t>Science</w:t>
      </w:r>
      <w:r w:rsidR="00174294">
        <w:rPr>
          <w:lang w:val="en-US"/>
        </w:rPr>
        <w:t>;</w:t>
      </w:r>
      <w:proofErr w:type="gramEnd"/>
    </w:p>
    <w:p w14:paraId="613A0482" w14:textId="401C4AFF" w:rsidR="003B48FD" w:rsidRPr="003B48FD" w:rsidRDefault="003B48FD" w:rsidP="00F6701C">
      <w:pPr>
        <w:pStyle w:val="PargrafodaLista"/>
        <w:numPr>
          <w:ilvl w:val="0"/>
          <w:numId w:val="12"/>
        </w:numPr>
        <w:rPr>
          <w:lang w:val="en-US"/>
        </w:rPr>
      </w:pPr>
      <w:r w:rsidRPr="003B48FD">
        <w:rPr>
          <w:lang w:val="en-US"/>
        </w:rPr>
        <w:t xml:space="preserve">ACM Digital </w:t>
      </w:r>
      <w:proofErr w:type="gramStart"/>
      <w:r w:rsidRPr="003B48FD">
        <w:rPr>
          <w:lang w:val="en-US"/>
        </w:rPr>
        <w:t>library;</w:t>
      </w:r>
      <w:proofErr w:type="gramEnd"/>
    </w:p>
    <w:p w14:paraId="09CBD8A8" w14:textId="23568D70" w:rsidR="003B48FD" w:rsidRPr="003B48FD" w:rsidRDefault="003B48FD" w:rsidP="00F6701C">
      <w:pPr>
        <w:pStyle w:val="PargrafodaLista"/>
        <w:numPr>
          <w:ilvl w:val="0"/>
          <w:numId w:val="12"/>
        </w:numPr>
        <w:rPr>
          <w:lang w:val="en-US"/>
        </w:rPr>
      </w:pPr>
      <w:r w:rsidRPr="003B48FD">
        <w:rPr>
          <w:lang w:val="en-US"/>
        </w:rPr>
        <w:t>I</w:t>
      </w:r>
      <w:r w:rsidR="00BA7F16">
        <w:rPr>
          <w:lang w:val="en-US"/>
        </w:rPr>
        <w:t>E</w:t>
      </w:r>
      <w:r w:rsidRPr="003B48FD">
        <w:rPr>
          <w:lang w:val="en-US"/>
        </w:rPr>
        <w:t>EE</w:t>
      </w:r>
      <w:r w:rsidR="00174294">
        <w:rPr>
          <w:lang w:val="en-US"/>
        </w:rPr>
        <w:t xml:space="preserve"> </w:t>
      </w:r>
      <w:proofErr w:type="gramStart"/>
      <w:r w:rsidRPr="003B48FD">
        <w:rPr>
          <w:lang w:val="en-US"/>
        </w:rPr>
        <w:t>Explore;</w:t>
      </w:r>
      <w:proofErr w:type="gramEnd"/>
    </w:p>
    <w:p w14:paraId="6C4347F2" w14:textId="5524DEEA" w:rsidR="003B48FD" w:rsidRPr="003B48FD" w:rsidRDefault="003B48FD" w:rsidP="00F6701C">
      <w:pPr>
        <w:pStyle w:val="PargrafodaLista"/>
        <w:numPr>
          <w:ilvl w:val="0"/>
          <w:numId w:val="12"/>
        </w:numPr>
        <w:rPr>
          <w:lang w:val="en-US"/>
        </w:rPr>
      </w:pPr>
      <w:r w:rsidRPr="003B48FD">
        <w:rPr>
          <w:lang w:val="en-US"/>
        </w:rPr>
        <w:t>Science Direct (Elsevier</w:t>
      </w:r>
      <w:proofErr w:type="gramStart"/>
      <w:r w:rsidRPr="003B48FD">
        <w:rPr>
          <w:lang w:val="en-US"/>
        </w:rPr>
        <w:t>);</w:t>
      </w:r>
      <w:proofErr w:type="gramEnd"/>
    </w:p>
    <w:p w14:paraId="6C2C017A" w14:textId="618D3810" w:rsidR="003B48FD" w:rsidRPr="00C17FD6" w:rsidRDefault="003B48FD" w:rsidP="00F6701C">
      <w:pPr>
        <w:pStyle w:val="PargrafodaLista"/>
        <w:numPr>
          <w:ilvl w:val="0"/>
          <w:numId w:val="12"/>
        </w:numPr>
        <w:rPr>
          <w:lang w:val="en-US"/>
        </w:rPr>
      </w:pPr>
      <w:proofErr w:type="gramStart"/>
      <w:r w:rsidRPr="00C17FD6">
        <w:rPr>
          <w:lang w:val="en-US"/>
        </w:rPr>
        <w:t>Scopus;</w:t>
      </w:r>
      <w:proofErr w:type="gramEnd"/>
    </w:p>
    <w:p w14:paraId="6F419B2E" w14:textId="5FA1D515" w:rsidR="003B48FD" w:rsidRPr="00CF0E23" w:rsidRDefault="003B48FD" w:rsidP="00F6701C">
      <w:pPr>
        <w:pStyle w:val="PargrafodaLista"/>
        <w:numPr>
          <w:ilvl w:val="0"/>
          <w:numId w:val="12"/>
        </w:numPr>
        <w:rPr>
          <w:lang w:val="en-US"/>
        </w:rPr>
      </w:pPr>
      <w:r w:rsidRPr="00CF0E23">
        <w:rPr>
          <w:lang w:val="en-US"/>
        </w:rPr>
        <w:t xml:space="preserve">Springer </w:t>
      </w:r>
      <w:proofErr w:type="gramStart"/>
      <w:r w:rsidRPr="00CF0E23">
        <w:rPr>
          <w:lang w:val="en-US"/>
        </w:rPr>
        <w:t>Link;</w:t>
      </w:r>
      <w:proofErr w:type="gramEnd"/>
    </w:p>
    <w:p w14:paraId="42EB2946" w14:textId="309E1D0E" w:rsidR="003B48FD" w:rsidRPr="00CF0E23" w:rsidRDefault="003B48FD" w:rsidP="00F6701C">
      <w:pPr>
        <w:pStyle w:val="PargrafodaLista"/>
        <w:numPr>
          <w:ilvl w:val="0"/>
          <w:numId w:val="12"/>
        </w:numPr>
        <w:rPr>
          <w:lang w:val="en-US"/>
        </w:rPr>
      </w:pPr>
      <w:r w:rsidRPr="00CF0E23">
        <w:rPr>
          <w:lang w:val="en-US"/>
        </w:rPr>
        <w:t>Engineering Village.</w:t>
      </w:r>
    </w:p>
    <w:p w14:paraId="529B3C1E" w14:textId="161328F1" w:rsidR="003B48FD" w:rsidRPr="003B48FD" w:rsidRDefault="003B48FD" w:rsidP="003B48FD">
      <w:pPr>
        <w:rPr>
          <w:lang w:val="en-US"/>
        </w:rPr>
      </w:pPr>
      <w:r w:rsidRPr="003B48FD">
        <w:rPr>
          <w:lang w:val="en-US"/>
        </w:rPr>
        <w:t xml:space="preserve">The manual searches included conferences and journals related to business process. In both cases, DBLP and Google Scholar were used to support the searches with additional information on each </w:t>
      </w:r>
      <w:r w:rsidR="00660600" w:rsidRPr="003B48FD">
        <w:rPr>
          <w:lang w:val="en-US"/>
        </w:rPr>
        <w:t>paper, such as number of citations and author information</w:t>
      </w:r>
      <w:r w:rsidRPr="003B48FD">
        <w:rPr>
          <w:lang w:val="en-US"/>
        </w:rPr>
        <w:t>.</w:t>
      </w:r>
    </w:p>
    <w:p w14:paraId="6A0B7FE2" w14:textId="3A0E309B" w:rsidR="00494C7E" w:rsidRDefault="003B48FD" w:rsidP="003B48FD">
      <w:pPr>
        <w:rPr>
          <w:lang w:val="en-US"/>
        </w:rPr>
      </w:pPr>
      <w:r w:rsidRPr="003B48FD">
        <w:rPr>
          <w:lang w:val="en-US"/>
        </w:rPr>
        <w:t>No restriction of date period was applied during the search in the specified sources, as we did not want to risk ignoring useful information that would limit the value of our findings.</w:t>
      </w:r>
    </w:p>
    <w:p w14:paraId="55ED06BD" w14:textId="31E0F1A4" w:rsidR="00C17FD6" w:rsidRPr="00811C38" w:rsidRDefault="00811C38" w:rsidP="00C17FD6">
      <w:pPr>
        <w:pStyle w:val="heading2"/>
        <w:numPr>
          <w:ilvl w:val="2"/>
          <w:numId w:val="7"/>
        </w:numPr>
        <w:rPr>
          <w:lang w:val="en-US"/>
        </w:rPr>
      </w:pPr>
      <w:r w:rsidRPr="00811C38">
        <w:rPr>
          <w:lang w:val="en-US"/>
        </w:rPr>
        <w:t xml:space="preserve">(A.1.3) </w:t>
      </w:r>
      <w:r w:rsidR="00C17FD6" w:rsidRPr="00811C38">
        <w:rPr>
          <w:lang w:val="en-US"/>
        </w:rPr>
        <w:t>Define Search Queries</w:t>
      </w:r>
    </w:p>
    <w:p w14:paraId="77ADABA3" w14:textId="2A43BCFA" w:rsidR="00C17FD6" w:rsidRDefault="00C17FD6" w:rsidP="00C17FD6">
      <w:pPr>
        <w:ind w:firstLine="0"/>
        <w:rPr>
          <w:lang w:val="en-US"/>
        </w:rPr>
      </w:pPr>
      <w:r w:rsidRPr="00C17FD6">
        <w:rPr>
          <w:lang w:val="en-US"/>
        </w:rPr>
        <w:t>The objective of this activity is to define keywords and Boolean expressions to perform automatic searches in digital libraries.</w:t>
      </w:r>
      <w:r>
        <w:rPr>
          <w:lang w:val="en-US"/>
        </w:rPr>
        <w:t xml:space="preserve"> </w:t>
      </w:r>
      <w:r w:rsidRPr="00C17FD6">
        <w:rPr>
          <w:lang w:val="en-US"/>
        </w:rPr>
        <w:t xml:space="preserve">First step to define the search queries was the identification of keywords. The list of keywords was based on a preliminary ad-hoc search, so to guarantee that relevant terms would not be omitted from the very beginning. </w:t>
      </w:r>
      <w:r w:rsidR="006034F8">
        <w:rPr>
          <w:lang w:val="en-US"/>
        </w:rPr>
        <w:fldChar w:fldCharType="begin"/>
      </w:r>
      <w:r w:rsidR="006034F8">
        <w:rPr>
          <w:lang w:val="en-US"/>
        </w:rPr>
        <w:instrText xml:space="preserve"> REF _Ref36196114 \h  \* MERGEFORMAT </w:instrText>
      </w:r>
      <w:r w:rsidR="006034F8">
        <w:rPr>
          <w:lang w:val="en-US"/>
        </w:rPr>
      </w:r>
      <w:r w:rsidR="006034F8">
        <w:rPr>
          <w:lang w:val="en-US"/>
        </w:rPr>
        <w:fldChar w:fldCharType="separate"/>
      </w:r>
      <w:r w:rsidR="006034F8" w:rsidRPr="006034F8">
        <w:rPr>
          <w:lang w:val="en-US"/>
        </w:rPr>
        <w:t>Table 2</w:t>
      </w:r>
      <w:r w:rsidR="006034F8">
        <w:rPr>
          <w:lang w:val="en-US"/>
        </w:rPr>
        <w:fldChar w:fldCharType="end"/>
      </w:r>
      <w:r w:rsidR="006034F8">
        <w:rPr>
          <w:lang w:val="en-US"/>
        </w:rPr>
        <w:t xml:space="preserve"> </w:t>
      </w:r>
      <w:r w:rsidRPr="00C17FD6">
        <w:rPr>
          <w:lang w:val="en-US"/>
        </w:rPr>
        <w:t>shows the keywords used in the final queries, already grouped with Boolean operators.</w:t>
      </w:r>
    </w:p>
    <w:p w14:paraId="790685F6" w14:textId="1357B596" w:rsidR="00CF0E23" w:rsidRPr="00F001B7" w:rsidRDefault="006034F8" w:rsidP="00CF0E23">
      <w:pPr>
        <w:pStyle w:val="TableTitle"/>
        <w:rPr>
          <w:smallCaps w:val="0"/>
          <w:sz w:val="20"/>
          <w:szCs w:val="20"/>
        </w:rPr>
      </w:pPr>
      <w:bookmarkStart w:id="10" w:name="_Ref36196114"/>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sidRPr="006034F8">
        <w:rPr>
          <w:b/>
          <w:bCs/>
          <w:smallCaps w:val="0"/>
          <w:sz w:val="20"/>
          <w:szCs w:val="20"/>
        </w:rPr>
        <w:t>2</w:t>
      </w:r>
      <w:r w:rsidRPr="006034F8">
        <w:rPr>
          <w:b/>
          <w:bCs/>
          <w:smallCaps w:val="0"/>
          <w:sz w:val="20"/>
          <w:szCs w:val="20"/>
        </w:rPr>
        <w:fldChar w:fldCharType="end"/>
      </w:r>
      <w:bookmarkEnd w:id="10"/>
      <w:r w:rsidR="00F001B7" w:rsidRPr="006034F8">
        <w:rPr>
          <w:b/>
          <w:bCs/>
          <w:smallCaps w:val="0"/>
          <w:sz w:val="20"/>
          <w:szCs w:val="20"/>
        </w:rPr>
        <w:t>.</w:t>
      </w:r>
      <w:r w:rsidR="00CF0E23" w:rsidRPr="006034F8">
        <w:rPr>
          <w:smallCaps w:val="0"/>
          <w:sz w:val="20"/>
          <w:szCs w:val="20"/>
        </w:rPr>
        <w:t xml:space="preserve"> </w:t>
      </w:r>
      <w:r w:rsidR="00F001B7">
        <w:rPr>
          <w:smallCaps w:val="0"/>
          <w:sz w:val="20"/>
          <w:szCs w:val="20"/>
        </w:rPr>
        <w:t>S</w:t>
      </w:r>
      <w:r w:rsidR="00CF0E23" w:rsidRPr="00F001B7">
        <w:rPr>
          <w:smallCaps w:val="0"/>
          <w:sz w:val="20"/>
          <w:szCs w:val="20"/>
        </w:rPr>
        <w:t xml:space="preserve">earch </w:t>
      </w:r>
      <w:r w:rsidR="00F001B7">
        <w:rPr>
          <w:smallCaps w:val="0"/>
          <w:sz w:val="20"/>
          <w:szCs w:val="20"/>
        </w:rPr>
        <w:t>q</w:t>
      </w:r>
      <w:r w:rsidR="00CF0E23" w:rsidRPr="00F001B7">
        <w:rPr>
          <w:smallCaps w:val="0"/>
          <w:sz w:val="20"/>
          <w:szCs w:val="20"/>
        </w:rPr>
        <w:t>ueries</w:t>
      </w:r>
      <w:r w:rsidR="00F001B7">
        <w:rPr>
          <w:smallCaps w:val="0"/>
          <w:sz w:val="20"/>
          <w:szCs w:val="20"/>
        </w:rPr>
        <w:t>.</w:t>
      </w:r>
      <w:r w:rsidR="00A51301">
        <w:rPr>
          <w:smallCaps w:val="0"/>
          <w:sz w:val="20"/>
          <w:szCs w:val="20"/>
        </w:rPr>
        <w:t>’</w:t>
      </w:r>
    </w:p>
    <w:tbl>
      <w:tblPr>
        <w:tblW w:w="6663" w:type="dxa"/>
        <w:jc w:val="center"/>
        <w:tblLook w:val="01E0" w:firstRow="1" w:lastRow="1" w:firstColumn="1" w:lastColumn="1" w:noHBand="0" w:noVBand="0"/>
      </w:tblPr>
      <w:tblGrid>
        <w:gridCol w:w="1655"/>
        <w:gridCol w:w="5008"/>
      </w:tblGrid>
      <w:tr w:rsidR="00CF0E23" w:rsidRPr="00DB220A" w14:paraId="6C5C1388" w14:textId="77777777" w:rsidTr="001161F2">
        <w:trPr>
          <w:jc w:val="center"/>
        </w:trPr>
        <w:tc>
          <w:tcPr>
            <w:tcW w:w="1655" w:type="dxa"/>
            <w:tcBorders>
              <w:top w:val="double" w:sz="4" w:space="0" w:color="auto"/>
              <w:bottom w:val="double" w:sz="4" w:space="0" w:color="auto"/>
            </w:tcBorders>
          </w:tcPr>
          <w:p w14:paraId="0A4E19D1" w14:textId="0B9981D8" w:rsidR="00CF0E23" w:rsidRPr="005D074F" w:rsidRDefault="00CF0E23" w:rsidP="00CF0E23">
            <w:pPr>
              <w:ind w:firstLine="0"/>
              <w:rPr>
                <w:sz w:val="16"/>
                <w:szCs w:val="16"/>
              </w:rPr>
            </w:pPr>
            <w:r>
              <w:rPr>
                <w:sz w:val="16"/>
                <w:szCs w:val="16"/>
              </w:rPr>
              <w:t>D</w:t>
            </w:r>
            <w:r w:rsidRPr="00CF0E23">
              <w:rPr>
                <w:sz w:val="16"/>
                <w:szCs w:val="16"/>
              </w:rPr>
              <w:t xml:space="preserve">igital </w:t>
            </w:r>
            <w:proofErr w:type="spellStart"/>
            <w:r>
              <w:rPr>
                <w:sz w:val="16"/>
                <w:szCs w:val="16"/>
              </w:rPr>
              <w:t>L</w:t>
            </w:r>
            <w:r w:rsidRPr="00CF0E23">
              <w:rPr>
                <w:sz w:val="16"/>
                <w:szCs w:val="16"/>
              </w:rPr>
              <w:t>ibraries</w:t>
            </w:r>
            <w:proofErr w:type="spellEnd"/>
          </w:p>
        </w:tc>
        <w:tc>
          <w:tcPr>
            <w:tcW w:w="5008" w:type="dxa"/>
            <w:tcBorders>
              <w:top w:val="double" w:sz="4" w:space="0" w:color="auto"/>
              <w:bottom w:val="double" w:sz="4" w:space="0" w:color="auto"/>
            </w:tcBorders>
          </w:tcPr>
          <w:p w14:paraId="71412CAE" w14:textId="77777777" w:rsidR="00CF0E23" w:rsidRPr="00DB220A" w:rsidRDefault="00CF0E23" w:rsidP="001161F2">
            <w:pPr>
              <w:rPr>
                <w:sz w:val="16"/>
                <w:szCs w:val="16"/>
              </w:rPr>
            </w:pPr>
            <w:r w:rsidRPr="00DB220A">
              <w:rPr>
                <w:sz w:val="16"/>
                <w:szCs w:val="16"/>
              </w:rPr>
              <w:t>Query</w:t>
            </w:r>
          </w:p>
        </w:tc>
      </w:tr>
      <w:tr w:rsidR="001161F2" w:rsidRPr="00A23FCC" w14:paraId="3CAF42D2" w14:textId="77777777" w:rsidTr="001161F2">
        <w:trPr>
          <w:jc w:val="center"/>
        </w:trPr>
        <w:tc>
          <w:tcPr>
            <w:tcW w:w="1655" w:type="dxa"/>
            <w:tcBorders>
              <w:top w:val="double" w:sz="4" w:space="0" w:color="auto"/>
              <w:bottom w:val="double" w:sz="4" w:space="0" w:color="auto"/>
            </w:tcBorders>
          </w:tcPr>
          <w:p w14:paraId="126810FE" w14:textId="70196887" w:rsidR="001161F2" w:rsidRPr="00CF0E23" w:rsidRDefault="001161F2" w:rsidP="00CF0E23">
            <w:pPr>
              <w:ind w:firstLine="0"/>
              <w:rPr>
                <w:sz w:val="16"/>
                <w:szCs w:val="16"/>
              </w:rPr>
            </w:pPr>
            <w:r w:rsidRPr="001161F2">
              <w:rPr>
                <w:sz w:val="16"/>
                <w:szCs w:val="16"/>
              </w:rPr>
              <w:t xml:space="preserve">Web </w:t>
            </w:r>
            <w:proofErr w:type="spellStart"/>
            <w:r w:rsidRPr="001161F2">
              <w:rPr>
                <w:sz w:val="16"/>
                <w:szCs w:val="16"/>
              </w:rPr>
              <w:t>of</w:t>
            </w:r>
            <w:proofErr w:type="spellEnd"/>
            <w:r w:rsidRPr="001161F2">
              <w:rPr>
                <w:sz w:val="16"/>
                <w:szCs w:val="16"/>
              </w:rPr>
              <w:t xml:space="preserve"> Science</w:t>
            </w:r>
          </w:p>
        </w:tc>
        <w:tc>
          <w:tcPr>
            <w:tcW w:w="5008" w:type="dxa"/>
            <w:tcBorders>
              <w:top w:val="double" w:sz="4" w:space="0" w:color="auto"/>
              <w:bottom w:val="double" w:sz="4" w:space="0" w:color="auto"/>
            </w:tcBorders>
          </w:tcPr>
          <w:p w14:paraId="342720F3" w14:textId="77777777" w:rsidR="001161F2"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TS=(("eye-tracker" OR "eye tracker" OR "eye-tracking" OR "eye tracking" OR "Restricted Focus Viewer") AND ("BPM" OR "Business Process Model" OR "Business Process" OR "Process Model") AND ("understanding" OR "comprehension" OR "comprehensibility"))</w:t>
            </w:r>
          </w:p>
          <w:p w14:paraId="3D609134" w14:textId="77777777" w:rsidR="001161F2" w:rsidRPr="00ED250C" w:rsidRDefault="001161F2" w:rsidP="001161F2">
            <w:pPr>
              <w:rPr>
                <w:sz w:val="16"/>
                <w:szCs w:val="16"/>
                <w:lang w:val="en-US"/>
              </w:rPr>
            </w:pPr>
          </w:p>
        </w:tc>
      </w:tr>
      <w:tr w:rsidR="00CF0E23" w:rsidRPr="00A23FCC" w14:paraId="38D16F07" w14:textId="77777777" w:rsidTr="001161F2">
        <w:trPr>
          <w:jc w:val="center"/>
        </w:trPr>
        <w:tc>
          <w:tcPr>
            <w:tcW w:w="1655" w:type="dxa"/>
            <w:tcBorders>
              <w:top w:val="double" w:sz="4" w:space="0" w:color="auto"/>
              <w:bottom w:val="double" w:sz="4" w:space="0" w:color="auto"/>
            </w:tcBorders>
          </w:tcPr>
          <w:p w14:paraId="076AF4B5" w14:textId="4A424460" w:rsidR="00CF0E23" w:rsidRPr="005D074F" w:rsidRDefault="00CF0E23" w:rsidP="00CF0E23">
            <w:pPr>
              <w:ind w:firstLine="0"/>
              <w:rPr>
                <w:sz w:val="16"/>
                <w:szCs w:val="16"/>
              </w:rPr>
            </w:pPr>
            <w:r w:rsidRPr="00CF0E23">
              <w:rPr>
                <w:sz w:val="16"/>
                <w:szCs w:val="16"/>
              </w:rPr>
              <w:t xml:space="preserve">ACM Digital </w:t>
            </w:r>
            <w:proofErr w:type="spellStart"/>
            <w:r w:rsidRPr="00CF0E23">
              <w:rPr>
                <w:sz w:val="16"/>
                <w:szCs w:val="16"/>
              </w:rPr>
              <w:t>library</w:t>
            </w:r>
            <w:proofErr w:type="spellEnd"/>
          </w:p>
        </w:tc>
        <w:tc>
          <w:tcPr>
            <w:tcW w:w="5008" w:type="dxa"/>
            <w:tcBorders>
              <w:top w:val="double" w:sz="4" w:space="0" w:color="auto"/>
              <w:bottom w:val="double" w:sz="4" w:space="0" w:color="auto"/>
            </w:tcBorders>
          </w:tcPr>
          <w:p w14:paraId="2D3A8372" w14:textId="49B08405" w:rsidR="00CF0E23" w:rsidRPr="00716E53" w:rsidRDefault="00716E53" w:rsidP="001161F2">
            <w:pPr>
              <w:overflowPunct/>
              <w:autoSpaceDE/>
              <w:autoSpaceDN/>
              <w:adjustRightInd/>
              <w:ind w:firstLine="0"/>
              <w:textAlignment w:val="auto"/>
              <w:rPr>
                <w:rFonts w:ascii="Arial" w:hAnsi="Arial" w:cs="Arial"/>
                <w:color w:val="000000"/>
                <w:sz w:val="16"/>
                <w:szCs w:val="16"/>
                <w:lang w:val="en-US"/>
              </w:rPr>
            </w:pPr>
            <w:r w:rsidRPr="00716E53">
              <w:rPr>
                <w:rFonts w:ascii="Arial" w:hAnsi="Arial" w:cs="Arial"/>
                <w:color w:val="000000"/>
                <w:sz w:val="16"/>
                <w:szCs w:val="16"/>
                <w:lang w:val="en-US"/>
              </w:rPr>
              <w:t>[[Abstract: eye-tracker]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eye tracking]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restricted focus viewer]]]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 xml:space="preserve">[[Abstract: </w:t>
            </w:r>
            <w:r w:rsidR="004F63A2">
              <w:rPr>
                <w:rFonts w:ascii="Arial" w:hAnsi="Arial" w:cs="Arial"/>
                <w:color w:val="000000"/>
                <w:sz w:val="16"/>
                <w:szCs w:val="16"/>
                <w:lang w:val="en-US"/>
              </w:rPr>
              <w:t>BPM</w:t>
            </w:r>
            <w:r w:rsidRPr="00716E53">
              <w:rPr>
                <w:rFonts w:ascii="Arial" w:hAnsi="Arial" w:cs="Arial"/>
                <w:color w:val="000000"/>
                <w:sz w:val="16"/>
                <w:szCs w:val="16"/>
                <w:lang w:val="en-US"/>
              </w:rPr>
              <w:t>]</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business process]</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process model]]</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understanding]</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comprehension]</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OR</w:t>
            </w:r>
            <w:r w:rsidR="004F63A2">
              <w:rPr>
                <w:rFonts w:ascii="Arial" w:hAnsi="Arial" w:cs="Arial"/>
                <w:color w:val="000000"/>
                <w:sz w:val="16"/>
                <w:szCs w:val="16"/>
                <w:lang w:val="en-US"/>
              </w:rPr>
              <w:t xml:space="preserve"> </w:t>
            </w:r>
            <w:r w:rsidRPr="00716E53">
              <w:rPr>
                <w:rFonts w:ascii="Arial" w:hAnsi="Arial" w:cs="Arial"/>
                <w:color w:val="000000"/>
                <w:sz w:val="16"/>
                <w:szCs w:val="16"/>
                <w:lang w:val="en-US"/>
              </w:rPr>
              <w:t>[Abstract: comprehensibility]]</w:t>
            </w:r>
          </w:p>
        </w:tc>
      </w:tr>
      <w:tr w:rsidR="00CF0E23" w:rsidRPr="00A23FCC" w14:paraId="1B467FF4" w14:textId="77777777" w:rsidTr="001161F2">
        <w:trPr>
          <w:jc w:val="center"/>
        </w:trPr>
        <w:tc>
          <w:tcPr>
            <w:tcW w:w="1655" w:type="dxa"/>
            <w:tcBorders>
              <w:top w:val="double" w:sz="4" w:space="0" w:color="auto"/>
              <w:bottom w:val="double" w:sz="4" w:space="0" w:color="auto"/>
            </w:tcBorders>
          </w:tcPr>
          <w:p w14:paraId="36C2736C" w14:textId="1274B1A6" w:rsidR="00CF0E23" w:rsidRPr="00CF0E23" w:rsidRDefault="00CF0E23" w:rsidP="00CF0E23">
            <w:pPr>
              <w:ind w:firstLine="0"/>
              <w:rPr>
                <w:sz w:val="16"/>
                <w:szCs w:val="16"/>
              </w:rPr>
            </w:pPr>
            <w:proofErr w:type="spellStart"/>
            <w:r w:rsidRPr="00CF0E23">
              <w:rPr>
                <w:sz w:val="16"/>
                <w:szCs w:val="16"/>
              </w:rPr>
              <w:t>IEEExplore</w:t>
            </w:r>
            <w:proofErr w:type="spellEnd"/>
          </w:p>
        </w:tc>
        <w:tc>
          <w:tcPr>
            <w:tcW w:w="5008" w:type="dxa"/>
            <w:tcBorders>
              <w:top w:val="double" w:sz="4" w:space="0" w:color="auto"/>
              <w:bottom w:val="double" w:sz="4" w:space="0" w:color="auto"/>
            </w:tcBorders>
          </w:tcPr>
          <w:p w14:paraId="5CD2BA6B" w14:textId="52E8EAF6" w:rsidR="00CF0E23" w:rsidRPr="00ED250C" w:rsidRDefault="001161F2" w:rsidP="001161F2">
            <w:pPr>
              <w:overflowPunct/>
              <w:autoSpaceDE/>
              <w:autoSpaceDN/>
              <w:adjustRightInd/>
              <w:ind w:firstLine="0"/>
              <w:textAlignment w:val="auto"/>
              <w:rPr>
                <w:rFonts w:ascii="Arial" w:hAnsi="Arial" w:cs="Arial"/>
                <w:color w:val="000000"/>
                <w:sz w:val="16"/>
                <w:szCs w:val="16"/>
                <w:lang w:val="en-US"/>
              </w:rPr>
            </w:pP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Abstract":eye-tracker</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tracker OR "</w:t>
            </w:r>
            <w:proofErr w:type="spellStart"/>
            <w:r w:rsidRPr="00ED250C">
              <w:rPr>
                <w:rFonts w:ascii="Arial" w:hAnsi="Arial" w:cs="Arial"/>
                <w:color w:val="000000"/>
                <w:sz w:val="16"/>
                <w:szCs w:val="16"/>
                <w:lang w:val="en-US"/>
              </w:rPr>
              <w:t>Abstract":eye-tracking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Abstract":eye</w:t>
            </w:r>
            <w:proofErr w:type="spellEnd"/>
            <w:r w:rsidRPr="00ED250C">
              <w:rPr>
                <w:rFonts w:ascii="Arial" w:hAnsi="Arial" w:cs="Arial"/>
                <w:color w:val="000000"/>
                <w:sz w:val="16"/>
                <w:szCs w:val="16"/>
                <w:lang w:val="en-US"/>
              </w:rPr>
              <w:t xml:space="preserve"> tracking OR "</w:t>
            </w:r>
            <w:proofErr w:type="spellStart"/>
            <w:r w:rsidRPr="00ED250C">
              <w:rPr>
                <w:rFonts w:ascii="Arial" w:hAnsi="Arial" w:cs="Arial"/>
                <w:color w:val="000000"/>
                <w:sz w:val="16"/>
                <w:szCs w:val="16"/>
                <w:lang w:val="en-US"/>
              </w:rPr>
              <w:t>Abstract":Restricted</w:t>
            </w:r>
            <w:proofErr w:type="spellEnd"/>
            <w:r w:rsidRPr="00ED250C">
              <w:rPr>
                <w:rFonts w:ascii="Arial" w:hAnsi="Arial" w:cs="Arial"/>
                <w:color w:val="000000"/>
                <w:sz w:val="16"/>
                <w:szCs w:val="16"/>
                <w:lang w:val="en-US"/>
              </w:rPr>
              <w:t xml:space="preserve"> Focus Viewer) AND </w:t>
            </w:r>
            <w:r w:rsidRPr="00ED250C">
              <w:rPr>
                <w:rFonts w:ascii="Arial" w:hAnsi="Arial" w:cs="Arial"/>
                <w:color w:val="000000"/>
                <w:sz w:val="16"/>
                <w:szCs w:val="16"/>
                <w:lang w:val="en-US"/>
              </w:rPr>
              <w:br/>
              <w:t>(</w:t>
            </w:r>
            <w:r w:rsidR="004F63A2" w:rsidRPr="00ED250C">
              <w:rPr>
                <w:rFonts w:ascii="Arial" w:hAnsi="Arial" w:cs="Arial"/>
                <w:color w:val="000000"/>
                <w:sz w:val="16"/>
                <w:szCs w:val="16"/>
                <w:lang w:val="en-US"/>
              </w:rPr>
              <w:t>"</w:t>
            </w:r>
            <w:proofErr w:type="spellStart"/>
            <w:r w:rsidR="004F63A2" w:rsidRPr="00ED250C">
              <w:rPr>
                <w:rFonts w:ascii="Arial" w:hAnsi="Arial" w:cs="Arial"/>
                <w:color w:val="000000"/>
                <w:sz w:val="16"/>
                <w:szCs w:val="16"/>
                <w:lang w:val="en-US"/>
              </w:rPr>
              <w:t>Abstract":</w:t>
            </w:r>
            <w:r w:rsidR="004F63A2">
              <w:rPr>
                <w:rFonts w:ascii="Arial" w:hAnsi="Arial" w:cs="Arial"/>
                <w:color w:val="000000"/>
                <w:sz w:val="16"/>
                <w:szCs w:val="16"/>
                <w:lang w:val="en-US"/>
              </w:rPr>
              <w:t>BPM</w:t>
            </w:r>
            <w:proofErr w:type="spellEnd"/>
            <w:r w:rsidR="004F63A2" w:rsidRPr="00ED250C">
              <w:rPr>
                <w:rFonts w:ascii="Arial" w:hAnsi="Arial" w:cs="Arial"/>
                <w:color w:val="000000"/>
                <w:sz w:val="16"/>
                <w:szCs w:val="16"/>
                <w:lang w:val="en-US"/>
              </w:rPr>
              <w:t xml:space="preserve"> OR </w:t>
            </w:r>
            <w:r w:rsidRPr="00ED250C">
              <w:rPr>
                <w:rFonts w:ascii="Arial" w:hAnsi="Arial" w:cs="Arial"/>
                <w:color w:val="000000"/>
                <w:sz w:val="16"/>
                <w:szCs w:val="16"/>
                <w:lang w:val="en-US"/>
              </w:rPr>
              <w:t>"</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OR "</w:t>
            </w:r>
            <w:proofErr w:type="spellStart"/>
            <w:r w:rsidRPr="00ED250C">
              <w:rPr>
                <w:rFonts w:ascii="Arial" w:hAnsi="Arial" w:cs="Arial"/>
                <w:color w:val="000000"/>
                <w:sz w:val="16"/>
                <w:szCs w:val="16"/>
                <w:lang w:val="en-US"/>
              </w:rPr>
              <w:t>Abstract":Process</w:t>
            </w:r>
            <w:proofErr w:type="spellEnd"/>
            <w:r w:rsidRPr="00ED250C">
              <w:rPr>
                <w:rFonts w:ascii="Arial" w:hAnsi="Arial" w:cs="Arial"/>
                <w:color w:val="000000"/>
                <w:sz w:val="16"/>
                <w:szCs w:val="16"/>
                <w:lang w:val="en-US"/>
              </w:rPr>
              <w:t xml:space="preserve"> Models OR "</w:t>
            </w:r>
            <w:proofErr w:type="spellStart"/>
            <w:r w:rsidRPr="00ED250C">
              <w:rPr>
                <w:rFonts w:ascii="Arial" w:hAnsi="Arial" w:cs="Arial"/>
                <w:color w:val="000000"/>
                <w:sz w:val="16"/>
                <w:szCs w:val="16"/>
                <w:lang w:val="en-US"/>
              </w:rPr>
              <w:t>Abstract":Business</w:t>
            </w:r>
            <w:proofErr w:type="spellEnd"/>
            <w:r w:rsidRPr="00ED250C">
              <w:rPr>
                <w:rFonts w:ascii="Arial" w:hAnsi="Arial" w:cs="Arial"/>
                <w:color w:val="000000"/>
                <w:sz w:val="16"/>
                <w:szCs w:val="16"/>
                <w:lang w:val="en-US"/>
              </w:rPr>
              <w:t xml:space="preserve"> Process Models) AND ("</w:t>
            </w:r>
            <w:proofErr w:type="spellStart"/>
            <w:r w:rsidRPr="00ED250C">
              <w:rPr>
                <w:rFonts w:ascii="Arial" w:hAnsi="Arial" w:cs="Arial"/>
                <w:color w:val="000000"/>
                <w:sz w:val="16"/>
                <w:szCs w:val="16"/>
                <w:lang w:val="en-US"/>
              </w:rPr>
              <w:t>Abstract":understanding</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Abstract":understandability</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Abstract":comprehension</w:t>
            </w:r>
            <w:proofErr w:type="spellEnd"/>
            <w:r w:rsidRPr="00ED250C">
              <w:rPr>
                <w:rFonts w:ascii="Arial" w:hAnsi="Arial" w:cs="Arial"/>
                <w:color w:val="000000"/>
                <w:sz w:val="16"/>
                <w:szCs w:val="16"/>
                <w:lang w:val="en-US"/>
              </w:rPr>
              <w:t xml:space="preserve"> OR "</w:t>
            </w:r>
            <w:proofErr w:type="spellStart"/>
            <w:r w:rsidRPr="00ED250C">
              <w:rPr>
                <w:rFonts w:ascii="Arial" w:hAnsi="Arial" w:cs="Arial"/>
                <w:color w:val="000000"/>
                <w:sz w:val="16"/>
                <w:szCs w:val="16"/>
                <w:lang w:val="en-US"/>
              </w:rPr>
              <w:t>Abstract":comprehensibility</w:t>
            </w:r>
            <w:proofErr w:type="spellEnd"/>
            <w:r w:rsidRPr="00ED250C">
              <w:rPr>
                <w:rFonts w:ascii="Arial" w:hAnsi="Arial" w:cs="Arial"/>
                <w:color w:val="000000"/>
                <w:sz w:val="16"/>
                <w:szCs w:val="16"/>
                <w:lang w:val="en-US"/>
              </w:rPr>
              <w:t xml:space="preserve">)) </w:t>
            </w:r>
          </w:p>
        </w:tc>
      </w:tr>
      <w:tr w:rsidR="00CF0E23" w:rsidRPr="00A23FCC" w14:paraId="33EEA378" w14:textId="77777777" w:rsidTr="001161F2">
        <w:trPr>
          <w:jc w:val="center"/>
        </w:trPr>
        <w:tc>
          <w:tcPr>
            <w:tcW w:w="1655" w:type="dxa"/>
            <w:tcBorders>
              <w:top w:val="double" w:sz="4" w:space="0" w:color="auto"/>
              <w:bottom w:val="double" w:sz="4" w:space="0" w:color="auto"/>
            </w:tcBorders>
          </w:tcPr>
          <w:p w14:paraId="608B3563" w14:textId="70C3DF0A" w:rsidR="00CF0E23" w:rsidRPr="00CF0E23" w:rsidRDefault="00CF0E23" w:rsidP="00CF0E23">
            <w:pPr>
              <w:ind w:firstLine="0"/>
              <w:rPr>
                <w:sz w:val="16"/>
                <w:szCs w:val="16"/>
              </w:rPr>
            </w:pPr>
            <w:r w:rsidRPr="00CF0E23">
              <w:rPr>
                <w:sz w:val="16"/>
                <w:szCs w:val="16"/>
              </w:rPr>
              <w:t>Science Direct</w:t>
            </w:r>
          </w:p>
        </w:tc>
        <w:tc>
          <w:tcPr>
            <w:tcW w:w="5008" w:type="dxa"/>
            <w:tcBorders>
              <w:top w:val="double" w:sz="4" w:space="0" w:color="auto"/>
              <w:bottom w:val="double" w:sz="4" w:space="0" w:color="auto"/>
            </w:tcBorders>
          </w:tcPr>
          <w:p w14:paraId="578C142B" w14:textId="0F7B4A8B"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 AND ("understanding" OR "understandability" OR "comprehension" OR "comprehensibility"))</w:t>
            </w:r>
          </w:p>
        </w:tc>
      </w:tr>
      <w:tr w:rsidR="00CF0E23" w:rsidRPr="00A23FCC" w14:paraId="79A0DA0F" w14:textId="77777777" w:rsidTr="001161F2">
        <w:trPr>
          <w:jc w:val="center"/>
        </w:trPr>
        <w:tc>
          <w:tcPr>
            <w:tcW w:w="1655" w:type="dxa"/>
            <w:tcBorders>
              <w:top w:val="double" w:sz="4" w:space="0" w:color="auto"/>
              <w:bottom w:val="double" w:sz="4" w:space="0" w:color="auto"/>
            </w:tcBorders>
          </w:tcPr>
          <w:p w14:paraId="01A713C1" w14:textId="7DB77747" w:rsidR="00CF0E23" w:rsidRPr="00CF0E23" w:rsidRDefault="00CF0E23" w:rsidP="00CF0E23">
            <w:pPr>
              <w:ind w:firstLine="0"/>
              <w:rPr>
                <w:sz w:val="16"/>
                <w:szCs w:val="16"/>
              </w:rPr>
            </w:pPr>
            <w:r w:rsidRPr="00CF0E23">
              <w:rPr>
                <w:sz w:val="16"/>
                <w:szCs w:val="16"/>
              </w:rPr>
              <w:t>Scopus</w:t>
            </w:r>
          </w:p>
        </w:tc>
        <w:tc>
          <w:tcPr>
            <w:tcW w:w="5008" w:type="dxa"/>
            <w:tcBorders>
              <w:top w:val="double" w:sz="4" w:space="0" w:color="auto"/>
              <w:bottom w:val="double" w:sz="4" w:space="0" w:color="auto"/>
            </w:tcBorders>
          </w:tcPr>
          <w:p w14:paraId="01AD8A57" w14:textId="65AF2B7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color w:val="000000"/>
                <w:sz w:val="16"/>
                <w:szCs w:val="16"/>
                <w:lang w:val="en-US"/>
              </w:rPr>
              <w:t>TITLE-ABS-KEY (("eye-tracker" OR "eye tracker" OR "eye-tracking" OR "eye tracking" OR "Restricted Focus Viewer")</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AND</w:t>
            </w:r>
            <w:r w:rsidR="004F63A2">
              <w:rPr>
                <w:rFonts w:ascii="Arial" w:hAnsi="Arial" w:cs="Arial"/>
                <w:color w:val="000000"/>
                <w:sz w:val="16"/>
                <w:szCs w:val="16"/>
                <w:lang w:val="en-US"/>
              </w:rPr>
              <w:t xml:space="preserve"> </w:t>
            </w:r>
            <w:r w:rsidRPr="00ED250C">
              <w:rPr>
                <w:rFonts w:ascii="Arial" w:hAnsi="Arial" w:cs="Arial"/>
                <w:color w:val="000000"/>
                <w:sz w:val="16"/>
                <w:szCs w:val="16"/>
                <w:lang w:val="en-US"/>
              </w:rPr>
              <w:t>("BPM" OR "Business Process" OR "Process Model" OR "Business Process Model")AND("understanding" OR "understandability" OR "comprehension" OR "comprehensibility"))</w:t>
            </w:r>
          </w:p>
        </w:tc>
      </w:tr>
      <w:tr w:rsidR="00CF0E23" w:rsidRPr="00A23FCC" w14:paraId="4DBA8D08" w14:textId="77777777" w:rsidTr="001161F2">
        <w:trPr>
          <w:jc w:val="center"/>
        </w:trPr>
        <w:tc>
          <w:tcPr>
            <w:tcW w:w="1655" w:type="dxa"/>
            <w:tcBorders>
              <w:top w:val="double" w:sz="4" w:space="0" w:color="auto"/>
              <w:bottom w:val="double" w:sz="4" w:space="0" w:color="auto"/>
            </w:tcBorders>
          </w:tcPr>
          <w:p w14:paraId="2706BA5D" w14:textId="638DDD4B" w:rsidR="00CF0E23" w:rsidRPr="00CF0E23" w:rsidRDefault="00CF0E23" w:rsidP="00CF0E23">
            <w:pPr>
              <w:ind w:firstLine="0"/>
              <w:rPr>
                <w:sz w:val="16"/>
                <w:szCs w:val="16"/>
              </w:rPr>
            </w:pPr>
            <w:r w:rsidRPr="00CF0E23">
              <w:rPr>
                <w:sz w:val="16"/>
                <w:szCs w:val="16"/>
              </w:rPr>
              <w:t>Springer Link</w:t>
            </w:r>
          </w:p>
        </w:tc>
        <w:tc>
          <w:tcPr>
            <w:tcW w:w="5008" w:type="dxa"/>
            <w:tcBorders>
              <w:top w:val="double" w:sz="4" w:space="0" w:color="auto"/>
              <w:bottom w:val="double" w:sz="4" w:space="0" w:color="auto"/>
            </w:tcBorders>
          </w:tcPr>
          <w:p w14:paraId="4828510F" w14:textId="2519683A" w:rsidR="00CF0E23" w:rsidRPr="00ED250C" w:rsidRDefault="001161F2" w:rsidP="001161F2">
            <w:pPr>
              <w:overflowPunct/>
              <w:autoSpaceDE/>
              <w:autoSpaceDN/>
              <w:adjustRightInd/>
              <w:ind w:firstLine="0"/>
              <w:textAlignment w:val="auto"/>
              <w:rPr>
                <w:rFonts w:ascii="Arial" w:hAnsi="Arial" w:cs="Arial"/>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r w:rsidR="00CF0E23" w:rsidRPr="00A23FCC" w14:paraId="754C2181" w14:textId="77777777" w:rsidTr="001161F2">
        <w:trPr>
          <w:jc w:val="center"/>
        </w:trPr>
        <w:tc>
          <w:tcPr>
            <w:tcW w:w="1655" w:type="dxa"/>
            <w:tcBorders>
              <w:top w:val="double" w:sz="4" w:space="0" w:color="auto"/>
              <w:bottom w:val="single" w:sz="4" w:space="0" w:color="auto"/>
            </w:tcBorders>
          </w:tcPr>
          <w:p w14:paraId="2E70A728" w14:textId="02814A31" w:rsidR="00CF0E23" w:rsidRPr="00CF0E23" w:rsidRDefault="00CF0E23" w:rsidP="00CF0E23">
            <w:pPr>
              <w:ind w:firstLine="0"/>
              <w:rPr>
                <w:sz w:val="16"/>
                <w:szCs w:val="16"/>
              </w:rPr>
            </w:pPr>
            <w:proofErr w:type="spellStart"/>
            <w:r w:rsidRPr="00CF0E23">
              <w:rPr>
                <w:sz w:val="16"/>
                <w:szCs w:val="16"/>
              </w:rPr>
              <w:t>Engineering</w:t>
            </w:r>
            <w:proofErr w:type="spellEnd"/>
            <w:r w:rsidRPr="00CF0E23">
              <w:rPr>
                <w:sz w:val="16"/>
                <w:szCs w:val="16"/>
              </w:rPr>
              <w:t xml:space="preserve"> Village</w:t>
            </w:r>
          </w:p>
        </w:tc>
        <w:tc>
          <w:tcPr>
            <w:tcW w:w="5008" w:type="dxa"/>
            <w:tcBorders>
              <w:top w:val="double" w:sz="4" w:space="0" w:color="auto"/>
              <w:bottom w:val="single" w:sz="4" w:space="0" w:color="auto"/>
            </w:tcBorders>
          </w:tcPr>
          <w:p w14:paraId="32C972F6" w14:textId="32CE8DCF" w:rsidR="00CF0E23" w:rsidRPr="00ED250C" w:rsidRDefault="001161F2" w:rsidP="001161F2">
            <w:pPr>
              <w:overflowPunct/>
              <w:autoSpaceDE/>
              <w:autoSpaceDN/>
              <w:adjustRightInd/>
              <w:ind w:firstLine="0"/>
              <w:textAlignment w:val="auto"/>
              <w:rPr>
                <w:sz w:val="16"/>
                <w:szCs w:val="16"/>
                <w:lang w:val="en-US"/>
              </w:rPr>
            </w:pPr>
            <w:r w:rsidRPr="00ED250C">
              <w:rPr>
                <w:rFonts w:ascii="Arial" w:hAnsi="Arial" w:cs="Arial"/>
                <w:sz w:val="16"/>
                <w:szCs w:val="16"/>
                <w:lang w:val="en-US"/>
              </w:rPr>
              <w:t>(("eye-tracker" OR "eye tracker" OR "eye-tracking" OR "eye tracking" OR "Restricted Focus Viewer") and ("BPM" OR "Business Process" OR "Process Models" OR "Business Process Models")and ("understanding" OR "understandability" OR "comprehension" OR "comprehensibility") )</w:t>
            </w:r>
          </w:p>
        </w:tc>
      </w:tr>
    </w:tbl>
    <w:p w14:paraId="641E9D6C" w14:textId="1DA2E78A" w:rsidR="00CF0E23" w:rsidRDefault="00270BD1" w:rsidP="00CF0E23">
      <w:pPr>
        <w:pStyle w:val="heading2"/>
        <w:numPr>
          <w:ilvl w:val="2"/>
          <w:numId w:val="7"/>
        </w:numPr>
        <w:rPr>
          <w:i/>
          <w:lang w:val="en-US"/>
        </w:rPr>
      </w:pPr>
      <w:r>
        <w:rPr>
          <w:lang w:val="en-US"/>
        </w:rPr>
        <w:t xml:space="preserve">(A.1.4) </w:t>
      </w:r>
      <w:r w:rsidR="00CF0E23" w:rsidRPr="00ED250C">
        <w:rPr>
          <w:lang w:val="en-US"/>
        </w:rPr>
        <w:t>Define Inclusion and Exclusion Criteria</w:t>
      </w:r>
    </w:p>
    <w:p w14:paraId="73F96034" w14:textId="55F8ACC5" w:rsidR="00CF0E23" w:rsidRDefault="00CF0E23" w:rsidP="00660600">
      <w:pPr>
        <w:rPr>
          <w:iCs/>
          <w:lang w:val="en-US"/>
        </w:rPr>
      </w:pPr>
      <w:r w:rsidRPr="00CF0E23">
        <w:rPr>
          <w:iCs/>
          <w:lang w:val="en-US"/>
        </w:rPr>
        <w:t xml:space="preserve">The objective of this activity is to establish a set of criteria to filter out unnecessary studies. Here it is interesting to highlight that even after refining the search queries, the resulting number of papers can still be refined through a set of inclusion and exclusion criteria, to guarantee minimal quality of the results. </w:t>
      </w:r>
      <w:r w:rsidR="006034F8">
        <w:rPr>
          <w:iCs/>
          <w:lang w:val="en-US"/>
        </w:rPr>
        <w:fldChar w:fldCharType="begin"/>
      </w:r>
      <w:r w:rsidR="006034F8">
        <w:rPr>
          <w:iCs/>
          <w:lang w:val="en-US"/>
        </w:rPr>
        <w:instrText xml:space="preserve"> REF _Ref36196170 \h  \* MERGEFORMAT </w:instrText>
      </w:r>
      <w:r w:rsidR="006034F8">
        <w:rPr>
          <w:iCs/>
          <w:lang w:val="en-US"/>
        </w:rPr>
      </w:r>
      <w:r w:rsidR="006034F8">
        <w:rPr>
          <w:iCs/>
          <w:lang w:val="en-US"/>
        </w:rPr>
        <w:fldChar w:fldCharType="separate"/>
      </w:r>
      <w:r w:rsidR="006034F8" w:rsidRPr="006034F8">
        <w:rPr>
          <w:iCs/>
          <w:lang w:val="en-US"/>
        </w:rPr>
        <w:t>Table 3</w:t>
      </w:r>
      <w:r w:rsidR="006034F8">
        <w:rPr>
          <w:iCs/>
          <w:lang w:val="en-US"/>
        </w:rPr>
        <w:fldChar w:fldCharType="end"/>
      </w:r>
      <w:r w:rsidR="006034F8">
        <w:rPr>
          <w:iCs/>
          <w:lang w:val="en-US"/>
        </w:rPr>
        <w:t xml:space="preserve"> </w:t>
      </w:r>
      <w:r w:rsidRPr="00CF0E23">
        <w:rPr>
          <w:iCs/>
          <w:lang w:val="en-US"/>
        </w:rPr>
        <w:t>shows our inclusion and exclusion criteria.</w:t>
      </w:r>
    </w:p>
    <w:p w14:paraId="0C176AAE" w14:textId="1BDD1BCF" w:rsidR="00703F34" w:rsidRPr="005D074F" w:rsidRDefault="006034F8" w:rsidP="00703F34">
      <w:pPr>
        <w:pStyle w:val="TableTitle"/>
        <w:keepNext/>
      </w:pPr>
      <w:bookmarkStart w:id="11" w:name="_Ref36196170"/>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3</w:t>
      </w:r>
      <w:r w:rsidRPr="006034F8">
        <w:rPr>
          <w:b/>
          <w:bCs/>
          <w:smallCaps w:val="0"/>
          <w:sz w:val="20"/>
          <w:szCs w:val="20"/>
        </w:rPr>
        <w:fldChar w:fldCharType="end"/>
      </w:r>
      <w:bookmarkEnd w:id="11"/>
      <w:r w:rsidR="00703F34" w:rsidRPr="00DB220A">
        <w:t xml:space="preserve">. </w:t>
      </w:r>
      <w:r w:rsidR="00703F34" w:rsidRPr="00F001B7">
        <w:rPr>
          <w:smallCaps w:val="0"/>
          <w:sz w:val="20"/>
          <w:szCs w:val="20"/>
        </w:rPr>
        <w:t>Inclusion and Exclusion Criteria</w:t>
      </w:r>
      <w:r w:rsidR="00F001B7">
        <w:rPr>
          <w:smallCaps w:val="0"/>
          <w:sz w:val="20"/>
          <w:szCs w:val="20"/>
        </w:rPr>
        <w:t>.</w:t>
      </w:r>
    </w:p>
    <w:tbl>
      <w:tblPr>
        <w:tblW w:w="6804" w:type="dxa"/>
        <w:jc w:val="center"/>
        <w:tblLook w:val="01E0" w:firstRow="1" w:lastRow="1" w:firstColumn="1" w:lastColumn="1" w:noHBand="0" w:noVBand="0"/>
      </w:tblPr>
      <w:tblGrid>
        <w:gridCol w:w="1418"/>
        <w:gridCol w:w="5386"/>
      </w:tblGrid>
      <w:tr w:rsidR="00703F34" w:rsidRPr="00DB220A" w14:paraId="5A6C7207" w14:textId="77777777" w:rsidTr="00703F34">
        <w:trPr>
          <w:jc w:val="center"/>
        </w:trPr>
        <w:tc>
          <w:tcPr>
            <w:tcW w:w="1418" w:type="dxa"/>
            <w:tcBorders>
              <w:top w:val="double" w:sz="4" w:space="0" w:color="auto"/>
              <w:bottom w:val="single" w:sz="4" w:space="0" w:color="auto"/>
            </w:tcBorders>
          </w:tcPr>
          <w:p w14:paraId="79644D8E" w14:textId="77777777" w:rsidR="00703F34" w:rsidRPr="005D074F" w:rsidRDefault="00703F34" w:rsidP="00F82538">
            <w:pPr>
              <w:keepNext/>
              <w:jc w:val="center"/>
              <w:rPr>
                <w:i/>
                <w:iCs/>
                <w:sz w:val="16"/>
                <w:szCs w:val="16"/>
              </w:rPr>
            </w:pPr>
            <w:proofErr w:type="spellStart"/>
            <w:r w:rsidRPr="005D074F">
              <w:rPr>
                <w:sz w:val="16"/>
                <w:szCs w:val="16"/>
              </w:rPr>
              <w:t>Criteria</w:t>
            </w:r>
            <w:proofErr w:type="spellEnd"/>
          </w:p>
        </w:tc>
        <w:tc>
          <w:tcPr>
            <w:tcW w:w="5386" w:type="dxa"/>
            <w:tcBorders>
              <w:top w:val="double" w:sz="4" w:space="0" w:color="auto"/>
              <w:bottom w:val="single" w:sz="4" w:space="0" w:color="auto"/>
            </w:tcBorders>
          </w:tcPr>
          <w:p w14:paraId="18003135" w14:textId="77777777" w:rsidR="00703F34" w:rsidRPr="005D074F" w:rsidRDefault="00703F34" w:rsidP="00F82538">
            <w:pPr>
              <w:keepNext/>
              <w:jc w:val="center"/>
              <w:rPr>
                <w:i/>
                <w:iCs/>
                <w:sz w:val="16"/>
                <w:szCs w:val="16"/>
              </w:rPr>
            </w:pPr>
            <w:proofErr w:type="spellStart"/>
            <w:r w:rsidRPr="005D074F">
              <w:rPr>
                <w:sz w:val="16"/>
                <w:szCs w:val="16"/>
              </w:rPr>
              <w:t>Detail</w:t>
            </w:r>
            <w:proofErr w:type="spellEnd"/>
          </w:p>
        </w:tc>
      </w:tr>
      <w:tr w:rsidR="00703F34" w:rsidRPr="00A23FCC" w14:paraId="6177CD10" w14:textId="77777777" w:rsidTr="00703F34">
        <w:trPr>
          <w:jc w:val="center"/>
        </w:trPr>
        <w:tc>
          <w:tcPr>
            <w:tcW w:w="1418" w:type="dxa"/>
            <w:tcBorders>
              <w:top w:val="single" w:sz="4" w:space="0" w:color="auto"/>
            </w:tcBorders>
            <w:vAlign w:val="center"/>
          </w:tcPr>
          <w:p w14:paraId="0D5F6417" w14:textId="67332D3B" w:rsidR="00703F34" w:rsidRPr="005D074F" w:rsidRDefault="00703F34" w:rsidP="00703F34">
            <w:pPr>
              <w:pStyle w:val="Els-table-text"/>
              <w:keepNext/>
              <w:spacing w:after="40" w:line="240" w:lineRule="auto"/>
              <w:rPr>
                <w:i/>
                <w:iCs/>
                <w:sz w:val="16"/>
                <w:szCs w:val="16"/>
              </w:rPr>
            </w:pPr>
            <w:r w:rsidRPr="005D1203">
              <w:rPr>
                <w:smallCaps/>
                <w:color w:val="000000"/>
                <w:sz w:val="18"/>
              </w:rPr>
              <w:t>I1 (inclusion)</w:t>
            </w:r>
          </w:p>
        </w:tc>
        <w:tc>
          <w:tcPr>
            <w:tcW w:w="5386" w:type="dxa"/>
            <w:tcBorders>
              <w:top w:val="single" w:sz="4" w:space="0" w:color="auto"/>
            </w:tcBorders>
          </w:tcPr>
          <w:p w14:paraId="1F8F8F43" w14:textId="7E43875D" w:rsidR="00703F34" w:rsidRPr="005D074F" w:rsidRDefault="004B5A7A" w:rsidP="000735BF">
            <w:pPr>
              <w:pStyle w:val="Els-table-text"/>
              <w:rPr>
                <w:i/>
                <w:iCs/>
                <w:sz w:val="16"/>
                <w:szCs w:val="16"/>
              </w:rPr>
            </w:pPr>
            <w:r w:rsidRPr="004B5A7A">
              <w:rPr>
                <w:color w:val="000000"/>
                <w:sz w:val="18"/>
              </w:rPr>
              <w:t xml:space="preserve">We included peer-reviewed papers from journals, </w:t>
            </w:r>
            <w:proofErr w:type="gramStart"/>
            <w:r w:rsidRPr="004B5A7A">
              <w:rPr>
                <w:color w:val="000000"/>
                <w:sz w:val="18"/>
              </w:rPr>
              <w:t>conferences</w:t>
            </w:r>
            <w:proofErr w:type="gramEnd"/>
            <w:r w:rsidRPr="004B5A7A">
              <w:rPr>
                <w:color w:val="000000"/>
                <w:sz w:val="18"/>
              </w:rPr>
              <w:t xml:space="preserve"> and workshops that present use of eye-tracking technology in the analysis of the understanding of process models</w:t>
            </w:r>
            <w:r w:rsidR="00703F34" w:rsidRPr="00EB1B30">
              <w:rPr>
                <w:color w:val="000000"/>
                <w:sz w:val="18"/>
              </w:rPr>
              <w:t>.</w:t>
            </w:r>
          </w:p>
        </w:tc>
      </w:tr>
      <w:tr w:rsidR="00703F34" w:rsidRPr="00A23FCC" w14:paraId="234C1421" w14:textId="77777777" w:rsidTr="00703F34">
        <w:trPr>
          <w:jc w:val="center"/>
        </w:trPr>
        <w:tc>
          <w:tcPr>
            <w:tcW w:w="1418" w:type="dxa"/>
            <w:vAlign w:val="center"/>
          </w:tcPr>
          <w:p w14:paraId="4C02C2D7" w14:textId="3A761AA5" w:rsidR="00703F34" w:rsidRPr="005D074F" w:rsidRDefault="00703F34" w:rsidP="00703F34">
            <w:pPr>
              <w:pStyle w:val="Els-table-text"/>
              <w:keepNext/>
              <w:spacing w:after="40" w:line="240" w:lineRule="auto"/>
              <w:rPr>
                <w:i/>
                <w:iCs/>
                <w:sz w:val="16"/>
                <w:szCs w:val="16"/>
              </w:rPr>
            </w:pPr>
            <w:r w:rsidRPr="005D1203">
              <w:rPr>
                <w:smallCaps/>
                <w:color w:val="000000"/>
                <w:sz w:val="18"/>
              </w:rPr>
              <w:t>I</w:t>
            </w:r>
            <w:r>
              <w:rPr>
                <w:smallCaps/>
                <w:color w:val="000000"/>
                <w:sz w:val="18"/>
              </w:rPr>
              <w:t>2</w:t>
            </w:r>
            <w:r w:rsidRPr="005D1203">
              <w:rPr>
                <w:smallCaps/>
                <w:color w:val="000000"/>
                <w:sz w:val="18"/>
              </w:rPr>
              <w:t xml:space="preserve"> (inclusion)</w:t>
            </w:r>
          </w:p>
        </w:tc>
        <w:tc>
          <w:tcPr>
            <w:tcW w:w="5386" w:type="dxa"/>
          </w:tcPr>
          <w:p w14:paraId="20F99EC1" w14:textId="18F8EFC2" w:rsidR="00703F34" w:rsidRPr="005D074F" w:rsidRDefault="004B5A7A" w:rsidP="00703F34">
            <w:pPr>
              <w:pStyle w:val="Els-table-text"/>
              <w:keepNext/>
              <w:spacing w:after="40" w:line="240" w:lineRule="auto"/>
              <w:rPr>
                <w:i/>
                <w:iCs/>
                <w:sz w:val="16"/>
                <w:szCs w:val="16"/>
              </w:rPr>
            </w:pPr>
            <w:r>
              <w:rPr>
                <w:color w:val="000000"/>
                <w:sz w:val="18"/>
              </w:rPr>
              <w:t>R</w:t>
            </w:r>
            <w:r w:rsidRPr="004B5A7A">
              <w:rPr>
                <w:color w:val="000000"/>
                <w:sz w:val="18"/>
              </w:rPr>
              <w:t>elevant studies cited by authors of the papers we read during the conduction process obtained by forward snowball search</w:t>
            </w:r>
            <w:r w:rsidR="00703F34" w:rsidRPr="00EB1B30">
              <w:rPr>
                <w:color w:val="000000"/>
                <w:sz w:val="18"/>
              </w:rPr>
              <w:t>.</w:t>
            </w:r>
          </w:p>
        </w:tc>
      </w:tr>
      <w:tr w:rsidR="00703F34" w:rsidRPr="00703F34" w14:paraId="1A5116E3" w14:textId="77777777" w:rsidTr="00703F34">
        <w:trPr>
          <w:jc w:val="center"/>
        </w:trPr>
        <w:tc>
          <w:tcPr>
            <w:tcW w:w="1418" w:type="dxa"/>
            <w:vAlign w:val="center"/>
          </w:tcPr>
          <w:p w14:paraId="38ACEA70" w14:textId="2838153A" w:rsidR="00703F34" w:rsidRPr="005D074F" w:rsidRDefault="00703F34" w:rsidP="00703F34">
            <w:pPr>
              <w:pStyle w:val="Els-table-text"/>
              <w:keepNext/>
              <w:spacing w:after="40" w:line="240" w:lineRule="auto"/>
              <w:rPr>
                <w:i/>
                <w:iCs/>
                <w:sz w:val="16"/>
                <w:szCs w:val="16"/>
              </w:rPr>
            </w:pPr>
            <w:r w:rsidRPr="00D23FEA">
              <w:rPr>
                <w:smallCaps/>
                <w:color w:val="000000"/>
                <w:sz w:val="18"/>
              </w:rPr>
              <w:t>E1 (exclusion)</w:t>
            </w:r>
          </w:p>
        </w:tc>
        <w:tc>
          <w:tcPr>
            <w:tcW w:w="5386" w:type="dxa"/>
          </w:tcPr>
          <w:p w14:paraId="5CAAAA38" w14:textId="00EB9FE6" w:rsidR="00703F34" w:rsidRPr="005D074F" w:rsidRDefault="00703F34" w:rsidP="00703F34">
            <w:pPr>
              <w:pStyle w:val="Els-table-text"/>
              <w:keepNext/>
              <w:spacing w:after="40" w:line="240" w:lineRule="auto"/>
              <w:rPr>
                <w:i/>
                <w:iCs/>
                <w:sz w:val="16"/>
                <w:szCs w:val="16"/>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703F34" w:rsidRPr="00A23FCC" w14:paraId="63F6E1F4" w14:textId="77777777" w:rsidTr="00703F34">
        <w:trPr>
          <w:jc w:val="center"/>
        </w:trPr>
        <w:tc>
          <w:tcPr>
            <w:tcW w:w="1418" w:type="dxa"/>
            <w:vAlign w:val="center"/>
          </w:tcPr>
          <w:p w14:paraId="33E7D590" w14:textId="151DA520"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2</w:t>
            </w:r>
            <w:r w:rsidRPr="00D23FEA">
              <w:rPr>
                <w:smallCaps/>
                <w:color w:val="000000"/>
                <w:sz w:val="18"/>
              </w:rPr>
              <w:t xml:space="preserve"> (exclusion)</w:t>
            </w:r>
          </w:p>
        </w:tc>
        <w:tc>
          <w:tcPr>
            <w:tcW w:w="5386" w:type="dxa"/>
          </w:tcPr>
          <w:p w14:paraId="5FF8B9A5" w14:textId="1120F688" w:rsidR="00703F34" w:rsidRDefault="00703F34" w:rsidP="00703F34">
            <w:pPr>
              <w:pStyle w:val="Els-table-text"/>
              <w:keepNext/>
              <w:spacing w:after="40" w:line="240" w:lineRule="auto"/>
              <w:rPr>
                <w:i/>
                <w:iCs/>
                <w:sz w:val="16"/>
                <w:szCs w:val="16"/>
              </w:rPr>
            </w:pPr>
            <w:r w:rsidRPr="00F1074A">
              <w:rPr>
                <w:color w:val="000000"/>
                <w:sz w:val="18"/>
                <w:szCs w:val="18"/>
              </w:rPr>
              <w:t>Papers with only abstract available; extended abstracts or short paper (less than six pages).</w:t>
            </w:r>
          </w:p>
        </w:tc>
      </w:tr>
      <w:tr w:rsidR="00703F34" w:rsidRPr="00703F34" w14:paraId="47DCABA3" w14:textId="77777777" w:rsidTr="00703F34">
        <w:trPr>
          <w:jc w:val="center"/>
        </w:trPr>
        <w:tc>
          <w:tcPr>
            <w:tcW w:w="1418" w:type="dxa"/>
            <w:vAlign w:val="center"/>
          </w:tcPr>
          <w:p w14:paraId="114746E1" w14:textId="41050882"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3</w:t>
            </w:r>
            <w:r w:rsidRPr="00D23FEA">
              <w:rPr>
                <w:smallCaps/>
                <w:color w:val="000000"/>
                <w:sz w:val="18"/>
              </w:rPr>
              <w:t xml:space="preserve"> (exclusion)</w:t>
            </w:r>
          </w:p>
        </w:tc>
        <w:tc>
          <w:tcPr>
            <w:tcW w:w="5386" w:type="dxa"/>
          </w:tcPr>
          <w:p w14:paraId="7676D52A" w14:textId="389E78E1" w:rsidR="00703F34" w:rsidRPr="005D074F" w:rsidRDefault="00703F34" w:rsidP="00703F34">
            <w:pPr>
              <w:pStyle w:val="Els-table-text"/>
              <w:keepNext/>
              <w:spacing w:after="40" w:line="240" w:lineRule="auto"/>
              <w:rPr>
                <w:i/>
                <w:iCs/>
                <w:sz w:val="16"/>
                <w:szCs w:val="16"/>
              </w:rPr>
            </w:pPr>
            <w:r w:rsidRPr="000633F8">
              <w:rPr>
                <w:color w:val="000000"/>
                <w:sz w:val="18"/>
                <w:szCs w:val="18"/>
              </w:rPr>
              <w:t>Duplicated papers.</w:t>
            </w:r>
          </w:p>
        </w:tc>
      </w:tr>
      <w:tr w:rsidR="00703F34" w:rsidRPr="00A23FCC" w14:paraId="2D3357D3" w14:textId="77777777" w:rsidTr="004B5A7A">
        <w:trPr>
          <w:jc w:val="center"/>
        </w:trPr>
        <w:tc>
          <w:tcPr>
            <w:tcW w:w="1418" w:type="dxa"/>
            <w:vAlign w:val="center"/>
          </w:tcPr>
          <w:p w14:paraId="77B15DF5" w14:textId="7ADBF4CD"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4</w:t>
            </w:r>
            <w:r w:rsidRPr="00D23FEA">
              <w:rPr>
                <w:smallCaps/>
                <w:color w:val="000000"/>
                <w:sz w:val="18"/>
              </w:rPr>
              <w:t xml:space="preserve"> (exclusion)</w:t>
            </w:r>
          </w:p>
        </w:tc>
        <w:tc>
          <w:tcPr>
            <w:tcW w:w="5386" w:type="dxa"/>
          </w:tcPr>
          <w:p w14:paraId="6A6E86B9" w14:textId="32900F6E" w:rsidR="00703F34" w:rsidRPr="005D074F" w:rsidRDefault="00703F34" w:rsidP="00703F34">
            <w:pPr>
              <w:pStyle w:val="Els-table-text"/>
              <w:keepNext/>
              <w:spacing w:after="40" w:line="240" w:lineRule="auto"/>
              <w:rPr>
                <w:i/>
                <w:iCs/>
                <w:sz w:val="16"/>
                <w:szCs w:val="16"/>
              </w:rPr>
            </w:pPr>
            <w:r w:rsidRPr="008E665A">
              <w:rPr>
                <w:color w:val="000000"/>
                <w:sz w:val="18"/>
                <w:szCs w:val="18"/>
              </w:rPr>
              <w:t>Papers that did not apply to research questions.</w:t>
            </w:r>
          </w:p>
        </w:tc>
      </w:tr>
      <w:tr w:rsidR="004B5A7A" w:rsidRPr="00A23FCC" w14:paraId="5A821E79" w14:textId="77777777" w:rsidTr="00FF12CA">
        <w:trPr>
          <w:jc w:val="center"/>
        </w:trPr>
        <w:tc>
          <w:tcPr>
            <w:tcW w:w="1418" w:type="dxa"/>
            <w:vAlign w:val="center"/>
          </w:tcPr>
          <w:p w14:paraId="25BD13B8" w14:textId="28CDB589" w:rsidR="00703F34" w:rsidRPr="008E19A6" w:rsidRDefault="00703F34" w:rsidP="00703F34">
            <w:pPr>
              <w:pStyle w:val="Els-table-text"/>
              <w:keepNext/>
              <w:spacing w:after="40" w:line="240" w:lineRule="auto"/>
              <w:rPr>
                <w:sz w:val="16"/>
                <w:szCs w:val="16"/>
              </w:rPr>
            </w:pPr>
            <w:r w:rsidRPr="00D23FEA">
              <w:rPr>
                <w:smallCaps/>
                <w:color w:val="000000"/>
                <w:sz w:val="18"/>
              </w:rPr>
              <w:t>E</w:t>
            </w:r>
            <w:r>
              <w:rPr>
                <w:smallCaps/>
                <w:color w:val="000000"/>
                <w:sz w:val="18"/>
              </w:rPr>
              <w:t>5</w:t>
            </w:r>
            <w:r w:rsidRPr="00D23FEA">
              <w:rPr>
                <w:smallCaps/>
                <w:color w:val="000000"/>
                <w:sz w:val="18"/>
              </w:rPr>
              <w:t xml:space="preserve"> (exclusion)</w:t>
            </w:r>
          </w:p>
        </w:tc>
        <w:tc>
          <w:tcPr>
            <w:tcW w:w="5386" w:type="dxa"/>
          </w:tcPr>
          <w:p w14:paraId="61AA3A0E" w14:textId="19246668" w:rsidR="00703F34" w:rsidRPr="005D074F" w:rsidRDefault="00703F34" w:rsidP="002F6CC0">
            <w:pPr>
              <w:pStyle w:val="Els-table-text"/>
              <w:rPr>
                <w:i/>
                <w:iCs/>
                <w:sz w:val="16"/>
                <w:szCs w:val="16"/>
              </w:rPr>
            </w:pPr>
            <w:r w:rsidRPr="00935856">
              <w:rPr>
                <w:color w:val="000000"/>
                <w:sz w:val="18"/>
                <w:szCs w:val="18"/>
              </w:rPr>
              <w:t xml:space="preserve">Papers written in other than </w:t>
            </w:r>
            <w:r>
              <w:rPr>
                <w:color w:val="000000"/>
                <w:sz w:val="18"/>
                <w:szCs w:val="18"/>
              </w:rPr>
              <w:t xml:space="preserve">the </w:t>
            </w:r>
            <w:r w:rsidRPr="00935856">
              <w:rPr>
                <w:color w:val="000000"/>
                <w:sz w:val="18"/>
                <w:szCs w:val="18"/>
              </w:rPr>
              <w:t>English language.</w:t>
            </w:r>
          </w:p>
        </w:tc>
      </w:tr>
      <w:tr w:rsidR="00FF12CA" w:rsidRPr="00A23FCC" w14:paraId="29D1F876" w14:textId="77777777" w:rsidTr="004B5A7A">
        <w:trPr>
          <w:jc w:val="center"/>
        </w:trPr>
        <w:tc>
          <w:tcPr>
            <w:tcW w:w="1418" w:type="dxa"/>
            <w:tcBorders>
              <w:bottom w:val="single" w:sz="4" w:space="0" w:color="auto"/>
            </w:tcBorders>
            <w:vAlign w:val="center"/>
          </w:tcPr>
          <w:p w14:paraId="7FB2A971" w14:textId="6C458C5B" w:rsidR="00FF12CA" w:rsidRPr="00D23FEA" w:rsidRDefault="00FF12CA" w:rsidP="00FF12CA">
            <w:pPr>
              <w:pStyle w:val="Els-table-text"/>
              <w:keepNext/>
              <w:spacing w:after="40" w:line="240" w:lineRule="auto"/>
              <w:rPr>
                <w:smallCaps/>
                <w:color w:val="000000"/>
                <w:sz w:val="18"/>
              </w:rPr>
            </w:pPr>
            <w:r w:rsidRPr="00D23FEA">
              <w:rPr>
                <w:smallCaps/>
                <w:color w:val="000000"/>
                <w:sz w:val="18"/>
              </w:rPr>
              <w:t>E</w:t>
            </w:r>
            <w:r>
              <w:rPr>
                <w:smallCaps/>
                <w:color w:val="000000"/>
                <w:sz w:val="18"/>
              </w:rPr>
              <w:t>6</w:t>
            </w:r>
            <w:r w:rsidRPr="00D23FEA">
              <w:rPr>
                <w:smallCaps/>
                <w:color w:val="000000"/>
                <w:sz w:val="18"/>
              </w:rPr>
              <w:t xml:space="preserve"> (exclusion)</w:t>
            </w:r>
          </w:p>
        </w:tc>
        <w:tc>
          <w:tcPr>
            <w:tcW w:w="5386" w:type="dxa"/>
            <w:tcBorders>
              <w:bottom w:val="single" w:sz="4" w:space="0" w:color="auto"/>
            </w:tcBorders>
          </w:tcPr>
          <w:p w14:paraId="041B63D8" w14:textId="14A2C7FC" w:rsidR="00FF12CA" w:rsidRPr="00935856" w:rsidRDefault="00FF12CA" w:rsidP="00FF12CA">
            <w:pPr>
              <w:pStyle w:val="Els-table-text"/>
              <w:keepNext/>
              <w:spacing w:after="40" w:line="240" w:lineRule="auto"/>
              <w:rPr>
                <w:color w:val="000000"/>
                <w:sz w:val="18"/>
                <w:szCs w:val="18"/>
              </w:rPr>
            </w:pPr>
            <w:r w:rsidRPr="00935856">
              <w:rPr>
                <w:color w:val="000000"/>
                <w:sz w:val="18"/>
                <w:szCs w:val="18"/>
              </w:rPr>
              <w:t xml:space="preserve">Papers </w:t>
            </w:r>
            <w:r w:rsidRPr="00FF12CA">
              <w:rPr>
                <w:color w:val="000000"/>
                <w:sz w:val="18"/>
                <w:szCs w:val="18"/>
              </w:rPr>
              <w:t>not meeting some quality criteria</w:t>
            </w:r>
            <w:r>
              <w:rPr>
                <w:color w:val="000000"/>
                <w:sz w:val="18"/>
                <w:szCs w:val="18"/>
              </w:rPr>
              <w:t xml:space="preserve"> </w:t>
            </w:r>
            <w:r w:rsidRPr="00FF12CA">
              <w:rPr>
                <w:color w:val="000000"/>
                <w:sz w:val="18"/>
                <w:szCs w:val="18"/>
              </w:rPr>
              <w:t>(</w:t>
            </w:r>
            <w:r>
              <w:rPr>
                <w:color w:val="000000"/>
                <w:sz w:val="18"/>
                <w:szCs w:val="18"/>
              </w:rPr>
              <w:t>r</w:t>
            </w:r>
            <w:r w:rsidRPr="00FF12CA">
              <w:rPr>
                <w:color w:val="000000"/>
                <w:sz w:val="18"/>
                <w:szCs w:val="18"/>
              </w:rPr>
              <w:t>egarding quality criteria, more details are given in the section</w:t>
            </w:r>
            <w:r>
              <w:rPr>
                <w:color w:val="000000"/>
                <w:sz w:val="18"/>
                <w:szCs w:val="18"/>
              </w:rPr>
              <w:t xml:space="preserve"> 3.1.6</w:t>
            </w:r>
            <w:r w:rsidRPr="00FF12CA">
              <w:rPr>
                <w:color w:val="000000"/>
                <w:sz w:val="18"/>
                <w:szCs w:val="18"/>
              </w:rPr>
              <w:t>).</w:t>
            </w:r>
          </w:p>
        </w:tc>
      </w:tr>
    </w:tbl>
    <w:p w14:paraId="175BDD90" w14:textId="7E497291" w:rsidR="00CF0E23" w:rsidRDefault="00CF0E23" w:rsidP="00C17FD6">
      <w:pPr>
        <w:ind w:firstLine="0"/>
        <w:rPr>
          <w:iCs/>
          <w:lang w:val="en-US"/>
        </w:rPr>
      </w:pPr>
    </w:p>
    <w:p w14:paraId="62BD1D3C" w14:textId="10B8D5F1" w:rsidR="00703F34" w:rsidRDefault="00703F34" w:rsidP="00974078">
      <w:pPr>
        <w:spacing w:after="240"/>
        <w:rPr>
          <w:iCs/>
          <w:lang w:val="en-US"/>
        </w:rPr>
      </w:pPr>
      <w:r w:rsidRPr="00703F34">
        <w:rPr>
          <w:iCs/>
          <w:lang w:val="en-US"/>
        </w:rPr>
        <w:t>Given that not all the criteria are mutually exclusive and the execution order matters, we suggest an analysis of the criteria to define one equation to prioritize exclusion criteria and another for inclusion criteria. These equations ensure that exclusion and inclusion criteria are applied in the same sequence during each paper analysis. An example is given in</w:t>
      </w:r>
      <w:r w:rsidR="006034F8">
        <w:rPr>
          <w:iCs/>
          <w:lang w:val="en-US"/>
        </w:rPr>
        <w:t xml:space="preserve"> </w:t>
      </w:r>
      <w:r w:rsidR="006034F8" w:rsidRPr="006034F8">
        <w:rPr>
          <w:iCs/>
          <w:lang w:val="en-US"/>
        </w:rPr>
        <w:fldChar w:fldCharType="begin"/>
      </w:r>
      <w:r w:rsidR="006034F8" w:rsidRPr="006034F8">
        <w:rPr>
          <w:iCs/>
          <w:lang w:val="en-US"/>
        </w:rPr>
        <w:instrText xml:space="preserve"> REF _Ref36196266 \h  \* MERGEFORMAT </w:instrText>
      </w:r>
      <w:r w:rsidR="006034F8" w:rsidRPr="006034F8">
        <w:rPr>
          <w:iCs/>
          <w:lang w:val="en-US"/>
        </w:rPr>
      </w:r>
      <w:r w:rsidR="006034F8" w:rsidRPr="006034F8">
        <w:rPr>
          <w:iCs/>
          <w:lang w:val="en-US"/>
        </w:rPr>
        <w:fldChar w:fldCharType="separate"/>
      </w:r>
      <w:r w:rsidR="006034F8" w:rsidRPr="006034F8">
        <w:rPr>
          <w:iCs/>
          <w:lang w:val="en-US"/>
        </w:rPr>
        <w:t>Figure 4</w:t>
      </w:r>
      <w:r w:rsidR="006034F8" w:rsidRPr="006034F8">
        <w:rPr>
          <w:iCs/>
          <w:lang w:val="en-US"/>
        </w:rPr>
        <w:fldChar w:fldCharType="end"/>
      </w:r>
      <w:r w:rsidRPr="00703F34">
        <w:rPr>
          <w:iCs/>
          <w:lang w:val="en-US"/>
        </w:rPr>
        <w:t>. This was particularly important in our case with four people executing the SLR.</w:t>
      </w:r>
    </w:p>
    <w:p w14:paraId="6A3C44B4" w14:textId="77777777" w:rsidR="004B5A7A" w:rsidRPr="008E19A6"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8E19A6">
        <w:rPr>
          <w:rFonts w:eastAsia="Times New Roman"/>
          <w:b/>
          <w:sz w:val="18"/>
          <w:szCs w:val="18"/>
          <w:lang w:val="pt-BR"/>
        </w:rPr>
        <w:t>if</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61175266" wp14:editId="56C10E89">
            <wp:extent cx="131344" cy="102358"/>
            <wp:effectExtent l="0" t="0" r="2540" b="0"/>
            <wp:docPr id="12" name="Picture 8"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8E19A6">
        <w:rPr>
          <w:rFonts w:eastAsia="Times New Roman"/>
          <w:sz w:val="18"/>
          <w:szCs w:val="18"/>
          <w:lang w:val="pt-BR"/>
        </w:rPr>
        <w:t xml:space="preserve"> (E1 | E2 | E3 | E4 | E5) </w:t>
      </w:r>
      <w:proofErr w:type="spellStart"/>
      <w:r w:rsidRPr="008E19A6">
        <w:rPr>
          <w:rFonts w:eastAsia="Times New Roman"/>
          <w:b/>
          <w:sz w:val="18"/>
          <w:szCs w:val="18"/>
          <w:lang w:val="pt-BR"/>
        </w:rPr>
        <w:t>then</w:t>
      </w:r>
      <w:proofErr w:type="spellEnd"/>
      <w:r w:rsidRPr="008E19A6">
        <w:rPr>
          <w:rFonts w:eastAsia="Times New Roman"/>
          <w:sz w:val="18"/>
          <w:szCs w:val="18"/>
          <w:lang w:val="pt-BR"/>
        </w:rPr>
        <w:t xml:space="preserve"> </w:t>
      </w:r>
      <w:proofErr w:type="spellStart"/>
      <w:r w:rsidRPr="008E19A6">
        <w:rPr>
          <w:rFonts w:eastAsia="Times New Roman"/>
          <w:sz w:val="18"/>
          <w:szCs w:val="18"/>
          <w:lang w:val="pt-BR"/>
        </w:rPr>
        <w:t>exclude</w:t>
      </w:r>
      <w:proofErr w:type="spellEnd"/>
      <w:r w:rsidRPr="008E19A6">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8E19A6">
        <w:rPr>
          <w:rFonts w:eastAsia="Times New Roman"/>
          <w:sz w:val="18"/>
          <w:szCs w:val="18"/>
          <w:lang w:val="pt-BR"/>
        </w:rPr>
        <w:t>);</w:t>
      </w:r>
    </w:p>
    <w:p w14:paraId="2524A74D" w14:textId="77777777" w:rsidR="004B5A7A" w:rsidRPr="00462FF0" w:rsidRDefault="004B5A7A" w:rsidP="004B5A7A">
      <w:pPr>
        <w:pStyle w:val="Els-NoIndent"/>
        <w:pBdr>
          <w:top w:val="double" w:sz="4" w:space="1" w:color="auto"/>
          <w:left w:val="double" w:sz="4" w:space="4" w:color="auto"/>
          <w:bottom w:val="double" w:sz="4" w:space="1" w:color="auto"/>
          <w:right w:val="double" w:sz="4" w:space="4" w:color="auto"/>
        </w:pBdr>
        <w:rPr>
          <w:rFonts w:eastAsia="Times New Roman"/>
          <w:sz w:val="18"/>
          <w:szCs w:val="18"/>
          <w:lang w:val="pt-BR"/>
        </w:rPr>
      </w:pPr>
      <w:proofErr w:type="spellStart"/>
      <w:r w:rsidRPr="001D36EB">
        <w:rPr>
          <w:rFonts w:eastAsia="Times New Roman"/>
          <w:b/>
          <w:sz w:val="18"/>
          <w:szCs w:val="18"/>
          <w:lang w:val="pt-BR"/>
        </w:rPr>
        <w:t>if</w:t>
      </w:r>
      <w:proofErr w:type="spellEnd"/>
      <w:r w:rsidRPr="00E65768">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r w:rsidRPr="008E19A6">
        <w:rPr>
          <w:rFonts w:ascii="Verdana" w:hAnsi="Verdana"/>
          <w:b/>
          <w:bCs/>
          <w:noProof/>
          <w:color w:val="000000"/>
          <w:sz w:val="18"/>
          <w:szCs w:val="18"/>
          <w:shd w:val="clear" w:color="auto" w:fill="FFFFFF"/>
          <w:lang w:val="pt-BR" w:eastAsia="pt-BR"/>
        </w:rPr>
        <w:drawing>
          <wp:inline distT="0" distB="0" distL="0" distR="0" wp14:anchorId="475784CC" wp14:editId="038E5696">
            <wp:extent cx="131344" cy="102358"/>
            <wp:effectExtent l="0" t="0" r="2540" b="0"/>
            <wp:docPr id="9" name="Picture 9" descr="http://www.somatematica.com.br/figuras/simbolos/conti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omatematica.com.br/figuras/simbolos/contido.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536" cy="102507"/>
                    </a:xfrm>
                    <a:prstGeom prst="rect">
                      <a:avLst/>
                    </a:prstGeom>
                    <a:noFill/>
                    <a:ln>
                      <a:noFill/>
                    </a:ln>
                  </pic:spPr>
                </pic:pic>
              </a:graphicData>
            </a:graphic>
          </wp:inline>
        </w:drawing>
      </w:r>
      <w:r w:rsidRPr="001D36EB">
        <w:rPr>
          <w:rFonts w:eastAsia="Times New Roman"/>
          <w:sz w:val="18"/>
          <w:szCs w:val="18"/>
          <w:lang w:val="pt-BR"/>
        </w:rPr>
        <w:t xml:space="preserve"> </w:t>
      </w:r>
      <w:proofErr w:type="gramStart"/>
      <w:r w:rsidRPr="001D36EB">
        <w:rPr>
          <w:rFonts w:eastAsia="Times New Roman"/>
          <w:sz w:val="18"/>
          <w:szCs w:val="18"/>
          <w:lang w:val="pt-BR"/>
        </w:rPr>
        <w:t>(!(</w:t>
      </w:r>
      <w:proofErr w:type="gramEnd"/>
      <w:r w:rsidRPr="001D36EB">
        <w:rPr>
          <w:rFonts w:eastAsia="Times New Roman"/>
          <w:sz w:val="18"/>
          <w:szCs w:val="18"/>
          <w:lang w:val="pt-BR"/>
        </w:rPr>
        <w:t xml:space="preserve">E1 | E2 | E3 | E4 | E5) &amp; (I1 | I2)) </w:t>
      </w:r>
      <w:proofErr w:type="spellStart"/>
      <w:r w:rsidRPr="00E65768">
        <w:rPr>
          <w:rFonts w:eastAsia="Times New Roman"/>
          <w:b/>
          <w:sz w:val="18"/>
          <w:szCs w:val="18"/>
          <w:lang w:val="pt-BR"/>
        </w:rPr>
        <w:t>then</w:t>
      </w:r>
      <w:proofErr w:type="spellEnd"/>
      <w:r w:rsidRPr="00E65768">
        <w:rPr>
          <w:rFonts w:eastAsia="Times New Roman"/>
          <w:sz w:val="18"/>
          <w:szCs w:val="18"/>
          <w:lang w:val="pt-BR"/>
        </w:rPr>
        <w:t xml:space="preserve"> include (</w:t>
      </w:r>
      <w:proofErr w:type="spellStart"/>
      <w:r w:rsidRPr="004B5A7A">
        <w:rPr>
          <w:rFonts w:eastAsia="Times New Roman"/>
          <w:i/>
          <w:iCs/>
          <w:sz w:val="18"/>
          <w:szCs w:val="18"/>
          <w:lang w:val="pt-BR"/>
        </w:rPr>
        <w:t>paper</w:t>
      </w:r>
      <w:proofErr w:type="spellEnd"/>
      <w:r w:rsidRPr="00E65768">
        <w:rPr>
          <w:rFonts w:eastAsia="Times New Roman"/>
          <w:sz w:val="18"/>
          <w:szCs w:val="18"/>
          <w:lang w:val="pt-BR"/>
        </w:rPr>
        <w:t xml:space="preserve">) </w:t>
      </w:r>
      <w:proofErr w:type="spellStart"/>
      <w:r w:rsidRPr="003C482A">
        <w:rPr>
          <w:rFonts w:eastAsia="Times New Roman"/>
          <w:b/>
          <w:sz w:val="18"/>
          <w:szCs w:val="18"/>
          <w:lang w:val="pt-BR"/>
        </w:rPr>
        <w:t>else</w:t>
      </w:r>
      <w:proofErr w:type="spellEnd"/>
      <w:r w:rsidRPr="00462FF0">
        <w:rPr>
          <w:rFonts w:eastAsia="Times New Roman"/>
          <w:sz w:val="18"/>
          <w:szCs w:val="18"/>
          <w:lang w:val="pt-BR"/>
        </w:rPr>
        <w:t xml:space="preserve"> </w:t>
      </w:r>
      <w:proofErr w:type="spellStart"/>
      <w:r w:rsidRPr="00462FF0">
        <w:rPr>
          <w:rFonts w:eastAsia="Times New Roman"/>
          <w:sz w:val="18"/>
          <w:szCs w:val="18"/>
          <w:lang w:val="pt-BR"/>
        </w:rPr>
        <w:t>exclude</w:t>
      </w:r>
      <w:proofErr w:type="spellEnd"/>
      <w:r w:rsidRPr="00462FF0">
        <w:rPr>
          <w:rFonts w:eastAsia="Times New Roman"/>
          <w:sz w:val="18"/>
          <w:szCs w:val="18"/>
          <w:lang w:val="pt-BR"/>
        </w:rPr>
        <w:t xml:space="preserve"> (</w:t>
      </w:r>
      <w:proofErr w:type="spellStart"/>
      <w:r w:rsidRPr="004B5A7A">
        <w:rPr>
          <w:rFonts w:eastAsia="Times New Roman"/>
          <w:i/>
          <w:iCs/>
          <w:sz w:val="18"/>
          <w:szCs w:val="18"/>
          <w:lang w:val="pt-BR"/>
        </w:rPr>
        <w:t>paper</w:t>
      </w:r>
      <w:proofErr w:type="spellEnd"/>
      <w:r w:rsidRPr="00462FF0">
        <w:rPr>
          <w:rFonts w:eastAsia="Times New Roman"/>
          <w:sz w:val="18"/>
          <w:szCs w:val="18"/>
          <w:lang w:val="pt-BR"/>
        </w:rPr>
        <w:t>)</w:t>
      </w:r>
    </w:p>
    <w:p w14:paraId="0A32FCC2" w14:textId="58E09575" w:rsidR="004B5A7A" w:rsidRPr="006034F8" w:rsidRDefault="006034F8" w:rsidP="00644C99">
      <w:pPr>
        <w:pStyle w:val="TableTitle"/>
        <w:rPr>
          <w:iCs/>
          <w:smallCaps w:val="0"/>
          <w:sz w:val="20"/>
          <w:szCs w:val="20"/>
        </w:rPr>
      </w:pPr>
      <w:bookmarkStart w:id="12" w:name="_Ref36196266"/>
      <w:bookmarkStart w:id="13" w:name="_Ref36196262"/>
      <w:r w:rsidRPr="006034F8">
        <w:rPr>
          <w:b/>
          <w:bCs/>
          <w:iCs/>
          <w:smallCaps w:val="0"/>
          <w:sz w:val="20"/>
          <w:szCs w:val="20"/>
        </w:rPr>
        <w:t xml:space="preserve">Figure </w:t>
      </w:r>
      <w:r w:rsidRPr="006034F8">
        <w:rPr>
          <w:b/>
          <w:bCs/>
          <w:iCs/>
          <w:smallCaps w:val="0"/>
          <w:sz w:val="20"/>
          <w:szCs w:val="20"/>
        </w:rPr>
        <w:fldChar w:fldCharType="begin"/>
      </w:r>
      <w:r w:rsidRPr="006034F8">
        <w:rPr>
          <w:b/>
          <w:bCs/>
          <w:iCs/>
          <w:smallCaps w:val="0"/>
          <w:sz w:val="20"/>
          <w:szCs w:val="20"/>
        </w:rPr>
        <w:instrText xml:space="preserve"> SEQ Figure \* ARABIC </w:instrText>
      </w:r>
      <w:r w:rsidRPr="006034F8">
        <w:rPr>
          <w:b/>
          <w:bCs/>
          <w:iCs/>
          <w:smallCaps w:val="0"/>
          <w:sz w:val="20"/>
          <w:szCs w:val="20"/>
        </w:rPr>
        <w:fldChar w:fldCharType="separate"/>
      </w:r>
      <w:r w:rsidR="00E70345">
        <w:rPr>
          <w:b/>
          <w:bCs/>
          <w:iCs/>
          <w:smallCaps w:val="0"/>
          <w:noProof/>
          <w:sz w:val="20"/>
          <w:szCs w:val="20"/>
        </w:rPr>
        <w:t>4</w:t>
      </w:r>
      <w:r w:rsidRPr="006034F8">
        <w:rPr>
          <w:b/>
          <w:bCs/>
          <w:iCs/>
          <w:smallCaps w:val="0"/>
          <w:sz w:val="20"/>
          <w:szCs w:val="20"/>
        </w:rPr>
        <w:fldChar w:fldCharType="end"/>
      </w:r>
      <w:bookmarkEnd w:id="12"/>
      <w:r w:rsidR="00644C99" w:rsidRPr="006034F8">
        <w:rPr>
          <w:iCs/>
          <w:smallCaps w:val="0"/>
          <w:sz w:val="20"/>
          <w:szCs w:val="20"/>
        </w:rPr>
        <w:t>. Equation defining order of execution</w:t>
      </w:r>
      <w:r w:rsidR="004B5A7A" w:rsidRPr="006034F8">
        <w:rPr>
          <w:iCs/>
          <w:smallCaps w:val="0"/>
          <w:sz w:val="20"/>
          <w:szCs w:val="20"/>
        </w:rPr>
        <w:t>.</w:t>
      </w:r>
      <w:bookmarkEnd w:id="13"/>
    </w:p>
    <w:p w14:paraId="306778E0" w14:textId="0D994D23" w:rsidR="00FF12CA" w:rsidRPr="00ED250C" w:rsidRDefault="00270BD1" w:rsidP="00FF12CA">
      <w:pPr>
        <w:pStyle w:val="heading2"/>
        <w:numPr>
          <w:ilvl w:val="2"/>
          <w:numId w:val="7"/>
        </w:numPr>
        <w:rPr>
          <w:lang w:val="en-US"/>
        </w:rPr>
      </w:pPr>
      <w:r>
        <w:rPr>
          <w:lang w:val="en-US"/>
        </w:rPr>
        <w:t xml:space="preserve">(A.1.5) </w:t>
      </w:r>
      <w:r w:rsidR="00FF12CA" w:rsidRPr="00ED250C">
        <w:rPr>
          <w:lang w:val="en-US"/>
        </w:rPr>
        <w:t>Define Data Extraction Strategy</w:t>
      </w:r>
    </w:p>
    <w:p w14:paraId="5B325A08" w14:textId="77777777" w:rsidR="00FF12CA" w:rsidRPr="00FF12CA" w:rsidRDefault="00FF12CA" w:rsidP="00FF12CA">
      <w:pPr>
        <w:ind w:firstLine="0"/>
        <w:rPr>
          <w:iCs/>
          <w:lang w:val="en-US"/>
        </w:rPr>
      </w:pPr>
      <w:r w:rsidRPr="00FF12CA">
        <w:rPr>
          <w:iCs/>
          <w:lang w:val="en-US"/>
        </w:rPr>
        <w:t>The objective of this activity is to define a strategy to extract data from selected primary studies. In our case we define a template to record the relevant information related to the research questions. The five sections of this template should be filled according to the following indications:</w:t>
      </w:r>
    </w:p>
    <w:p w14:paraId="35B4CB2F" w14:textId="4D12E0DC" w:rsidR="00FF12CA" w:rsidRPr="00FF12CA" w:rsidRDefault="00FF12CA" w:rsidP="00F6701C">
      <w:pPr>
        <w:pStyle w:val="PargrafodaLista"/>
        <w:numPr>
          <w:ilvl w:val="0"/>
          <w:numId w:val="12"/>
        </w:numPr>
        <w:rPr>
          <w:iCs/>
          <w:lang w:val="en-US"/>
        </w:rPr>
      </w:pPr>
      <w:r w:rsidRPr="00FF12CA">
        <w:rPr>
          <w:iCs/>
          <w:lang w:val="en-US"/>
        </w:rPr>
        <w:t>Section 1 (mandatory): records basic information on the paper: paper identifier, title, conference or journal, year, number of citations, digital library.</w:t>
      </w:r>
    </w:p>
    <w:p w14:paraId="73E3A196" w14:textId="22EF2008" w:rsidR="00FF12CA" w:rsidRPr="00FF12CA" w:rsidRDefault="00FF12CA" w:rsidP="00F6701C">
      <w:pPr>
        <w:pStyle w:val="PargrafodaLista"/>
        <w:numPr>
          <w:ilvl w:val="0"/>
          <w:numId w:val="12"/>
        </w:numPr>
        <w:rPr>
          <w:iCs/>
          <w:lang w:val="en-US"/>
        </w:rPr>
      </w:pPr>
      <w:r w:rsidRPr="00FF12CA">
        <w:rPr>
          <w:iCs/>
          <w:lang w:val="en-US"/>
        </w:rPr>
        <w:t>Section 2 (optional): records the metrics are used to measure the visual comprehension of eye-tracking business process models.</w:t>
      </w:r>
    </w:p>
    <w:p w14:paraId="7EBAFDAF" w14:textId="16A97AFE" w:rsidR="00FF12CA" w:rsidRPr="00FF12CA" w:rsidRDefault="00FF12CA" w:rsidP="00F6701C">
      <w:pPr>
        <w:pStyle w:val="PargrafodaLista"/>
        <w:numPr>
          <w:ilvl w:val="0"/>
          <w:numId w:val="12"/>
        </w:numPr>
        <w:rPr>
          <w:iCs/>
          <w:lang w:val="en-US"/>
        </w:rPr>
      </w:pPr>
      <w:r w:rsidRPr="00FF12CA">
        <w:rPr>
          <w:iCs/>
          <w:lang w:val="en-US"/>
        </w:rPr>
        <w:t>Section 3 (optional): records the business process model notation that was used in the study.</w:t>
      </w:r>
    </w:p>
    <w:p w14:paraId="66A32F10" w14:textId="51A45D13" w:rsidR="00FF12CA" w:rsidRPr="00FF12CA" w:rsidRDefault="00FF12CA" w:rsidP="00F6701C">
      <w:pPr>
        <w:pStyle w:val="PargrafodaLista"/>
        <w:numPr>
          <w:ilvl w:val="0"/>
          <w:numId w:val="12"/>
        </w:numPr>
        <w:rPr>
          <w:iCs/>
          <w:lang w:val="en-US"/>
        </w:rPr>
      </w:pPr>
      <w:r w:rsidRPr="00FF12CA">
        <w:rPr>
          <w:iCs/>
          <w:lang w:val="en-US"/>
        </w:rPr>
        <w:t>Section 4 (optional): records the information directly associated the contributions have been reported about the application of the eye-tracker device</w:t>
      </w:r>
      <w:r w:rsidR="003E2372">
        <w:rPr>
          <w:iCs/>
          <w:lang w:val="en-US"/>
        </w:rPr>
        <w:t>.</w:t>
      </w:r>
    </w:p>
    <w:p w14:paraId="1D5168D5" w14:textId="255A4260" w:rsidR="00FF12CA" w:rsidRPr="00FF12CA" w:rsidRDefault="00FF12CA" w:rsidP="00F6701C">
      <w:pPr>
        <w:pStyle w:val="PargrafodaLista"/>
        <w:numPr>
          <w:ilvl w:val="0"/>
          <w:numId w:val="12"/>
        </w:numPr>
        <w:rPr>
          <w:iCs/>
          <w:lang w:val="en-US"/>
        </w:rPr>
      </w:pPr>
      <w:r w:rsidRPr="00FF12CA">
        <w:rPr>
          <w:iCs/>
          <w:lang w:val="en-US"/>
        </w:rPr>
        <w:t>Section 5 (optional): records the profile of the subjects who used the eye tracking device.</w:t>
      </w:r>
    </w:p>
    <w:p w14:paraId="44BC7B78" w14:textId="53B72CA1" w:rsidR="004B5A7A" w:rsidRDefault="00FF12CA" w:rsidP="00FF12CA">
      <w:pPr>
        <w:rPr>
          <w:iCs/>
          <w:lang w:val="en-US"/>
        </w:rPr>
      </w:pPr>
      <w:r w:rsidRPr="00FF12CA">
        <w:rPr>
          <w:iCs/>
          <w:lang w:val="en-US"/>
        </w:rPr>
        <w:t>The data extraction form must be filled with the mandatory section, and at least one of the optional sections. This is so because not all the papers answer all the research questions.</w:t>
      </w:r>
    </w:p>
    <w:p w14:paraId="52DE004C" w14:textId="4D30ED70" w:rsidR="00FF12CA" w:rsidRPr="00270BD1" w:rsidRDefault="00270BD1" w:rsidP="00FF12CA">
      <w:pPr>
        <w:pStyle w:val="heading2"/>
        <w:numPr>
          <w:ilvl w:val="2"/>
          <w:numId w:val="7"/>
        </w:numPr>
        <w:rPr>
          <w:lang w:val="en-US"/>
        </w:rPr>
      </w:pPr>
      <w:r w:rsidRPr="00270BD1">
        <w:rPr>
          <w:lang w:val="en-US"/>
        </w:rPr>
        <w:t xml:space="preserve">(A.1.6) </w:t>
      </w:r>
      <w:r w:rsidR="00FF12CA" w:rsidRPr="00270BD1">
        <w:rPr>
          <w:lang w:val="en-US"/>
        </w:rPr>
        <w:t>Define Quality Assessment</w:t>
      </w:r>
    </w:p>
    <w:p w14:paraId="4CB52B74" w14:textId="77777777" w:rsidR="00F25826" w:rsidRDefault="008B21EC" w:rsidP="00C17FD6">
      <w:pPr>
        <w:ind w:firstLine="0"/>
        <w:rPr>
          <w:lang w:val="en-US"/>
        </w:rPr>
      </w:pPr>
      <w:r w:rsidRPr="008B21EC">
        <w:rPr>
          <w:lang w:val="en-US"/>
        </w:rPr>
        <w:t xml:space="preserve">The objective of this activity is to define the criteria to measure the quality of each primary study. However, there </w:t>
      </w:r>
      <w:proofErr w:type="gramStart"/>
      <w:r w:rsidRPr="008B21EC">
        <w:rPr>
          <w:lang w:val="en-US"/>
        </w:rPr>
        <w:t>isn't</w:t>
      </w:r>
      <w:proofErr w:type="gramEnd"/>
      <w:r w:rsidRPr="008B21EC">
        <w:rPr>
          <w:lang w:val="en-US"/>
        </w:rPr>
        <w:t xml:space="preserve"> agreed definition of what a high-level quality study is; there is a common agreement that the quality of the selected primary studies is fundamental to obtain more reliable results </w:t>
      </w:r>
      <w:r w:rsidR="0082563D">
        <w:rPr>
          <w:lang w:val="en-US"/>
        </w:rPr>
        <w:t>(</w:t>
      </w:r>
      <w:proofErr w:type="spellStart"/>
      <w:r w:rsidR="0082563D" w:rsidRPr="00CA0F56">
        <w:rPr>
          <w:lang w:val="en-US"/>
        </w:rPr>
        <w:t>Kitchenham</w:t>
      </w:r>
      <w:proofErr w:type="spellEnd"/>
      <w:r w:rsidR="0082563D">
        <w:rPr>
          <w:lang w:val="en-US"/>
        </w:rPr>
        <w:t xml:space="preserve"> and </w:t>
      </w:r>
      <w:r w:rsidR="0082563D" w:rsidRPr="00CA0F56">
        <w:rPr>
          <w:lang w:val="en-US"/>
        </w:rPr>
        <w:t>Charters</w:t>
      </w:r>
      <w:r w:rsidR="0082563D">
        <w:rPr>
          <w:lang w:val="en-US"/>
        </w:rPr>
        <w:t>, 2007)</w:t>
      </w:r>
      <w:r w:rsidRPr="008B21EC">
        <w:rPr>
          <w:lang w:val="en-US"/>
        </w:rPr>
        <w:t xml:space="preserve">. </w:t>
      </w:r>
    </w:p>
    <w:p w14:paraId="70B14862" w14:textId="77777777" w:rsidR="00A756AD" w:rsidRDefault="00F25826" w:rsidP="00A756AD">
      <w:pPr>
        <w:ind w:firstLine="0"/>
        <w:rPr>
          <w:lang w:val="en-US"/>
        </w:rPr>
      </w:pPr>
      <w:r>
        <w:rPr>
          <w:lang w:val="en-US"/>
        </w:rPr>
        <w:tab/>
      </w:r>
      <w:r w:rsidR="008B21EC" w:rsidRPr="008B21EC">
        <w:rPr>
          <w:lang w:val="en-US"/>
        </w:rPr>
        <w:t>Thus, we defined four quality assessment criteria (QA1</w:t>
      </w:r>
      <w:r w:rsidR="00785110">
        <w:rPr>
          <w:lang w:val="en-US"/>
        </w:rPr>
        <w:t xml:space="preserve"> </w:t>
      </w:r>
      <w:r w:rsidR="008B21EC" w:rsidRPr="008B21EC">
        <w:rPr>
          <w:lang w:val="en-US"/>
        </w:rPr>
        <w:t>–</w:t>
      </w:r>
      <w:r w:rsidR="00785110">
        <w:rPr>
          <w:lang w:val="en-US"/>
        </w:rPr>
        <w:t xml:space="preserve"> </w:t>
      </w:r>
      <w:r w:rsidR="008B21EC" w:rsidRPr="008B21EC">
        <w:rPr>
          <w:lang w:val="en-US"/>
        </w:rPr>
        <w:t xml:space="preserve">QA4) to be considered when applying the excluding criteria E6, using an approach </w:t>
      </w:r>
      <w:proofErr w:type="gramStart"/>
      <w:r w:rsidR="008B21EC" w:rsidRPr="008B21EC">
        <w:rPr>
          <w:lang w:val="en-US"/>
        </w:rPr>
        <w:t>similar to</w:t>
      </w:r>
      <w:proofErr w:type="gramEnd"/>
      <w:r w:rsidR="008B21EC" w:rsidRPr="008B21EC">
        <w:rPr>
          <w:lang w:val="en-US"/>
        </w:rPr>
        <w:t xml:space="preserve"> that in </w:t>
      </w:r>
      <w:proofErr w:type="spellStart"/>
      <w:r w:rsidR="0082563D" w:rsidRPr="0082563D">
        <w:rPr>
          <w:lang w:val="en-US"/>
        </w:rPr>
        <w:t>Jamshidi</w:t>
      </w:r>
      <w:proofErr w:type="spellEnd"/>
      <w:r w:rsidR="0082563D">
        <w:rPr>
          <w:lang w:val="en-US"/>
        </w:rPr>
        <w:t xml:space="preserve"> </w:t>
      </w:r>
      <w:r w:rsidR="0082563D" w:rsidRPr="00F742E7">
        <w:rPr>
          <w:i/>
          <w:iCs/>
          <w:lang w:val="en-US"/>
        </w:rPr>
        <w:t>et al</w:t>
      </w:r>
      <w:r w:rsidR="0082563D">
        <w:rPr>
          <w:i/>
          <w:iCs/>
          <w:lang w:val="en-US"/>
        </w:rPr>
        <w:t xml:space="preserve">. </w:t>
      </w:r>
      <w:r w:rsidR="0082563D" w:rsidRPr="0082563D">
        <w:rPr>
          <w:lang w:val="en-US"/>
        </w:rPr>
        <w:t>(</w:t>
      </w:r>
      <w:r w:rsidR="0082563D">
        <w:rPr>
          <w:lang w:val="en-US"/>
        </w:rPr>
        <w:t>2012</w:t>
      </w:r>
      <w:r w:rsidR="0082563D" w:rsidRPr="0082563D">
        <w:rPr>
          <w:lang w:val="en-US"/>
        </w:rPr>
        <w:t>)</w:t>
      </w:r>
      <w:r w:rsidR="008B21EC" w:rsidRPr="008B21EC">
        <w:rPr>
          <w:lang w:val="en-US"/>
        </w:rPr>
        <w:t xml:space="preserve"> and based on bibliometric impact information. While QA1 uses </w:t>
      </w:r>
      <w:r w:rsidR="003C6C74">
        <w:rPr>
          <w:lang w:val="en-US"/>
        </w:rPr>
        <w:t>four</w:t>
      </w:r>
      <w:r w:rsidR="003C6C74" w:rsidRPr="008B21EC">
        <w:rPr>
          <w:lang w:val="en-US"/>
        </w:rPr>
        <w:t xml:space="preserve"> </w:t>
      </w:r>
      <w:r w:rsidR="008B21EC" w:rsidRPr="008B21EC">
        <w:rPr>
          <w:lang w:val="en-US"/>
        </w:rPr>
        <w:t xml:space="preserve">general and four specific criteria (Table </w:t>
      </w:r>
      <w:r>
        <w:rPr>
          <w:lang w:val="en-US"/>
        </w:rPr>
        <w:t>4</w:t>
      </w:r>
      <w:r w:rsidR="008B21EC" w:rsidRPr="008B21EC">
        <w:rPr>
          <w:lang w:val="en-US"/>
        </w:rPr>
        <w:t xml:space="preserve">), QA2 uses the ranking of the </w:t>
      </w:r>
      <w:proofErr w:type="gramStart"/>
      <w:r w:rsidR="008B21EC" w:rsidRPr="008B21EC">
        <w:rPr>
          <w:lang w:val="en-US"/>
        </w:rPr>
        <w:t>publications</w:t>
      </w:r>
      <w:proofErr w:type="gramEnd"/>
      <w:r w:rsidR="008B21EC" w:rsidRPr="008B21EC">
        <w:rPr>
          <w:lang w:val="en-US"/>
        </w:rPr>
        <w:t xml:space="preserve"> forums, QA3 uses the papers’ citations and QA4 relaxes QA3. Each of these criteria is discussed next.</w:t>
      </w:r>
    </w:p>
    <w:p w14:paraId="1429D6F0" w14:textId="5C32D508" w:rsidR="00A756AD" w:rsidRPr="00B76BBA" w:rsidRDefault="00A756AD" w:rsidP="00A756AD">
      <w:pPr>
        <w:ind w:firstLine="0"/>
        <w:rPr>
          <w:lang w:val="en-US"/>
        </w:rPr>
      </w:pPr>
      <w:r>
        <w:rPr>
          <w:lang w:val="en-US"/>
        </w:rPr>
        <w:tab/>
      </w:r>
      <w:r w:rsidR="008B21EC" w:rsidRPr="008B21EC">
        <w:rPr>
          <w:lang w:val="en-US"/>
        </w:rPr>
        <w:t xml:space="preserve">QA1 is calculated using the </w:t>
      </w:r>
      <w:proofErr w:type="spellStart"/>
      <w:r w:rsidR="008B21EC" w:rsidRPr="008B21EC">
        <w:rPr>
          <w:lang w:val="en-US"/>
        </w:rPr>
        <w:t>QualityScore</w:t>
      </w:r>
      <w:proofErr w:type="spellEnd"/>
      <w:r w:rsidR="008B21EC" w:rsidRPr="008B21EC">
        <w:rPr>
          <w:lang w:val="en-US"/>
        </w:rPr>
        <w:t xml:space="preserve"> given by Equation 1, where the General (G) and Specific (S) assessment factors are summarized in</w:t>
      </w:r>
      <w:r w:rsidR="006034F8">
        <w:rPr>
          <w:lang w:val="en-US"/>
        </w:rPr>
        <w:t xml:space="preserve"> </w:t>
      </w:r>
      <w:r w:rsidR="006034F8">
        <w:rPr>
          <w:lang w:val="en-US"/>
        </w:rPr>
        <w:fldChar w:fldCharType="begin"/>
      </w:r>
      <w:r w:rsidR="006034F8">
        <w:rPr>
          <w:lang w:val="en-US"/>
        </w:rPr>
        <w:instrText xml:space="preserve"> REF _Ref36196560 \h  \* MERGEFORMAT </w:instrText>
      </w:r>
      <w:r w:rsidR="006034F8">
        <w:rPr>
          <w:lang w:val="en-US"/>
        </w:rPr>
      </w:r>
      <w:r w:rsidR="006034F8">
        <w:rPr>
          <w:lang w:val="en-US"/>
        </w:rPr>
        <w:fldChar w:fldCharType="separate"/>
      </w:r>
      <w:r w:rsidR="006034F8" w:rsidRPr="006034F8">
        <w:rPr>
          <w:lang w:val="en-US"/>
        </w:rPr>
        <w:t>Table 4</w:t>
      </w:r>
      <w:r w:rsidR="006034F8">
        <w:rPr>
          <w:lang w:val="en-US"/>
        </w:rPr>
        <w:fldChar w:fldCharType="end"/>
      </w:r>
      <w:r w:rsidR="008B21EC" w:rsidRPr="008B21EC">
        <w:rPr>
          <w:lang w:val="en-US"/>
        </w:rPr>
        <w:t>. The result is a numerical quantification to rank the selected studies.</w:t>
      </w:r>
      <w:r>
        <w:rPr>
          <w:lang w:val="en-US"/>
        </w:rPr>
        <w:t xml:space="preserve"> </w:t>
      </w:r>
      <w:r w:rsidRPr="00B76BBA">
        <w:rPr>
          <w:lang w:val="en-US"/>
        </w:rPr>
        <w:t xml:space="preserve">The quality assessment checklist, with G and S composed of four items each and each one with a maximum score of 1, shows a weighted average, where S weights 3 times more than G, as the specific contributions (S) of a study is more important than the general contributions (G). Papers with an overall score &gt;= </w:t>
      </w:r>
      <w:r>
        <w:rPr>
          <w:lang w:val="en-US"/>
        </w:rPr>
        <w:t>2.5</w:t>
      </w:r>
      <w:r w:rsidRPr="00B76BBA">
        <w:rPr>
          <w:lang w:val="en-US"/>
        </w:rPr>
        <w:t xml:space="preserve"> were considered “high” quality studies; papers with a score &gt;= 1.5 and &lt; </w:t>
      </w:r>
      <w:r>
        <w:rPr>
          <w:lang w:val="en-US"/>
        </w:rPr>
        <w:t>2.5</w:t>
      </w:r>
      <w:r w:rsidRPr="00B76BBA">
        <w:rPr>
          <w:lang w:val="en-US"/>
        </w:rPr>
        <w:t xml:space="preserve"> were considered “medium” quality; and papers with a score &lt; 1.5 were considered of "lower" quality and were excluded from the analysis. It is important to highlight that we do not evaluate the quality of the paper itself with this criterion, but only its contributions’ alignment with our purpose.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534"/>
      </w:tblGrid>
      <w:tr w:rsidR="00400C51" w14:paraId="068173D1" w14:textId="77777777" w:rsidTr="00CD3AA8">
        <w:tc>
          <w:tcPr>
            <w:tcW w:w="6374" w:type="dxa"/>
          </w:tcPr>
          <w:p w14:paraId="36D2BB02" w14:textId="514D07B9" w:rsidR="00400C51" w:rsidRPr="00CD3AA8" w:rsidRDefault="00400C51" w:rsidP="00116B64">
            <w:pPr>
              <w:spacing w:before="240"/>
              <w:ind w:firstLine="0"/>
              <w:rPr>
                <w:rFonts w:asciiTheme="majorBidi" w:hAnsiTheme="majorBidi" w:cstheme="majorBidi"/>
                <w:sz w:val="18"/>
                <w:szCs w:val="18"/>
                <w:lang w:val="en-US"/>
              </w:rPr>
            </w:pPr>
            <m:oMathPara>
              <m:oMath>
                <m:r>
                  <w:rPr>
                    <w:rFonts w:ascii="Cambria Math" w:hAnsi="Cambria Math"/>
                    <w:lang w:val="en-US"/>
                  </w:rPr>
                  <m:t xml:space="preserve">QualityScore= </m:t>
                </m:r>
                <m:d>
                  <m:dPr>
                    <m:begChr m:val="["/>
                    <m:endChr m:val="]"/>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undOvr"/>
                            <m:ctrlPr>
                              <w:rPr>
                                <w:rFonts w:ascii="Cambria Math" w:eastAsia="Times New Roman" w:hAnsi="Cambria Math" w:cs="Times New Roman"/>
                                <w:i/>
                                <w:sz w:val="20"/>
                                <w:szCs w:val="20"/>
                                <w:lang w:val="en-US"/>
                              </w:rPr>
                            </m:ctrlPr>
                          </m:naryPr>
                          <m:sub>
                            <m:r>
                              <w:rPr>
                                <w:rFonts w:ascii="Cambria Math" w:hAnsi="Cambria Math"/>
                                <w:lang w:val="en-US"/>
                              </w:rPr>
                              <m:t>G=1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m:t>
                    </m:r>
                    <m:d>
                      <m:dPr>
                        <m:ctrlPr>
                          <w:rPr>
                            <w:rFonts w:ascii="Cambria Math" w:eastAsia="Times New Roman" w:hAnsi="Cambria Math" w:cs="Times New Roman"/>
                            <w:i/>
                            <w:sz w:val="20"/>
                            <w:szCs w:val="20"/>
                            <w:lang w:val="en-US"/>
                          </w:rPr>
                        </m:ctrlPr>
                      </m:dPr>
                      <m:e>
                        <m:f>
                          <m:fPr>
                            <m:ctrlPr>
                              <w:rPr>
                                <w:rFonts w:ascii="Cambria Math" w:eastAsia="Times New Roman" w:hAnsi="Cambria Math" w:cs="Times New Roman"/>
                                <w:i/>
                                <w:sz w:val="20"/>
                                <w:szCs w:val="20"/>
                                <w:lang w:val="en-US"/>
                              </w:rPr>
                            </m:ctrlPr>
                          </m:fPr>
                          <m:num>
                            <m:nary>
                              <m:naryPr>
                                <m:chr m:val="∑"/>
                                <m:limLoc m:val="subSup"/>
                                <m:ctrlPr>
                                  <w:rPr>
                                    <w:rFonts w:ascii="Cambria Math" w:eastAsia="Times New Roman" w:hAnsi="Cambria Math" w:cs="Times New Roman"/>
                                    <w:i/>
                                    <w:sz w:val="20"/>
                                    <w:szCs w:val="20"/>
                                    <w:lang w:val="en-US"/>
                                  </w:rPr>
                                </m:ctrlPr>
                              </m:naryPr>
                              <m:sub>
                                <m:r>
                                  <w:rPr>
                                    <w:rFonts w:ascii="Cambria Math" w:hAnsi="Cambria Math"/>
                                    <w:lang w:val="en-US"/>
                                  </w:rPr>
                                  <m:t>S=1</m:t>
                                </m:r>
                              </m:sub>
                              <m:sup>
                                <m:r>
                                  <w:rPr>
                                    <w:rFonts w:ascii="Cambria Math" w:hAnsi="Cambria Math"/>
                                    <w:lang w:val="en-US"/>
                                  </w:rPr>
                                  <m:t>4</m:t>
                                </m:r>
                              </m:sup>
                              <m:e/>
                            </m:nary>
                          </m:num>
                          <m:den>
                            <m:r>
                              <w:rPr>
                                <w:rFonts w:ascii="Cambria Math" w:hAnsi="Cambria Math"/>
                                <w:lang w:val="en-US"/>
                              </w:rPr>
                              <m:t>4</m:t>
                            </m:r>
                          </m:den>
                        </m:f>
                        <m:r>
                          <w:rPr>
                            <w:rFonts w:ascii="Cambria Math" w:hAnsi="Cambria Math"/>
                            <w:lang w:val="en-US"/>
                          </w:rPr>
                          <m:t>×3</m:t>
                        </m:r>
                      </m:e>
                    </m:d>
                  </m:e>
                </m:d>
              </m:oMath>
            </m:oMathPara>
          </w:p>
        </w:tc>
        <w:tc>
          <w:tcPr>
            <w:tcW w:w="534" w:type="dxa"/>
            <w:vAlign w:val="center"/>
          </w:tcPr>
          <w:p w14:paraId="4D5D11D2" w14:textId="3E4D205F" w:rsidR="00400C51" w:rsidRPr="00CD3AA8" w:rsidRDefault="00400C51" w:rsidP="00CD3AA8">
            <w:pPr>
              <w:ind w:firstLine="0"/>
              <w:jc w:val="center"/>
              <w:rPr>
                <w:rFonts w:asciiTheme="majorBidi" w:hAnsiTheme="majorBidi" w:cstheme="majorBidi"/>
                <w:sz w:val="18"/>
                <w:szCs w:val="18"/>
                <w:lang w:val="en-US"/>
              </w:rPr>
            </w:pPr>
            <w:r w:rsidRPr="00CD3AA8">
              <w:rPr>
                <w:rFonts w:asciiTheme="majorBidi" w:hAnsiTheme="majorBidi" w:cstheme="majorBidi"/>
                <w:sz w:val="18"/>
                <w:szCs w:val="18"/>
                <w:lang w:val="en-US"/>
              </w:rPr>
              <w:t>(1)</w:t>
            </w:r>
          </w:p>
        </w:tc>
      </w:tr>
    </w:tbl>
    <w:p w14:paraId="220443A7" w14:textId="77777777" w:rsidR="00AD0389" w:rsidRDefault="00AD0389" w:rsidP="00974078">
      <w:pPr>
        <w:pStyle w:val="TableTitle"/>
        <w:keepNext/>
        <w:spacing w:before="240"/>
        <w:rPr>
          <w:b/>
          <w:bCs/>
          <w:smallCaps w:val="0"/>
          <w:sz w:val="20"/>
          <w:szCs w:val="20"/>
        </w:rPr>
      </w:pPr>
      <w:bookmarkStart w:id="14" w:name="_Ref36196560"/>
    </w:p>
    <w:p w14:paraId="28566AF6" w14:textId="52A86A56" w:rsidR="00EB496F" w:rsidRDefault="006034F8" w:rsidP="00FC3E62">
      <w:pPr>
        <w:pStyle w:val="TableTitle"/>
        <w:rPr>
          <w:smallCaps w:val="0"/>
          <w:sz w:val="20"/>
          <w:szCs w:val="20"/>
        </w:rPr>
      </w:pPr>
      <w:r w:rsidRPr="006034F8">
        <w:rPr>
          <w:b/>
          <w:bCs/>
          <w:smallCaps w:val="0"/>
          <w:sz w:val="20"/>
          <w:szCs w:val="20"/>
        </w:rPr>
        <w:t xml:space="preserve">Table </w:t>
      </w:r>
      <w:r w:rsidRPr="006034F8">
        <w:rPr>
          <w:b/>
          <w:bCs/>
          <w:smallCaps w:val="0"/>
          <w:sz w:val="20"/>
          <w:szCs w:val="20"/>
        </w:rPr>
        <w:fldChar w:fldCharType="begin"/>
      </w:r>
      <w:r w:rsidRPr="006034F8">
        <w:rPr>
          <w:b/>
          <w:bCs/>
          <w:smallCaps w:val="0"/>
          <w:sz w:val="20"/>
          <w:szCs w:val="20"/>
        </w:rPr>
        <w:instrText xml:space="preserve"> SEQ Table \* ARABIC </w:instrText>
      </w:r>
      <w:r w:rsidRPr="006034F8">
        <w:rPr>
          <w:b/>
          <w:bCs/>
          <w:smallCaps w:val="0"/>
          <w:sz w:val="20"/>
          <w:szCs w:val="20"/>
        </w:rPr>
        <w:fldChar w:fldCharType="separate"/>
      </w:r>
      <w:r>
        <w:rPr>
          <w:b/>
          <w:bCs/>
          <w:smallCaps w:val="0"/>
          <w:noProof/>
          <w:sz w:val="20"/>
          <w:szCs w:val="20"/>
        </w:rPr>
        <w:t>4</w:t>
      </w:r>
      <w:r w:rsidRPr="006034F8">
        <w:rPr>
          <w:b/>
          <w:bCs/>
          <w:smallCaps w:val="0"/>
          <w:sz w:val="20"/>
          <w:szCs w:val="20"/>
        </w:rPr>
        <w:fldChar w:fldCharType="end"/>
      </w:r>
      <w:bookmarkEnd w:id="14"/>
      <w:r w:rsidR="00F001B7">
        <w:t xml:space="preserve">. </w:t>
      </w:r>
      <w:r w:rsidR="00EB496F" w:rsidRPr="00F001B7">
        <w:rPr>
          <w:smallCaps w:val="0"/>
          <w:sz w:val="20"/>
          <w:szCs w:val="20"/>
        </w:rPr>
        <w:t>Quality Assessment Checklist</w:t>
      </w:r>
      <w:r w:rsidR="00F001B7">
        <w:rPr>
          <w:smallCaps w:val="0"/>
          <w:sz w:val="20"/>
          <w:szCs w:val="20"/>
        </w:rPr>
        <w:t>.</w:t>
      </w:r>
    </w:p>
    <w:tbl>
      <w:tblPr>
        <w:tblStyle w:val="Tabelacomgrade"/>
        <w:tblW w:w="0" w:type="auto"/>
        <w:tblLook w:val="04A0" w:firstRow="1" w:lastRow="0" w:firstColumn="1" w:lastColumn="0" w:noHBand="0" w:noVBand="1"/>
      </w:tblPr>
      <w:tblGrid>
        <w:gridCol w:w="3446"/>
        <w:gridCol w:w="3462"/>
      </w:tblGrid>
      <w:tr w:rsidR="00EC7E03" w:rsidRPr="00970BD3" w14:paraId="40F30632" w14:textId="77777777" w:rsidTr="00EC7E03">
        <w:tc>
          <w:tcPr>
            <w:tcW w:w="4247" w:type="dxa"/>
          </w:tcPr>
          <w:p w14:paraId="202EE71E"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General Items (G) = 25%</w:t>
            </w:r>
          </w:p>
        </w:tc>
        <w:tc>
          <w:tcPr>
            <w:tcW w:w="4247" w:type="dxa"/>
          </w:tcPr>
          <w:p w14:paraId="42653D72" w14:textId="77777777" w:rsidR="00EC7E03" w:rsidRPr="00290904" w:rsidRDefault="00EC7E03" w:rsidP="00EC7E03">
            <w:pPr>
              <w:jc w:val="center"/>
              <w:rPr>
                <w:rFonts w:asciiTheme="majorBidi" w:hAnsiTheme="majorBidi" w:cstheme="majorBidi"/>
                <w:b/>
                <w:bCs/>
                <w:sz w:val="18"/>
                <w:szCs w:val="18"/>
                <w:lang w:val="en-US"/>
              </w:rPr>
            </w:pPr>
            <w:r w:rsidRPr="00290904">
              <w:rPr>
                <w:rFonts w:asciiTheme="majorBidi" w:hAnsiTheme="majorBidi" w:cstheme="majorBidi"/>
                <w:b/>
                <w:bCs/>
                <w:sz w:val="18"/>
                <w:szCs w:val="18"/>
                <w:lang w:val="en-US"/>
              </w:rPr>
              <w:t>Specific Items (S) = 75%</w:t>
            </w:r>
          </w:p>
        </w:tc>
      </w:tr>
      <w:tr w:rsidR="00EC7E03" w:rsidRPr="00A23FCC" w14:paraId="3E6544DB" w14:textId="77777777" w:rsidTr="00EC7E03">
        <w:tc>
          <w:tcPr>
            <w:tcW w:w="4247" w:type="dxa"/>
          </w:tcPr>
          <w:p w14:paraId="46418674"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G1: Problem definition and motivation:</w:t>
            </w:r>
          </w:p>
          <w:p w14:paraId="5ACFE542"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Explicit Definition (1.0) </w:t>
            </w:r>
          </w:p>
          <w:p w14:paraId="749AFC00"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General Definition (0.5)</w:t>
            </w:r>
          </w:p>
          <w:p w14:paraId="78C282D5" w14:textId="77777777" w:rsidR="00EC7E03" w:rsidRPr="005912D2" w:rsidRDefault="00EC7E03" w:rsidP="00F6701C">
            <w:pPr>
              <w:pStyle w:val="PargrafodaLista"/>
              <w:numPr>
                <w:ilvl w:val="0"/>
                <w:numId w:val="13"/>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c>
          <w:tcPr>
            <w:tcW w:w="4247" w:type="dxa"/>
          </w:tcPr>
          <w:p w14:paraId="592228E0"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S1: Evaluation of the study:</w:t>
            </w:r>
          </w:p>
          <w:p w14:paraId="0E871130"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evaluation (1.0)</w:t>
            </w:r>
          </w:p>
          <w:p w14:paraId="6EAB22EB"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36679253" w14:textId="77777777" w:rsidR="00EC7E03" w:rsidRPr="00970BD3" w:rsidRDefault="00EC7E03" w:rsidP="00F6701C">
            <w:pPr>
              <w:pStyle w:val="PargrafodaLista"/>
              <w:numPr>
                <w:ilvl w:val="0"/>
                <w:numId w:val="17"/>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validation (0.0)</w:t>
            </w:r>
          </w:p>
        </w:tc>
      </w:tr>
      <w:tr w:rsidR="00EC7E03" w:rsidRPr="00A23FCC" w14:paraId="1AB8398F" w14:textId="77777777" w:rsidTr="00EC7E03">
        <w:tc>
          <w:tcPr>
            <w:tcW w:w="4247" w:type="dxa"/>
          </w:tcPr>
          <w:p w14:paraId="4E0F6312" w14:textId="77777777" w:rsidR="00EC7E03" w:rsidRPr="00970BD3" w:rsidRDefault="00EC7E03" w:rsidP="00A903EA">
            <w:pPr>
              <w:ind w:firstLine="0"/>
              <w:rPr>
                <w:rFonts w:asciiTheme="majorBidi" w:hAnsiTheme="majorBidi" w:cstheme="majorBidi"/>
                <w:sz w:val="18"/>
                <w:szCs w:val="18"/>
                <w:lang w:val="en-US"/>
              </w:rPr>
            </w:pPr>
            <w:r w:rsidRPr="00970BD3">
              <w:rPr>
                <w:rFonts w:asciiTheme="majorBidi" w:hAnsiTheme="majorBidi" w:cstheme="majorBidi"/>
                <w:sz w:val="18"/>
                <w:szCs w:val="18"/>
                <w:lang w:val="en-US"/>
              </w:rPr>
              <w:t>G2: Research methodology:</w:t>
            </w:r>
          </w:p>
          <w:p w14:paraId="3F587764"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An empirical methodology (1.0)</w:t>
            </w:r>
          </w:p>
          <w:p w14:paraId="3FE9069A"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A generalized analysis (0.5)</w:t>
            </w:r>
          </w:p>
          <w:p w14:paraId="69AF2287" w14:textId="77777777" w:rsidR="00EC7E03" w:rsidRPr="00970BD3" w:rsidRDefault="00EC7E03" w:rsidP="00F6701C">
            <w:pPr>
              <w:pStyle w:val="PargrafodaLista"/>
              <w:numPr>
                <w:ilvl w:val="0"/>
                <w:numId w:val="14"/>
              </w:numPr>
              <w:overflowPunct/>
              <w:autoSpaceDE/>
              <w:autoSpaceDN/>
              <w:adjustRightInd/>
              <w:ind w:left="454" w:hanging="218"/>
              <w:jc w:val="left"/>
              <w:textAlignment w:val="auto"/>
              <w:rPr>
                <w:rFonts w:asciiTheme="majorBidi" w:hAnsiTheme="majorBidi" w:cstheme="majorBidi"/>
                <w:sz w:val="18"/>
                <w:szCs w:val="18"/>
              </w:rPr>
            </w:pPr>
            <w:r w:rsidRPr="00970BD3">
              <w:rPr>
                <w:rFonts w:asciiTheme="majorBidi" w:hAnsiTheme="majorBidi" w:cstheme="majorBidi"/>
                <w:sz w:val="18"/>
                <w:szCs w:val="18"/>
                <w:lang w:val="en-US"/>
              </w:rPr>
              <w:t>Lacks any proper methods (0.0)</w:t>
            </w:r>
          </w:p>
        </w:tc>
        <w:tc>
          <w:tcPr>
            <w:tcW w:w="4247" w:type="dxa"/>
          </w:tcPr>
          <w:p w14:paraId="7ECC740C" w14:textId="77777777" w:rsidR="00EC7E03" w:rsidRPr="00970BD3" w:rsidRDefault="00EC7E03" w:rsidP="00A903EA">
            <w:pPr>
              <w:ind w:hanging="13"/>
              <w:rPr>
                <w:rFonts w:asciiTheme="majorBidi" w:hAnsiTheme="majorBidi" w:cstheme="majorBidi"/>
                <w:sz w:val="18"/>
                <w:szCs w:val="18"/>
                <w:lang w:val="en-US"/>
              </w:rPr>
            </w:pPr>
            <w:r w:rsidRPr="00970BD3">
              <w:rPr>
                <w:rFonts w:asciiTheme="majorBidi" w:hAnsiTheme="majorBidi" w:cstheme="majorBidi"/>
                <w:sz w:val="18"/>
                <w:szCs w:val="18"/>
                <w:lang w:val="en-US"/>
              </w:rPr>
              <w:t>S2: Definition of the experimentation method:</w:t>
            </w:r>
          </w:p>
          <w:p w14:paraId="048CFCDB"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Formalized experimentation method (1.0)</w:t>
            </w:r>
          </w:p>
          <w:p w14:paraId="2FCD00DA"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Some informal evidences are provided (0.5)</w:t>
            </w:r>
          </w:p>
          <w:p w14:paraId="66A673E0" w14:textId="77777777" w:rsidR="00EC7E03" w:rsidRPr="00970BD3" w:rsidRDefault="00EC7E03" w:rsidP="00F6701C">
            <w:pPr>
              <w:pStyle w:val="PargrafodaLista"/>
              <w:numPr>
                <w:ilvl w:val="0"/>
                <w:numId w:val="18"/>
              </w:numPr>
              <w:overflowPunct/>
              <w:autoSpaceDE/>
              <w:autoSpaceDN/>
              <w:adjustRightInd/>
              <w:ind w:left="463" w:hanging="218"/>
              <w:jc w:val="left"/>
              <w:textAlignment w:val="auto"/>
              <w:rPr>
                <w:rFonts w:asciiTheme="majorBidi" w:hAnsiTheme="majorBidi" w:cstheme="majorBidi"/>
                <w:sz w:val="18"/>
                <w:szCs w:val="18"/>
                <w:lang w:val="en-US"/>
              </w:rPr>
            </w:pPr>
            <w:r w:rsidRPr="00970BD3">
              <w:rPr>
                <w:rFonts w:asciiTheme="majorBidi" w:hAnsiTheme="majorBidi" w:cstheme="majorBidi"/>
                <w:sz w:val="18"/>
                <w:szCs w:val="18"/>
                <w:lang w:val="en-US"/>
              </w:rPr>
              <w:t xml:space="preserve">Non-justified or </w:t>
            </w:r>
            <w:r w:rsidRPr="005912D2">
              <w:rPr>
                <w:rFonts w:asciiTheme="majorBidi" w:hAnsiTheme="majorBidi" w:cstheme="majorBidi"/>
                <w:sz w:val="18"/>
                <w:szCs w:val="18"/>
                <w:lang w:val="en-US"/>
              </w:rPr>
              <w:t>ad-hoc</w:t>
            </w:r>
            <w:r w:rsidRPr="00970BD3">
              <w:rPr>
                <w:rFonts w:asciiTheme="majorBidi" w:hAnsiTheme="majorBidi" w:cstheme="majorBidi"/>
                <w:sz w:val="18"/>
                <w:szCs w:val="18"/>
                <w:lang w:val="en-US"/>
              </w:rPr>
              <w:t xml:space="preserve"> experimentation method (0.0)</w:t>
            </w:r>
          </w:p>
        </w:tc>
      </w:tr>
      <w:tr w:rsidR="00EC7E03" w:rsidRPr="00A23FCC" w14:paraId="69447F6F" w14:textId="77777777" w:rsidTr="00EC7E03">
        <w:tc>
          <w:tcPr>
            <w:tcW w:w="4247" w:type="dxa"/>
          </w:tcPr>
          <w:p w14:paraId="2884ECF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G3: The study contributions refer to the study results:</w:t>
            </w:r>
          </w:p>
          <w:p w14:paraId="0E841E59"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Explicitly correlates contributions to results (1.0)</w:t>
            </w:r>
          </w:p>
          <w:p w14:paraId="7D8CE28B" w14:textId="77777777" w:rsidR="00EC7E03" w:rsidRPr="005912D2"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correlation between contributions and results (0.5)</w:t>
            </w:r>
          </w:p>
          <w:p w14:paraId="20DBE0C4" w14:textId="77777777" w:rsidR="00EC7E03" w:rsidRPr="00970BD3" w:rsidRDefault="00EC7E03" w:rsidP="00F6701C">
            <w:pPr>
              <w:pStyle w:val="PargrafodaLista"/>
              <w:numPr>
                <w:ilvl w:val="0"/>
                <w:numId w:val="15"/>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There </w:t>
            </w:r>
            <w:proofErr w:type="gramStart"/>
            <w:r w:rsidRPr="005912D2">
              <w:rPr>
                <w:rFonts w:asciiTheme="majorBidi" w:hAnsiTheme="majorBidi" w:cstheme="majorBidi"/>
                <w:sz w:val="18"/>
                <w:szCs w:val="18"/>
                <w:lang w:val="en-US"/>
              </w:rPr>
              <w:t>isn't</w:t>
            </w:r>
            <w:proofErr w:type="gramEnd"/>
            <w:r w:rsidRPr="005912D2">
              <w:rPr>
                <w:rFonts w:asciiTheme="majorBidi" w:hAnsiTheme="majorBidi" w:cstheme="majorBidi"/>
                <w:sz w:val="18"/>
                <w:szCs w:val="18"/>
                <w:lang w:val="en-US"/>
              </w:rPr>
              <w:t xml:space="preserve"> description of contributions or results (0.0)</w:t>
            </w:r>
          </w:p>
        </w:tc>
        <w:tc>
          <w:tcPr>
            <w:tcW w:w="4247" w:type="dxa"/>
          </w:tcPr>
          <w:p w14:paraId="2E4A72D5"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S3: Metrics to validate comprehension characteristics:</w:t>
            </w:r>
          </w:p>
          <w:p w14:paraId="79240E9F"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metrics (1.0)</w:t>
            </w:r>
          </w:p>
          <w:p w14:paraId="7751E145" w14:textId="77777777" w:rsidR="00EC7E03" w:rsidRPr="005912D2"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definition of metrics (0.5)</w:t>
            </w:r>
          </w:p>
          <w:p w14:paraId="1B3C097B" w14:textId="77777777" w:rsidR="00EC7E03" w:rsidRPr="00970BD3" w:rsidRDefault="00EC7E03" w:rsidP="00F6701C">
            <w:pPr>
              <w:pStyle w:val="PargrafodaLista"/>
              <w:numPr>
                <w:ilvl w:val="0"/>
                <w:numId w:val="19"/>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definition of metrics (0.0)</w:t>
            </w:r>
          </w:p>
        </w:tc>
      </w:tr>
      <w:tr w:rsidR="00EC7E03" w:rsidRPr="00970BD3" w14:paraId="0917AD1A" w14:textId="77777777" w:rsidTr="00EC7E03">
        <w:tc>
          <w:tcPr>
            <w:tcW w:w="4247" w:type="dxa"/>
          </w:tcPr>
          <w:p w14:paraId="03D9B7AB"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G4: Limitations and future implications of the study:</w:t>
            </w:r>
          </w:p>
          <w:p w14:paraId="5267D5A4"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Formalized empirical evaluations (1.0) </w:t>
            </w:r>
          </w:p>
          <w:p w14:paraId="747BC918" w14:textId="77777777" w:rsidR="00EC7E03" w:rsidRPr="005912D2"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Some informal evidences are provided (0.5)</w:t>
            </w:r>
          </w:p>
          <w:p w14:paraId="4BDE99BA" w14:textId="77777777" w:rsidR="00EC7E03" w:rsidRPr="00970BD3" w:rsidRDefault="00EC7E03" w:rsidP="00F6701C">
            <w:pPr>
              <w:pStyle w:val="PargrafodaLista"/>
              <w:numPr>
                <w:ilvl w:val="0"/>
                <w:numId w:val="16"/>
              </w:numPr>
              <w:overflowPunct/>
              <w:autoSpaceDE/>
              <w:autoSpaceDN/>
              <w:adjustRightInd/>
              <w:ind w:left="454"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Non-justified or ad-hoc validation (0.0)</w:t>
            </w:r>
          </w:p>
        </w:tc>
        <w:tc>
          <w:tcPr>
            <w:tcW w:w="4247" w:type="dxa"/>
          </w:tcPr>
          <w:p w14:paraId="35BC3FB9" w14:textId="77777777" w:rsidR="00EC7E03" w:rsidRPr="005912D2" w:rsidRDefault="00EC7E03" w:rsidP="00A903EA">
            <w:pPr>
              <w:ind w:firstLine="0"/>
              <w:rPr>
                <w:rFonts w:asciiTheme="majorBidi" w:hAnsiTheme="majorBidi" w:cstheme="majorBidi"/>
                <w:sz w:val="18"/>
                <w:szCs w:val="18"/>
                <w:lang w:val="en-US"/>
              </w:rPr>
            </w:pPr>
            <w:r w:rsidRPr="005912D2">
              <w:rPr>
                <w:rFonts w:asciiTheme="majorBidi" w:hAnsiTheme="majorBidi" w:cstheme="majorBidi"/>
                <w:sz w:val="18"/>
                <w:szCs w:val="18"/>
                <w:lang w:val="en-US"/>
              </w:rPr>
              <w:t>S4: Use of another device in addition to eye-tracking:</w:t>
            </w:r>
          </w:p>
          <w:p w14:paraId="11E57D2B"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Formalized definition of another device (1.0)</w:t>
            </w:r>
          </w:p>
          <w:p w14:paraId="2BFF8FBF" w14:textId="77777777" w:rsidR="00EC7E03" w:rsidRPr="005912D2"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 xml:space="preserve">Some informal definition of another device (0.5) </w:t>
            </w:r>
          </w:p>
          <w:p w14:paraId="063A63EA" w14:textId="77777777" w:rsidR="00EC7E03" w:rsidRPr="00970BD3" w:rsidRDefault="00EC7E03" w:rsidP="00F6701C">
            <w:pPr>
              <w:pStyle w:val="PargrafodaLista"/>
              <w:numPr>
                <w:ilvl w:val="0"/>
                <w:numId w:val="20"/>
              </w:numPr>
              <w:overflowPunct/>
              <w:autoSpaceDE/>
              <w:autoSpaceDN/>
              <w:adjustRightInd/>
              <w:ind w:left="463" w:hanging="218"/>
              <w:jc w:val="left"/>
              <w:textAlignment w:val="auto"/>
              <w:rPr>
                <w:rFonts w:asciiTheme="majorBidi" w:hAnsiTheme="majorBidi" w:cstheme="majorBidi"/>
                <w:sz w:val="18"/>
                <w:szCs w:val="18"/>
                <w:lang w:val="en-US"/>
              </w:rPr>
            </w:pPr>
            <w:r w:rsidRPr="005912D2">
              <w:rPr>
                <w:rFonts w:asciiTheme="majorBidi" w:hAnsiTheme="majorBidi" w:cstheme="majorBidi"/>
                <w:sz w:val="18"/>
                <w:szCs w:val="18"/>
                <w:lang w:val="en-US"/>
              </w:rPr>
              <w:t>No definition (0.0)</w:t>
            </w:r>
          </w:p>
        </w:tc>
      </w:tr>
    </w:tbl>
    <w:p w14:paraId="3990094A" w14:textId="218CC76A" w:rsidR="002C0340" w:rsidRPr="00B76BBA" w:rsidRDefault="002C0340" w:rsidP="00FC3E62">
      <w:pPr>
        <w:rPr>
          <w:lang w:val="en-US"/>
        </w:rPr>
      </w:pPr>
      <w:r w:rsidRPr="002C0340">
        <w:rPr>
          <w:lang w:val="en-US"/>
        </w:rPr>
        <w:t xml:space="preserve">The second quality assessment criteria (QA2) rates papers according to the forums where they were published. For this assessment we used </w:t>
      </w:r>
      <w:r w:rsidRPr="00B76BBA">
        <w:rPr>
          <w:lang w:val="en-US"/>
        </w:rPr>
        <w:t>CORE</w:t>
      </w:r>
      <w:r>
        <w:rPr>
          <w:rStyle w:val="Refdenotaderodap"/>
          <w:lang w:val="en-US"/>
        </w:rPr>
        <w:footnoteReference w:id="2"/>
      </w:r>
      <w:r w:rsidRPr="00B76BBA">
        <w:rPr>
          <w:lang w:val="en-US"/>
        </w:rPr>
        <w:t xml:space="preserve"> </w:t>
      </w:r>
      <w:r w:rsidRPr="002C0340">
        <w:rPr>
          <w:lang w:val="en-US"/>
        </w:rPr>
        <w:t xml:space="preserve">to determine the rates for conferences and </w:t>
      </w:r>
      <w:r w:rsidRPr="00B76BBA">
        <w:rPr>
          <w:lang w:val="en-US"/>
        </w:rPr>
        <w:t>SJR</w:t>
      </w:r>
      <w:r>
        <w:rPr>
          <w:rStyle w:val="Refdenotaderodap"/>
          <w:lang w:val="en-US"/>
        </w:rPr>
        <w:footnoteReference w:id="3"/>
      </w:r>
      <w:r w:rsidRPr="00B76BBA">
        <w:rPr>
          <w:lang w:val="en-US"/>
        </w:rPr>
        <w:t xml:space="preserve"> </w:t>
      </w:r>
      <w:r w:rsidRPr="002C0340">
        <w:rPr>
          <w:lang w:val="en-US"/>
        </w:rPr>
        <w:t>for journals. It considers “high” for papers published in conferences rated A or in journals rated Q1 and “medium” for papers published in conferences rated B or in journals rated Q2. It considers “lower” for papers published in conferences rated C or in journals rated Q3</w:t>
      </w:r>
      <w:r>
        <w:rPr>
          <w:lang w:val="en-US"/>
        </w:rPr>
        <w:t>. F</w:t>
      </w:r>
      <w:r w:rsidRPr="002C0340">
        <w:rPr>
          <w:lang w:val="en-US"/>
        </w:rPr>
        <w:t>or forums no have scored</w:t>
      </w:r>
      <w:r>
        <w:rPr>
          <w:lang w:val="en-US"/>
        </w:rPr>
        <w:t xml:space="preserve"> </w:t>
      </w:r>
      <w:r w:rsidRPr="002C0340">
        <w:rPr>
          <w:lang w:val="en-US"/>
        </w:rPr>
        <w:t>considers “lower”</w:t>
      </w:r>
      <w:r>
        <w:rPr>
          <w:lang w:val="en-US"/>
        </w:rPr>
        <w:t xml:space="preserve"> too.</w:t>
      </w:r>
    </w:p>
    <w:p w14:paraId="1890EA0A" w14:textId="460EC7DA" w:rsidR="00B76BBA" w:rsidRPr="00B76BBA" w:rsidRDefault="00B76BBA" w:rsidP="00B76BBA">
      <w:pPr>
        <w:rPr>
          <w:lang w:val="en-US"/>
        </w:rPr>
      </w:pPr>
      <w:r w:rsidRPr="00B76BBA">
        <w:rPr>
          <w:lang w:val="en-US"/>
        </w:rPr>
        <w:t xml:space="preserve">The third quality assessment criteria (QA3) rates papers according to their citations. Where, one paper is considered a </w:t>
      </w:r>
      <w:r w:rsidR="002C0340">
        <w:rPr>
          <w:lang w:val="en-US"/>
        </w:rPr>
        <w:t>“</w:t>
      </w:r>
      <w:r w:rsidRPr="00B76BBA">
        <w:rPr>
          <w:lang w:val="en-US"/>
        </w:rPr>
        <w:t>high</w:t>
      </w:r>
      <w:r w:rsidR="002C0340">
        <w:rPr>
          <w:lang w:val="en-US"/>
        </w:rPr>
        <w:t>”</w:t>
      </w:r>
      <w:r w:rsidRPr="00B76BBA">
        <w:rPr>
          <w:lang w:val="en-US"/>
        </w:rPr>
        <w:t xml:space="preserve"> score for articles with more than five citations, a </w:t>
      </w:r>
      <w:r w:rsidR="002C0340">
        <w:rPr>
          <w:lang w:val="en-US"/>
        </w:rPr>
        <w:t>“</w:t>
      </w:r>
      <w:r w:rsidRPr="00B76BBA">
        <w:rPr>
          <w:lang w:val="en-US"/>
        </w:rPr>
        <w:t>medium</w:t>
      </w:r>
      <w:r w:rsidR="002C0340">
        <w:rPr>
          <w:lang w:val="en-US"/>
        </w:rPr>
        <w:t>”</w:t>
      </w:r>
      <w:r w:rsidRPr="00B76BBA">
        <w:rPr>
          <w:lang w:val="en-US"/>
        </w:rPr>
        <w:t xml:space="preserve"> score for articles with less than five citations and </w:t>
      </w:r>
      <w:r w:rsidR="002C0340">
        <w:rPr>
          <w:lang w:val="en-US"/>
        </w:rPr>
        <w:t>“</w:t>
      </w:r>
      <w:r w:rsidRPr="00B76BBA">
        <w:rPr>
          <w:lang w:val="en-US"/>
        </w:rPr>
        <w:t>low</w:t>
      </w:r>
      <w:r w:rsidR="002C0340">
        <w:rPr>
          <w:lang w:val="en-US"/>
        </w:rPr>
        <w:t>er”</w:t>
      </w:r>
      <w:r w:rsidRPr="00B76BBA">
        <w:rPr>
          <w:lang w:val="en-US"/>
        </w:rPr>
        <w:t xml:space="preserve"> score for articles without citations. We will use Google Scholar</w:t>
      </w:r>
      <w:r w:rsidR="00C04BD1">
        <w:rPr>
          <w:rStyle w:val="Refdenotaderodap"/>
          <w:lang w:val="en-US"/>
        </w:rPr>
        <w:footnoteReference w:id="4"/>
      </w:r>
      <w:r w:rsidRPr="00B76BBA">
        <w:rPr>
          <w:lang w:val="en-US"/>
        </w:rPr>
        <w:t xml:space="preserve"> to verify</w:t>
      </w:r>
      <w:r w:rsidR="002C0340">
        <w:rPr>
          <w:lang w:val="en-US"/>
        </w:rPr>
        <w:t xml:space="preserve"> number of</w:t>
      </w:r>
      <w:r w:rsidRPr="00B76BBA">
        <w:rPr>
          <w:lang w:val="en-US"/>
        </w:rPr>
        <w:t xml:space="preserve"> citations.</w:t>
      </w:r>
    </w:p>
    <w:p w14:paraId="7B0B301B" w14:textId="29FBD9C6" w:rsidR="00116B64" w:rsidRPr="00B76BBA" w:rsidRDefault="00B76BBA" w:rsidP="00116B64">
      <w:pPr>
        <w:rPr>
          <w:lang w:val="en-US"/>
        </w:rPr>
      </w:pPr>
      <w:r w:rsidRPr="00B76BBA">
        <w:rPr>
          <w:lang w:val="en-US"/>
        </w:rPr>
        <w:t>However, the QA3 will be unfair to recent work for having fewer citations. For these cases, the fourth quality assessment criteria (QA4) analyze, articles from the last five years, which have potentially "high" relevance, have at least one citation and articles that have not been cited have potentially "medium" relevance.</w:t>
      </w:r>
      <w:r w:rsidR="002C0340">
        <w:rPr>
          <w:lang w:val="en-US"/>
        </w:rPr>
        <w:t xml:space="preserve"> </w:t>
      </w:r>
      <w:r w:rsidR="00116B64" w:rsidRPr="00116B64">
        <w:rPr>
          <w:lang w:val="en-US"/>
        </w:rPr>
        <w:t>For a</w:t>
      </w:r>
      <w:r w:rsidR="00116B64">
        <w:rPr>
          <w:lang w:val="en-US"/>
        </w:rPr>
        <w:t xml:space="preserve"> paper </w:t>
      </w:r>
      <w:r w:rsidR="00562BD1" w:rsidRPr="00562BD1">
        <w:rPr>
          <w:lang w:val="en-US"/>
        </w:rPr>
        <w:t>to be included in review, an article must obtain CQ1&gt; = 1.5 and its criteria for bibliographic impact CQ2, CQ3 and QA4 must be “</w:t>
      </w:r>
      <w:r w:rsidR="00562BD1" w:rsidRPr="002C0340">
        <w:rPr>
          <w:lang w:val="en-US"/>
        </w:rPr>
        <w:t>medium</w:t>
      </w:r>
      <w:r w:rsidR="00562BD1" w:rsidRPr="00562BD1">
        <w:rPr>
          <w:lang w:val="en-US"/>
        </w:rPr>
        <w:t>” or higher.</w:t>
      </w:r>
    </w:p>
    <w:p w14:paraId="63A14701" w14:textId="315E45C6" w:rsidR="003A29A1" w:rsidRPr="00ED250C" w:rsidRDefault="00270BD1" w:rsidP="003A29A1">
      <w:pPr>
        <w:pStyle w:val="heading2"/>
        <w:numPr>
          <w:ilvl w:val="2"/>
          <w:numId w:val="7"/>
        </w:numPr>
        <w:rPr>
          <w:lang w:val="en-US"/>
        </w:rPr>
      </w:pPr>
      <w:r>
        <w:rPr>
          <w:lang w:val="en-US"/>
        </w:rPr>
        <w:t xml:space="preserve">(A.2) </w:t>
      </w:r>
      <w:r w:rsidR="003A29A1" w:rsidRPr="00ED250C">
        <w:rPr>
          <w:lang w:val="en-US"/>
        </w:rPr>
        <w:t xml:space="preserve">Analyze Protocol, </w:t>
      </w:r>
      <w:r>
        <w:rPr>
          <w:lang w:val="en-US"/>
        </w:rPr>
        <w:t xml:space="preserve">(A.3) </w:t>
      </w:r>
      <w:r w:rsidR="003A29A1" w:rsidRPr="00ED250C">
        <w:rPr>
          <w:lang w:val="en-US"/>
        </w:rPr>
        <w:t xml:space="preserve">Provide Feedback and </w:t>
      </w:r>
      <w:r>
        <w:rPr>
          <w:lang w:val="en-US"/>
        </w:rPr>
        <w:t xml:space="preserve">(A.4) </w:t>
      </w:r>
      <w:r w:rsidR="003A29A1" w:rsidRPr="00ED250C">
        <w:rPr>
          <w:lang w:val="en-US"/>
        </w:rPr>
        <w:t xml:space="preserve">Review Protocol </w:t>
      </w:r>
    </w:p>
    <w:p w14:paraId="4FA833FF" w14:textId="5EAB38CB" w:rsidR="00032AEE" w:rsidRDefault="003A29A1" w:rsidP="00C17FD6">
      <w:pPr>
        <w:ind w:firstLine="0"/>
        <w:rPr>
          <w:iCs/>
          <w:lang w:val="en-US"/>
        </w:rPr>
      </w:pPr>
      <w:r w:rsidRPr="003A29A1">
        <w:rPr>
          <w:iCs/>
          <w:lang w:val="en-US"/>
        </w:rPr>
        <w:t xml:space="preserve">The objective of these activities is to evaluate and validate the SLR protocol. Thus, outcomes from phase (A) where evaluated by </w:t>
      </w:r>
      <w:r w:rsidRPr="00127B89">
        <w:rPr>
          <w:rFonts w:ascii="Courier New" w:hAnsi="Courier New" w:cs="Courier New"/>
          <w:lang w:val="en-US"/>
        </w:rPr>
        <w:t>Reviewers</w:t>
      </w:r>
      <w:r w:rsidRPr="003A29A1">
        <w:rPr>
          <w:iCs/>
          <w:lang w:val="en-US"/>
        </w:rPr>
        <w:t xml:space="preserve"> during a session with two specialists. These specialists are experts in EBSE. For this reviewing session, we prepared a </w:t>
      </w:r>
      <w:r w:rsidR="0063772F" w:rsidRPr="003A29A1">
        <w:rPr>
          <w:iCs/>
          <w:lang w:val="en-US"/>
        </w:rPr>
        <w:t>30</w:t>
      </w:r>
      <w:r w:rsidR="0063772F">
        <w:rPr>
          <w:iCs/>
          <w:lang w:val="en-US"/>
        </w:rPr>
        <w:t>-minute</w:t>
      </w:r>
      <w:r w:rsidRPr="003A29A1">
        <w:rPr>
          <w:iCs/>
          <w:lang w:val="en-US"/>
        </w:rPr>
        <w:t xml:space="preserve"> presentation with the objective of the study, the process followed, and the outcomes. After presentation, we had session to discuss and collect reviewer comments based on the presentation and a checklist was provided to the </w:t>
      </w:r>
      <w:r w:rsidRPr="00127B89">
        <w:rPr>
          <w:rFonts w:ascii="Courier New" w:hAnsi="Courier New" w:cs="Courier New"/>
          <w:lang w:val="en-US"/>
        </w:rPr>
        <w:t>Reviewers</w:t>
      </w:r>
      <w:r w:rsidRPr="003A29A1">
        <w:rPr>
          <w:iCs/>
          <w:lang w:val="en-US"/>
        </w:rPr>
        <w:t xml:space="preserve"> for feedback. This checklist was composed of 10 questions, each evaluated in a range 1 to 5, where 1 meant full disagreement and 5 meant full agreement with the statement. In general, the feedback received was </w:t>
      </w:r>
      <w:proofErr w:type="gramStart"/>
      <w:r w:rsidRPr="003A29A1">
        <w:rPr>
          <w:iCs/>
          <w:lang w:val="en-US"/>
        </w:rPr>
        <w:t>very good</w:t>
      </w:r>
      <w:proofErr w:type="gramEnd"/>
      <w:r w:rsidRPr="003A29A1">
        <w:rPr>
          <w:iCs/>
          <w:lang w:val="en-US"/>
        </w:rPr>
        <w:t>, as the quality assessment results ranged from 75% (average 4) to 100% (average 5).</w:t>
      </w:r>
    </w:p>
    <w:p w14:paraId="4D639DF7" w14:textId="4D7EB77E" w:rsidR="00FD4185" w:rsidRDefault="00174294" w:rsidP="00974078">
      <w:pPr>
        <w:pStyle w:val="heading1"/>
      </w:pPr>
      <w:proofErr w:type="spellStart"/>
      <w:r w:rsidRPr="00174294">
        <w:t>Search</w:t>
      </w:r>
      <w:proofErr w:type="spellEnd"/>
      <w:r w:rsidRPr="00174294">
        <w:t xml:space="preserve"> </w:t>
      </w:r>
      <w:proofErr w:type="spellStart"/>
      <w:r w:rsidRPr="00174294">
        <w:t>Studies</w:t>
      </w:r>
      <w:proofErr w:type="spellEnd"/>
    </w:p>
    <w:p w14:paraId="4A0EEAF6" w14:textId="4E2BF42D" w:rsidR="007443DE" w:rsidRPr="007443DE" w:rsidRDefault="00DC16CB" w:rsidP="007443DE">
      <w:pPr>
        <w:ind w:firstLine="0"/>
        <w:rPr>
          <w:lang w:val="en-US"/>
        </w:rPr>
      </w:pPr>
      <w:r w:rsidRPr="00DC16CB">
        <w:rPr>
          <w:lang w:val="en-US"/>
        </w:rPr>
        <w:t xml:space="preserve">This subprocess is composed of </w:t>
      </w:r>
      <w:r w:rsidR="0093211A">
        <w:rPr>
          <w:lang w:val="en-US"/>
        </w:rPr>
        <w:t>four</w:t>
      </w:r>
      <w:r w:rsidRPr="00DC16CB">
        <w:rPr>
          <w:lang w:val="en-US"/>
        </w:rPr>
        <w:t xml:space="preserve"> activities (see</w:t>
      </w:r>
      <w:r>
        <w:rPr>
          <w:lang w:val="en-US"/>
        </w:rPr>
        <w:t xml:space="preserve"> </w:t>
      </w:r>
      <w:r>
        <w:rPr>
          <w:lang w:val="en-US"/>
        </w:rPr>
        <w:fldChar w:fldCharType="begin"/>
      </w:r>
      <w:r>
        <w:rPr>
          <w:lang w:val="en-US"/>
        </w:rPr>
        <w:instrText xml:space="preserve"> REF _Ref36135738 \h </w:instrText>
      </w:r>
      <w:r>
        <w:rPr>
          <w:lang w:val="en-US"/>
        </w:rPr>
      </w:r>
      <w:r>
        <w:rPr>
          <w:lang w:val="en-US"/>
        </w:rPr>
        <w:fldChar w:fldCharType="separate"/>
      </w:r>
      <w:r w:rsidRPr="00DC16CB">
        <w:rPr>
          <w:lang w:val="en-US"/>
        </w:rPr>
        <w:t xml:space="preserve">Figure </w:t>
      </w:r>
      <w:r w:rsidRPr="00DC16CB">
        <w:rPr>
          <w:noProof/>
          <w:lang w:val="en-US"/>
        </w:rPr>
        <w:t>5</w:t>
      </w:r>
      <w:r>
        <w:rPr>
          <w:lang w:val="en-US"/>
        </w:rPr>
        <w:fldChar w:fldCharType="end"/>
      </w:r>
      <w:r w:rsidRPr="00DC16CB">
        <w:rPr>
          <w:lang w:val="en-US"/>
        </w:rPr>
        <w:t xml:space="preserve">). From these activities, </w:t>
      </w:r>
      <w:r w:rsidR="0093211A">
        <w:rPr>
          <w:lang w:val="en-US"/>
        </w:rPr>
        <w:t>three</w:t>
      </w:r>
      <w:r w:rsidRPr="00DC16CB">
        <w:rPr>
          <w:lang w:val="en-US"/>
        </w:rPr>
        <w:t xml:space="preserve"> are assigned to the </w:t>
      </w:r>
      <w:r w:rsidRPr="00B12EE4">
        <w:rPr>
          <w:rFonts w:ascii="Courier New" w:hAnsi="Courier New" w:cs="Courier New"/>
          <w:lang w:val="en-US"/>
        </w:rPr>
        <w:t>Researchers</w:t>
      </w:r>
      <w:r w:rsidRPr="00DC16CB">
        <w:rPr>
          <w:lang w:val="en-US"/>
        </w:rPr>
        <w:t xml:space="preserve"> responsible for the study</w:t>
      </w:r>
      <w:r w:rsidR="00B12EE4">
        <w:rPr>
          <w:lang w:val="en-US"/>
        </w:rPr>
        <w:t xml:space="preserve"> and</w:t>
      </w:r>
      <w:r w:rsidRPr="00DC16CB">
        <w:rPr>
          <w:lang w:val="en-US"/>
        </w:rPr>
        <w:t xml:space="preserve"> one is assigned to the </w:t>
      </w:r>
      <w:r w:rsidRPr="00B12EE4">
        <w:rPr>
          <w:rFonts w:ascii="Courier New" w:hAnsi="Courier New" w:cs="Courier New"/>
          <w:lang w:val="en-US"/>
        </w:rPr>
        <w:t>Reviewers</w:t>
      </w:r>
      <w:r w:rsidRPr="00DC16CB">
        <w:rPr>
          <w:lang w:val="en-US"/>
        </w:rPr>
        <w:t xml:space="preserve">. The </w:t>
      </w:r>
      <w:r w:rsidRPr="007443DE">
        <w:rPr>
          <w:rFonts w:ascii="Courier New" w:hAnsi="Courier New" w:cs="Courier New"/>
          <w:lang w:val="en-US"/>
        </w:rPr>
        <w:t>Researchers</w:t>
      </w:r>
      <w:r w:rsidRPr="00DC16CB">
        <w:rPr>
          <w:lang w:val="en-US"/>
        </w:rPr>
        <w:t xml:space="preserve"> </w:t>
      </w:r>
      <w:r w:rsidR="00B12EE4">
        <w:rPr>
          <w:lang w:val="en-US"/>
        </w:rPr>
        <w:t>are</w:t>
      </w:r>
      <w:r w:rsidR="00B12EE4" w:rsidRPr="00B12EE4">
        <w:rPr>
          <w:lang w:val="en-US"/>
        </w:rPr>
        <w:t xml:space="preserve"> </w:t>
      </w:r>
      <w:bookmarkStart w:id="15" w:name="_Hlk36136317"/>
      <w:r w:rsidR="00B12EE4" w:rsidRPr="00B12EE4">
        <w:rPr>
          <w:lang w:val="en-US"/>
        </w:rPr>
        <w:t>responsible for the activities</w:t>
      </w:r>
      <w:r w:rsidR="00B12EE4">
        <w:rPr>
          <w:lang w:val="en-US"/>
        </w:rPr>
        <w:t xml:space="preserve"> </w:t>
      </w:r>
      <w:bookmarkEnd w:id="15"/>
      <w:r w:rsidR="00A903EA" w:rsidRPr="007443DE">
        <w:rPr>
          <w:rFonts w:ascii="Courier New" w:hAnsi="Courier New" w:cs="Courier New"/>
          <w:lang w:val="en-US"/>
        </w:rPr>
        <w:t>(B.1)</w:t>
      </w:r>
      <w:r w:rsidR="00B12EE4" w:rsidRPr="007443DE">
        <w:rPr>
          <w:rFonts w:ascii="Courier New" w:hAnsi="Courier New" w:cs="Courier New"/>
          <w:lang w:val="en-US"/>
        </w:rPr>
        <w:t>P</w:t>
      </w:r>
      <w:r w:rsidRPr="007443DE">
        <w:rPr>
          <w:rFonts w:ascii="Courier New" w:hAnsi="Courier New" w:cs="Courier New"/>
          <w:lang w:val="en-US"/>
        </w:rPr>
        <w:t xml:space="preserve">erform </w:t>
      </w:r>
      <w:r w:rsidR="00B12EE4" w:rsidRPr="007443DE">
        <w:rPr>
          <w:rFonts w:ascii="Courier New" w:hAnsi="Courier New" w:cs="Courier New"/>
          <w:lang w:val="en-US"/>
        </w:rPr>
        <w:t>S</w:t>
      </w:r>
      <w:r w:rsidRPr="007443DE">
        <w:rPr>
          <w:rFonts w:ascii="Courier New" w:hAnsi="Courier New" w:cs="Courier New"/>
          <w:lang w:val="en-US"/>
        </w:rPr>
        <w:t xml:space="preserve">earch in the </w:t>
      </w:r>
      <w:r w:rsidR="00B12EE4" w:rsidRPr="007443DE">
        <w:rPr>
          <w:rFonts w:ascii="Courier New" w:hAnsi="Courier New" w:cs="Courier New"/>
          <w:lang w:val="en-US"/>
        </w:rPr>
        <w:t>S</w:t>
      </w:r>
      <w:r w:rsidRPr="007443DE">
        <w:rPr>
          <w:rFonts w:ascii="Courier New" w:hAnsi="Courier New" w:cs="Courier New"/>
          <w:lang w:val="en-US"/>
        </w:rPr>
        <w:t>ources</w:t>
      </w:r>
      <w:r w:rsidRPr="00DC16CB">
        <w:rPr>
          <w:lang w:val="en-US"/>
        </w:rPr>
        <w:t xml:space="preserve">, </w:t>
      </w:r>
      <w:r w:rsidR="00A903EA" w:rsidRPr="007443DE">
        <w:rPr>
          <w:rFonts w:ascii="Courier New" w:hAnsi="Courier New" w:cs="Courier New"/>
          <w:lang w:val="en-US"/>
        </w:rPr>
        <w:t>(B.2)</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nalyze </w:t>
      </w:r>
      <w:r w:rsidR="00B12EE4" w:rsidRPr="007443DE">
        <w:rPr>
          <w:rFonts w:ascii="Courier New" w:hAnsi="Courier New" w:cs="Courier New"/>
          <w:lang w:val="en-US"/>
        </w:rPr>
        <w:t>S</w:t>
      </w:r>
      <w:r w:rsidRPr="007443DE">
        <w:rPr>
          <w:rFonts w:ascii="Courier New" w:hAnsi="Courier New" w:cs="Courier New"/>
          <w:lang w:val="en-US"/>
        </w:rPr>
        <w:t xml:space="preserve">earch </w:t>
      </w:r>
      <w:r w:rsidR="00B12EE4" w:rsidRPr="007443DE">
        <w:rPr>
          <w:rFonts w:ascii="Courier New" w:hAnsi="Courier New" w:cs="Courier New"/>
          <w:lang w:val="en-US"/>
        </w:rPr>
        <w:t>R</w:t>
      </w:r>
      <w:r w:rsidRPr="007443DE">
        <w:rPr>
          <w:rFonts w:ascii="Courier New" w:hAnsi="Courier New" w:cs="Courier New"/>
          <w:lang w:val="en-US"/>
        </w:rPr>
        <w:t xml:space="preserve">esults </w:t>
      </w:r>
      <w:r w:rsidR="0093211A">
        <w:rPr>
          <w:lang w:val="en-US"/>
        </w:rPr>
        <w:t>and</w:t>
      </w:r>
      <w:r w:rsidRPr="00DC16CB">
        <w:rPr>
          <w:lang w:val="en-US"/>
        </w:rPr>
        <w:t xml:space="preserve"> </w:t>
      </w:r>
      <w:r w:rsidR="00A903EA" w:rsidRPr="007443DE">
        <w:rPr>
          <w:rFonts w:ascii="Courier New" w:hAnsi="Courier New" w:cs="Courier New"/>
          <w:lang w:val="en-US"/>
        </w:rPr>
        <w:t>(B.3)</w:t>
      </w:r>
      <w:r w:rsidR="00A903EA">
        <w:rPr>
          <w:rFonts w:ascii="Courier New" w:hAnsi="Courier New" w:cs="Courier New"/>
          <w:lang w:val="en-US"/>
        </w:rPr>
        <w:t xml:space="preserve"> </w:t>
      </w:r>
      <w:r w:rsidR="00B12EE4" w:rsidRPr="007443DE">
        <w:rPr>
          <w:rFonts w:ascii="Courier New" w:hAnsi="Courier New" w:cs="Courier New"/>
          <w:lang w:val="en-US"/>
        </w:rPr>
        <w:t>A</w:t>
      </w:r>
      <w:r w:rsidRPr="007443DE">
        <w:rPr>
          <w:rFonts w:ascii="Courier New" w:hAnsi="Courier New" w:cs="Courier New"/>
          <w:lang w:val="en-US"/>
        </w:rPr>
        <w:t xml:space="preserve">pply </w:t>
      </w:r>
      <w:r w:rsidR="00B12EE4" w:rsidRPr="007443DE">
        <w:rPr>
          <w:rFonts w:ascii="Courier New" w:hAnsi="Courier New" w:cs="Courier New"/>
          <w:lang w:val="en-US"/>
        </w:rPr>
        <w:t>Q</w:t>
      </w:r>
      <w:r w:rsidRPr="007443DE">
        <w:rPr>
          <w:rFonts w:ascii="Courier New" w:hAnsi="Courier New" w:cs="Courier New"/>
          <w:lang w:val="en-US"/>
        </w:rPr>
        <w:t xml:space="preserve">uality </w:t>
      </w:r>
      <w:r w:rsidR="00B12EE4" w:rsidRPr="007443DE">
        <w:rPr>
          <w:rFonts w:ascii="Courier New" w:hAnsi="Courier New" w:cs="Courier New"/>
          <w:lang w:val="en-US"/>
        </w:rPr>
        <w:t>A</w:t>
      </w:r>
      <w:r w:rsidRPr="007443DE">
        <w:rPr>
          <w:rFonts w:ascii="Courier New" w:hAnsi="Courier New" w:cs="Courier New"/>
          <w:lang w:val="en-US"/>
        </w:rPr>
        <w:t>ssessment</w:t>
      </w:r>
      <w:r w:rsidR="00B12EE4">
        <w:rPr>
          <w:lang w:val="en-US"/>
        </w:rPr>
        <w:t>; and t</w:t>
      </w:r>
      <w:r w:rsidRPr="00DC16CB">
        <w:rPr>
          <w:lang w:val="en-US"/>
        </w:rPr>
        <w:t xml:space="preserve">he </w:t>
      </w:r>
      <w:r w:rsidRPr="007443DE">
        <w:rPr>
          <w:rFonts w:ascii="Courier New" w:hAnsi="Courier New" w:cs="Courier New"/>
          <w:lang w:val="en-US"/>
        </w:rPr>
        <w:t>Reviewers</w:t>
      </w:r>
      <w:r w:rsidRPr="00DC16CB">
        <w:rPr>
          <w:lang w:val="en-US"/>
        </w:rPr>
        <w:t xml:space="preserve"> </w:t>
      </w:r>
      <w:r w:rsidR="00B12EE4">
        <w:rPr>
          <w:lang w:val="en-US"/>
        </w:rPr>
        <w:t xml:space="preserve">is </w:t>
      </w:r>
      <w:r w:rsidR="00B12EE4" w:rsidRPr="00B12EE4">
        <w:rPr>
          <w:lang w:val="en-US"/>
        </w:rPr>
        <w:t>responsible for the activit</w:t>
      </w:r>
      <w:r w:rsidR="00B12EE4">
        <w:rPr>
          <w:lang w:val="en-US"/>
        </w:rPr>
        <w:t xml:space="preserve">y </w:t>
      </w:r>
      <w:r w:rsidR="00A903EA" w:rsidRPr="007443DE">
        <w:rPr>
          <w:rFonts w:ascii="Courier New" w:hAnsi="Courier New" w:cs="Courier New"/>
          <w:lang w:val="en-US"/>
        </w:rPr>
        <w:t>(B.4)</w:t>
      </w:r>
      <w:r w:rsidR="00A903EA">
        <w:rPr>
          <w:rFonts w:ascii="Courier New" w:hAnsi="Courier New" w:cs="Courier New"/>
          <w:lang w:val="en-US"/>
        </w:rPr>
        <w:t xml:space="preserve"> </w:t>
      </w:r>
      <w:r w:rsidR="0093211A" w:rsidRPr="007443DE">
        <w:rPr>
          <w:rFonts w:ascii="Courier New" w:hAnsi="Courier New" w:cs="Courier New"/>
          <w:lang w:val="en-US"/>
        </w:rPr>
        <w:t>Review</w:t>
      </w:r>
      <w:r w:rsidRPr="007443DE">
        <w:rPr>
          <w:rFonts w:ascii="Courier New" w:hAnsi="Courier New" w:cs="Courier New"/>
          <w:lang w:val="en-US"/>
        </w:rPr>
        <w:t xml:space="preserve"> </w:t>
      </w:r>
      <w:r w:rsidR="00B12EE4" w:rsidRPr="007443DE">
        <w:rPr>
          <w:rFonts w:ascii="Courier New" w:hAnsi="Courier New" w:cs="Courier New"/>
          <w:lang w:val="en-US"/>
        </w:rPr>
        <w:t>P</w:t>
      </w:r>
      <w:r w:rsidRPr="007443DE">
        <w:rPr>
          <w:rFonts w:ascii="Courier New" w:hAnsi="Courier New" w:cs="Courier New"/>
          <w:lang w:val="en-US"/>
        </w:rPr>
        <w:t xml:space="preserve">rimary </w:t>
      </w:r>
      <w:r w:rsidR="00B12EE4" w:rsidRPr="007443DE">
        <w:rPr>
          <w:rFonts w:ascii="Courier New" w:hAnsi="Courier New" w:cs="Courier New"/>
          <w:lang w:val="en-US"/>
        </w:rPr>
        <w:t>S</w:t>
      </w:r>
      <w:r w:rsidRPr="007443DE">
        <w:rPr>
          <w:rFonts w:ascii="Courier New" w:hAnsi="Courier New" w:cs="Courier New"/>
          <w:lang w:val="en-US"/>
        </w:rPr>
        <w:t>tudies</w:t>
      </w:r>
      <w:r w:rsidRPr="00DC16CB">
        <w:rPr>
          <w:lang w:val="en-US"/>
        </w:rPr>
        <w:t>.</w:t>
      </w:r>
      <w:r w:rsidR="007443DE">
        <w:rPr>
          <w:lang w:val="en-US"/>
        </w:rPr>
        <w:t xml:space="preserve"> </w:t>
      </w:r>
      <w:r w:rsidR="007443DE" w:rsidRPr="007443DE">
        <w:rPr>
          <w:lang w:val="en-US"/>
        </w:rPr>
        <w:t>Each activity will be detailed in next sections.</w:t>
      </w:r>
    </w:p>
    <w:p w14:paraId="27DCC68D" w14:textId="7B08E9B9" w:rsidR="00DC16CB" w:rsidRDefault="0093211A" w:rsidP="00C04BD1">
      <w:pPr>
        <w:spacing w:before="240"/>
        <w:ind w:firstLine="0"/>
        <w:jc w:val="center"/>
        <w:rPr>
          <w:lang w:val="en-US"/>
        </w:rPr>
      </w:pPr>
      <w:r>
        <w:rPr>
          <w:noProof/>
          <w:lang w:val="en-US"/>
        </w:rPr>
        <w:drawing>
          <wp:inline distT="0" distB="0" distL="0" distR="0" wp14:anchorId="1FFB5AF7" wp14:editId="6B530C0A">
            <wp:extent cx="4392930" cy="2070100"/>
            <wp:effectExtent l="0" t="0" r="7620" b="6350"/>
            <wp:docPr id="15" name="Imagem 1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04.jpg"/>
                    <pic:cNvPicPr/>
                  </pic:nvPicPr>
                  <pic:blipFill>
                    <a:blip r:embed="rId15">
                      <a:extLst>
                        <a:ext uri="{28A0092B-C50C-407E-A947-70E740481C1C}">
                          <a14:useLocalDpi xmlns:a14="http://schemas.microsoft.com/office/drawing/2010/main" val="0"/>
                        </a:ext>
                      </a:extLst>
                    </a:blip>
                    <a:stretch>
                      <a:fillRect/>
                    </a:stretch>
                  </pic:blipFill>
                  <pic:spPr>
                    <a:xfrm>
                      <a:off x="0" y="0"/>
                      <a:ext cx="4392930" cy="2070100"/>
                    </a:xfrm>
                    <a:prstGeom prst="rect">
                      <a:avLst/>
                    </a:prstGeom>
                  </pic:spPr>
                </pic:pic>
              </a:graphicData>
            </a:graphic>
          </wp:inline>
        </w:drawing>
      </w:r>
    </w:p>
    <w:p w14:paraId="2BE8D867" w14:textId="06234731" w:rsidR="00C04BD1" w:rsidRPr="00C04BD1" w:rsidRDefault="00C04BD1" w:rsidP="00C04BD1">
      <w:pPr>
        <w:ind w:firstLine="0"/>
        <w:jc w:val="center"/>
        <w:rPr>
          <w:lang w:val="en-US"/>
        </w:rPr>
      </w:pPr>
      <w:bookmarkStart w:id="16" w:name="_Ref36135738"/>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5</w:t>
      </w:r>
      <w:r w:rsidRPr="00522DD9">
        <w:rPr>
          <w:b/>
          <w:bCs/>
          <w:lang w:val="en-US"/>
        </w:rPr>
        <w:fldChar w:fldCharType="end"/>
      </w:r>
      <w:r w:rsidRPr="00C04BD1">
        <w:rPr>
          <w:lang w:val="en-US"/>
        </w:rPr>
        <w:t>. Subprocess (B) Search Studies</w:t>
      </w:r>
    </w:p>
    <w:bookmarkEnd w:id="16"/>
    <w:p w14:paraId="0645DB74" w14:textId="074339DE" w:rsidR="00DC16CB" w:rsidRPr="00A903EA" w:rsidRDefault="00811C38" w:rsidP="00270BD1">
      <w:pPr>
        <w:pStyle w:val="heading2"/>
        <w:numPr>
          <w:ilvl w:val="0"/>
          <w:numId w:val="0"/>
        </w:numPr>
        <w:rPr>
          <w:lang w:val="en-US"/>
        </w:rPr>
      </w:pPr>
      <w:r>
        <w:rPr>
          <w:lang w:val="en-US"/>
        </w:rPr>
        <w:t xml:space="preserve">4.1 </w:t>
      </w:r>
      <w:r w:rsidR="00AB506B">
        <w:rPr>
          <w:lang w:val="en-US"/>
        </w:rPr>
        <w:t xml:space="preserve">(B.1) </w:t>
      </w:r>
      <w:r w:rsidR="007443DE" w:rsidRPr="00A903EA">
        <w:rPr>
          <w:lang w:val="en-US"/>
        </w:rPr>
        <w:t>Perform Search in the Sources</w:t>
      </w:r>
    </w:p>
    <w:p w14:paraId="66254792" w14:textId="77777777" w:rsidR="00A76F27" w:rsidRDefault="007443DE" w:rsidP="00A76F27">
      <w:pPr>
        <w:pStyle w:val="p1a"/>
        <w:rPr>
          <w:lang w:val="en-US"/>
        </w:rPr>
      </w:pPr>
      <w:r w:rsidRPr="00C04BD1">
        <w:rPr>
          <w:lang w:val="en-US"/>
        </w:rPr>
        <w:t>The objective of this activity is to execute the searches in digital libraries. Thus, some specific configurations were considered during the search in each database</w:t>
      </w:r>
      <w:r w:rsidR="00A632D4">
        <w:rPr>
          <w:lang w:val="en-US"/>
        </w:rPr>
        <w:t>, e.g.,</w:t>
      </w:r>
      <w:r w:rsidRPr="00C04BD1">
        <w:rPr>
          <w:lang w:val="en-US"/>
        </w:rPr>
        <w:t xml:space="preserve"> advanced search with command line was selected in all databases as it demonstrated to be more accurate than a simple advanced search</w:t>
      </w:r>
      <w:r w:rsidR="00A632D4">
        <w:rPr>
          <w:lang w:val="en-US"/>
        </w:rPr>
        <w:t xml:space="preserve">. </w:t>
      </w:r>
      <w:r w:rsidR="00A632D4" w:rsidRPr="00A632D4">
        <w:rPr>
          <w:lang w:val="en-US"/>
        </w:rPr>
        <w:t>This said,</w:t>
      </w:r>
      <w:r w:rsidRPr="00C04BD1">
        <w:rPr>
          <w:lang w:val="en-US"/>
        </w:rPr>
        <w:t xml:space="preserve"> papers metadata was used to perform the searches</w:t>
      </w:r>
      <w:r w:rsidR="001B5FAA">
        <w:rPr>
          <w:lang w:val="en-US"/>
        </w:rPr>
        <w:t>.</w:t>
      </w:r>
    </w:p>
    <w:p w14:paraId="2DF40491" w14:textId="13C597A0" w:rsidR="00A76F27" w:rsidRDefault="00A76F27" w:rsidP="00A76F27">
      <w:pPr>
        <w:pStyle w:val="p1a"/>
        <w:rPr>
          <w:lang w:val="en-US"/>
        </w:rPr>
      </w:pPr>
      <w:r>
        <w:rPr>
          <w:lang w:val="en-US"/>
        </w:rPr>
        <w:tab/>
      </w:r>
      <w:r w:rsidRPr="00A76F27">
        <w:rPr>
          <w:lang w:val="en-US"/>
        </w:rPr>
        <w:fldChar w:fldCharType="begin"/>
      </w:r>
      <w:r w:rsidRPr="00A76F27">
        <w:rPr>
          <w:lang w:val="en-US"/>
        </w:rPr>
        <w:instrText xml:space="preserve"> REF _Ref36210744 \h  \* MERGEFORMAT </w:instrText>
      </w:r>
      <w:r w:rsidRPr="00A76F27">
        <w:rPr>
          <w:lang w:val="en-US"/>
        </w:rPr>
      </w:r>
      <w:r w:rsidRPr="00A76F27">
        <w:rPr>
          <w:lang w:val="en-US"/>
        </w:rPr>
        <w:fldChar w:fldCharType="separate"/>
      </w:r>
      <w:r w:rsidRPr="00A76F27">
        <w:rPr>
          <w:lang w:val="en-US"/>
        </w:rPr>
        <w:t xml:space="preserve">Figure </w:t>
      </w:r>
      <w:r w:rsidRPr="00A76F27">
        <w:rPr>
          <w:noProof/>
          <w:lang w:val="en-US"/>
        </w:rPr>
        <w:t>6</w:t>
      </w:r>
      <w:r w:rsidRPr="00A76F27">
        <w:rPr>
          <w:lang w:val="en-US"/>
        </w:rPr>
        <w:fldChar w:fldCharType="end"/>
      </w:r>
      <w:r w:rsidRPr="00A76F27">
        <w:rPr>
          <w:lang w:val="en-US"/>
        </w:rPr>
        <w:t xml:space="preserve"> shows the distribution of studies by digital libraries. These studies were automatic </w:t>
      </w:r>
      <w:proofErr w:type="spellStart"/>
      <w:r w:rsidRPr="00A76F27">
        <w:rPr>
          <w:lang w:val="en-US"/>
        </w:rPr>
        <w:t>coleted</w:t>
      </w:r>
      <w:proofErr w:type="spellEnd"/>
      <w:r w:rsidRPr="00A76F27">
        <w:rPr>
          <w:lang w:val="en-US"/>
        </w:rPr>
        <w:t xml:space="preserve"> in digital libraries used the defined search queries (</w:t>
      </w:r>
      <w:r w:rsidRPr="00A76F27">
        <w:rPr>
          <w:lang w:val="en-US"/>
        </w:rPr>
        <w:fldChar w:fldCharType="begin"/>
      </w:r>
      <w:r w:rsidRPr="00A76F27">
        <w:rPr>
          <w:lang w:val="en-US"/>
        </w:rPr>
        <w:instrText xml:space="preserve"> REF _Ref36196114 \h  \* MERGEFORMAT </w:instrText>
      </w:r>
      <w:r w:rsidRPr="00A76F27">
        <w:rPr>
          <w:lang w:val="en-US"/>
        </w:rPr>
      </w:r>
      <w:r w:rsidRPr="00A76F27">
        <w:rPr>
          <w:lang w:val="en-US"/>
        </w:rPr>
        <w:fldChar w:fldCharType="separate"/>
      </w:r>
      <w:r w:rsidRPr="00A76F27">
        <w:rPr>
          <w:lang w:val="en-US"/>
        </w:rPr>
        <w:t>Table 2</w:t>
      </w:r>
      <w:r w:rsidRPr="00A76F27">
        <w:rPr>
          <w:lang w:val="en-US"/>
        </w:rPr>
        <w:fldChar w:fldCharType="end"/>
      </w:r>
      <w:r w:rsidRPr="00A76F27">
        <w:rPr>
          <w:lang w:val="en-US"/>
        </w:rPr>
        <w:t xml:space="preserve">). In total, 1,482 were found, where it the majority 713 (48.27 %) come from the Springer Link library. The </w:t>
      </w:r>
      <w:proofErr w:type="spellStart"/>
      <w:r w:rsidRPr="00A76F27">
        <w:rPr>
          <w:lang w:val="en-US"/>
        </w:rPr>
        <w:t>libery</w:t>
      </w:r>
      <w:proofErr w:type="spellEnd"/>
      <w:r w:rsidRPr="00A76F27">
        <w:rPr>
          <w:lang w:val="en-US"/>
        </w:rPr>
        <w:t xml:space="preserve"> Science Direct returned 502 (33.99 %), the second-largest number of studies. The remaining libraries returned a much smaller amount of studies, in which: 180 (12.19 %) studies were retrieved from the ACM Digital Library, 27 (1.83 %) came from Scopus, 23 (1.56 %) were retrieved from the IEEE, 20 (1.35 %) came from Engineering Village and finally 12 (0.81 %) came from Web of Science.</w:t>
      </w:r>
    </w:p>
    <w:p w14:paraId="2D67D821" w14:textId="25B40056" w:rsidR="00607F06" w:rsidRDefault="005F3085" w:rsidP="00607F06">
      <w:pPr>
        <w:ind w:firstLine="0"/>
        <w:jc w:val="center"/>
        <w:rPr>
          <w:lang w:val="en-US"/>
        </w:rPr>
      </w:pPr>
      <w:r>
        <w:rPr>
          <w:noProof/>
          <w:lang w:val="en-US"/>
        </w:rPr>
        <w:drawing>
          <wp:inline distT="0" distB="0" distL="0" distR="0" wp14:anchorId="616D7EC0" wp14:editId="4B196D93">
            <wp:extent cx="4305417" cy="188817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417" cy="1888177"/>
                    </a:xfrm>
                    <a:prstGeom prst="rect">
                      <a:avLst/>
                    </a:prstGeom>
                    <a:noFill/>
                    <a:ln>
                      <a:noFill/>
                    </a:ln>
                  </pic:spPr>
                </pic:pic>
              </a:graphicData>
            </a:graphic>
          </wp:inline>
        </w:drawing>
      </w:r>
    </w:p>
    <w:p w14:paraId="7047612C" w14:textId="26A53A6F" w:rsidR="00607F06" w:rsidRPr="00B91326" w:rsidRDefault="00522DD9" w:rsidP="00607F06">
      <w:pPr>
        <w:spacing w:after="120"/>
        <w:ind w:firstLine="0"/>
        <w:jc w:val="center"/>
        <w:rPr>
          <w:lang w:val="en-US"/>
        </w:rPr>
      </w:pPr>
      <w:bookmarkStart w:id="17" w:name="_Ref36210744"/>
      <w:r w:rsidRPr="00522DD9">
        <w:rPr>
          <w:b/>
          <w:bCs/>
          <w:lang w:val="en-US"/>
        </w:rPr>
        <w:t xml:space="preserve">Figure </w:t>
      </w:r>
      <w:r w:rsidRPr="00522DD9">
        <w:rPr>
          <w:b/>
          <w:bCs/>
          <w:lang w:val="en-US"/>
        </w:rPr>
        <w:fldChar w:fldCharType="begin"/>
      </w:r>
      <w:r w:rsidRPr="00522DD9">
        <w:rPr>
          <w:b/>
          <w:bCs/>
          <w:lang w:val="en-US"/>
        </w:rPr>
        <w:instrText xml:space="preserve"> SEQ Figure \* ARABIC </w:instrText>
      </w:r>
      <w:r w:rsidRPr="00522DD9">
        <w:rPr>
          <w:b/>
          <w:bCs/>
          <w:lang w:val="en-US"/>
        </w:rPr>
        <w:fldChar w:fldCharType="separate"/>
      </w:r>
      <w:r w:rsidR="00E70345">
        <w:rPr>
          <w:b/>
          <w:bCs/>
          <w:noProof/>
          <w:lang w:val="en-US"/>
        </w:rPr>
        <w:t>6</w:t>
      </w:r>
      <w:r w:rsidRPr="00522DD9">
        <w:rPr>
          <w:b/>
          <w:bCs/>
          <w:lang w:val="en-US"/>
        </w:rPr>
        <w:fldChar w:fldCharType="end"/>
      </w:r>
      <w:bookmarkEnd w:id="17"/>
      <w:r w:rsidR="00607F06" w:rsidRPr="00B574EF">
        <w:rPr>
          <w:b/>
          <w:lang w:val="en-US"/>
        </w:rPr>
        <w:t>.</w:t>
      </w:r>
      <w:r w:rsidR="009D6ECD" w:rsidRPr="0065091E">
        <w:rPr>
          <w:lang w:val="en-US"/>
        </w:rPr>
        <w:t xml:space="preserve"> </w:t>
      </w:r>
      <w:r w:rsidR="009D6ECD" w:rsidRPr="009D6ECD">
        <w:rPr>
          <w:bCs/>
          <w:lang w:val="en-US"/>
        </w:rPr>
        <w:t>Studies found distributed by digital libraries</w:t>
      </w:r>
      <w:r w:rsidR="00607F06" w:rsidRPr="00B91326">
        <w:rPr>
          <w:lang w:val="en-US"/>
        </w:rPr>
        <w:t>.</w:t>
      </w:r>
    </w:p>
    <w:p w14:paraId="02A8E89F" w14:textId="03497252" w:rsidR="00167E51" w:rsidRPr="00D4773B" w:rsidRDefault="00811C38" w:rsidP="00270BD1">
      <w:pPr>
        <w:pStyle w:val="heading2"/>
        <w:numPr>
          <w:ilvl w:val="0"/>
          <w:numId w:val="0"/>
        </w:numPr>
        <w:ind w:left="567" w:hanging="567"/>
        <w:rPr>
          <w:lang w:val="en-US"/>
        </w:rPr>
      </w:pPr>
      <w:r>
        <w:rPr>
          <w:lang w:val="en-US"/>
        </w:rPr>
        <w:t xml:space="preserve">4.2 </w:t>
      </w:r>
      <w:r w:rsidR="00AB506B">
        <w:rPr>
          <w:lang w:val="en-US"/>
        </w:rPr>
        <w:t xml:space="preserve">(B.2) </w:t>
      </w:r>
      <w:r w:rsidR="009B5639" w:rsidRPr="00D4773B">
        <w:rPr>
          <w:lang w:val="en-US"/>
        </w:rPr>
        <w:t xml:space="preserve">Analyze Search Results and </w:t>
      </w:r>
      <w:r w:rsidR="00AB506B">
        <w:rPr>
          <w:lang w:val="en-US"/>
        </w:rPr>
        <w:t xml:space="preserve">(B.3) </w:t>
      </w:r>
      <w:r w:rsidR="009B5639" w:rsidRPr="00D4773B">
        <w:rPr>
          <w:lang w:val="en-US"/>
        </w:rPr>
        <w:t>Apply Quality Assessment</w:t>
      </w:r>
    </w:p>
    <w:p w14:paraId="61A8C667" w14:textId="039078C3" w:rsidR="00EF6502" w:rsidRDefault="009B5639" w:rsidP="00B01140">
      <w:pPr>
        <w:rPr>
          <w:color w:val="000000"/>
          <w:lang w:val="en-US" w:eastAsia="pt-BR"/>
        </w:rPr>
      </w:pPr>
      <w:r w:rsidRPr="009B5639">
        <w:rPr>
          <w:color w:val="000000"/>
          <w:lang w:val="en-US" w:eastAsia="pt-BR"/>
        </w:rPr>
        <w:t xml:space="preserve">The objective of these activities </w:t>
      </w:r>
      <w:r w:rsidR="00D4773B">
        <w:rPr>
          <w:color w:val="000000"/>
          <w:lang w:val="en-US" w:eastAsia="pt-BR"/>
        </w:rPr>
        <w:t>is</w:t>
      </w:r>
      <w:r w:rsidRPr="009B5639">
        <w:rPr>
          <w:color w:val="000000"/>
          <w:lang w:val="en-US" w:eastAsia="pt-BR"/>
        </w:rPr>
        <w:t xml:space="preserve"> to analyze </w:t>
      </w:r>
      <w:r w:rsidR="001B5FAA">
        <w:rPr>
          <w:color w:val="000000"/>
          <w:lang w:val="en-US" w:eastAsia="pt-BR"/>
        </w:rPr>
        <w:t xml:space="preserve">the </w:t>
      </w:r>
      <w:r w:rsidRPr="009B5639">
        <w:rPr>
          <w:color w:val="000000"/>
          <w:lang w:val="en-US" w:eastAsia="pt-BR"/>
        </w:rPr>
        <w:t>s</w:t>
      </w:r>
      <w:r w:rsidR="001B5FAA">
        <w:rPr>
          <w:color w:val="000000"/>
          <w:lang w:val="en-US" w:eastAsia="pt-BR"/>
        </w:rPr>
        <w:t>tudies</w:t>
      </w:r>
      <w:r w:rsidRPr="009B5639">
        <w:rPr>
          <w:color w:val="000000"/>
          <w:lang w:val="en-US" w:eastAsia="pt-BR"/>
        </w:rPr>
        <w:t xml:space="preserve"> to select the list of primary studies and perform quality assessment. </w:t>
      </w:r>
      <w:r w:rsidR="003D0E85" w:rsidRPr="00EB1B30">
        <w:rPr>
          <w:color w:val="000000"/>
          <w:lang w:val="en-US" w:eastAsia="pt-BR"/>
        </w:rPr>
        <w:t xml:space="preserve">In the </w:t>
      </w:r>
      <w:r w:rsidR="00D4773B" w:rsidRPr="00D4773B">
        <w:rPr>
          <w:rFonts w:ascii="Courier New" w:hAnsi="Courier New" w:cs="Courier New"/>
          <w:lang w:val="en-US"/>
        </w:rPr>
        <w:t>Analyze Search Results</w:t>
      </w:r>
      <w:r w:rsidR="003D0E85" w:rsidRPr="00D4773B">
        <w:rPr>
          <w:rFonts w:ascii="Courier New" w:hAnsi="Courier New" w:cs="Courier New"/>
          <w:lang w:val="en-US"/>
        </w:rPr>
        <w:t xml:space="preserve"> </w:t>
      </w:r>
      <w:r w:rsidR="003D0E85" w:rsidRPr="00EB1B30">
        <w:rPr>
          <w:color w:val="000000"/>
          <w:lang w:val="en-US" w:eastAsia="pt-BR"/>
        </w:rPr>
        <w:t>activity</w:t>
      </w:r>
      <w:r w:rsidR="007F1E54">
        <w:rPr>
          <w:color w:val="000000"/>
          <w:lang w:val="en-US" w:eastAsia="pt-BR"/>
        </w:rPr>
        <w:t xml:space="preserve"> </w:t>
      </w:r>
      <w:r w:rsidR="007F1E54" w:rsidRPr="007F1E54">
        <w:rPr>
          <w:color w:val="000000"/>
          <w:lang w:val="en-US" w:eastAsia="pt-BR"/>
        </w:rPr>
        <w:t xml:space="preserve">the </w:t>
      </w:r>
      <w:r w:rsidR="007F1E54">
        <w:rPr>
          <w:color w:val="000000"/>
          <w:lang w:val="en-US" w:eastAsia="pt-BR"/>
        </w:rPr>
        <w:t>initial</w:t>
      </w:r>
      <w:r w:rsidR="007F1E54" w:rsidRPr="007F1E54">
        <w:rPr>
          <w:color w:val="000000"/>
          <w:lang w:val="en-US" w:eastAsia="pt-BR"/>
        </w:rPr>
        <w:t xml:space="preserve"> selection phase is carried out. At this stage</w:t>
      </w:r>
      <w:r w:rsidR="003D0E85" w:rsidRPr="00EB1B30">
        <w:rPr>
          <w:color w:val="000000"/>
          <w:lang w:val="en-US" w:eastAsia="pt-BR"/>
        </w:rPr>
        <w:t>, the inclusion and exclusion criteria</w:t>
      </w:r>
      <w:r w:rsidR="001975FF">
        <w:rPr>
          <w:color w:val="000000"/>
          <w:lang w:val="en-US" w:eastAsia="pt-BR"/>
        </w:rPr>
        <w:t xml:space="preserve"> (see </w:t>
      </w:r>
      <w:r w:rsidR="001975FF">
        <w:rPr>
          <w:color w:val="000000"/>
          <w:lang w:val="en-US" w:eastAsia="pt-BR"/>
        </w:rPr>
        <w:fldChar w:fldCharType="begin"/>
      </w:r>
      <w:r w:rsidR="001975FF">
        <w:rPr>
          <w:color w:val="000000"/>
          <w:lang w:val="en-US" w:eastAsia="pt-BR"/>
        </w:rPr>
        <w:instrText xml:space="preserve"> REF _Ref36196170 \h  \* MERGEFORMAT </w:instrText>
      </w:r>
      <w:r w:rsidR="001975FF">
        <w:rPr>
          <w:color w:val="000000"/>
          <w:lang w:val="en-US" w:eastAsia="pt-BR"/>
        </w:rPr>
      </w:r>
      <w:r w:rsidR="001975FF">
        <w:rPr>
          <w:color w:val="000000"/>
          <w:lang w:val="en-US" w:eastAsia="pt-BR"/>
        </w:rPr>
        <w:fldChar w:fldCharType="separate"/>
      </w:r>
      <w:r w:rsidR="001975FF" w:rsidRPr="001975FF">
        <w:rPr>
          <w:color w:val="000000"/>
          <w:lang w:val="en-US" w:eastAsia="pt-BR"/>
        </w:rPr>
        <w:t>Table 3</w:t>
      </w:r>
      <w:r w:rsidR="001975FF">
        <w:rPr>
          <w:color w:val="000000"/>
          <w:lang w:val="en-US" w:eastAsia="pt-BR"/>
        </w:rPr>
        <w:fldChar w:fldCharType="end"/>
      </w:r>
      <w:r w:rsidR="001975FF">
        <w:rPr>
          <w:color w:val="000000"/>
          <w:lang w:val="en-US" w:eastAsia="pt-BR"/>
        </w:rPr>
        <w:t>)</w:t>
      </w:r>
      <w:r w:rsidR="007F1E54" w:rsidRPr="007F1E54">
        <w:rPr>
          <w:color w:val="000000"/>
          <w:lang w:val="en-US" w:eastAsia="pt-BR"/>
        </w:rPr>
        <w:t>, with the exception of E6,</w:t>
      </w:r>
      <w:r w:rsidR="003D0E85" w:rsidRPr="00EB1B30">
        <w:rPr>
          <w:color w:val="000000"/>
          <w:lang w:val="en-US" w:eastAsia="pt-BR"/>
        </w:rPr>
        <w:t xml:space="preserve"> were applied in all the studies identified, through the evaluation of titles, keywords, and abstracts. However, in some cases, it was difficult to determine </w:t>
      </w:r>
      <w:proofErr w:type="gramStart"/>
      <w:r w:rsidR="003D0E85" w:rsidRPr="00EB1B30">
        <w:rPr>
          <w:color w:val="000000"/>
          <w:lang w:val="en-US" w:eastAsia="pt-BR"/>
        </w:rPr>
        <w:t>whether or not</w:t>
      </w:r>
      <w:proofErr w:type="gramEnd"/>
      <w:r w:rsidR="003D0E85" w:rsidRPr="00EB1B30">
        <w:rPr>
          <w:color w:val="000000"/>
          <w:lang w:val="en-US" w:eastAsia="pt-BR"/>
        </w:rPr>
        <w:t xml:space="preserve"> the research was relevant only by reading those data. Thus, whenever there was any doubt about the inclusion or not of a </w:t>
      </w:r>
      <w:proofErr w:type="gramStart"/>
      <w:r w:rsidR="003D0E85" w:rsidRPr="00EB1B30">
        <w:rPr>
          <w:color w:val="000000"/>
          <w:lang w:val="en-US" w:eastAsia="pt-BR"/>
        </w:rPr>
        <w:t>particular study</w:t>
      </w:r>
      <w:proofErr w:type="gramEnd"/>
      <w:r w:rsidR="003D0E85"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003D0E85" w:rsidRPr="00EB1B30">
        <w:rPr>
          <w:color w:val="000000"/>
          <w:lang w:val="en-US" w:eastAsia="pt-BR"/>
        </w:rPr>
        <w:t>postponed to</w:t>
      </w:r>
      <w:r w:rsidR="008B6FC7">
        <w:rPr>
          <w:color w:val="000000"/>
          <w:lang w:val="en-US" w:eastAsia="pt-BR"/>
        </w:rPr>
        <w:t xml:space="preserve"> the</w:t>
      </w:r>
      <w:r w:rsidR="003D0E85" w:rsidRPr="00EB1B30">
        <w:rPr>
          <w:color w:val="000000"/>
          <w:lang w:val="en-US" w:eastAsia="pt-BR"/>
        </w:rPr>
        <w:t xml:space="preserve"> final selection. </w:t>
      </w:r>
    </w:p>
    <w:p w14:paraId="1F0691F3" w14:textId="32DF6FCA" w:rsidR="00A25C2A" w:rsidRPr="00312CFC" w:rsidRDefault="002C5E6A" w:rsidP="002C3919">
      <w:pPr>
        <w:ind w:firstLine="0"/>
        <w:jc w:val="center"/>
        <w:rPr>
          <w:color w:val="000000"/>
          <w:lang w:val="en-US" w:eastAsia="pt-BR"/>
        </w:rPr>
      </w:pPr>
      <w:bookmarkStart w:id="18" w:name="_Ref36567430"/>
      <w:r>
        <w:rPr>
          <w:noProof/>
          <w:color w:val="000000"/>
          <w:lang w:val="en-US" w:eastAsia="pt-BR"/>
        </w:rPr>
        <w:drawing>
          <wp:inline distT="0" distB="0" distL="0" distR="0" wp14:anchorId="40D0754B" wp14:editId="56EC4625">
            <wp:extent cx="4392930" cy="2868295"/>
            <wp:effectExtent l="0" t="0" r="7620" b="8255"/>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7.jpg"/>
                    <pic:cNvPicPr/>
                  </pic:nvPicPr>
                  <pic:blipFill>
                    <a:blip r:embed="rId17">
                      <a:extLst>
                        <a:ext uri="{28A0092B-C50C-407E-A947-70E740481C1C}">
                          <a14:useLocalDpi xmlns:a14="http://schemas.microsoft.com/office/drawing/2010/main" val="0"/>
                        </a:ext>
                      </a:extLst>
                    </a:blip>
                    <a:stretch>
                      <a:fillRect/>
                    </a:stretch>
                  </pic:blipFill>
                  <pic:spPr>
                    <a:xfrm>
                      <a:off x="0" y="0"/>
                      <a:ext cx="4392930" cy="2868295"/>
                    </a:xfrm>
                    <a:prstGeom prst="rect">
                      <a:avLst/>
                    </a:prstGeom>
                  </pic:spPr>
                </pic:pic>
              </a:graphicData>
            </a:graphic>
          </wp:inline>
        </w:drawing>
      </w:r>
      <w:r w:rsidR="00312CFC" w:rsidRPr="00312CFC">
        <w:rPr>
          <w:color w:val="000000"/>
          <w:lang w:val="en-US" w:eastAsia="pt-BR"/>
        </w:rPr>
        <w:t xml:space="preserve">Figure </w:t>
      </w:r>
      <w:r w:rsidR="00312CFC" w:rsidRPr="00312CFC">
        <w:rPr>
          <w:color w:val="000000"/>
          <w:lang w:val="en-US" w:eastAsia="pt-BR"/>
        </w:rPr>
        <w:fldChar w:fldCharType="begin"/>
      </w:r>
      <w:r w:rsidR="00312CFC" w:rsidRPr="00312CFC">
        <w:rPr>
          <w:color w:val="000000"/>
          <w:lang w:val="en-US" w:eastAsia="pt-BR"/>
        </w:rPr>
        <w:instrText xml:space="preserve"> SEQ Figure \* ARABIC </w:instrText>
      </w:r>
      <w:r w:rsidR="00312CFC" w:rsidRPr="00312CFC">
        <w:rPr>
          <w:color w:val="000000"/>
          <w:lang w:val="en-US" w:eastAsia="pt-BR"/>
        </w:rPr>
        <w:fldChar w:fldCharType="separate"/>
      </w:r>
      <w:r w:rsidR="00E70345">
        <w:rPr>
          <w:noProof/>
          <w:color w:val="000000"/>
          <w:lang w:val="en-US" w:eastAsia="pt-BR"/>
        </w:rPr>
        <w:t>7</w:t>
      </w:r>
      <w:r w:rsidR="00312CFC" w:rsidRPr="00312CFC">
        <w:rPr>
          <w:color w:val="000000"/>
          <w:lang w:val="en-US" w:eastAsia="pt-BR"/>
        </w:rPr>
        <w:fldChar w:fldCharType="end"/>
      </w:r>
      <w:bookmarkEnd w:id="18"/>
      <w:r w:rsidR="00312CFC" w:rsidRPr="00312CFC">
        <w:rPr>
          <w:color w:val="000000"/>
          <w:lang w:val="en-US" w:eastAsia="pt-BR"/>
        </w:rPr>
        <w:t>.</w:t>
      </w:r>
      <w:r w:rsidR="00A25C2A" w:rsidRPr="00312CFC">
        <w:rPr>
          <w:color w:val="000000"/>
          <w:lang w:val="en-US" w:eastAsia="pt-BR"/>
        </w:rPr>
        <w:t xml:space="preserve"> An Overview of the Primary Studies Selection.</w:t>
      </w:r>
    </w:p>
    <w:p w14:paraId="3E4E8A9A" w14:textId="2BDCD2A9" w:rsidR="004C02D3" w:rsidRPr="00AF565E" w:rsidRDefault="00E3704C" w:rsidP="00234583">
      <w:pPr>
        <w:spacing w:before="240"/>
        <w:rPr>
          <w:lang w:val="en-US"/>
        </w:rPr>
      </w:pPr>
      <w:r>
        <w:rPr>
          <w:color w:val="000000"/>
          <w:lang w:val="en-US" w:eastAsia="pt-BR"/>
        </w:rPr>
        <w:fldChar w:fldCharType="begin"/>
      </w:r>
      <w:r>
        <w:rPr>
          <w:color w:val="000000"/>
          <w:lang w:val="en-US" w:eastAsia="pt-BR"/>
        </w:rPr>
        <w:instrText xml:space="preserve"> REF _Ref36567430 \h </w:instrText>
      </w:r>
      <w:r>
        <w:rPr>
          <w:color w:val="000000"/>
          <w:lang w:val="en-US" w:eastAsia="pt-BR"/>
        </w:rPr>
      </w:r>
      <w:r>
        <w:rPr>
          <w:color w:val="000000"/>
          <w:lang w:val="en-US" w:eastAsia="pt-BR"/>
        </w:rPr>
        <w:fldChar w:fldCharType="separate"/>
      </w:r>
      <w:r w:rsidR="00234583">
        <w:rPr>
          <w:color w:val="000000"/>
          <w:lang w:val="en-US" w:eastAsia="pt-BR"/>
        </w:rPr>
        <w:t>T</w:t>
      </w:r>
      <w:r>
        <w:rPr>
          <w:color w:val="000000"/>
          <w:lang w:val="en-US" w:eastAsia="pt-BR"/>
        </w:rPr>
        <w:t xml:space="preserve">he </w:t>
      </w:r>
      <w:r w:rsidR="00E70345">
        <w:rPr>
          <w:color w:val="000000"/>
          <w:lang w:val="en-US" w:eastAsia="pt-BR"/>
        </w:rPr>
        <w:t>F</w:t>
      </w:r>
      <w:r w:rsidR="00E70345" w:rsidRPr="00312CFC">
        <w:rPr>
          <w:color w:val="000000"/>
          <w:lang w:val="en-US" w:eastAsia="pt-BR"/>
        </w:rPr>
        <w:t xml:space="preserve">igure </w:t>
      </w:r>
      <w:r>
        <w:rPr>
          <w:noProof/>
          <w:color w:val="000000"/>
          <w:lang w:val="en-US" w:eastAsia="pt-BR"/>
        </w:rPr>
        <w:t>7</w:t>
      </w:r>
      <w:r>
        <w:rPr>
          <w:color w:val="000000"/>
          <w:lang w:val="en-US" w:eastAsia="pt-BR"/>
        </w:rPr>
        <w:fldChar w:fldCharType="end"/>
      </w:r>
      <w:r>
        <w:rPr>
          <w:color w:val="000000"/>
          <w:lang w:val="en-US" w:eastAsia="pt-BR"/>
        </w:rPr>
        <w:t xml:space="preserve"> </w:t>
      </w:r>
      <w:r w:rsidRPr="00EF6502">
        <w:rPr>
          <w:lang w:val="en-US"/>
        </w:rPr>
        <w:t>shows the amount of stud</w:t>
      </w:r>
      <w:r>
        <w:rPr>
          <w:lang w:val="en-US"/>
        </w:rPr>
        <w:t>ies</w:t>
      </w:r>
      <w:r w:rsidRPr="00EF6502">
        <w:rPr>
          <w:lang w:val="en-US"/>
        </w:rPr>
        <w:t xml:space="preserve"> found</w:t>
      </w:r>
      <w:r>
        <w:rPr>
          <w:lang w:val="en-US"/>
        </w:rPr>
        <w:t>ed,</w:t>
      </w:r>
      <w:r w:rsidRPr="00EF6502">
        <w:rPr>
          <w:lang w:val="en-US"/>
        </w:rPr>
        <w:t xml:space="preserve"> segmented by the selection criteria in the two selection phases.</w:t>
      </w:r>
      <w:r w:rsidRPr="009D0FD3">
        <w:rPr>
          <w:color w:val="000000"/>
          <w:lang w:val="en-US" w:eastAsia="pt-BR"/>
        </w:rPr>
        <w:t xml:space="preserve"> In this initial selection,</w:t>
      </w:r>
      <w:r w:rsidRPr="00E3704C">
        <w:rPr>
          <w:color w:val="000000"/>
          <w:lang w:val="en-US" w:eastAsia="pt-BR"/>
        </w:rPr>
        <w:t xml:space="preserve"> </w:t>
      </w:r>
      <w:r w:rsidR="005355AB">
        <w:rPr>
          <w:color w:val="000000"/>
          <w:lang w:val="en-US" w:eastAsia="pt-BR"/>
        </w:rPr>
        <w:t>o</w:t>
      </w:r>
      <w:r w:rsidR="00AF565E" w:rsidRPr="00AF565E">
        <w:rPr>
          <w:color w:val="000000"/>
          <w:lang w:val="en-US" w:eastAsia="pt-BR"/>
        </w:rPr>
        <w:t>f the 1,4</w:t>
      </w:r>
      <w:r w:rsidR="005355AB">
        <w:rPr>
          <w:color w:val="000000"/>
          <w:lang w:val="en-US" w:eastAsia="pt-BR"/>
        </w:rPr>
        <w:t>82</w:t>
      </w:r>
      <w:r w:rsidR="00AF565E" w:rsidRPr="00AF565E">
        <w:rPr>
          <w:color w:val="000000"/>
          <w:lang w:val="en-US" w:eastAsia="pt-BR"/>
        </w:rPr>
        <w:t xml:space="preserve"> s</w:t>
      </w:r>
      <w:r w:rsidR="004C02D3">
        <w:rPr>
          <w:color w:val="000000"/>
          <w:lang w:val="en-US" w:eastAsia="pt-BR"/>
        </w:rPr>
        <w:t>tudies</w:t>
      </w:r>
      <w:r w:rsidR="00AF565E" w:rsidRPr="00AF565E">
        <w:rPr>
          <w:color w:val="000000"/>
          <w:lang w:val="en-US" w:eastAsia="pt-BR"/>
        </w:rPr>
        <w:t xml:space="preserve"> found,</w:t>
      </w:r>
      <w:r w:rsidR="005355AB">
        <w:rPr>
          <w:color w:val="000000"/>
          <w:lang w:val="en-US" w:eastAsia="pt-BR"/>
        </w:rPr>
        <w:t xml:space="preserve"> </w:t>
      </w:r>
      <w:r w:rsidR="005355AB" w:rsidRPr="005355AB">
        <w:rPr>
          <w:color w:val="000000"/>
          <w:lang w:val="en-US" w:eastAsia="pt-BR"/>
        </w:rPr>
        <w:t>1,</w:t>
      </w:r>
      <w:r w:rsidR="004C02D3">
        <w:rPr>
          <w:color w:val="000000"/>
          <w:lang w:val="en-US" w:eastAsia="pt-BR"/>
        </w:rPr>
        <w:t>45</w:t>
      </w:r>
      <w:r w:rsidR="004C02D3" w:rsidRPr="005355AB">
        <w:rPr>
          <w:color w:val="000000"/>
          <w:lang w:val="en-US" w:eastAsia="pt-BR"/>
        </w:rPr>
        <w:t xml:space="preserve">5 </w:t>
      </w:r>
      <w:r w:rsidR="005355AB" w:rsidRPr="005355AB">
        <w:rPr>
          <w:color w:val="000000"/>
          <w:lang w:val="en-US" w:eastAsia="pt-BR"/>
        </w:rPr>
        <w:t>were excluded when applying the equation defined in</w:t>
      </w:r>
      <w:r w:rsidR="00AF565E">
        <w:rPr>
          <w:color w:val="000000"/>
          <w:lang w:val="en-US" w:eastAsia="pt-BR"/>
        </w:rPr>
        <w:t xml:space="preserve"> </w:t>
      </w:r>
      <w:r w:rsidR="00AF565E" w:rsidRPr="00AF565E">
        <w:rPr>
          <w:lang w:val="en-US"/>
        </w:rPr>
        <w:fldChar w:fldCharType="begin"/>
      </w:r>
      <w:r w:rsidR="00AF565E" w:rsidRPr="00AF565E">
        <w:rPr>
          <w:lang w:val="en-US"/>
        </w:rPr>
        <w:instrText xml:space="preserve"> REF _Ref36196266 \h </w:instrText>
      </w:r>
      <w:r w:rsidR="00AF565E">
        <w:rPr>
          <w:lang w:val="en-US"/>
        </w:rPr>
        <w:instrText xml:space="preserve"> \* MERGEFORMAT </w:instrText>
      </w:r>
      <w:r w:rsidR="00AF565E" w:rsidRPr="00AF565E">
        <w:rPr>
          <w:lang w:val="en-US"/>
        </w:rPr>
      </w:r>
      <w:r w:rsidR="00AF565E" w:rsidRPr="00AF565E">
        <w:rPr>
          <w:lang w:val="en-US"/>
        </w:rPr>
        <w:fldChar w:fldCharType="separate"/>
      </w:r>
      <w:r w:rsidR="00666C90">
        <w:rPr>
          <w:lang w:val="en-US"/>
        </w:rPr>
        <w:t>F</w:t>
      </w:r>
      <w:r w:rsidR="00AF565E" w:rsidRPr="00AF565E">
        <w:rPr>
          <w:lang w:val="en-US"/>
        </w:rPr>
        <w:t>igure 4</w:t>
      </w:r>
      <w:r w:rsidR="00AF565E" w:rsidRPr="00AF565E">
        <w:rPr>
          <w:lang w:val="en-US"/>
        </w:rPr>
        <w:fldChar w:fldCharType="end"/>
      </w:r>
      <w:r w:rsidR="00AF565E">
        <w:rPr>
          <w:lang w:val="en-US"/>
        </w:rPr>
        <w:t xml:space="preserve">. </w:t>
      </w:r>
      <w:r w:rsidR="004C02D3">
        <w:rPr>
          <w:lang w:val="en-US"/>
        </w:rPr>
        <w:t>So, b</w:t>
      </w:r>
      <w:r w:rsidR="00EB76DF" w:rsidRPr="00EB76DF">
        <w:rPr>
          <w:lang w:val="en-US"/>
        </w:rPr>
        <w:t>ased on this first selection, only 2</w:t>
      </w:r>
      <w:r w:rsidR="009201A9">
        <w:rPr>
          <w:lang w:val="en-US"/>
        </w:rPr>
        <w:t>7</w:t>
      </w:r>
      <w:r w:rsidR="00EB76DF" w:rsidRPr="00EB76DF">
        <w:rPr>
          <w:lang w:val="en-US"/>
        </w:rPr>
        <w:t xml:space="preserve"> primary studies were taken to the final selection. </w:t>
      </w:r>
    </w:p>
    <w:p w14:paraId="2F3BC12D" w14:textId="2EED6B39" w:rsidR="00AC2CCB" w:rsidRPr="00AC2CCB" w:rsidRDefault="007C6ADC" w:rsidP="007C6ADC">
      <w:pPr>
        <w:rPr>
          <w:color w:val="000000"/>
          <w:lang w:val="en-US" w:eastAsia="pt-BR"/>
        </w:rPr>
      </w:pPr>
      <w:r>
        <w:rPr>
          <w:color w:val="000000"/>
          <w:lang w:val="en-US" w:eastAsia="pt-BR"/>
        </w:rPr>
        <w:t xml:space="preserve">Next, we applied </w:t>
      </w:r>
      <w:r w:rsidR="00AC2CCB" w:rsidRPr="00AC2CCB">
        <w:rPr>
          <w:color w:val="000000"/>
          <w:lang w:val="en-US" w:eastAsia="pt-BR"/>
        </w:rPr>
        <w:t xml:space="preserve">the </w:t>
      </w:r>
      <w:r w:rsidR="004F63A2" w:rsidRPr="004F63A2">
        <w:rPr>
          <w:rFonts w:ascii="Courier New" w:hAnsi="Courier New" w:cs="Courier New"/>
          <w:lang w:val="en-US"/>
        </w:rPr>
        <w:t>(B3)</w:t>
      </w:r>
      <w:r w:rsidR="004F63A2">
        <w:rPr>
          <w:color w:val="000000"/>
          <w:lang w:val="en-US" w:eastAsia="pt-BR"/>
        </w:rPr>
        <w:t xml:space="preserve"> </w:t>
      </w:r>
      <w:r w:rsidR="00AC2CCB" w:rsidRPr="00AC2CCB">
        <w:rPr>
          <w:rFonts w:ascii="Courier New" w:hAnsi="Courier New" w:cs="Courier New"/>
          <w:lang w:val="en-US"/>
        </w:rPr>
        <w:t>Apply Quality Assessment</w:t>
      </w:r>
      <w:r>
        <w:rPr>
          <w:color w:val="000000"/>
          <w:lang w:val="en-US" w:eastAsia="pt-BR"/>
        </w:rPr>
        <w:t>; in it</w:t>
      </w:r>
      <w:r w:rsidR="00AC2CCB" w:rsidRPr="00AC2CCB">
        <w:rPr>
          <w:color w:val="000000"/>
          <w:lang w:val="en-US" w:eastAsia="pt-BR"/>
        </w:rPr>
        <w:t xml:space="preserve"> all the inclusion and exclusion criteria (including the E6) were applied again in the studies included in the first stage, through the evaluation of their complete texts. Thus, for </w:t>
      </w:r>
      <w:r w:rsidR="00CB295F" w:rsidRPr="00CB295F">
        <w:rPr>
          <w:lang w:val="en-US" w:eastAsia="pt-BR"/>
        </w:rPr>
        <w:t>2</w:t>
      </w:r>
      <w:r w:rsidR="009201A9">
        <w:rPr>
          <w:lang w:val="en-US" w:eastAsia="pt-BR"/>
        </w:rPr>
        <w:t>7</w:t>
      </w:r>
      <w:r w:rsidR="00AC2CCB" w:rsidRPr="00AC2CCB">
        <w:rPr>
          <w:color w:val="FFFF00"/>
          <w:lang w:val="en-US" w:eastAsia="pt-BR"/>
        </w:rPr>
        <w:t xml:space="preserve"> </w:t>
      </w:r>
      <w:r w:rsidR="00AC2CCB" w:rsidRPr="00AC2CCB">
        <w:rPr>
          <w:color w:val="000000"/>
          <w:lang w:val="en-US" w:eastAsia="pt-BR"/>
        </w:rPr>
        <w:t>s</w:t>
      </w:r>
      <w:r>
        <w:rPr>
          <w:color w:val="000000"/>
          <w:lang w:val="en-US" w:eastAsia="pt-BR"/>
        </w:rPr>
        <w:t>tudies</w:t>
      </w:r>
      <w:r w:rsidR="00AC2CCB" w:rsidRPr="00AC2CCB">
        <w:rPr>
          <w:color w:val="000000"/>
          <w:lang w:val="en-US" w:eastAsia="pt-BR"/>
        </w:rPr>
        <w:t xml:space="preserve"> selected in the previous phase, </w:t>
      </w:r>
      <w:r w:rsidR="009201A9">
        <w:rPr>
          <w:lang w:val="en-US" w:eastAsia="pt-BR"/>
        </w:rPr>
        <w:t>3</w:t>
      </w:r>
      <w:r w:rsidR="00AC2CCB" w:rsidRPr="00AC2CCB">
        <w:rPr>
          <w:color w:val="000000"/>
          <w:lang w:val="en-US" w:eastAsia="pt-BR"/>
        </w:rPr>
        <w:t xml:space="preserve"> were rejected by the exclusion criteria (E1 to E5) after reading the entire text.</w:t>
      </w:r>
      <w:r w:rsidR="00CB295F">
        <w:rPr>
          <w:color w:val="000000"/>
          <w:lang w:val="en-US" w:eastAsia="pt-BR"/>
        </w:rPr>
        <w:t xml:space="preserve"> </w:t>
      </w:r>
      <w:r w:rsidR="00CB295F" w:rsidRPr="00CB295F">
        <w:rPr>
          <w:color w:val="000000"/>
          <w:lang w:val="en-US" w:eastAsia="pt-BR"/>
        </w:rPr>
        <w:t>Therefore, the quality criteria were applied to 2</w:t>
      </w:r>
      <w:r w:rsidR="009201A9">
        <w:rPr>
          <w:color w:val="000000"/>
          <w:lang w:val="en-US" w:eastAsia="pt-BR"/>
        </w:rPr>
        <w:t>4</w:t>
      </w:r>
      <w:r w:rsidR="00CB295F" w:rsidRPr="00CB295F">
        <w:rPr>
          <w:color w:val="000000"/>
          <w:lang w:val="en-US" w:eastAsia="pt-BR"/>
        </w:rPr>
        <w:t xml:space="preserve"> remaining s</w:t>
      </w:r>
      <w:r>
        <w:rPr>
          <w:color w:val="000000"/>
          <w:lang w:val="en-US" w:eastAsia="pt-BR"/>
        </w:rPr>
        <w:t>tudies</w:t>
      </w:r>
      <w:r w:rsidR="00CB295F" w:rsidRPr="00CB295F">
        <w:rPr>
          <w:color w:val="000000"/>
          <w:lang w:val="en-US" w:eastAsia="pt-BR"/>
        </w:rPr>
        <w:t>.</w:t>
      </w:r>
    </w:p>
    <w:p w14:paraId="675A85FE" w14:textId="350DDAA4" w:rsidR="00AB506B" w:rsidRDefault="00894771" w:rsidP="00894771">
      <w:pPr>
        <w:rPr>
          <w:lang w:val="en-US"/>
        </w:rPr>
      </w:pPr>
      <w:r w:rsidRPr="00894771">
        <w:rPr>
          <w:lang w:val="en-US"/>
        </w:rPr>
        <w:t>When applying the</w:t>
      </w:r>
      <w:r w:rsidR="003B55AA" w:rsidRPr="003B55AA">
        <w:rPr>
          <w:color w:val="000000"/>
          <w:lang w:val="en-US" w:eastAsia="pt-BR"/>
        </w:rPr>
        <w:t xml:space="preserve"> E6 criteria, 1</w:t>
      </w:r>
      <w:r w:rsidR="0041443B">
        <w:rPr>
          <w:color w:val="000000"/>
          <w:lang w:val="en-US" w:eastAsia="pt-BR"/>
        </w:rPr>
        <w:t>4</w:t>
      </w:r>
      <w:r w:rsidR="003B55AA" w:rsidRPr="003B55AA">
        <w:rPr>
          <w:color w:val="000000"/>
          <w:lang w:val="en-US" w:eastAsia="pt-BR"/>
        </w:rPr>
        <w:t xml:space="preserve"> papers obtained </w:t>
      </w:r>
      <w:r w:rsidR="00143FFE">
        <w:rPr>
          <w:color w:val="000000"/>
          <w:lang w:val="en-US" w:eastAsia="pt-BR"/>
        </w:rPr>
        <w:t xml:space="preserve">in the </w:t>
      </w:r>
      <w:r w:rsidR="003B55AA" w:rsidRPr="003B55AA">
        <w:rPr>
          <w:color w:val="000000"/>
          <w:lang w:val="en-US" w:eastAsia="pt-BR"/>
        </w:rPr>
        <w:t xml:space="preserve">QA1 </w:t>
      </w:r>
      <w:r w:rsidR="00143FFE">
        <w:rPr>
          <w:color w:val="000000"/>
          <w:lang w:val="en-US" w:eastAsia="pt-BR"/>
        </w:rPr>
        <w:t xml:space="preserve">criterion a value </w:t>
      </w:r>
      <w:r w:rsidR="003B55AA" w:rsidRPr="003B55AA">
        <w:rPr>
          <w:color w:val="000000"/>
          <w:lang w:val="en-US" w:eastAsia="pt-BR"/>
        </w:rPr>
        <w:t xml:space="preserve">less than 1.5 or </w:t>
      </w:r>
      <w:r w:rsidR="00143FFE">
        <w:rPr>
          <w:color w:val="000000"/>
          <w:lang w:val="en-US" w:eastAsia="pt-BR"/>
        </w:rPr>
        <w:t xml:space="preserve">were </w:t>
      </w:r>
      <w:r w:rsidR="003B55AA" w:rsidRPr="003B55AA">
        <w:rPr>
          <w:color w:val="000000"/>
          <w:lang w:val="en-US" w:eastAsia="pt-BR"/>
        </w:rPr>
        <w:t xml:space="preserve">considered "lower" </w:t>
      </w:r>
      <w:r w:rsidR="00143FFE">
        <w:rPr>
          <w:color w:val="000000"/>
          <w:lang w:val="en-US" w:eastAsia="pt-BR"/>
        </w:rPr>
        <w:t>by one more of the other criteria (</w:t>
      </w:r>
      <w:r w:rsidR="003B55AA" w:rsidRPr="003B55AA">
        <w:rPr>
          <w:color w:val="000000"/>
          <w:lang w:val="en-US" w:eastAsia="pt-BR"/>
        </w:rPr>
        <w:t>QA2, QA3 or Q4</w:t>
      </w:r>
      <w:r w:rsidR="00143FFE">
        <w:rPr>
          <w:color w:val="000000"/>
          <w:lang w:val="en-US" w:eastAsia="pt-BR"/>
        </w:rPr>
        <w:t xml:space="preserve">) reducing to </w:t>
      </w:r>
      <w:r w:rsidR="003B55AA" w:rsidRPr="003B55AA">
        <w:rPr>
          <w:color w:val="000000"/>
          <w:lang w:val="en-US" w:eastAsia="pt-BR"/>
        </w:rPr>
        <w:t>1</w:t>
      </w:r>
      <w:r w:rsidR="00E44966">
        <w:rPr>
          <w:color w:val="000000"/>
          <w:lang w:val="en-US" w:eastAsia="pt-BR"/>
        </w:rPr>
        <w:t>0</w:t>
      </w:r>
      <w:r w:rsidR="003B55AA" w:rsidRPr="003B55AA">
        <w:rPr>
          <w:color w:val="000000"/>
          <w:lang w:val="en-US" w:eastAsia="pt-BR"/>
        </w:rPr>
        <w:t xml:space="preserve"> </w:t>
      </w:r>
      <w:r w:rsidR="00143FFE">
        <w:rPr>
          <w:color w:val="000000"/>
          <w:lang w:val="en-US" w:eastAsia="pt-BR"/>
        </w:rPr>
        <w:t xml:space="preserve">the number of studies for </w:t>
      </w:r>
      <w:r w:rsidR="00143FFE" w:rsidRPr="00143FFE">
        <w:rPr>
          <w:rFonts w:ascii="Courier New" w:hAnsi="Courier New" w:cs="Courier New"/>
          <w:lang w:val="en-US"/>
        </w:rPr>
        <w:t>(B4)</w:t>
      </w:r>
      <w:r w:rsidR="00312CFC" w:rsidRPr="00143FFE">
        <w:rPr>
          <w:rFonts w:ascii="Courier New" w:hAnsi="Courier New" w:cs="Courier New"/>
          <w:lang w:val="en-US"/>
        </w:rPr>
        <w:t xml:space="preserve"> </w:t>
      </w:r>
      <w:r w:rsidR="0093211A" w:rsidRPr="00143FFE">
        <w:rPr>
          <w:rFonts w:ascii="Courier New" w:hAnsi="Courier New" w:cs="Courier New"/>
          <w:lang w:val="en-US"/>
        </w:rPr>
        <w:t>Review</w:t>
      </w:r>
      <w:r w:rsidR="007B209F" w:rsidRPr="00143FFE">
        <w:rPr>
          <w:rFonts w:ascii="Courier New" w:hAnsi="Courier New" w:cs="Courier New"/>
          <w:lang w:val="en-US"/>
        </w:rPr>
        <w:t xml:space="preserve"> Primary Studies</w:t>
      </w:r>
      <w:r w:rsidR="00143FFE">
        <w:rPr>
          <w:lang w:val="en-US"/>
        </w:rPr>
        <w:t>.</w:t>
      </w:r>
      <w:r w:rsidR="007B209F" w:rsidRPr="0093211A">
        <w:rPr>
          <w:lang w:val="en-US"/>
        </w:rPr>
        <w:t xml:space="preserve"> </w:t>
      </w:r>
    </w:p>
    <w:p w14:paraId="5F028C19" w14:textId="294E77D3" w:rsidR="00811C38" w:rsidRPr="00811C38" w:rsidRDefault="00811C38" w:rsidP="00811C38">
      <w:pPr>
        <w:pStyle w:val="heading2"/>
        <w:numPr>
          <w:ilvl w:val="1"/>
          <w:numId w:val="22"/>
        </w:numPr>
        <w:tabs>
          <w:tab w:val="clear" w:pos="4962"/>
          <w:tab w:val="num" w:pos="4678"/>
        </w:tabs>
        <w:ind w:left="567"/>
        <w:rPr>
          <w:lang w:val="en-US"/>
        </w:rPr>
      </w:pPr>
      <w:r w:rsidRPr="00811C38">
        <w:rPr>
          <w:lang w:val="en-US"/>
        </w:rPr>
        <w:t>(B.4) Review Primary Studies</w:t>
      </w:r>
    </w:p>
    <w:p w14:paraId="3327BF88" w14:textId="4FE6E135" w:rsidR="00234583" w:rsidRDefault="0093211A" w:rsidP="00894771">
      <w:pPr>
        <w:rPr>
          <w:lang w:val="en-US"/>
        </w:rPr>
      </w:pPr>
      <w:r w:rsidRPr="0093211A">
        <w:rPr>
          <w:lang w:val="en-US"/>
        </w:rPr>
        <w:t>The objective of this activity is to reviews list of selected primary studies. The Reviewers’ related activity was performed by a</w:t>
      </w:r>
      <w:r>
        <w:rPr>
          <w:lang w:val="en-US"/>
        </w:rPr>
        <w:t>n</w:t>
      </w:r>
      <w:r w:rsidRPr="0093211A">
        <w:rPr>
          <w:lang w:val="en-US"/>
        </w:rPr>
        <w:t xml:space="preserve"> expert in EBSE, with experience in business process management, with the objective to decide and confirm included and excluded papers. </w:t>
      </w:r>
    </w:p>
    <w:p w14:paraId="4D179BD6" w14:textId="56D3CC57" w:rsidR="00196EBA" w:rsidRPr="004E1934" w:rsidRDefault="0093211A" w:rsidP="00312CFC">
      <w:pPr>
        <w:rPr>
          <w:lang w:val="en-US"/>
        </w:rPr>
      </w:pPr>
      <w:r w:rsidRPr="0093211A">
        <w:rPr>
          <w:lang w:val="en-US"/>
        </w:rPr>
        <w:t>Here it is interesting to highlight that the two selection stages were performed independently an</w:t>
      </w:r>
      <w:r>
        <w:rPr>
          <w:lang w:val="en-US"/>
        </w:rPr>
        <w:t>d</w:t>
      </w:r>
      <w:r w:rsidRPr="0093211A">
        <w:rPr>
          <w:lang w:val="en-US"/>
        </w:rPr>
        <w:t xml:space="preserve"> in parallel by two researchers. Thus, any inconsistency of the researchers can be reviewed by a third person in the search for a concession between the selected </w:t>
      </w:r>
      <w:r w:rsidRPr="004E1934">
        <w:rPr>
          <w:lang w:val="en-US"/>
        </w:rPr>
        <w:t>papers. The product of this activity is a single list of selected and reviewed papers.</w:t>
      </w:r>
    </w:p>
    <w:p w14:paraId="36F99BF3" w14:textId="77777777" w:rsidR="007324AF" w:rsidRPr="00371C10" w:rsidRDefault="00270BD1" w:rsidP="00371C10">
      <w:pPr>
        <w:pStyle w:val="heading1"/>
        <w:numPr>
          <w:ilvl w:val="0"/>
          <w:numId w:val="0"/>
        </w:numPr>
        <w:tabs>
          <w:tab w:val="num" w:pos="4678"/>
        </w:tabs>
        <w:rPr>
          <w:color w:val="000000"/>
          <w:lang w:val="en-US"/>
        </w:rPr>
      </w:pPr>
      <w:r w:rsidRPr="00371C10">
        <w:rPr>
          <w:lang w:val="en-US"/>
        </w:rPr>
        <w:t xml:space="preserve">5. </w:t>
      </w:r>
      <w:r w:rsidR="00143FFE" w:rsidRPr="00371C10">
        <w:rPr>
          <w:lang w:val="en-US"/>
        </w:rPr>
        <w:t>Analyze Studies</w:t>
      </w:r>
      <w:bookmarkStart w:id="19" w:name="_Hlk9184824"/>
      <w:r w:rsidR="00021C8B" w:rsidRPr="00371C10">
        <w:rPr>
          <w:lang w:val="en-US"/>
        </w:rPr>
        <w:tab/>
      </w:r>
    </w:p>
    <w:p w14:paraId="1AF0CF3B" w14:textId="09810DC3" w:rsidR="00FC2C06" w:rsidRDefault="00E70345" w:rsidP="004E1934">
      <w:pPr>
        <w:spacing w:after="240"/>
        <w:ind w:firstLine="0"/>
        <w:rPr>
          <w:color w:val="000000"/>
          <w:lang w:val="en-US"/>
        </w:rPr>
      </w:pPr>
      <w:r w:rsidRPr="00E70345">
        <w:rPr>
          <w:color w:val="000000"/>
          <w:lang w:val="en-US"/>
        </w:rPr>
        <w:t xml:space="preserve">This sub process is composed of five activities (see Figure </w:t>
      </w:r>
      <w:r>
        <w:rPr>
          <w:color w:val="000000"/>
          <w:lang w:val="en-US"/>
        </w:rPr>
        <w:t>8</w:t>
      </w:r>
      <w:r w:rsidRPr="00E70345">
        <w:rPr>
          <w:color w:val="000000"/>
          <w:lang w:val="en-US"/>
        </w:rPr>
        <w:t xml:space="preserve">). From these activities, four are assigned to the </w:t>
      </w:r>
      <w:r w:rsidRPr="00E70345">
        <w:rPr>
          <w:rFonts w:ascii="Courier New" w:hAnsi="Courier New" w:cs="Courier New"/>
          <w:lang w:val="en-US"/>
        </w:rPr>
        <w:t>Researchers</w:t>
      </w:r>
      <w:r w:rsidRPr="00E70345">
        <w:rPr>
          <w:color w:val="000000"/>
          <w:lang w:val="en-US"/>
        </w:rPr>
        <w:t xml:space="preserve"> of the study and one are assigned to the </w:t>
      </w:r>
      <w:r w:rsidRPr="00E70345">
        <w:rPr>
          <w:rFonts w:ascii="Courier New" w:hAnsi="Courier New" w:cs="Courier New"/>
          <w:lang w:val="en-US"/>
        </w:rPr>
        <w:t>Reviewers</w:t>
      </w:r>
      <w:r w:rsidRPr="00E70345">
        <w:rPr>
          <w:color w:val="000000"/>
          <w:lang w:val="en-US"/>
        </w:rPr>
        <w:t xml:space="preserve">. The </w:t>
      </w:r>
      <w:r w:rsidRPr="00E70345">
        <w:rPr>
          <w:rFonts w:ascii="Courier New" w:hAnsi="Courier New" w:cs="Courier New"/>
          <w:lang w:val="en-US"/>
        </w:rPr>
        <w:t>Researchers</w:t>
      </w:r>
      <w:r w:rsidRPr="00E70345">
        <w:rPr>
          <w:color w:val="000000"/>
          <w:lang w:val="en-US"/>
        </w:rPr>
        <w:t xml:space="preserve"> apply the </w:t>
      </w:r>
      <w:r>
        <w:rPr>
          <w:color w:val="000000"/>
          <w:lang w:val="en-US"/>
        </w:rPr>
        <w:t>(</w:t>
      </w:r>
      <w:r w:rsidRPr="00E70345">
        <w:rPr>
          <w:rFonts w:ascii="Courier New" w:hAnsi="Courier New" w:cs="Courier New"/>
          <w:lang w:val="en-US"/>
        </w:rPr>
        <w:t>C.1</w:t>
      </w:r>
      <w:r>
        <w:rPr>
          <w:rFonts w:ascii="Courier New" w:hAnsi="Courier New" w:cs="Courier New"/>
          <w:lang w:val="en-US"/>
        </w:rPr>
        <w:t>)</w:t>
      </w:r>
      <w:r w:rsidRPr="00E70345">
        <w:rPr>
          <w:rFonts w:ascii="Courier New" w:hAnsi="Courier New" w:cs="Courier New"/>
          <w:lang w:val="en-US"/>
        </w:rPr>
        <w:t xml:space="preserve"> Data Extraction Strategy</w:t>
      </w:r>
      <w:r w:rsidRPr="00E70345">
        <w:rPr>
          <w:color w:val="000000"/>
          <w:lang w:val="en-US"/>
        </w:rPr>
        <w:t xml:space="preserve">, </w:t>
      </w:r>
      <w:r w:rsidRPr="00E70345">
        <w:rPr>
          <w:rFonts w:ascii="Courier New" w:hAnsi="Courier New" w:cs="Courier New"/>
          <w:lang w:val="en-US"/>
        </w:rPr>
        <w:t>(C.2) Consolidate Results</w:t>
      </w:r>
      <w:r w:rsidRPr="00E70345">
        <w:rPr>
          <w:color w:val="000000"/>
          <w:lang w:val="en-US"/>
        </w:rPr>
        <w:t xml:space="preserve">, </w:t>
      </w:r>
      <w:r w:rsidRPr="00E70345">
        <w:rPr>
          <w:rFonts w:ascii="Courier New" w:hAnsi="Courier New" w:cs="Courier New"/>
          <w:lang w:val="en-US"/>
        </w:rPr>
        <w:t xml:space="preserve">(C.3) Analyze Consolidated </w:t>
      </w:r>
      <w:r>
        <w:rPr>
          <w:rFonts w:ascii="Courier New" w:hAnsi="Courier New" w:cs="Courier New"/>
          <w:lang w:val="en-US"/>
        </w:rPr>
        <w:t>R</w:t>
      </w:r>
      <w:r w:rsidRPr="00E70345">
        <w:rPr>
          <w:rFonts w:ascii="Courier New" w:hAnsi="Courier New" w:cs="Courier New"/>
          <w:lang w:val="en-US"/>
        </w:rPr>
        <w:t>esults</w:t>
      </w:r>
      <w:r w:rsidRPr="00E70345">
        <w:rPr>
          <w:color w:val="000000"/>
          <w:lang w:val="en-US"/>
        </w:rPr>
        <w:t xml:space="preserve">, and </w:t>
      </w:r>
      <w:r w:rsidRPr="00E70345">
        <w:rPr>
          <w:rFonts w:ascii="Courier New" w:hAnsi="Courier New" w:cs="Courier New"/>
          <w:lang w:val="en-US"/>
        </w:rPr>
        <w:t>(C.5) Review Consolidated Results</w:t>
      </w:r>
      <w:r w:rsidRPr="00E70345">
        <w:rPr>
          <w:color w:val="000000"/>
          <w:lang w:val="en-US"/>
        </w:rPr>
        <w:t xml:space="preserve">. The </w:t>
      </w:r>
      <w:r w:rsidRPr="00E70345">
        <w:rPr>
          <w:rFonts w:ascii="Courier New" w:hAnsi="Courier New" w:cs="Courier New"/>
          <w:lang w:val="en-US"/>
        </w:rPr>
        <w:t>Reviewer</w:t>
      </w:r>
      <w:r w:rsidRPr="00E70345">
        <w:rPr>
          <w:color w:val="000000"/>
          <w:lang w:val="en-US"/>
        </w:rPr>
        <w:t xml:space="preserve"> comments and review the results</w:t>
      </w:r>
      <w:r>
        <w:rPr>
          <w:color w:val="000000"/>
          <w:lang w:val="en-US"/>
        </w:rPr>
        <w:t xml:space="preserve"> (</w:t>
      </w:r>
      <w:r w:rsidRPr="00E70345">
        <w:rPr>
          <w:rFonts w:ascii="Courier New" w:hAnsi="Courier New" w:cs="Courier New"/>
          <w:lang w:val="en-US"/>
        </w:rPr>
        <w:t>(C.4) Comment and Review the Results</w:t>
      </w:r>
      <w:r>
        <w:rPr>
          <w:color w:val="000000"/>
          <w:lang w:val="en-US"/>
        </w:rPr>
        <w:t>)</w:t>
      </w:r>
      <w:r w:rsidRPr="00E70345">
        <w:rPr>
          <w:color w:val="000000"/>
          <w:lang w:val="en-US"/>
        </w:rPr>
        <w:t>.</w:t>
      </w:r>
    </w:p>
    <w:p w14:paraId="5B4B0B2A" w14:textId="4EA14185" w:rsidR="00E70345" w:rsidRDefault="00E70345" w:rsidP="00E70345">
      <w:pPr>
        <w:ind w:firstLine="0"/>
        <w:rPr>
          <w:color w:val="000000"/>
          <w:lang w:val="en-US"/>
        </w:rPr>
      </w:pPr>
      <w:r>
        <w:rPr>
          <w:noProof/>
          <w:color w:val="000000"/>
          <w:lang w:val="en-US"/>
        </w:rPr>
        <w:drawing>
          <wp:inline distT="0" distB="0" distL="0" distR="0" wp14:anchorId="6737CADB" wp14:editId="77211A6D">
            <wp:extent cx="4392930" cy="2315688"/>
            <wp:effectExtent l="0" t="0" r="7620" b="889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7.jpg"/>
                    <pic:cNvPicPr/>
                  </pic:nvPicPr>
                  <pic:blipFill>
                    <a:blip r:embed="rId18">
                      <a:extLst>
                        <a:ext uri="{28A0092B-C50C-407E-A947-70E740481C1C}">
                          <a14:useLocalDpi xmlns:a14="http://schemas.microsoft.com/office/drawing/2010/main" val="0"/>
                        </a:ext>
                      </a:extLst>
                    </a:blip>
                    <a:stretch>
                      <a:fillRect/>
                    </a:stretch>
                  </pic:blipFill>
                  <pic:spPr>
                    <a:xfrm>
                      <a:off x="0" y="0"/>
                      <a:ext cx="4399895" cy="2319360"/>
                    </a:xfrm>
                    <a:prstGeom prst="rect">
                      <a:avLst/>
                    </a:prstGeom>
                  </pic:spPr>
                </pic:pic>
              </a:graphicData>
            </a:graphic>
          </wp:inline>
        </w:drawing>
      </w:r>
    </w:p>
    <w:p w14:paraId="1B5B7079" w14:textId="7D82DD18" w:rsidR="00E70345" w:rsidRDefault="00E70345" w:rsidP="00E70345">
      <w:pPr>
        <w:pStyle w:val="Legenda"/>
        <w:ind w:firstLine="0"/>
        <w:jc w:val="center"/>
        <w:rPr>
          <w:i w:val="0"/>
          <w:iCs w:val="0"/>
          <w:color w:val="000000"/>
          <w:sz w:val="20"/>
          <w:szCs w:val="20"/>
          <w:lang w:val="en-US" w:eastAsia="pt-BR"/>
        </w:rPr>
      </w:pPr>
      <w:r w:rsidRPr="00E70345">
        <w:rPr>
          <w:i w:val="0"/>
          <w:iCs w:val="0"/>
          <w:color w:val="000000"/>
          <w:sz w:val="20"/>
          <w:szCs w:val="20"/>
          <w:lang w:val="en-US" w:eastAsia="pt-BR"/>
        </w:rPr>
        <w:t xml:space="preserve">Figure </w:t>
      </w:r>
      <w:r w:rsidRPr="00E70345">
        <w:rPr>
          <w:i w:val="0"/>
          <w:iCs w:val="0"/>
          <w:color w:val="000000"/>
          <w:sz w:val="20"/>
          <w:szCs w:val="20"/>
          <w:lang w:val="en-US" w:eastAsia="pt-BR"/>
        </w:rPr>
        <w:fldChar w:fldCharType="begin"/>
      </w:r>
      <w:r w:rsidRPr="00E70345">
        <w:rPr>
          <w:i w:val="0"/>
          <w:iCs w:val="0"/>
          <w:color w:val="000000"/>
          <w:sz w:val="20"/>
          <w:szCs w:val="20"/>
          <w:lang w:val="en-US" w:eastAsia="pt-BR"/>
        </w:rPr>
        <w:instrText xml:space="preserve"> SEQ Figure \* ARABIC </w:instrText>
      </w:r>
      <w:r w:rsidRPr="00E70345">
        <w:rPr>
          <w:i w:val="0"/>
          <w:iCs w:val="0"/>
          <w:color w:val="000000"/>
          <w:sz w:val="20"/>
          <w:szCs w:val="20"/>
          <w:lang w:val="en-US" w:eastAsia="pt-BR"/>
        </w:rPr>
        <w:fldChar w:fldCharType="separate"/>
      </w:r>
      <w:r w:rsidR="00666C90">
        <w:rPr>
          <w:i w:val="0"/>
          <w:iCs w:val="0"/>
          <w:noProof/>
          <w:color w:val="000000"/>
          <w:sz w:val="20"/>
          <w:szCs w:val="20"/>
          <w:lang w:val="en-US" w:eastAsia="pt-BR"/>
        </w:rPr>
        <w:t>8</w:t>
      </w:r>
      <w:r w:rsidRPr="00E70345">
        <w:rPr>
          <w:i w:val="0"/>
          <w:iCs w:val="0"/>
          <w:color w:val="000000"/>
          <w:sz w:val="20"/>
          <w:szCs w:val="20"/>
          <w:lang w:val="en-US" w:eastAsia="pt-BR"/>
        </w:rPr>
        <w:fldChar w:fldCharType="end"/>
      </w:r>
      <w:r w:rsidRPr="00E70345">
        <w:rPr>
          <w:i w:val="0"/>
          <w:iCs w:val="0"/>
          <w:color w:val="000000"/>
          <w:sz w:val="20"/>
          <w:szCs w:val="20"/>
          <w:lang w:val="en-US" w:eastAsia="pt-BR"/>
        </w:rPr>
        <w:t>. S</w:t>
      </w:r>
      <w:r>
        <w:rPr>
          <w:i w:val="0"/>
          <w:iCs w:val="0"/>
          <w:color w:val="000000"/>
          <w:sz w:val="20"/>
          <w:szCs w:val="20"/>
          <w:lang w:val="en-US" w:eastAsia="pt-BR"/>
        </w:rPr>
        <w:t>ubprocess</w:t>
      </w:r>
      <w:r w:rsidRPr="00E70345">
        <w:rPr>
          <w:i w:val="0"/>
          <w:iCs w:val="0"/>
          <w:color w:val="000000"/>
          <w:sz w:val="20"/>
          <w:szCs w:val="20"/>
          <w:lang w:val="en-US" w:eastAsia="pt-BR"/>
        </w:rPr>
        <w:t xml:space="preserve"> (C) A</w:t>
      </w:r>
      <w:r>
        <w:rPr>
          <w:i w:val="0"/>
          <w:iCs w:val="0"/>
          <w:color w:val="000000"/>
          <w:sz w:val="20"/>
          <w:szCs w:val="20"/>
          <w:lang w:val="en-US" w:eastAsia="pt-BR"/>
        </w:rPr>
        <w:t xml:space="preserve">nalyze </w:t>
      </w:r>
      <w:r w:rsidRPr="00E70345">
        <w:rPr>
          <w:i w:val="0"/>
          <w:iCs w:val="0"/>
          <w:color w:val="000000"/>
          <w:sz w:val="20"/>
          <w:szCs w:val="20"/>
          <w:lang w:val="en-US" w:eastAsia="pt-BR"/>
        </w:rPr>
        <w:t>S</w:t>
      </w:r>
      <w:r>
        <w:rPr>
          <w:i w:val="0"/>
          <w:iCs w:val="0"/>
          <w:color w:val="000000"/>
          <w:sz w:val="20"/>
          <w:szCs w:val="20"/>
          <w:lang w:val="en-US" w:eastAsia="pt-BR"/>
        </w:rPr>
        <w:t>tudies</w:t>
      </w:r>
      <w:r w:rsidRPr="00E70345">
        <w:rPr>
          <w:i w:val="0"/>
          <w:iCs w:val="0"/>
          <w:color w:val="000000"/>
          <w:sz w:val="20"/>
          <w:szCs w:val="20"/>
          <w:lang w:val="en-US" w:eastAsia="pt-BR"/>
        </w:rPr>
        <w:t>.</w:t>
      </w:r>
    </w:p>
    <w:p w14:paraId="4B586749" w14:textId="723C346F" w:rsidR="00811C38" w:rsidRDefault="00811C38" w:rsidP="00811C38">
      <w:pPr>
        <w:pStyle w:val="heading2"/>
        <w:numPr>
          <w:ilvl w:val="0"/>
          <w:numId w:val="0"/>
        </w:numPr>
        <w:ind w:left="567" w:hanging="567"/>
        <w:rPr>
          <w:lang w:val="en-US"/>
        </w:rPr>
      </w:pPr>
      <w:r>
        <w:rPr>
          <w:lang w:val="en-US"/>
        </w:rPr>
        <w:t xml:space="preserve">5.1 (C.1) </w:t>
      </w:r>
      <w:r w:rsidRPr="00811C38">
        <w:rPr>
          <w:lang w:val="en-US"/>
        </w:rPr>
        <w:t>Apply Data Extraction Strategy</w:t>
      </w:r>
      <w:r>
        <w:rPr>
          <w:lang w:val="en-US"/>
        </w:rPr>
        <w:t xml:space="preserve"> and (C.2) Consolidate Results</w:t>
      </w:r>
    </w:p>
    <w:p w14:paraId="4EED31EF" w14:textId="2EDA4E53" w:rsidR="00AB506B" w:rsidRPr="00AB506B" w:rsidRDefault="00AB506B" w:rsidP="00811C38">
      <w:pPr>
        <w:rPr>
          <w:lang w:val="en-US" w:eastAsia="pt-BR"/>
        </w:rPr>
      </w:pPr>
      <w:r w:rsidRPr="00AB506B">
        <w:rPr>
          <w:lang w:val="en-US" w:eastAsia="pt-BR"/>
        </w:rPr>
        <w:t xml:space="preserve">The objective </w:t>
      </w:r>
      <w:r w:rsidR="00811C38" w:rsidRPr="009B5639">
        <w:rPr>
          <w:color w:val="000000"/>
          <w:lang w:val="en-US" w:eastAsia="pt-BR"/>
        </w:rPr>
        <w:t xml:space="preserve">of these activities </w:t>
      </w:r>
      <w:r w:rsidRPr="00AB506B">
        <w:rPr>
          <w:lang w:val="en-US" w:eastAsia="pt-BR"/>
        </w:rPr>
        <w:t>is to extract data from the selected primary studies and consolidate the findings.</w:t>
      </w:r>
      <w:r w:rsidR="00811C38">
        <w:rPr>
          <w:lang w:val="en-US" w:eastAsia="pt-BR"/>
        </w:rPr>
        <w:t xml:space="preserve"> </w:t>
      </w:r>
      <w:r w:rsidRPr="00AB506B">
        <w:rPr>
          <w:lang w:val="en-US" w:eastAsia="pt-BR"/>
        </w:rPr>
        <w:t>This, the set of 1</w:t>
      </w:r>
      <w:r w:rsidR="0049363B">
        <w:rPr>
          <w:lang w:val="en-US" w:eastAsia="pt-BR"/>
        </w:rPr>
        <w:t>0</w:t>
      </w:r>
      <w:r w:rsidRPr="00AB506B">
        <w:rPr>
          <w:lang w:val="en-US" w:eastAsia="pt-BR"/>
        </w:rPr>
        <w:t xml:space="preserve"> primary studies were analyzed for the data extraction process, and a form was filled for each paper. Each paper received a unique identifier in the data extraction form.</w:t>
      </w:r>
    </w:p>
    <w:p w14:paraId="5AEE359E" w14:textId="1E58DCF3" w:rsidR="00AB506B" w:rsidRPr="00AB506B" w:rsidRDefault="00811C38" w:rsidP="00811C38">
      <w:pPr>
        <w:pStyle w:val="heading2"/>
        <w:numPr>
          <w:ilvl w:val="0"/>
          <w:numId w:val="0"/>
        </w:numPr>
        <w:ind w:left="567" w:hanging="567"/>
        <w:rPr>
          <w:lang w:val="en-US"/>
        </w:rPr>
      </w:pPr>
      <w:r>
        <w:rPr>
          <w:lang w:val="en-US"/>
        </w:rPr>
        <w:t xml:space="preserve">5.2 </w:t>
      </w:r>
      <w:r w:rsidR="00270BD1">
        <w:rPr>
          <w:lang w:val="en-US"/>
        </w:rPr>
        <w:t xml:space="preserve">(C.3) </w:t>
      </w:r>
      <w:r w:rsidR="00AB506B" w:rsidRPr="00AB506B">
        <w:rPr>
          <w:lang w:val="en-US"/>
        </w:rPr>
        <w:t>Analyze Consolidated Results</w:t>
      </w:r>
    </w:p>
    <w:p w14:paraId="6CAA7DC4" w14:textId="5AA22A36" w:rsidR="00AB506B" w:rsidRDefault="00AB506B" w:rsidP="00811C38">
      <w:pPr>
        <w:rPr>
          <w:lang w:val="en-US" w:eastAsia="pt-BR"/>
        </w:rPr>
      </w:pPr>
      <w:r w:rsidRPr="00AB506B">
        <w:rPr>
          <w:lang w:val="en-US" w:eastAsia="pt-BR"/>
        </w:rPr>
        <w:t>The objective of this activity is to analyze the consolidated data to provide a classification and review results.</w:t>
      </w:r>
      <w:r w:rsidR="00811C38">
        <w:rPr>
          <w:lang w:val="en-US" w:eastAsia="pt-BR"/>
        </w:rPr>
        <w:t xml:space="preserve"> </w:t>
      </w:r>
      <w:r w:rsidRPr="00AB506B">
        <w:rPr>
          <w:lang w:val="en-US" w:eastAsia="pt-BR"/>
        </w:rPr>
        <w:t xml:space="preserve">Our analysis starts with a summary of the demographic data for the primary studies and proceeds to discussing the results according to the </w:t>
      </w:r>
      <w:proofErr w:type="gramStart"/>
      <w:r w:rsidRPr="00AB506B">
        <w:rPr>
          <w:lang w:val="en-US" w:eastAsia="pt-BR"/>
        </w:rPr>
        <w:t>aforementioned research</w:t>
      </w:r>
      <w:proofErr w:type="gramEnd"/>
      <w:r w:rsidRPr="00AB506B">
        <w:rPr>
          <w:lang w:val="en-US" w:eastAsia="pt-BR"/>
        </w:rPr>
        <w:t xml:space="preserve"> questions.</w:t>
      </w:r>
    </w:p>
    <w:p w14:paraId="456BDE99" w14:textId="1C9EEA79" w:rsidR="00270BD1" w:rsidRPr="00270BD1" w:rsidRDefault="00604B03" w:rsidP="00604B03">
      <w:pPr>
        <w:pStyle w:val="heading2"/>
        <w:numPr>
          <w:ilvl w:val="0"/>
          <w:numId w:val="0"/>
        </w:numPr>
        <w:rPr>
          <w:lang w:val="en-US" w:eastAsia="pt-BR"/>
        </w:rPr>
      </w:pPr>
      <w:r>
        <w:rPr>
          <w:lang w:val="en-US"/>
        </w:rPr>
        <w:t xml:space="preserve">5.2.1 </w:t>
      </w:r>
      <w:r w:rsidR="00270BD1" w:rsidRPr="00270BD1">
        <w:rPr>
          <w:lang w:val="en-US"/>
        </w:rPr>
        <w:t xml:space="preserve">Demographic </w:t>
      </w:r>
      <w:r>
        <w:rPr>
          <w:lang w:val="en-US"/>
        </w:rPr>
        <w:t>D</w:t>
      </w:r>
      <w:r w:rsidR="00270BD1" w:rsidRPr="00270BD1">
        <w:rPr>
          <w:lang w:val="en-US"/>
        </w:rPr>
        <w:t>ata</w:t>
      </w:r>
    </w:p>
    <w:p w14:paraId="32E9382A" w14:textId="32D9E01F" w:rsidR="0049363B" w:rsidRDefault="0049363B" w:rsidP="0049363B">
      <w:pPr>
        <w:spacing w:after="240"/>
        <w:rPr>
          <w:lang w:val="en-US" w:eastAsia="pt-BR"/>
        </w:rPr>
      </w:pPr>
      <w:r>
        <w:rPr>
          <w:lang w:val="en-US"/>
        </w:rPr>
        <w:tab/>
      </w:r>
      <w:r w:rsidR="005A6645" w:rsidRPr="005A6645">
        <w:rPr>
          <w:lang w:val="en-US"/>
        </w:rPr>
        <w:t>This section describes important information such as where</w:t>
      </w:r>
      <w:r w:rsidR="00D730B1">
        <w:rPr>
          <w:lang w:val="en-US"/>
        </w:rPr>
        <w:t xml:space="preserve">, </w:t>
      </w:r>
      <w:r w:rsidR="005A6645" w:rsidRPr="005A6645">
        <w:rPr>
          <w:lang w:val="en-US"/>
        </w:rPr>
        <w:t>when</w:t>
      </w:r>
      <w:r w:rsidR="00D730B1">
        <w:rPr>
          <w:lang w:val="en-US"/>
        </w:rPr>
        <w:t xml:space="preserve"> and who</w:t>
      </w:r>
      <w:r w:rsidR="005A6645" w:rsidRPr="005A6645">
        <w:rPr>
          <w:lang w:val="en-US"/>
        </w:rPr>
        <w:t xml:space="preserve"> published</w:t>
      </w:r>
      <w:r w:rsidR="00D730B1">
        <w:rPr>
          <w:lang w:val="en-US"/>
        </w:rPr>
        <w:t xml:space="preserve"> the selected papers</w:t>
      </w:r>
      <w:r w:rsidR="005A6645" w:rsidRPr="005A6645">
        <w:rPr>
          <w:lang w:val="en-US"/>
        </w:rPr>
        <w:t>.</w:t>
      </w:r>
      <w:r w:rsidR="005A6645">
        <w:rPr>
          <w:lang w:val="en-US"/>
        </w:rPr>
        <w:t xml:space="preserve"> </w:t>
      </w:r>
      <w:r w:rsidR="00001752" w:rsidRPr="003F6D8C">
        <w:rPr>
          <w:lang w:val="en-US"/>
        </w:rPr>
        <w:fldChar w:fldCharType="begin"/>
      </w:r>
      <w:r w:rsidR="00001752" w:rsidRPr="003F6D8C">
        <w:rPr>
          <w:lang w:val="en-US"/>
        </w:rPr>
        <w:instrText xml:space="preserve"> REF _Ref37922966 \h </w:instrText>
      </w:r>
      <w:r w:rsidR="003F6D8C" w:rsidRPr="003F6D8C">
        <w:rPr>
          <w:lang w:val="en-US"/>
        </w:rPr>
        <w:instrText xml:space="preserve"> \* MERGEFORMAT </w:instrText>
      </w:r>
      <w:r w:rsidR="00001752" w:rsidRPr="003F6D8C">
        <w:rPr>
          <w:lang w:val="en-US"/>
        </w:rPr>
      </w:r>
      <w:r w:rsidR="00001752" w:rsidRPr="003F6D8C">
        <w:rPr>
          <w:lang w:val="en-US"/>
        </w:rPr>
        <w:fldChar w:fldCharType="separate"/>
      </w:r>
      <w:r w:rsidR="00001752" w:rsidRPr="00404D29">
        <w:rPr>
          <w:lang w:val="en-US"/>
        </w:rPr>
        <w:t xml:space="preserve">Table </w:t>
      </w:r>
      <w:r w:rsidR="00001752" w:rsidRPr="00404D29">
        <w:rPr>
          <w:noProof/>
          <w:lang w:val="en-US"/>
        </w:rPr>
        <w:t>5</w:t>
      </w:r>
      <w:r w:rsidR="00001752" w:rsidRPr="003F6D8C">
        <w:rPr>
          <w:lang w:val="en-US"/>
        </w:rPr>
        <w:fldChar w:fldCharType="end"/>
      </w:r>
      <w:r w:rsidR="00001752">
        <w:rPr>
          <w:lang w:val="en-US"/>
        </w:rPr>
        <w:t xml:space="preserve"> </w:t>
      </w:r>
      <w:r w:rsidR="00001752" w:rsidRPr="00001752">
        <w:rPr>
          <w:lang w:val="en-US"/>
        </w:rPr>
        <w:t>shows the segmented by type of publication. Half of the papers are conference articles and half of the studies are journal articles.</w:t>
      </w:r>
      <w:r w:rsidR="00B55C2C">
        <w:rPr>
          <w:lang w:val="en-US"/>
        </w:rPr>
        <w:t xml:space="preserve"> </w:t>
      </w:r>
    </w:p>
    <w:p w14:paraId="7B8DD771" w14:textId="53F78B14" w:rsidR="00001752" w:rsidRDefault="00001752" w:rsidP="00001752">
      <w:pPr>
        <w:jc w:val="center"/>
        <w:rPr>
          <w:lang w:val="en-US" w:eastAsia="pt-BR"/>
        </w:rPr>
      </w:pPr>
      <w:bookmarkStart w:id="20" w:name="_Ref37922830"/>
      <w:bookmarkStart w:id="21" w:name="_Ref37922966"/>
      <w:r w:rsidRPr="006D7328">
        <w:rPr>
          <w:b/>
          <w:bCs/>
          <w:lang w:val="en-US"/>
        </w:rPr>
        <w:t xml:space="preserve">Table </w:t>
      </w:r>
      <w:r w:rsidRPr="006034F8">
        <w:rPr>
          <w:b/>
          <w:bCs/>
          <w:smallCaps/>
        </w:rPr>
        <w:fldChar w:fldCharType="begin"/>
      </w:r>
      <w:r w:rsidRPr="006D7328">
        <w:rPr>
          <w:b/>
          <w:bCs/>
          <w:lang w:val="en-US"/>
        </w:rPr>
        <w:instrText xml:space="preserve"> SEQ Table \* ARABIC </w:instrText>
      </w:r>
      <w:r w:rsidRPr="006034F8">
        <w:rPr>
          <w:b/>
          <w:bCs/>
          <w:smallCaps/>
        </w:rPr>
        <w:fldChar w:fldCharType="separate"/>
      </w:r>
      <w:r w:rsidRPr="006D7328">
        <w:rPr>
          <w:b/>
          <w:bCs/>
          <w:noProof/>
          <w:lang w:val="en-US"/>
        </w:rPr>
        <w:t>5</w:t>
      </w:r>
      <w:r w:rsidRPr="006034F8">
        <w:rPr>
          <w:b/>
          <w:bCs/>
          <w:smallCaps/>
        </w:rPr>
        <w:fldChar w:fldCharType="end"/>
      </w:r>
      <w:bookmarkEnd w:id="20"/>
      <w:r w:rsidRPr="006D7328">
        <w:rPr>
          <w:lang w:val="en-US"/>
        </w:rPr>
        <w:t xml:space="preserve">. </w:t>
      </w:r>
      <w:bookmarkEnd w:id="21"/>
      <w:r w:rsidRPr="006D7328">
        <w:rPr>
          <w:lang w:val="en-US"/>
        </w:rPr>
        <w:t xml:space="preserve">Selected papers </w:t>
      </w:r>
      <w:r w:rsidRPr="00001752">
        <w:rPr>
          <w:lang w:val="en-US"/>
        </w:rPr>
        <w:t>segmented by type of publication</w:t>
      </w:r>
      <w:r>
        <w:rPr>
          <w:lang w:val="en-US"/>
        </w:rPr>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49363B" w:rsidRPr="00383A02" w14:paraId="164B1062"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5EAE178A" w14:textId="64057591" w:rsidR="0049363B" w:rsidRPr="00383A02" w:rsidRDefault="0049363B" w:rsidP="0049363B">
            <w:pPr>
              <w:pStyle w:val="NormalWeb"/>
              <w:jc w:val="center"/>
              <w:rPr>
                <w:sz w:val="18"/>
                <w:szCs w:val="22"/>
              </w:rPr>
            </w:pPr>
            <w:r w:rsidRPr="0049363B">
              <w:rPr>
                <w:sz w:val="18"/>
                <w:szCs w:val="22"/>
                <w:lang w:val="en-US"/>
              </w:rPr>
              <w:t>Publications type</w:t>
            </w:r>
          </w:p>
        </w:tc>
        <w:tc>
          <w:tcPr>
            <w:tcW w:w="851" w:type="dxa"/>
          </w:tcPr>
          <w:p w14:paraId="57C9E7C4" w14:textId="77777777" w:rsidR="0049363B"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77CD33D9" w14:textId="77777777" w:rsidR="0049363B" w:rsidRPr="00383A02" w:rsidRDefault="0049363B"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49363B" w:rsidRPr="006D7328" w14:paraId="0296B56F"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58C03F84" w14:textId="54CC6101" w:rsidR="0049363B" w:rsidRPr="00332103" w:rsidRDefault="00677C60" w:rsidP="00001752">
            <w:pPr>
              <w:pStyle w:val="NormalWeb"/>
              <w:jc w:val="center"/>
              <w:rPr>
                <w:sz w:val="18"/>
                <w:szCs w:val="22"/>
                <w:lang w:val="en-US"/>
              </w:rPr>
            </w:pPr>
            <w:r>
              <w:rPr>
                <w:sz w:val="18"/>
                <w:szCs w:val="22"/>
                <w:lang w:val="en-US"/>
              </w:rPr>
              <w:t>C</w:t>
            </w:r>
            <w:r w:rsidR="0049363B" w:rsidRPr="0049363B">
              <w:rPr>
                <w:sz w:val="18"/>
                <w:szCs w:val="22"/>
                <w:lang w:val="en-US"/>
              </w:rPr>
              <w:t>onference paper</w:t>
            </w:r>
          </w:p>
        </w:tc>
        <w:tc>
          <w:tcPr>
            <w:tcW w:w="851" w:type="dxa"/>
            <w:vAlign w:val="center"/>
          </w:tcPr>
          <w:p w14:paraId="62518278" w14:textId="68C07A09" w:rsidR="0049363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4322" w:type="dxa"/>
            <w:vAlign w:val="center"/>
            <w:hideMark/>
          </w:tcPr>
          <w:p w14:paraId="66CDDCA6" w14:textId="72D87198" w:rsidR="0049363B" w:rsidRPr="00F9725B" w:rsidRDefault="0049363B"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0E2552">
              <w:rPr>
                <w:lang w:val="en-US" w:eastAsia="pt-BR"/>
              </w:rPr>
              <w:t xml:space="preserve">Chen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Vermeulen</w:t>
            </w:r>
            <w:r w:rsidR="00706647">
              <w:rPr>
                <w:lang w:val="en-US" w:eastAsia="pt-BR"/>
              </w:rPr>
              <w:t xml:space="preserve"> (</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Zimoch</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2018</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and </w:t>
            </w:r>
            <w:proofErr w:type="spellStart"/>
            <w:r w:rsidRPr="000E2552">
              <w:rPr>
                <w:lang w:val="en-US" w:eastAsia="pt-BR"/>
              </w:rPr>
              <w:t>Mendling</w:t>
            </w:r>
            <w:proofErr w:type="spellEnd"/>
            <w:r w:rsidRPr="000E2552">
              <w:rPr>
                <w:lang w:val="en-US" w:eastAsia="pt-BR"/>
              </w:rPr>
              <w:t xml:space="preserve"> </w:t>
            </w:r>
            <w:r w:rsidR="00706647">
              <w:rPr>
                <w:lang w:val="en-US" w:eastAsia="pt-BR"/>
              </w:rPr>
              <w:t>(</w:t>
            </w:r>
            <w:r w:rsidRPr="000E2552">
              <w:rPr>
                <w:lang w:val="en-US" w:eastAsia="pt-BR"/>
              </w:rPr>
              <w:t>2013</w:t>
            </w:r>
            <w:r w:rsidR="00706647">
              <w:rPr>
                <w:lang w:val="en-US" w:eastAsia="pt-BR"/>
              </w:rPr>
              <w:t>)</w:t>
            </w:r>
            <w:r w:rsidR="008D201A">
              <w:rPr>
                <w:lang w:val="en-US" w:eastAsia="pt-BR"/>
              </w:rPr>
              <w:t xml:space="preserve">, </w:t>
            </w:r>
            <w:proofErr w:type="spellStart"/>
            <w:r w:rsidRPr="000E2552">
              <w:rPr>
                <w:lang w:val="en-US" w:eastAsia="pt-BR"/>
              </w:rPr>
              <w:t>Pinggera</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2012</w:t>
            </w:r>
            <w:r w:rsidR="00706647">
              <w:rPr>
                <w:lang w:val="en-US" w:eastAsia="pt-BR"/>
              </w:rPr>
              <w:t>)</w:t>
            </w:r>
          </w:p>
        </w:tc>
      </w:tr>
      <w:tr w:rsidR="0049363B" w:rsidRPr="006D7328" w14:paraId="74E8ED79"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ABB10BA" w14:textId="36EDC284" w:rsidR="0049363B" w:rsidRPr="00332103" w:rsidRDefault="00677C60" w:rsidP="00001752">
            <w:pPr>
              <w:pStyle w:val="NormalWeb"/>
              <w:jc w:val="center"/>
              <w:rPr>
                <w:sz w:val="18"/>
                <w:szCs w:val="22"/>
                <w:lang w:val="en-US"/>
              </w:rPr>
            </w:pPr>
            <w:r>
              <w:rPr>
                <w:sz w:val="18"/>
                <w:szCs w:val="22"/>
                <w:lang w:val="en-US"/>
              </w:rPr>
              <w:t>J</w:t>
            </w:r>
            <w:r w:rsidR="0049363B" w:rsidRPr="0049363B">
              <w:rPr>
                <w:sz w:val="18"/>
                <w:szCs w:val="22"/>
                <w:lang w:val="en-US"/>
              </w:rPr>
              <w:t>ournal papers</w:t>
            </w:r>
          </w:p>
        </w:tc>
        <w:tc>
          <w:tcPr>
            <w:tcW w:w="851" w:type="dxa"/>
            <w:vAlign w:val="center"/>
          </w:tcPr>
          <w:p w14:paraId="257DB2A0" w14:textId="6EFF5B29" w:rsidR="0049363B" w:rsidRDefault="0049363B"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4322" w:type="dxa"/>
            <w:vAlign w:val="center"/>
          </w:tcPr>
          <w:p w14:paraId="623A62B0" w14:textId="536BDA8A" w:rsidR="0049363B" w:rsidRPr="00273544" w:rsidRDefault="0049363B" w:rsidP="00001752">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0E2552">
              <w:rPr>
                <w:lang w:val="en-US" w:eastAsia="pt-BR"/>
              </w:rPr>
              <w:t>Burattin</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Tallon</w:t>
            </w:r>
            <w:proofErr w:type="spellEnd"/>
            <w:r w:rsidRPr="000E2552">
              <w:rPr>
                <w:lang w:val="en-US" w:eastAsia="pt-BR"/>
              </w:rPr>
              <w:t xml:space="preserve"> </w:t>
            </w:r>
            <w:r w:rsidRPr="000E2552">
              <w:rPr>
                <w:i/>
                <w:iCs/>
                <w:lang w:val="en-US" w:eastAsia="pt-BR"/>
              </w:rPr>
              <w:t>et al.</w:t>
            </w:r>
            <w:r w:rsidRPr="000E2552">
              <w:rPr>
                <w:lang w:val="en-US" w:eastAsia="pt-BR"/>
              </w:rPr>
              <w:t xml:space="preserve">, </w:t>
            </w:r>
            <w:r w:rsid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Bera</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2019</w:t>
            </w:r>
            <w:r w:rsidR="00706647">
              <w:rPr>
                <w:lang w:val="en-US" w:eastAsia="pt-BR"/>
              </w:rPr>
              <w:t>),</w:t>
            </w:r>
            <w:r w:rsidRPr="000E2552">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2017</w:t>
            </w:r>
            <w:r w:rsidR="00706647">
              <w:rPr>
                <w:lang w:val="en-US" w:eastAsia="pt-BR"/>
              </w:rPr>
              <w:t>)</w:t>
            </w:r>
            <w:r w:rsidR="008D201A">
              <w:rPr>
                <w:lang w:val="en-US" w:eastAsia="pt-BR"/>
              </w:rPr>
              <w:t xml:space="preserve">, </w:t>
            </w:r>
            <w:proofErr w:type="spellStart"/>
            <w:r w:rsidRPr="000E2552">
              <w:rPr>
                <w:lang w:val="en-US" w:eastAsia="pt-BR"/>
              </w:rPr>
              <w:t>Petrusel</w:t>
            </w:r>
            <w:proofErr w:type="spellEnd"/>
            <w:r w:rsidRPr="000E2552">
              <w:rPr>
                <w:lang w:val="en-US" w:eastAsia="pt-BR"/>
              </w:rPr>
              <w:t xml:space="preserve"> </w:t>
            </w:r>
            <w:r w:rsidRPr="000E2552">
              <w:rPr>
                <w:i/>
                <w:iCs/>
                <w:lang w:val="en-US" w:eastAsia="pt-BR"/>
              </w:rPr>
              <w:t>et al.</w:t>
            </w:r>
            <w:r w:rsidR="00706647">
              <w:rPr>
                <w:i/>
                <w:iCs/>
                <w:lang w:val="en-US" w:eastAsia="pt-BR"/>
              </w:rPr>
              <w:t xml:space="preserve"> </w:t>
            </w:r>
            <w:r w:rsidR="00706647" w:rsidRPr="00706647">
              <w:rPr>
                <w:lang w:val="en-US" w:eastAsia="pt-BR"/>
              </w:rPr>
              <w:t>(</w:t>
            </w:r>
            <w:r w:rsidRPr="000E2552">
              <w:rPr>
                <w:lang w:val="en-US" w:eastAsia="pt-BR"/>
              </w:rPr>
              <w:t>2016</w:t>
            </w:r>
            <w:r w:rsidR="00706647">
              <w:rPr>
                <w:lang w:val="en-US" w:eastAsia="pt-BR"/>
              </w:rPr>
              <w:t>)</w:t>
            </w:r>
          </w:p>
        </w:tc>
      </w:tr>
    </w:tbl>
    <w:p w14:paraId="4AB47BC9" w14:textId="77777777" w:rsidR="00C9485D" w:rsidRDefault="00E61AA4" w:rsidP="00C9485D">
      <w:pPr>
        <w:overflowPunct/>
        <w:autoSpaceDE/>
        <w:autoSpaceDN/>
        <w:adjustRightInd/>
        <w:spacing w:before="240"/>
        <w:ind w:firstLine="0"/>
        <w:textAlignment w:val="auto"/>
        <w:rPr>
          <w:lang w:val="en-US" w:eastAsia="pt-BR"/>
        </w:rPr>
      </w:pPr>
      <w:r>
        <w:rPr>
          <w:lang w:val="en-US" w:eastAsia="pt-BR"/>
        </w:rPr>
        <w:tab/>
      </w:r>
      <w:r w:rsidR="00B55C2C" w:rsidRPr="00EB1B30">
        <w:rPr>
          <w:color w:val="000000"/>
          <w:lang w:val="en-US"/>
        </w:rPr>
        <w:t>As can</w:t>
      </w:r>
      <w:r w:rsidR="00B55C2C">
        <w:rPr>
          <w:color w:val="000000"/>
          <w:lang w:val="en-US"/>
        </w:rPr>
        <w:t xml:space="preserve"> it</w:t>
      </w:r>
      <w:r w:rsidR="00B55C2C" w:rsidRPr="00EB1B30">
        <w:rPr>
          <w:color w:val="000000"/>
          <w:lang w:val="en-US"/>
        </w:rPr>
        <w:t xml:space="preserve"> be seen in</w:t>
      </w:r>
      <w:r w:rsidR="00FE087D">
        <w:rPr>
          <w:color w:val="000000"/>
          <w:lang w:val="en-US"/>
        </w:rPr>
        <w:t xml:space="preserve"> </w:t>
      </w:r>
      <w:r w:rsidR="006D7328">
        <w:rPr>
          <w:color w:val="000000"/>
          <w:lang w:val="en-US"/>
        </w:rPr>
        <w:fldChar w:fldCharType="begin"/>
      </w:r>
      <w:r w:rsidR="006D7328">
        <w:rPr>
          <w:color w:val="000000"/>
          <w:lang w:val="en-US"/>
        </w:rPr>
        <w:instrText xml:space="preserve"> REF _Ref37928644 \h </w:instrText>
      </w:r>
      <w:r w:rsidR="006D7328">
        <w:rPr>
          <w:color w:val="000000"/>
          <w:lang w:val="en-US"/>
        </w:rPr>
      </w:r>
      <w:r w:rsidR="006D7328">
        <w:rPr>
          <w:color w:val="000000"/>
          <w:lang w:val="en-US"/>
        </w:rPr>
        <w:fldChar w:fldCharType="separate"/>
      </w:r>
      <w:r w:rsidR="006D7328" w:rsidRPr="00FC2B99">
        <w:rPr>
          <w:color w:val="000000"/>
          <w:lang w:val="en-US" w:eastAsia="pt-BR"/>
        </w:rPr>
        <w:t xml:space="preserve">Figure </w:t>
      </w:r>
      <w:r w:rsidR="006D7328">
        <w:rPr>
          <w:noProof/>
          <w:color w:val="000000"/>
          <w:lang w:val="en-US" w:eastAsia="pt-BR"/>
        </w:rPr>
        <w:t>7</w:t>
      </w:r>
      <w:r w:rsidR="006D7328">
        <w:rPr>
          <w:color w:val="000000"/>
          <w:lang w:val="en-US"/>
        </w:rPr>
        <w:fldChar w:fldCharType="end"/>
      </w:r>
      <w:r w:rsidR="00B55C2C" w:rsidRPr="00EB1B30">
        <w:rPr>
          <w:color w:val="000000"/>
          <w:lang w:val="en-US"/>
        </w:rPr>
        <w:t xml:space="preserve">, the </w:t>
      </w:r>
      <w:r w:rsidR="00FE087D" w:rsidRPr="00404D29">
        <w:rPr>
          <w:i/>
          <w:iCs/>
          <w:color w:val="000000"/>
          <w:lang w:val="en-US"/>
        </w:rPr>
        <w:t>Web of Science</w:t>
      </w:r>
      <w:r w:rsidR="00B55C2C" w:rsidRPr="00EB1B30">
        <w:rPr>
          <w:color w:val="000000"/>
          <w:lang w:val="en-US"/>
        </w:rPr>
        <w:t xml:space="preserve"> database returned most (</w:t>
      </w:r>
      <w:r w:rsidR="00FE087D">
        <w:rPr>
          <w:lang w:val="en-US"/>
        </w:rPr>
        <w:t>40</w:t>
      </w:r>
      <w:r w:rsidR="00B55C2C" w:rsidRPr="00EB1B30">
        <w:rPr>
          <w:color w:val="000000"/>
          <w:lang w:val="en-US"/>
        </w:rPr>
        <w:t xml:space="preserve">%) of the selected studies. </w:t>
      </w:r>
      <w:r w:rsidR="00C9485D" w:rsidRPr="004F63A2">
        <w:rPr>
          <w:lang w:val="en-US"/>
        </w:rPr>
        <w:t xml:space="preserve">In turn, the </w:t>
      </w:r>
      <w:r w:rsidR="00C9485D" w:rsidRPr="004F63A2">
        <w:rPr>
          <w:i/>
          <w:iCs/>
          <w:lang w:val="en-US"/>
        </w:rPr>
        <w:t>Engineering Village</w:t>
      </w:r>
      <w:r w:rsidR="00C9485D" w:rsidRPr="004F63A2">
        <w:rPr>
          <w:lang w:val="en-US"/>
        </w:rPr>
        <w:t xml:space="preserve">, </w:t>
      </w:r>
      <w:r w:rsidR="00C9485D" w:rsidRPr="004F63A2">
        <w:rPr>
          <w:i/>
          <w:iCs/>
          <w:lang w:val="en-US"/>
        </w:rPr>
        <w:t>Science Direct</w:t>
      </w:r>
      <w:r w:rsidR="00C9485D" w:rsidRPr="004F63A2">
        <w:rPr>
          <w:lang w:val="en-US"/>
        </w:rPr>
        <w:t xml:space="preserve">, </w:t>
      </w:r>
      <w:r w:rsidR="00C9485D" w:rsidRPr="004F63A2">
        <w:rPr>
          <w:i/>
          <w:iCs/>
          <w:lang w:val="en-US"/>
        </w:rPr>
        <w:t>Springer journals</w:t>
      </w:r>
      <w:r w:rsidR="00C9485D" w:rsidRPr="004F63A2">
        <w:rPr>
          <w:lang w:val="en-US"/>
        </w:rPr>
        <w:t xml:space="preserve"> presented 2 studies each.</w:t>
      </w:r>
      <w:r w:rsidR="00B55C2C">
        <w:rPr>
          <w:lang w:val="en-US" w:eastAsia="pt-BR"/>
        </w:rPr>
        <w:tab/>
      </w:r>
    </w:p>
    <w:p w14:paraId="13DBAEED" w14:textId="6A4CC623" w:rsidR="005F7741" w:rsidRPr="00E61AA4" w:rsidRDefault="00C9485D" w:rsidP="00C9485D">
      <w:pPr>
        <w:overflowPunct/>
        <w:autoSpaceDE/>
        <w:autoSpaceDN/>
        <w:adjustRightInd/>
        <w:ind w:firstLine="0"/>
        <w:textAlignment w:val="auto"/>
        <w:rPr>
          <w:color w:val="000000"/>
          <w:lang w:val="en-US"/>
        </w:rPr>
      </w:pPr>
      <w:r>
        <w:rPr>
          <w:lang w:val="en-US" w:eastAsia="pt-BR"/>
        </w:rPr>
        <w:tab/>
      </w:r>
      <w:r w:rsidR="00E61AA4" w:rsidRPr="003F6D8C">
        <w:rPr>
          <w:lang w:val="en-US" w:eastAsia="pt-BR"/>
        </w:rPr>
        <w:fldChar w:fldCharType="begin"/>
      </w:r>
      <w:r w:rsidR="00E61AA4" w:rsidRPr="003F6D8C">
        <w:rPr>
          <w:lang w:val="en-US" w:eastAsia="pt-BR"/>
        </w:rPr>
        <w:instrText xml:space="preserve"> REF _Ref37925482 \h </w:instrText>
      </w:r>
      <w:r w:rsidR="003F6D8C" w:rsidRPr="003F6D8C">
        <w:rPr>
          <w:lang w:val="en-US" w:eastAsia="pt-BR"/>
        </w:rPr>
        <w:instrText xml:space="preserve"> \* MERGEFORMAT </w:instrText>
      </w:r>
      <w:r w:rsidR="00E61AA4" w:rsidRPr="003F6D8C">
        <w:rPr>
          <w:lang w:val="en-US" w:eastAsia="pt-BR"/>
        </w:rPr>
      </w:r>
      <w:r w:rsidR="00E61AA4" w:rsidRPr="003F6D8C">
        <w:rPr>
          <w:lang w:val="en-US" w:eastAsia="pt-BR"/>
        </w:rPr>
        <w:fldChar w:fldCharType="separate"/>
      </w:r>
      <w:r w:rsidR="00E61AA4" w:rsidRPr="006D7328">
        <w:rPr>
          <w:lang w:val="en-US"/>
        </w:rPr>
        <w:t xml:space="preserve">Table </w:t>
      </w:r>
      <w:r w:rsidR="00E61AA4" w:rsidRPr="006D7328">
        <w:rPr>
          <w:noProof/>
          <w:lang w:val="en-US"/>
        </w:rPr>
        <w:t>6</w:t>
      </w:r>
      <w:r w:rsidR="00E61AA4" w:rsidRPr="003F6D8C">
        <w:rPr>
          <w:lang w:val="en-US" w:eastAsia="pt-BR"/>
        </w:rPr>
        <w:fldChar w:fldCharType="end"/>
      </w:r>
      <w:r w:rsidR="00E61AA4" w:rsidRPr="003F6D8C">
        <w:rPr>
          <w:lang w:val="en-US" w:eastAsia="pt-BR"/>
        </w:rPr>
        <w:t xml:space="preserve"> </w:t>
      </w:r>
      <w:r w:rsidR="00CA7ADA" w:rsidRPr="00CA7ADA">
        <w:rPr>
          <w:color w:val="000000"/>
          <w:lang w:val="en-US"/>
        </w:rPr>
        <w:t xml:space="preserve">shows the names of the journals, </w:t>
      </w:r>
      <w:proofErr w:type="gramStart"/>
      <w:r w:rsidR="00CA7ADA" w:rsidRPr="00CA7ADA">
        <w:rPr>
          <w:color w:val="000000"/>
          <w:lang w:val="en-US"/>
        </w:rPr>
        <w:t>conferences</w:t>
      </w:r>
      <w:proofErr w:type="gramEnd"/>
      <w:r w:rsidR="00CA7ADA" w:rsidRPr="00CA7ADA">
        <w:rPr>
          <w:color w:val="000000"/>
          <w:lang w:val="en-US"/>
        </w:rPr>
        <w:t xml:space="preserve"> and workshops with their respective publication numbers. The table shows that the </w:t>
      </w:r>
      <w:r w:rsidR="00CA7ADA" w:rsidRPr="004F63A2">
        <w:rPr>
          <w:i/>
          <w:iCs/>
          <w:color w:val="000000"/>
          <w:lang w:val="en-US"/>
        </w:rPr>
        <w:t>International Conference on Business Process Management</w:t>
      </w:r>
      <w:r w:rsidR="00CA7ADA" w:rsidRPr="00CA7ADA">
        <w:rPr>
          <w:color w:val="000000"/>
          <w:lang w:val="en-US"/>
        </w:rPr>
        <w:t xml:space="preserve"> has the largest number of publications, with three studies. On the other hand, there were no repetitions in relation to publications in journals.</w:t>
      </w:r>
    </w:p>
    <w:p w14:paraId="2E433877" w14:textId="74785B95" w:rsidR="002B0FA9" w:rsidRDefault="005F7741" w:rsidP="005F7741">
      <w:pPr>
        <w:spacing w:before="240"/>
        <w:jc w:val="center"/>
        <w:rPr>
          <w:lang w:val="en-US" w:eastAsia="pt-BR"/>
        </w:rPr>
      </w:pPr>
      <w:bookmarkStart w:id="22" w:name="_Ref37925482"/>
      <w:r w:rsidRPr="00DB36B8">
        <w:rPr>
          <w:b/>
          <w:bCs/>
          <w:lang w:val="en-US"/>
        </w:rPr>
        <w:t xml:space="preserve">Table </w:t>
      </w:r>
      <w:r w:rsidRPr="006034F8">
        <w:rPr>
          <w:b/>
          <w:bCs/>
          <w:smallCaps/>
        </w:rPr>
        <w:fldChar w:fldCharType="begin"/>
      </w:r>
      <w:r w:rsidRPr="00DB36B8">
        <w:rPr>
          <w:b/>
          <w:bCs/>
          <w:lang w:val="en-US"/>
        </w:rPr>
        <w:instrText xml:space="preserve"> SEQ Table \* ARABIC </w:instrText>
      </w:r>
      <w:r w:rsidRPr="006034F8">
        <w:rPr>
          <w:b/>
          <w:bCs/>
          <w:smallCaps/>
        </w:rPr>
        <w:fldChar w:fldCharType="separate"/>
      </w:r>
      <w:r w:rsidRPr="00DB36B8">
        <w:rPr>
          <w:b/>
          <w:bCs/>
          <w:noProof/>
          <w:lang w:val="en-US"/>
        </w:rPr>
        <w:t>6</w:t>
      </w:r>
      <w:r w:rsidRPr="006034F8">
        <w:rPr>
          <w:b/>
          <w:bCs/>
          <w:smallCaps/>
        </w:rPr>
        <w:fldChar w:fldCharType="end"/>
      </w:r>
      <w:r w:rsidRPr="00DB36B8">
        <w:rPr>
          <w:lang w:val="en-US"/>
        </w:rPr>
        <w:t xml:space="preserve">. Selected papers </w:t>
      </w:r>
      <w:r w:rsidRPr="00001752">
        <w:rPr>
          <w:lang w:val="en-US"/>
        </w:rPr>
        <w:t>segmented by publication</w:t>
      </w:r>
      <w:r w:rsidR="00ED0189">
        <w:rPr>
          <w:lang w:val="en-US"/>
        </w:rPr>
        <w:t xml:space="preserve"> location</w:t>
      </w:r>
      <w:r>
        <w:rPr>
          <w:lang w:val="en-US"/>
        </w:rPr>
        <w:t>.</w:t>
      </w:r>
      <w:bookmarkEnd w:id="22"/>
    </w:p>
    <w:tbl>
      <w:tblPr>
        <w:tblStyle w:val="TabelaSimples12"/>
        <w:tblW w:w="7026"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880"/>
        <w:gridCol w:w="1271"/>
        <w:gridCol w:w="717"/>
        <w:gridCol w:w="2158"/>
      </w:tblGrid>
      <w:tr w:rsidR="00A22C59" w:rsidRPr="00383A02" w14:paraId="2C7547EE" w14:textId="77777777" w:rsidTr="00B94624">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611D4DA8" w14:textId="6F9D5206" w:rsidR="00A22C59" w:rsidRPr="00383A02" w:rsidRDefault="00A22C59" w:rsidP="002B0FA9">
            <w:pPr>
              <w:pStyle w:val="NormalWeb"/>
              <w:spacing w:before="0" w:beforeAutospacing="0" w:after="0" w:afterAutospacing="0"/>
              <w:jc w:val="center"/>
              <w:rPr>
                <w:sz w:val="18"/>
                <w:szCs w:val="22"/>
              </w:rPr>
            </w:pPr>
            <w:proofErr w:type="spellStart"/>
            <w:r w:rsidRPr="002B0FA9">
              <w:rPr>
                <w:sz w:val="18"/>
                <w:szCs w:val="22"/>
              </w:rPr>
              <w:t>Source</w:t>
            </w:r>
            <w:proofErr w:type="spellEnd"/>
          </w:p>
        </w:tc>
        <w:tc>
          <w:tcPr>
            <w:tcW w:w="1271" w:type="dxa"/>
            <w:vAlign w:val="center"/>
          </w:tcPr>
          <w:p w14:paraId="4EDB370F" w14:textId="7A9E7073"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sidRPr="002B0FA9">
              <w:rPr>
                <w:sz w:val="18"/>
                <w:szCs w:val="22"/>
              </w:rPr>
              <w:t>Source</w:t>
            </w:r>
            <w:proofErr w:type="spellEnd"/>
            <w:r>
              <w:rPr>
                <w:sz w:val="18"/>
                <w:szCs w:val="22"/>
              </w:rPr>
              <w:t xml:space="preserve"> </w:t>
            </w:r>
            <w:proofErr w:type="spellStart"/>
            <w:r>
              <w:rPr>
                <w:sz w:val="18"/>
                <w:szCs w:val="22"/>
              </w:rPr>
              <w:t>Type</w:t>
            </w:r>
            <w:proofErr w:type="spellEnd"/>
          </w:p>
        </w:tc>
        <w:tc>
          <w:tcPr>
            <w:tcW w:w="717" w:type="dxa"/>
            <w:vAlign w:val="center"/>
          </w:tcPr>
          <w:p w14:paraId="3C3915D3" w14:textId="66290615" w:rsidR="00A22C59"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2158" w:type="dxa"/>
            <w:vAlign w:val="center"/>
            <w:hideMark/>
          </w:tcPr>
          <w:p w14:paraId="750719CA" w14:textId="77777777" w:rsidR="00A22C59" w:rsidRPr="00383A02" w:rsidRDefault="00A22C59" w:rsidP="0093792D">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A22C59" w:rsidRPr="00383A02" w14:paraId="657CC2AF" w14:textId="77777777" w:rsidTr="00B9462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880" w:type="dxa"/>
            <w:vAlign w:val="center"/>
            <w:hideMark/>
          </w:tcPr>
          <w:p w14:paraId="2A553E85" w14:textId="49AD6A7C" w:rsidR="00A22C59" w:rsidRPr="00021FF8" w:rsidRDefault="00CA7ADA" w:rsidP="00021FF8">
            <w:pPr>
              <w:pStyle w:val="NormalWeb"/>
              <w:jc w:val="center"/>
              <w:rPr>
                <w:sz w:val="18"/>
                <w:szCs w:val="22"/>
                <w:lang w:val="en-US"/>
              </w:rPr>
            </w:pPr>
            <w:r w:rsidRPr="00021FF8">
              <w:rPr>
                <w:sz w:val="18"/>
                <w:szCs w:val="22"/>
                <w:lang w:val="en-US"/>
              </w:rPr>
              <w:t>Data &amp; knowledge engineering</w:t>
            </w:r>
          </w:p>
        </w:tc>
        <w:tc>
          <w:tcPr>
            <w:tcW w:w="1271" w:type="dxa"/>
            <w:vAlign w:val="center"/>
          </w:tcPr>
          <w:p w14:paraId="7839CA18" w14:textId="096A1413"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234C2B9E" w14:textId="4ADC15B6" w:rsidR="00A22C59" w:rsidRPr="00394434" w:rsidRDefault="00A22C59" w:rsidP="0093792D">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hideMark/>
          </w:tcPr>
          <w:p w14:paraId="3C3201D3" w14:textId="60C0B30B"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Burattin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7436E2B0"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7E4594E7" w14:textId="617480C4" w:rsidR="00A22C59" w:rsidRPr="00021FF8" w:rsidRDefault="00CA7ADA" w:rsidP="00021FF8">
            <w:pPr>
              <w:pStyle w:val="NormalWeb"/>
              <w:jc w:val="center"/>
              <w:rPr>
                <w:sz w:val="18"/>
                <w:szCs w:val="22"/>
                <w:lang w:val="en-US"/>
              </w:rPr>
            </w:pPr>
            <w:r w:rsidRPr="00021FF8">
              <w:rPr>
                <w:sz w:val="18"/>
                <w:szCs w:val="22"/>
                <w:lang w:val="en-US"/>
              </w:rPr>
              <w:t>Decision Support Systems</w:t>
            </w:r>
          </w:p>
        </w:tc>
        <w:tc>
          <w:tcPr>
            <w:tcW w:w="1271" w:type="dxa"/>
            <w:vAlign w:val="center"/>
          </w:tcPr>
          <w:p w14:paraId="2BFB64E6" w14:textId="64F14408"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E6E603F" w14:textId="5C0AF8E6"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7B6F3450" w14:textId="62E25189" w:rsidR="00A22C59" w:rsidRPr="00394434" w:rsidRDefault="00A22C59"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394434">
              <w:rPr>
                <w:sz w:val="18"/>
                <w:szCs w:val="18"/>
                <w:lang w:val="en-US" w:eastAsia="pt-BR"/>
              </w:rPr>
              <w:t>Petrusel</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2017</w:t>
            </w:r>
            <w:r w:rsidR="00706647">
              <w:rPr>
                <w:sz w:val="18"/>
                <w:szCs w:val="18"/>
                <w:lang w:val="en-US" w:eastAsia="pt-BR"/>
              </w:rPr>
              <w:t>)</w:t>
            </w:r>
          </w:p>
        </w:tc>
      </w:tr>
      <w:tr w:rsidR="00A22C59" w:rsidRPr="00383A02" w14:paraId="05A37651"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EA88762" w14:textId="6DEDAC1C" w:rsidR="00A22C59" w:rsidRPr="00021FF8" w:rsidRDefault="00CA7ADA" w:rsidP="00021FF8">
            <w:pPr>
              <w:pStyle w:val="NormalWeb"/>
              <w:jc w:val="center"/>
              <w:rPr>
                <w:sz w:val="18"/>
                <w:szCs w:val="22"/>
                <w:lang w:val="en-US"/>
              </w:rPr>
            </w:pPr>
            <w:r w:rsidRPr="00021FF8">
              <w:rPr>
                <w:sz w:val="18"/>
                <w:szCs w:val="22"/>
                <w:lang w:val="en-US"/>
              </w:rPr>
              <w:t>Expert systems with applications</w:t>
            </w:r>
          </w:p>
        </w:tc>
        <w:tc>
          <w:tcPr>
            <w:tcW w:w="1271" w:type="dxa"/>
            <w:vAlign w:val="center"/>
          </w:tcPr>
          <w:p w14:paraId="3DE40CBC" w14:textId="16CBD50E"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325E91E5" w14:textId="665AA11F"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710FC91E" w14:textId="1C2D0771" w:rsidR="00A22C59" w:rsidRPr="00394434" w:rsidRDefault="00A22C59" w:rsidP="002B0FA9">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Tallon</w:t>
            </w:r>
            <w:proofErr w:type="spellEnd"/>
            <w:r w:rsidRPr="00394434">
              <w:rPr>
                <w:sz w:val="18"/>
                <w:szCs w:val="18"/>
                <w:lang w:val="en-US" w:eastAsia="pt-BR"/>
              </w:rPr>
              <w:t xml:space="preserve"> </w:t>
            </w:r>
            <w:r w:rsidRPr="00706647">
              <w:rPr>
                <w:i/>
                <w:iCs/>
                <w:sz w:val="18"/>
                <w:szCs w:val="18"/>
                <w:lang w:val="en-US" w:eastAsia="pt-BR"/>
              </w:rPr>
              <w:t>et al.</w:t>
            </w:r>
            <w:r w:rsidRPr="00394434">
              <w:rPr>
                <w:sz w:val="18"/>
                <w:szCs w:val="18"/>
                <w:lang w:val="en-US" w:eastAsia="pt-BR"/>
              </w:rPr>
              <w:t xml:space="preserve"> </w:t>
            </w:r>
            <w:r w:rsidR="00706647">
              <w:rPr>
                <w:sz w:val="18"/>
                <w:szCs w:val="18"/>
                <w:lang w:val="en-US" w:eastAsia="pt-BR"/>
              </w:rPr>
              <w:t>(</w:t>
            </w:r>
            <w:r w:rsidRPr="00394434">
              <w:rPr>
                <w:sz w:val="18"/>
                <w:szCs w:val="18"/>
                <w:lang w:val="en-US" w:eastAsia="pt-BR"/>
              </w:rPr>
              <w:t>2019</w:t>
            </w:r>
            <w:r w:rsidR="00706647">
              <w:rPr>
                <w:sz w:val="18"/>
                <w:szCs w:val="18"/>
                <w:lang w:val="en-US" w:eastAsia="pt-BR"/>
              </w:rPr>
              <w:t>)</w:t>
            </w:r>
          </w:p>
        </w:tc>
      </w:tr>
      <w:tr w:rsidR="00A22C59" w:rsidRPr="00383A02" w14:paraId="582C2672"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5172E63" w14:textId="598C7CBC" w:rsidR="00A22C59" w:rsidRPr="00021FF8" w:rsidRDefault="00CA7ADA" w:rsidP="00021FF8">
            <w:pPr>
              <w:pStyle w:val="NormalWeb"/>
              <w:jc w:val="center"/>
              <w:rPr>
                <w:sz w:val="18"/>
                <w:szCs w:val="22"/>
                <w:lang w:val="en-US"/>
              </w:rPr>
            </w:pPr>
            <w:r w:rsidRPr="00021FF8">
              <w:rPr>
                <w:sz w:val="18"/>
                <w:szCs w:val="22"/>
                <w:lang w:val="en-US"/>
              </w:rPr>
              <w:t>Information and Software Technology</w:t>
            </w:r>
          </w:p>
        </w:tc>
        <w:tc>
          <w:tcPr>
            <w:tcW w:w="1271" w:type="dxa"/>
            <w:vAlign w:val="center"/>
          </w:tcPr>
          <w:p w14:paraId="796A8303" w14:textId="24B92E03"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455B88DF" w14:textId="70C96667" w:rsidR="00A22C59" w:rsidRPr="00394434" w:rsidRDefault="00A22C59"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394434">
              <w:rPr>
                <w:sz w:val="18"/>
                <w:szCs w:val="18"/>
              </w:rPr>
              <w:t>1</w:t>
            </w:r>
          </w:p>
        </w:tc>
        <w:tc>
          <w:tcPr>
            <w:tcW w:w="2158" w:type="dxa"/>
            <w:vAlign w:val="center"/>
          </w:tcPr>
          <w:p w14:paraId="639EA4FB" w14:textId="20C4B9BB" w:rsidR="00A22C59" w:rsidRPr="00394434" w:rsidRDefault="00706647" w:rsidP="002B0FA9">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706647">
              <w:rPr>
                <w:sz w:val="18"/>
                <w:szCs w:val="18"/>
                <w:lang w:val="en-US" w:eastAsia="pt-BR"/>
              </w:rPr>
              <w:t>Petrusel</w:t>
            </w:r>
            <w:proofErr w:type="spellEnd"/>
            <w:r w:rsidRPr="00706647">
              <w:rPr>
                <w:sz w:val="18"/>
                <w:szCs w:val="18"/>
                <w:lang w:val="en-US" w:eastAsia="pt-BR"/>
              </w:rPr>
              <w:t xml:space="preserve"> </w:t>
            </w:r>
            <w:r w:rsidRPr="00706647">
              <w:rPr>
                <w:i/>
                <w:iCs/>
                <w:sz w:val="18"/>
                <w:szCs w:val="18"/>
                <w:lang w:val="en-US" w:eastAsia="pt-BR"/>
              </w:rPr>
              <w:t>et al.</w:t>
            </w:r>
            <w:r w:rsidRPr="00706647">
              <w:rPr>
                <w:sz w:val="18"/>
                <w:szCs w:val="18"/>
                <w:lang w:val="en-US" w:eastAsia="pt-BR"/>
              </w:rPr>
              <w:t xml:space="preserve"> </w:t>
            </w:r>
            <w:r>
              <w:rPr>
                <w:sz w:val="18"/>
                <w:szCs w:val="18"/>
                <w:lang w:val="en-US" w:eastAsia="pt-BR"/>
              </w:rPr>
              <w:t>(</w:t>
            </w:r>
            <w:r w:rsidRPr="00706647">
              <w:rPr>
                <w:sz w:val="18"/>
                <w:szCs w:val="18"/>
                <w:lang w:val="en-US" w:eastAsia="pt-BR"/>
              </w:rPr>
              <w:t>2016</w:t>
            </w:r>
            <w:r>
              <w:rPr>
                <w:sz w:val="18"/>
                <w:szCs w:val="18"/>
                <w:lang w:val="en-US" w:eastAsia="pt-BR"/>
              </w:rPr>
              <w:t>)</w:t>
            </w:r>
          </w:p>
        </w:tc>
      </w:tr>
      <w:tr w:rsidR="00A22C59" w:rsidRPr="00383A02" w14:paraId="49E6C8C0"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679BEAE8" w14:textId="5B2CE7B2" w:rsidR="00A22C59" w:rsidRPr="00021FF8" w:rsidRDefault="00CA7ADA" w:rsidP="00021FF8">
            <w:pPr>
              <w:pStyle w:val="NormalWeb"/>
              <w:jc w:val="center"/>
              <w:rPr>
                <w:sz w:val="18"/>
                <w:szCs w:val="22"/>
                <w:lang w:val="en-US"/>
              </w:rPr>
            </w:pPr>
            <w:r w:rsidRPr="00021FF8">
              <w:rPr>
                <w:sz w:val="18"/>
                <w:szCs w:val="22"/>
                <w:lang w:val="en-US"/>
              </w:rPr>
              <w:t>MIS Quarterly</w:t>
            </w:r>
          </w:p>
        </w:tc>
        <w:tc>
          <w:tcPr>
            <w:tcW w:w="1271" w:type="dxa"/>
            <w:vAlign w:val="center"/>
          </w:tcPr>
          <w:p w14:paraId="21A139CA" w14:textId="6F26FE35"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94434">
              <w:rPr>
                <w:sz w:val="18"/>
                <w:szCs w:val="18"/>
              </w:rPr>
              <w:t>Joural</w:t>
            </w:r>
            <w:proofErr w:type="spellEnd"/>
          </w:p>
        </w:tc>
        <w:tc>
          <w:tcPr>
            <w:tcW w:w="717" w:type="dxa"/>
            <w:vAlign w:val="center"/>
          </w:tcPr>
          <w:p w14:paraId="638FAD75" w14:textId="06310533" w:rsidR="00A22C59" w:rsidRPr="00394434" w:rsidRDefault="00A22C59"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sidRPr="00394434">
              <w:rPr>
                <w:sz w:val="18"/>
                <w:szCs w:val="18"/>
              </w:rPr>
              <w:t>1</w:t>
            </w:r>
          </w:p>
        </w:tc>
        <w:tc>
          <w:tcPr>
            <w:tcW w:w="2158" w:type="dxa"/>
            <w:vAlign w:val="center"/>
          </w:tcPr>
          <w:p w14:paraId="19FE3FEB" w14:textId="13AAE9ED" w:rsidR="00A22C59" w:rsidRPr="00394434" w:rsidRDefault="00A22C59"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rsidRPr="00394434">
              <w:rPr>
                <w:sz w:val="18"/>
                <w:szCs w:val="18"/>
                <w:lang w:val="en-US" w:eastAsia="pt-BR"/>
              </w:rPr>
              <w:t>Bera</w:t>
            </w:r>
            <w:proofErr w:type="spellEnd"/>
            <w:r w:rsidRPr="00394434">
              <w:rPr>
                <w:sz w:val="18"/>
                <w:szCs w:val="18"/>
                <w:lang w:val="en-US" w:eastAsia="pt-BR"/>
              </w:rPr>
              <w:t xml:space="preserve"> </w:t>
            </w:r>
            <w:r w:rsidRPr="00B94624">
              <w:rPr>
                <w:i/>
                <w:iCs/>
                <w:sz w:val="18"/>
                <w:szCs w:val="18"/>
                <w:lang w:val="en-US" w:eastAsia="pt-BR"/>
              </w:rPr>
              <w:t>et al.</w:t>
            </w:r>
            <w:r w:rsidRPr="00394434">
              <w:rPr>
                <w:sz w:val="18"/>
                <w:szCs w:val="18"/>
                <w:lang w:val="en-US" w:eastAsia="pt-BR"/>
              </w:rPr>
              <w:t xml:space="preserve"> </w:t>
            </w:r>
            <w:r w:rsidR="00B94624">
              <w:rPr>
                <w:sz w:val="18"/>
                <w:szCs w:val="18"/>
                <w:lang w:val="en-US" w:eastAsia="pt-BR"/>
              </w:rPr>
              <w:t>(</w:t>
            </w:r>
            <w:r w:rsidRPr="00394434">
              <w:rPr>
                <w:sz w:val="18"/>
                <w:szCs w:val="18"/>
                <w:lang w:val="en-US" w:eastAsia="pt-BR"/>
              </w:rPr>
              <w:t>2019</w:t>
            </w:r>
            <w:r w:rsidR="00B94624">
              <w:rPr>
                <w:sz w:val="18"/>
                <w:szCs w:val="18"/>
                <w:lang w:val="en-US" w:eastAsia="pt-BR"/>
              </w:rPr>
              <w:t>)</w:t>
            </w:r>
          </w:p>
        </w:tc>
      </w:tr>
      <w:tr w:rsidR="00A22C59" w:rsidRPr="00383A02" w14:paraId="1A2E2793"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A67188E" w14:textId="026A611F" w:rsidR="00A22C59" w:rsidRPr="00021FF8" w:rsidRDefault="00CA7ADA" w:rsidP="00021FF8">
            <w:pPr>
              <w:pStyle w:val="NormalWeb"/>
              <w:jc w:val="center"/>
              <w:rPr>
                <w:sz w:val="18"/>
                <w:szCs w:val="22"/>
                <w:lang w:val="en-US"/>
              </w:rPr>
            </w:pPr>
            <w:r w:rsidRPr="00021FF8">
              <w:rPr>
                <w:sz w:val="18"/>
                <w:szCs w:val="22"/>
                <w:lang w:val="en-US"/>
              </w:rPr>
              <w:t>International Conference on Business Process Management</w:t>
            </w:r>
          </w:p>
        </w:tc>
        <w:tc>
          <w:tcPr>
            <w:tcW w:w="1271" w:type="dxa"/>
            <w:vAlign w:val="center"/>
          </w:tcPr>
          <w:p w14:paraId="52FF232B" w14:textId="6987A5A1"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3025C6D8" w14:textId="384527E0" w:rsidR="00A22C59" w:rsidRPr="00394434"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2158" w:type="dxa"/>
            <w:vAlign w:val="center"/>
          </w:tcPr>
          <w:p w14:paraId="4F9A8B42"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Zimoch</w:t>
            </w:r>
            <w:proofErr w:type="spellEnd"/>
            <w:r w:rsidRPr="00021FF8">
              <w:rPr>
                <w:sz w:val="18"/>
                <w:szCs w:val="18"/>
                <w:lang w:val="en-US" w:eastAsia="pt-BR"/>
              </w:rPr>
              <w:t xml:space="preserve"> et al. (2018)</w:t>
            </w:r>
          </w:p>
          <w:p w14:paraId="76DD4DAC" w14:textId="77777777" w:rsidR="00021FF8" w:rsidRPr="00021FF8"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021FF8">
              <w:rPr>
                <w:sz w:val="18"/>
                <w:szCs w:val="18"/>
                <w:lang w:val="en-US" w:eastAsia="pt-BR"/>
              </w:rPr>
              <w:t>Chen et al. (2018)</w:t>
            </w:r>
          </w:p>
          <w:p w14:paraId="344A1C58" w14:textId="22F9B280" w:rsidR="00A22C59" w:rsidRPr="00394434" w:rsidRDefault="00021FF8" w:rsidP="00021FF8">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eastAsia="pt-BR"/>
              </w:rPr>
            </w:pPr>
            <w:proofErr w:type="spellStart"/>
            <w:r w:rsidRPr="00021FF8">
              <w:rPr>
                <w:sz w:val="18"/>
                <w:szCs w:val="18"/>
                <w:lang w:val="en-US" w:eastAsia="pt-BR"/>
              </w:rPr>
              <w:t>Pinggera</w:t>
            </w:r>
            <w:proofErr w:type="spellEnd"/>
            <w:r w:rsidRPr="00021FF8">
              <w:rPr>
                <w:sz w:val="18"/>
                <w:szCs w:val="18"/>
                <w:lang w:val="en-US" w:eastAsia="pt-BR"/>
              </w:rPr>
              <w:t xml:space="preserve"> et al. (2012)</w:t>
            </w:r>
          </w:p>
        </w:tc>
      </w:tr>
      <w:tr w:rsidR="00A22C59" w:rsidRPr="00383A02" w14:paraId="6CD34E65" w14:textId="77777777" w:rsidTr="00B94624">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5C7CF0C" w14:textId="32E4F467" w:rsidR="00A22C59" w:rsidRPr="00021FF8" w:rsidRDefault="00021FF8" w:rsidP="00021FF8">
            <w:pPr>
              <w:pStyle w:val="NormalWeb"/>
              <w:jc w:val="center"/>
              <w:rPr>
                <w:sz w:val="18"/>
                <w:szCs w:val="22"/>
                <w:lang w:val="en-US"/>
              </w:rPr>
            </w:pPr>
            <w:r w:rsidRPr="00021FF8">
              <w:rPr>
                <w:sz w:val="18"/>
                <w:szCs w:val="22"/>
                <w:lang w:val="en-US"/>
              </w:rPr>
              <w:t>International Conference on Advanced Information Systems Engineering</w:t>
            </w:r>
          </w:p>
        </w:tc>
        <w:tc>
          <w:tcPr>
            <w:tcW w:w="1271" w:type="dxa"/>
            <w:vAlign w:val="center"/>
          </w:tcPr>
          <w:p w14:paraId="71C2A22B" w14:textId="256D1059"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021FF8">
              <w:rPr>
                <w:sz w:val="18"/>
                <w:szCs w:val="18"/>
              </w:rPr>
              <w:t>Conference</w:t>
            </w:r>
            <w:proofErr w:type="spellEnd"/>
          </w:p>
        </w:tc>
        <w:tc>
          <w:tcPr>
            <w:tcW w:w="717" w:type="dxa"/>
            <w:vAlign w:val="center"/>
          </w:tcPr>
          <w:p w14:paraId="4D5ED155" w14:textId="1EB4F39B" w:rsidR="00A22C59" w:rsidRPr="00394434" w:rsidRDefault="00021FF8" w:rsidP="0093792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158" w:type="dxa"/>
            <w:vAlign w:val="center"/>
          </w:tcPr>
          <w:p w14:paraId="499178C7" w14:textId="1A3F53CD" w:rsidR="00A22C59" w:rsidRPr="00394434" w:rsidRDefault="00021FF8" w:rsidP="005F7741">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eastAsia="pt-BR"/>
              </w:rPr>
            </w:pPr>
            <w:proofErr w:type="spellStart"/>
            <w:r>
              <w:t>Petrusel</w:t>
            </w:r>
            <w:proofErr w:type="spellEnd"/>
            <w:r>
              <w:t xml:space="preserve"> &amp; </w:t>
            </w:r>
            <w:proofErr w:type="spellStart"/>
            <w:r>
              <w:t>Mendling</w:t>
            </w:r>
            <w:proofErr w:type="spellEnd"/>
            <w:r>
              <w:t xml:space="preserve"> (2013)</w:t>
            </w:r>
          </w:p>
        </w:tc>
      </w:tr>
      <w:tr w:rsidR="00021FF8" w:rsidRPr="00383A02" w14:paraId="6A50598E" w14:textId="77777777" w:rsidTr="00B94624">
        <w:trPr>
          <w:trHeight w:val="243"/>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AE68591" w14:textId="6630E97C" w:rsidR="00021FF8" w:rsidRPr="00021FF8" w:rsidRDefault="00021FF8" w:rsidP="00021FF8">
            <w:pPr>
              <w:pStyle w:val="NormalWeb"/>
              <w:jc w:val="center"/>
              <w:rPr>
                <w:sz w:val="18"/>
                <w:szCs w:val="22"/>
                <w:lang w:val="en-US"/>
              </w:rPr>
            </w:pPr>
            <w:r w:rsidRPr="00021FF8">
              <w:rPr>
                <w:sz w:val="18"/>
                <w:szCs w:val="22"/>
                <w:lang w:val="en-US"/>
              </w:rPr>
              <w:t>On the Move to Meaningful Internet Systems: OTM Workshops</w:t>
            </w:r>
          </w:p>
        </w:tc>
        <w:tc>
          <w:tcPr>
            <w:tcW w:w="1271" w:type="dxa"/>
            <w:vAlign w:val="center"/>
          </w:tcPr>
          <w:p w14:paraId="189ED4A9" w14:textId="67866746" w:rsidR="00021FF8" w:rsidRP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sidRPr="00021FF8">
              <w:rPr>
                <w:sz w:val="18"/>
                <w:szCs w:val="18"/>
              </w:rPr>
              <w:t>Workshop</w:t>
            </w:r>
          </w:p>
        </w:tc>
        <w:tc>
          <w:tcPr>
            <w:tcW w:w="717" w:type="dxa"/>
            <w:vAlign w:val="center"/>
          </w:tcPr>
          <w:p w14:paraId="205107BA" w14:textId="55E9A102" w:rsidR="00021FF8" w:rsidRDefault="00021FF8" w:rsidP="0093792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158" w:type="dxa"/>
            <w:vAlign w:val="center"/>
          </w:tcPr>
          <w:p w14:paraId="5FA2241D" w14:textId="051380F6" w:rsidR="00021FF8" w:rsidRDefault="00021FF8" w:rsidP="005F7741">
            <w:pPr>
              <w:pStyle w:val="p1a"/>
              <w:jc w:val="center"/>
              <w:cnfStyle w:val="000000000000" w:firstRow="0" w:lastRow="0" w:firstColumn="0" w:lastColumn="0" w:oddVBand="0" w:evenVBand="0" w:oddHBand="0" w:evenHBand="0" w:firstRowFirstColumn="0" w:firstRowLastColumn="0" w:lastRowFirstColumn="0" w:lastRowLastColumn="0"/>
            </w:pPr>
            <w:proofErr w:type="spellStart"/>
            <w:r>
              <w:t>Vermeulen</w:t>
            </w:r>
            <w:proofErr w:type="spellEnd"/>
            <w:r>
              <w:t xml:space="preserve"> (2018)</w:t>
            </w:r>
          </w:p>
        </w:tc>
      </w:tr>
    </w:tbl>
    <w:p w14:paraId="73F90AE7" w14:textId="1465A713" w:rsidR="00021FF8" w:rsidRDefault="00B55C2C" w:rsidP="00B145B5">
      <w:pPr>
        <w:overflowPunct/>
        <w:autoSpaceDE/>
        <w:autoSpaceDN/>
        <w:adjustRightInd/>
        <w:spacing w:before="240"/>
        <w:ind w:firstLine="0"/>
        <w:textAlignment w:val="auto"/>
        <w:rPr>
          <w:lang w:val="en-US"/>
        </w:rPr>
      </w:pPr>
      <w:r>
        <w:rPr>
          <w:lang w:val="en-US"/>
        </w:rPr>
        <w:tab/>
      </w:r>
      <w:r w:rsidR="00021FF8" w:rsidRPr="004F63A2">
        <w:rPr>
          <w:lang w:val="en-US"/>
        </w:rPr>
        <w:t xml:space="preserve">As mentioned earlier, citations </w:t>
      </w:r>
      <w:proofErr w:type="spellStart"/>
      <w:r w:rsidR="00021FF8" w:rsidRPr="004F63A2">
        <w:rPr>
          <w:lang w:val="en-US"/>
        </w:rPr>
        <w:t>citations</w:t>
      </w:r>
      <w:proofErr w:type="spellEnd"/>
      <w:r w:rsidR="00021FF8" w:rsidRPr="004F63A2">
        <w:rPr>
          <w:lang w:val="en-US"/>
        </w:rPr>
        <w:t xml:space="preserve"> were used as a quality assessment </w:t>
      </w:r>
      <w:proofErr w:type="gramStart"/>
      <w:r w:rsidR="00021FF8" w:rsidRPr="004F63A2">
        <w:rPr>
          <w:lang w:val="en-US"/>
        </w:rPr>
        <w:t>criteria</w:t>
      </w:r>
      <w:proofErr w:type="gramEnd"/>
      <w:r w:rsidR="00021FF8" w:rsidRPr="004F63A2">
        <w:rPr>
          <w:lang w:val="en-US"/>
        </w:rPr>
        <w:t>. Thus, we observed the number of citations of the selected studies (</w:t>
      </w:r>
      <w:r w:rsidR="00021FF8">
        <w:rPr>
          <w:lang w:val="en-US"/>
        </w:rPr>
        <w:fldChar w:fldCharType="begin"/>
      </w:r>
      <w:r w:rsidR="00021FF8">
        <w:rPr>
          <w:lang w:val="en-US"/>
        </w:rPr>
        <w:instrText xml:space="preserve"> REF _Ref37928644 \h </w:instrText>
      </w:r>
      <w:r w:rsidR="00021FF8">
        <w:rPr>
          <w:lang w:val="en-US"/>
        </w:rPr>
      </w:r>
      <w:r w:rsidR="00021FF8">
        <w:rPr>
          <w:lang w:val="en-US"/>
        </w:rPr>
        <w:fldChar w:fldCharType="separate"/>
      </w:r>
      <w:r w:rsidR="00021FF8" w:rsidRPr="00FC2B99">
        <w:rPr>
          <w:color w:val="000000"/>
          <w:lang w:val="en-US" w:eastAsia="pt-BR"/>
        </w:rPr>
        <w:t xml:space="preserve">Figure </w:t>
      </w:r>
      <w:r w:rsidR="00021FF8" w:rsidRPr="00FC2B99">
        <w:rPr>
          <w:noProof/>
          <w:color w:val="000000"/>
          <w:lang w:val="en-US" w:eastAsia="pt-BR"/>
        </w:rPr>
        <w:t>9</w:t>
      </w:r>
      <w:r w:rsidR="00021FF8">
        <w:rPr>
          <w:lang w:val="en-US"/>
        </w:rPr>
        <w:fldChar w:fldCharType="end"/>
      </w:r>
      <w:r w:rsidR="00021FF8" w:rsidRPr="004F63A2">
        <w:rPr>
          <w:lang w:val="en-US"/>
        </w:rPr>
        <w:t xml:space="preserve">). From the 10 selected studies there are a total of 125 citations. The studies of the </w:t>
      </w:r>
      <w:proofErr w:type="spellStart"/>
      <w:r w:rsidR="00021FF8" w:rsidRPr="00B145B5">
        <w:rPr>
          <w:lang w:val="en-US"/>
        </w:rPr>
        <w:t>Petrusel</w:t>
      </w:r>
      <w:proofErr w:type="spellEnd"/>
      <w:r w:rsidR="00021FF8" w:rsidRPr="00B145B5">
        <w:rPr>
          <w:lang w:val="en-US"/>
        </w:rPr>
        <w:t xml:space="preserve"> </w:t>
      </w:r>
      <w:r w:rsidR="00021FF8" w:rsidRPr="00B145B5">
        <w:rPr>
          <w:i/>
          <w:iCs/>
          <w:lang w:val="en-US"/>
        </w:rPr>
        <w:t>et al.</w:t>
      </w:r>
      <w:r w:rsidR="00021FF8" w:rsidRPr="00B145B5">
        <w:rPr>
          <w:lang w:val="en-US"/>
        </w:rPr>
        <w:t xml:space="preserve"> </w:t>
      </w:r>
      <w:r w:rsidR="00021FF8">
        <w:rPr>
          <w:lang w:val="en-US"/>
        </w:rPr>
        <w:t>(</w:t>
      </w:r>
      <w:r w:rsidR="00021FF8" w:rsidRPr="00B145B5">
        <w:rPr>
          <w:lang w:val="en-US"/>
        </w:rPr>
        <w:t>2016</w:t>
      </w:r>
      <w:r w:rsidR="00021FF8">
        <w:rPr>
          <w:lang w:val="en-US"/>
        </w:rPr>
        <w:t>)</w:t>
      </w:r>
      <w:r w:rsidR="00021FF8" w:rsidRPr="004F63A2">
        <w:rPr>
          <w:rFonts w:ascii="Calibri" w:hAnsi="Calibri" w:cs="Calibri"/>
          <w:color w:val="000000"/>
          <w:sz w:val="22"/>
          <w:szCs w:val="22"/>
          <w:lang w:val="en-US" w:eastAsia="pt-BR"/>
        </w:rPr>
        <w:t xml:space="preserve">; </w:t>
      </w:r>
      <w:proofErr w:type="spellStart"/>
      <w:r w:rsidR="00021FF8" w:rsidRPr="004F63A2">
        <w:rPr>
          <w:lang w:val="en-US"/>
        </w:rPr>
        <w:t>Petrusel</w:t>
      </w:r>
      <w:proofErr w:type="spellEnd"/>
      <w:r w:rsidR="00021FF8" w:rsidRPr="004F63A2">
        <w:rPr>
          <w:lang w:val="en-US"/>
        </w:rPr>
        <w:t xml:space="preserve"> et al. (2017); </w:t>
      </w:r>
      <w:proofErr w:type="spellStart"/>
      <w:r w:rsidR="00021FF8" w:rsidRPr="004F63A2">
        <w:rPr>
          <w:lang w:val="en-US"/>
        </w:rPr>
        <w:t>Petrusel</w:t>
      </w:r>
      <w:proofErr w:type="spellEnd"/>
      <w:r w:rsidR="00021FF8" w:rsidRPr="004F63A2">
        <w:rPr>
          <w:lang w:val="en-US"/>
        </w:rPr>
        <w:t xml:space="preserve"> &amp; </w:t>
      </w:r>
      <w:proofErr w:type="spellStart"/>
      <w:r w:rsidR="00021FF8" w:rsidRPr="004F63A2">
        <w:rPr>
          <w:lang w:val="en-US"/>
        </w:rPr>
        <w:t>Mendling</w:t>
      </w:r>
      <w:proofErr w:type="spellEnd"/>
      <w:r w:rsidR="00021FF8" w:rsidRPr="004F63A2">
        <w:rPr>
          <w:lang w:val="en-US"/>
        </w:rPr>
        <w:t xml:space="preserve"> (2013); </w:t>
      </w:r>
      <w:proofErr w:type="spellStart"/>
      <w:r w:rsidR="00021FF8" w:rsidRPr="004F63A2">
        <w:rPr>
          <w:lang w:val="en-US"/>
        </w:rPr>
        <w:t>Pinggera</w:t>
      </w:r>
      <w:proofErr w:type="spellEnd"/>
      <w:r w:rsidR="00021FF8" w:rsidRPr="004F63A2">
        <w:rPr>
          <w:lang w:val="en-US"/>
        </w:rPr>
        <w:t xml:space="preserve"> et al. (2012) were the most cited accounting for 88% of citations. In this context, it is possible to highlight that perhaps the number of citations in the study by </w:t>
      </w:r>
      <w:proofErr w:type="spellStart"/>
      <w:r w:rsidR="00021FF8" w:rsidRPr="004F63A2">
        <w:rPr>
          <w:lang w:val="en-US"/>
        </w:rPr>
        <w:t>Pinggera</w:t>
      </w:r>
      <w:proofErr w:type="spellEnd"/>
      <w:r w:rsidR="00021FF8" w:rsidRPr="004F63A2">
        <w:rPr>
          <w:lang w:val="en-US"/>
        </w:rPr>
        <w:t xml:space="preserve"> et al. (2012) is due to its pioneering nature. But not least, we should also highlight the studies by </w:t>
      </w:r>
      <w:proofErr w:type="spellStart"/>
      <w:r w:rsidR="00021FF8" w:rsidRPr="004F63A2">
        <w:rPr>
          <w:lang w:val="en-US"/>
        </w:rPr>
        <w:t>Tallon</w:t>
      </w:r>
      <w:proofErr w:type="spellEnd"/>
      <w:r w:rsidR="00021FF8" w:rsidRPr="004F63A2">
        <w:rPr>
          <w:lang w:val="en-US"/>
        </w:rPr>
        <w:t xml:space="preserve"> et al. (2019); </w:t>
      </w:r>
      <w:proofErr w:type="spellStart"/>
      <w:r w:rsidR="00021FF8" w:rsidRPr="004F63A2">
        <w:rPr>
          <w:lang w:val="en-US"/>
        </w:rPr>
        <w:t>Bera</w:t>
      </w:r>
      <w:proofErr w:type="spellEnd"/>
      <w:r w:rsidR="00021FF8" w:rsidRPr="004F63A2">
        <w:rPr>
          <w:lang w:val="en-US"/>
        </w:rPr>
        <w:t xml:space="preserve"> et al. (2019); Vermeulen (2018) with just one quote, as they are more recent.</w:t>
      </w:r>
    </w:p>
    <w:p w14:paraId="5ECB1A89" w14:textId="0ACF915D" w:rsidR="0049363B" w:rsidRDefault="00B145B5" w:rsidP="0049363B">
      <w:pPr>
        <w:pStyle w:val="figurecaption"/>
        <w:spacing w:after="0" w:line="240" w:lineRule="auto"/>
        <w:rPr>
          <w:b/>
          <w:iCs/>
          <w:sz w:val="20"/>
          <w:lang w:val="en-US"/>
        </w:rPr>
      </w:pPr>
      <w:bookmarkStart w:id="23" w:name="_Ref8385684"/>
      <w:r>
        <w:rPr>
          <w:noProof/>
        </w:rPr>
        <w:drawing>
          <wp:inline distT="0" distB="0" distL="0" distR="0" wp14:anchorId="58084805" wp14:editId="6B3797FB">
            <wp:extent cx="3906317" cy="2348179"/>
            <wp:effectExtent l="0" t="0" r="18415" b="14605"/>
            <wp:docPr id="3" name="Gráfico 3">
              <a:extLst xmlns:a="http://schemas.openxmlformats.org/drawingml/2006/main">
                <a:ext uri="{FF2B5EF4-FFF2-40B4-BE49-F238E27FC236}">
                  <a16:creationId xmlns:a16="http://schemas.microsoft.com/office/drawing/2014/main" id="{5535A642-B277-4F1C-BB03-542DD2ED6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605A4D" w14:textId="4EC65295" w:rsidR="0049363B" w:rsidRDefault="00FC2B99" w:rsidP="005A6645">
      <w:pPr>
        <w:pStyle w:val="figurecaption"/>
        <w:spacing w:before="0"/>
        <w:rPr>
          <w:lang w:val="en-US"/>
        </w:rPr>
      </w:pPr>
      <w:bookmarkStart w:id="24" w:name="_Ref37928644"/>
      <w:bookmarkEnd w:id="23"/>
      <w:r w:rsidRPr="00FC2B99">
        <w:rPr>
          <w:color w:val="000000"/>
          <w:sz w:val="20"/>
          <w:lang w:val="en-US" w:eastAsia="pt-BR"/>
        </w:rPr>
        <w:t xml:space="preserve">Figure </w:t>
      </w:r>
      <w:r w:rsidRPr="00FC2B99">
        <w:rPr>
          <w:color w:val="000000"/>
          <w:sz w:val="20"/>
          <w:lang w:val="en-US" w:eastAsia="pt-BR"/>
        </w:rPr>
        <w:fldChar w:fldCharType="begin"/>
      </w:r>
      <w:r w:rsidRPr="00FC2B99">
        <w:rPr>
          <w:color w:val="000000"/>
          <w:sz w:val="20"/>
          <w:lang w:val="en-US" w:eastAsia="pt-BR"/>
        </w:rPr>
        <w:instrText xml:space="preserve"> SEQ Figure \* ARABIC </w:instrText>
      </w:r>
      <w:r w:rsidRPr="00FC2B99">
        <w:rPr>
          <w:color w:val="000000"/>
          <w:sz w:val="20"/>
          <w:lang w:val="en-US" w:eastAsia="pt-BR"/>
        </w:rPr>
        <w:fldChar w:fldCharType="separate"/>
      </w:r>
      <w:r w:rsidR="00666C90">
        <w:rPr>
          <w:noProof/>
          <w:color w:val="000000"/>
          <w:sz w:val="20"/>
          <w:lang w:val="en-US" w:eastAsia="pt-BR"/>
        </w:rPr>
        <w:t>9</w:t>
      </w:r>
      <w:r w:rsidRPr="00FC2B99">
        <w:rPr>
          <w:color w:val="000000"/>
          <w:sz w:val="20"/>
          <w:lang w:val="en-US" w:eastAsia="pt-BR"/>
        </w:rPr>
        <w:fldChar w:fldCharType="end"/>
      </w:r>
      <w:bookmarkEnd w:id="24"/>
      <w:r>
        <w:rPr>
          <w:b/>
          <w:lang w:val="en-US"/>
        </w:rPr>
        <w:t>.</w:t>
      </w:r>
      <w:r w:rsidR="0049363B">
        <w:rPr>
          <w:b/>
          <w:lang w:val="en-US"/>
        </w:rPr>
        <w:t xml:space="preserve"> </w:t>
      </w:r>
      <w:r w:rsidR="0049363B" w:rsidRPr="007B44C5">
        <w:rPr>
          <w:lang w:val="en-US"/>
        </w:rPr>
        <w:t>Number of citations per study.</w:t>
      </w:r>
    </w:p>
    <w:p w14:paraId="5FD49CE8" w14:textId="411371A9" w:rsidR="0049363B" w:rsidRPr="00EB1B30" w:rsidRDefault="005A6645" w:rsidP="0049363B">
      <w:pPr>
        <w:pStyle w:val="NormalWeb"/>
        <w:spacing w:before="240" w:beforeAutospacing="0" w:after="120" w:afterAutospacing="0"/>
        <w:jc w:val="both"/>
        <w:rPr>
          <w:color w:val="000000"/>
          <w:sz w:val="20"/>
          <w:szCs w:val="20"/>
          <w:lang w:val="en-US"/>
        </w:rPr>
      </w:pPr>
      <w:r>
        <w:rPr>
          <w:color w:val="000000"/>
          <w:sz w:val="20"/>
          <w:szCs w:val="20"/>
          <w:lang w:val="en-US"/>
        </w:rPr>
        <w:tab/>
      </w:r>
      <w:r w:rsidR="0049363B">
        <w:rPr>
          <w:color w:val="000000"/>
          <w:sz w:val="20"/>
          <w:szCs w:val="20"/>
          <w:lang w:val="en-US"/>
        </w:rPr>
        <w:fldChar w:fldCharType="begin"/>
      </w:r>
      <w:r w:rsidR="0049363B">
        <w:rPr>
          <w:color w:val="000000"/>
          <w:sz w:val="20"/>
          <w:szCs w:val="20"/>
          <w:lang w:val="en-US"/>
        </w:rPr>
        <w:instrText xml:space="preserve"> REF _Ref37859092 \h </w:instrText>
      </w:r>
      <w:r w:rsidR="0049363B">
        <w:rPr>
          <w:color w:val="000000"/>
          <w:sz w:val="20"/>
          <w:szCs w:val="20"/>
          <w:lang w:val="en-US"/>
        </w:rPr>
      </w:r>
      <w:r w:rsidR="0049363B">
        <w:rPr>
          <w:color w:val="000000"/>
          <w:sz w:val="20"/>
          <w:szCs w:val="20"/>
          <w:lang w:val="en-US"/>
        </w:rPr>
        <w:fldChar w:fldCharType="separate"/>
      </w:r>
      <w:r w:rsidR="00B55C2C" w:rsidRPr="001B5CD3">
        <w:rPr>
          <w:color w:val="000000"/>
          <w:sz w:val="20"/>
          <w:lang w:val="en-US"/>
        </w:rPr>
        <w:t xml:space="preserve">Figure </w:t>
      </w:r>
      <w:r w:rsidR="00B55C2C">
        <w:rPr>
          <w:noProof/>
          <w:color w:val="000000"/>
          <w:sz w:val="20"/>
          <w:lang w:val="en-US"/>
        </w:rPr>
        <w:t>10</w:t>
      </w:r>
      <w:r w:rsidR="0049363B">
        <w:rPr>
          <w:color w:val="000000"/>
          <w:sz w:val="20"/>
          <w:szCs w:val="20"/>
          <w:lang w:val="en-US"/>
        </w:rPr>
        <w:fldChar w:fldCharType="end"/>
      </w:r>
      <w:r w:rsidR="0049363B">
        <w:rPr>
          <w:color w:val="000000"/>
          <w:sz w:val="20"/>
          <w:szCs w:val="20"/>
          <w:lang w:val="en-US"/>
        </w:rPr>
        <w:t xml:space="preserve"> </w:t>
      </w:r>
      <w:r w:rsidR="0049363B" w:rsidRPr="00EB1B30">
        <w:rPr>
          <w:color w:val="000000"/>
          <w:sz w:val="20"/>
          <w:szCs w:val="20"/>
          <w:lang w:val="en-US"/>
        </w:rPr>
        <w:t xml:space="preserve">shows the distribution of the studies considering the year of its publication. </w:t>
      </w:r>
      <w:r w:rsidR="0049363B" w:rsidRPr="00044330">
        <w:rPr>
          <w:color w:val="000000"/>
          <w:sz w:val="20"/>
          <w:szCs w:val="20"/>
          <w:lang w:val="en-US"/>
        </w:rPr>
        <w:t xml:space="preserve">The first two </w:t>
      </w:r>
      <w:r w:rsidR="00666C90">
        <w:rPr>
          <w:color w:val="000000"/>
          <w:sz w:val="20"/>
          <w:szCs w:val="20"/>
          <w:lang w:val="en-US"/>
        </w:rPr>
        <w:t>studies</w:t>
      </w:r>
      <w:r w:rsidR="0049363B" w:rsidRPr="00044330">
        <w:rPr>
          <w:color w:val="000000"/>
          <w:sz w:val="20"/>
          <w:szCs w:val="20"/>
          <w:lang w:val="en-US"/>
        </w:rPr>
        <w:t xml:space="preserve"> found date from the year 2013</w:t>
      </w:r>
      <w:r w:rsidR="0049363B" w:rsidRPr="00EB1B30">
        <w:rPr>
          <w:color w:val="000000"/>
          <w:sz w:val="20"/>
          <w:szCs w:val="20"/>
          <w:lang w:val="en-US"/>
        </w:rPr>
        <w:t xml:space="preserve">. There is a concentration of publications in the last </w:t>
      </w:r>
      <w:r w:rsidR="0049363B">
        <w:rPr>
          <w:color w:val="000000"/>
          <w:sz w:val="20"/>
          <w:szCs w:val="20"/>
          <w:lang w:val="en-US"/>
        </w:rPr>
        <w:t>two</w:t>
      </w:r>
      <w:r w:rsidR="0049363B" w:rsidRPr="00EB1B30">
        <w:rPr>
          <w:color w:val="000000"/>
          <w:sz w:val="20"/>
          <w:szCs w:val="20"/>
          <w:lang w:val="en-US"/>
        </w:rPr>
        <w:t xml:space="preserve"> years</w:t>
      </w:r>
      <w:r w:rsidR="0049363B">
        <w:rPr>
          <w:color w:val="000000"/>
          <w:sz w:val="20"/>
          <w:szCs w:val="20"/>
          <w:lang w:val="en-US"/>
        </w:rPr>
        <w:t xml:space="preserve"> </w:t>
      </w:r>
      <w:r w:rsidR="0049363B" w:rsidRPr="00044330">
        <w:rPr>
          <w:color w:val="000000"/>
          <w:sz w:val="20"/>
          <w:szCs w:val="20"/>
          <w:lang w:val="en-US"/>
        </w:rPr>
        <w:t xml:space="preserve">totaling </w:t>
      </w:r>
      <w:r w:rsidR="0049363B">
        <w:rPr>
          <w:color w:val="000000"/>
          <w:sz w:val="20"/>
          <w:szCs w:val="20"/>
          <w:lang w:val="en-US"/>
        </w:rPr>
        <w:t>6</w:t>
      </w:r>
      <w:r w:rsidR="0049363B" w:rsidRPr="00044330">
        <w:rPr>
          <w:color w:val="000000"/>
          <w:sz w:val="20"/>
          <w:szCs w:val="20"/>
          <w:lang w:val="en-US"/>
        </w:rPr>
        <w:t xml:space="preserve"> studies</w:t>
      </w:r>
      <w:r w:rsidR="0049363B" w:rsidRPr="00EB1B30">
        <w:rPr>
          <w:color w:val="000000"/>
          <w:sz w:val="20"/>
          <w:szCs w:val="20"/>
          <w:lang w:val="en-US"/>
        </w:rPr>
        <w:t>.</w:t>
      </w:r>
    </w:p>
    <w:p w14:paraId="7A94513C" w14:textId="23766BA6" w:rsidR="0049363B" w:rsidRDefault="00666C90" w:rsidP="0049363B">
      <w:pPr>
        <w:pStyle w:val="figurecaption"/>
        <w:spacing w:before="0" w:after="0" w:line="240" w:lineRule="auto"/>
        <w:rPr>
          <w:b/>
          <w:iCs/>
          <w:sz w:val="20"/>
          <w:lang w:val="en-US"/>
        </w:rPr>
      </w:pPr>
      <w:bookmarkStart w:id="25" w:name="_Ref8385584"/>
      <w:r>
        <w:rPr>
          <w:noProof/>
        </w:rPr>
        <w:drawing>
          <wp:inline distT="0" distB="0" distL="0" distR="0" wp14:anchorId="110C8D15" wp14:editId="0C358996">
            <wp:extent cx="4352925" cy="1170432"/>
            <wp:effectExtent l="0" t="0" r="9525" b="10795"/>
            <wp:docPr id="7" name="Gráfico 7">
              <a:extLst xmlns:a="http://schemas.openxmlformats.org/drawingml/2006/main">
                <a:ext uri="{FF2B5EF4-FFF2-40B4-BE49-F238E27FC236}">
                  <a16:creationId xmlns:a16="http://schemas.microsoft.com/office/drawing/2014/main" id="{2C945359-1938-4C23-98D6-2F4F637BB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FD6CA6" w14:textId="77192155" w:rsidR="0049363B" w:rsidRDefault="0049363B" w:rsidP="0049363B">
      <w:pPr>
        <w:pStyle w:val="figurecaption"/>
        <w:spacing w:before="0"/>
        <w:rPr>
          <w:lang w:val="en-US"/>
        </w:rPr>
      </w:pPr>
      <w:bookmarkStart w:id="26" w:name="_Ref37859092"/>
      <w:bookmarkEnd w:id="25"/>
      <w:r w:rsidRPr="001B5CD3">
        <w:rPr>
          <w:color w:val="000000"/>
          <w:sz w:val="20"/>
          <w:lang w:val="en-US" w:eastAsia="pt-BR"/>
        </w:rPr>
        <w:t xml:space="preserve">Figure </w:t>
      </w:r>
      <w:r w:rsidRPr="001B5CD3">
        <w:rPr>
          <w:color w:val="000000"/>
          <w:sz w:val="20"/>
          <w:lang w:val="en-US" w:eastAsia="pt-BR"/>
        </w:rPr>
        <w:fldChar w:fldCharType="begin"/>
      </w:r>
      <w:r w:rsidRPr="001B5CD3">
        <w:rPr>
          <w:color w:val="000000"/>
          <w:sz w:val="20"/>
          <w:lang w:val="en-US" w:eastAsia="pt-BR"/>
        </w:rPr>
        <w:instrText xml:space="preserve"> SEQ Figure \* ARABIC </w:instrText>
      </w:r>
      <w:r w:rsidRPr="001B5CD3">
        <w:rPr>
          <w:color w:val="000000"/>
          <w:sz w:val="20"/>
          <w:lang w:val="en-US" w:eastAsia="pt-BR"/>
        </w:rPr>
        <w:fldChar w:fldCharType="separate"/>
      </w:r>
      <w:r w:rsidR="00B55C2C">
        <w:rPr>
          <w:noProof/>
          <w:color w:val="000000"/>
          <w:sz w:val="20"/>
          <w:lang w:val="en-US" w:eastAsia="pt-BR"/>
        </w:rPr>
        <w:t>10</w:t>
      </w:r>
      <w:r w:rsidRPr="001B5CD3">
        <w:rPr>
          <w:color w:val="000000"/>
          <w:sz w:val="20"/>
          <w:lang w:val="en-US" w:eastAsia="pt-BR"/>
        </w:rPr>
        <w:fldChar w:fldCharType="end"/>
      </w:r>
      <w:bookmarkEnd w:id="26"/>
      <w:r>
        <w:rPr>
          <w:b/>
          <w:lang w:val="en-US"/>
        </w:rPr>
        <w:t xml:space="preserve">: </w:t>
      </w:r>
      <w:r w:rsidRPr="007B44C5">
        <w:rPr>
          <w:lang w:val="en-US"/>
        </w:rPr>
        <w:t>Distribution of studies per year.</w:t>
      </w:r>
    </w:p>
    <w:p w14:paraId="14403082" w14:textId="678B1525" w:rsidR="00D730B1" w:rsidRDefault="00D730B1" w:rsidP="00D730B1">
      <w:pPr>
        <w:ind w:firstLine="0"/>
        <w:rPr>
          <w:lang w:val="en-US"/>
        </w:rPr>
      </w:pPr>
      <w:r>
        <w:rPr>
          <w:lang w:val="en-US"/>
        </w:rPr>
        <w:tab/>
      </w:r>
      <w:r w:rsidR="00394434">
        <w:rPr>
          <w:lang w:val="en-US"/>
        </w:rPr>
        <w:fldChar w:fldCharType="begin"/>
      </w:r>
      <w:r w:rsidR="00394434">
        <w:rPr>
          <w:lang w:val="en-US"/>
        </w:rPr>
        <w:instrText xml:space="preserve"> REF _Ref37966036 \h </w:instrText>
      </w:r>
      <w:r w:rsidR="007324AF">
        <w:rPr>
          <w:lang w:val="en-US"/>
        </w:rPr>
        <w:instrText xml:space="preserve"> \* MERGEFORMAT </w:instrText>
      </w:r>
      <w:r w:rsidR="00394434">
        <w:rPr>
          <w:lang w:val="en-US"/>
        </w:rPr>
      </w:r>
      <w:r w:rsidR="00394434">
        <w:rPr>
          <w:lang w:val="en-US"/>
        </w:rPr>
        <w:fldChar w:fldCharType="separate"/>
      </w:r>
      <w:r w:rsidR="00394434" w:rsidRPr="007324AF">
        <w:rPr>
          <w:lang w:val="en-US"/>
        </w:rPr>
        <w:t>Table 7</w:t>
      </w:r>
      <w:r w:rsidR="00394434">
        <w:rPr>
          <w:lang w:val="en-US"/>
        </w:rPr>
        <w:fldChar w:fldCharType="end"/>
      </w:r>
      <w:r w:rsidR="00394434">
        <w:rPr>
          <w:lang w:val="en-US"/>
        </w:rPr>
        <w:t xml:space="preserve"> </w:t>
      </w:r>
      <w:r w:rsidRPr="00A27A69">
        <w:rPr>
          <w:lang w:val="en-US"/>
        </w:rPr>
        <w:t xml:space="preserve">presents the </w:t>
      </w:r>
      <w:r w:rsidR="004E143D">
        <w:rPr>
          <w:lang w:val="en-US"/>
        </w:rPr>
        <w:t>33</w:t>
      </w:r>
      <w:r w:rsidRPr="00A27A69">
        <w:rPr>
          <w:lang w:val="en-US"/>
        </w:rPr>
        <w:t xml:space="preserve"> authors of the </w:t>
      </w:r>
      <w:r w:rsidR="004E143D">
        <w:rPr>
          <w:lang w:val="en-US"/>
        </w:rPr>
        <w:t>selected</w:t>
      </w:r>
      <w:r w:rsidRPr="00A27A69">
        <w:rPr>
          <w:lang w:val="en-US"/>
        </w:rPr>
        <w:t xml:space="preserve"> studies. </w:t>
      </w:r>
      <w:r>
        <w:rPr>
          <w:lang w:val="en-US"/>
        </w:rPr>
        <w:t>Out o</w:t>
      </w:r>
      <w:r w:rsidRPr="00A27A69">
        <w:rPr>
          <w:lang w:val="en-US"/>
        </w:rPr>
        <w:t xml:space="preserve">f the </w:t>
      </w:r>
      <w:r w:rsidR="004E143D">
        <w:rPr>
          <w:lang w:val="en-US"/>
        </w:rPr>
        <w:t>33</w:t>
      </w:r>
      <w:r w:rsidRPr="00A27A69">
        <w:rPr>
          <w:lang w:val="en-US"/>
        </w:rPr>
        <w:t xml:space="preserve"> authors, </w:t>
      </w:r>
      <w:r w:rsidR="004E143D">
        <w:rPr>
          <w:lang w:val="en-US"/>
        </w:rPr>
        <w:t>5</w:t>
      </w:r>
      <w:r w:rsidRPr="00A27A69">
        <w:rPr>
          <w:lang w:val="en-US"/>
        </w:rPr>
        <w:t xml:space="preserve"> (</w:t>
      </w:r>
      <w:r w:rsidR="004E143D" w:rsidRPr="004E143D">
        <w:rPr>
          <w:lang w:val="en-US"/>
        </w:rPr>
        <w:t>15.15</w:t>
      </w:r>
      <w:r w:rsidRPr="00A27A69">
        <w:rPr>
          <w:lang w:val="en-US"/>
        </w:rPr>
        <w:t xml:space="preserve">%) have more than one article included in the </w:t>
      </w:r>
      <w:r w:rsidR="004E143D">
        <w:rPr>
          <w:lang w:val="en-US"/>
        </w:rPr>
        <w:t>RSL</w:t>
      </w:r>
      <w:r w:rsidRPr="00A27A69">
        <w:rPr>
          <w:lang w:val="en-US"/>
        </w:rPr>
        <w:t xml:space="preserve">. </w:t>
      </w:r>
      <w:r>
        <w:rPr>
          <w:lang w:val="en-US"/>
        </w:rPr>
        <w:t>T</w:t>
      </w:r>
      <w:r w:rsidRPr="00A27A69">
        <w:rPr>
          <w:lang w:val="en-US"/>
        </w:rPr>
        <w:t>he author</w:t>
      </w:r>
      <w:r w:rsidR="004E143D">
        <w:rPr>
          <w:lang w:val="en-US"/>
        </w:rPr>
        <w:t>s</w:t>
      </w:r>
      <w:r w:rsidRPr="00A27A69">
        <w:rPr>
          <w:lang w:val="en-US"/>
        </w:rPr>
        <w:t xml:space="preserve"> with more review</w:t>
      </w:r>
      <w:r>
        <w:rPr>
          <w:lang w:val="en-US"/>
        </w:rPr>
        <w:t>s</w:t>
      </w:r>
      <w:r w:rsidRPr="00A27A69">
        <w:rPr>
          <w:lang w:val="en-US"/>
        </w:rPr>
        <w:t xml:space="preserve"> </w:t>
      </w:r>
      <w:r w:rsidR="004E143D">
        <w:rPr>
          <w:lang w:val="en-US"/>
        </w:rPr>
        <w:t>are</w:t>
      </w:r>
      <w:r w:rsidRPr="00A27A69">
        <w:rPr>
          <w:lang w:val="en-US"/>
        </w:rPr>
        <w:t xml:space="preserve"> </w:t>
      </w:r>
      <w:r w:rsidR="004E143D" w:rsidRPr="004E143D">
        <w:rPr>
          <w:lang w:val="en-US"/>
        </w:rPr>
        <w:t xml:space="preserve">Razvan </w:t>
      </w:r>
      <w:proofErr w:type="spellStart"/>
      <w:r w:rsidR="004E143D" w:rsidRPr="004E143D">
        <w:rPr>
          <w:lang w:val="en-US"/>
        </w:rPr>
        <w:t>Petrusel</w:t>
      </w:r>
      <w:proofErr w:type="spellEnd"/>
      <w:r w:rsidR="004E143D" w:rsidRPr="004E143D">
        <w:rPr>
          <w:lang w:val="en-US"/>
        </w:rPr>
        <w:t xml:space="preserve"> and Jan </w:t>
      </w:r>
      <w:proofErr w:type="spellStart"/>
      <w:r w:rsidR="004E143D" w:rsidRPr="004E143D">
        <w:rPr>
          <w:lang w:val="en-US"/>
        </w:rPr>
        <w:t>Mendling</w:t>
      </w:r>
      <w:proofErr w:type="spellEnd"/>
      <w:r w:rsidRPr="00A27A69">
        <w:rPr>
          <w:lang w:val="en-US"/>
        </w:rPr>
        <w:t xml:space="preserve"> owning </w:t>
      </w:r>
      <w:r w:rsidR="004E143D">
        <w:rPr>
          <w:lang w:val="en-US"/>
        </w:rPr>
        <w:t>three</w:t>
      </w:r>
      <w:r w:rsidRPr="00A27A69">
        <w:rPr>
          <w:lang w:val="en-US"/>
        </w:rPr>
        <w:t xml:space="preserve"> studies. They are followed by the authors </w:t>
      </w:r>
      <w:r w:rsidR="004E143D" w:rsidRPr="004E143D">
        <w:rPr>
          <w:lang w:val="en-US"/>
        </w:rPr>
        <w:t xml:space="preserve">Barbara Weber, </w:t>
      </w:r>
      <w:proofErr w:type="spellStart"/>
      <w:r w:rsidR="004E143D" w:rsidRPr="004E143D">
        <w:rPr>
          <w:lang w:val="en-US"/>
        </w:rPr>
        <w:t>Hajo</w:t>
      </w:r>
      <w:proofErr w:type="spellEnd"/>
      <w:r w:rsidR="004E143D" w:rsidRPr="004E143D">
        <w:rPr>
          <w:lang w:val="en-US"/>
        </w:rPr>
        <w:t xml:space="preserve"> A. </w:t>
      </w:r>
      <w:proofErr w:type="spellStart"/>
      <w:r w:rsidR="004E143D" w:rsidRPr="004E143D">
        <w:rPr>
          <w:lang w:val="en-US"/>
        </w:rPr>
        <w:t>Reijers</w:t>
      </w:r>
      <w:proofErr w:type="spellEnd"/>
      <w:r w:rsidR="004E143D" w:rsidRPr="004E143D">
        <w:rPr>
          <w:lang w:val="en-US"/>
        </w:rPr>
        <w:t xml:space="preserve">, Manfred Reichert and </w:t>
      </w:r>
      <w:proofErr w:type="spellStart"/>
      <w:r w:rsidR="004E143D" w:rsidRPr="004E143D">
        <w:rPr>
          <w:lang w:val="en-US"/>
        </w:rPr>
        <w:t>Rüdiger</w:t>
      </w:r>
      <w:proofErr w:type="spellEnd"/>
      <w:r w:rsidR="004E143D" w:rsidRPr="004E143D">
        <w:rPr>
          <w:lang w:val="en-US"/>
        </w:rPr>
        <w:t xml:space="preserve"> </w:t>
      </w:r>
      <w:proofErr w:type="spellStart"/>
      <w:r w:rsidR="004E143D" w:rsidRPr="004E143D">
        <w:rPr>
          <w:lang w:val="en-US"/>
        </w:rPr>
        <w:t>Pryss</w:t>
      </w:r>
      <w:proofErr w:type="spellEnd"/>
      <w:r w:rsidRPr="00A27A69">
        <w:rPr>
          <w:lang w:val="en-US"/>
        </w:rPr>
        <w:t xml:space="preserve"> with </w:t>
      </w:r>
      <w:r w:rsidR="004E143D">
        <w:rPr>
          <w:lang w:val="en-US"/>
        </w:rPr>
        <w:t>two</w:t>
      </w:r>
      <w:r w:rsidRPr="00A27A69">
        <w:rPr>
          <w:lang w:val="en-US"/>
        </w:rPr>
        <w:t xml:space="preserve"> studies. </w:t>
      </w:r>
      <w:bookmarkStart w:id="27" w:name="_Ref8387114"/>
    </w:p>
    <w:p w14:paraId="7D91999B" w14:textId="4525D493" w:rsidR="00D730B1" w:rsidRDefault="00D730B1" w:rsidP="00D730B1">
      <w:pPr>
        <w:ind w:firstLine="0"/>
        <w:rPr>
          <w:lang w:val="en-US"/>
        </w:rPr>
      </w:pPr>
    </w:p>
    <w:p w14:paraId="55BEB9DB" w14:textId="7D7396AE" w:rsidR="00D730B1" w:rsidRPr="0065091E" w:rsidRDefault="00394434" w:rsidP="00D730B1">
      <w:pPr>
        <w:ind w:firstLine="0"/>
        <w:jc w:val="center"/>
        <w:rPr>
          <w:color w:val="000000"/>
          <w:lang w:val="en-US"/>
        </w:rPr>
      </w:pPr>
      <w:bookmarkStart w:id="28" w:name="_Ref37966036"/>
      <w:bookmarkEnd w:id="27"/>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Pr>
          <w:b/>
          <w:bCs/>
          <w:smallCaps/>
          <w:noProof/>
        </w:rPr>
        <w:t>7</w:t>
      </w:r>
      <w:r w:rsidRPr="006034F8">
        <w:rPr>
          <w:b/>
          <w:bCs/>
          <w:smallCaps/>
        </w:rPr>
        <w:fldChar w:fldCharType="end"/>
      </w:r>
      <w:bookmarkEnd w:id="28"/>
      <w:r w:rsidR="00D730B1" w:rsidRPr="0065091E">
        <w:rPr>
          <w:b/>
          <w:lang w:val="en-US"/>
        </w:rPr>
        <w:t xml:space="preserve">. </w:t>
      </w:r>
      <w:r w:rsidR="00D730B1" w:rsidRPr="0065091E">
        <w:rPr>
          <w:color w:val="000000"/>
          <w:lang w:val="en-US"/>
        </w:rPr>
        <w:t>Authors of studies.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D730B1" w:rsidRPr="00261800" w14:paraId="6564EA57" w14:textId="77777777" w:rsidTr="009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10ECEBCA" w14:textId="77777777" w:rsidR="00D730B1" w:rsidRPr="00261800" w:rsidRDefault="00D730B1" w:rsidP="0093792D">
            <w:pPr>
              <w:ind w:firstLine="0"/>
              <w:jc w:val="center"/>
              <w:rPr>
                <w:sz w:val="18"/>
                <w:szCs w:val="18"/>
                <w:lang w:val="en-US"/>
              </w:rPr>
            </w:pPr>
            <w:r w:rsidRPr="00261800">
              <w:rPr>
                <w:sz w:val="18"/>
                <w:szCs w:val="18"/>
                <w:lang w:val="en-US"/>
              </w:rPr>
              <w:t>Total</w:t>
            </w:r>
          </w:p>
        </w:tc>
        <w:tc>
          <w:tcPr>
            <w:tcW w:w="6503" w:type="dxa"/>
            <w:tcBorders>
              <w:top w:val="single" w:sz="12" w:space="0" w:color="auto"/>
            </w:tcBorders>
          </w:tcPr>
          <w:p w14:paraId="6C1E6711" w14:textId="77777777" w:rsidR="00D730B1" w:rsidRPr="00261800" w:rsidRDefault="00D730B1"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261800">
              <w:rPr>
                <w:sz w:val="18"/>
                <w:szCs w:val="18"/>
                <w:lang w:val="en-US"/>
              </w:rPr>
              <w:t>Autors</w:t>
            </w:r>
            <w:proofErr w:type="spellEnd"/>
          </w:p>
        </w:tc>
      </w:tr>
      <w:tr w:rsidR="00D730B1" w:rsidRPr="00261800" w14:paraId="53C4BF1A" w14:textId="77777777" w:rsidTr="009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6B7EEC7C" w14:textId="00FA12FA" w:rsidR="00D730B1" w:rsidRPr="00261800" w:rsidRDefault="004E143D" w:rsidP="0093792D">
            <w:pPr>
              <w:ind w:firstLine="0"/>
              <w:jc w:val="center"/>
              <w:rPr>
                <w:sz w:val="18"/>
                <w:szCs w:val="18"/>
                <w:lang w:val="en-US"/>
              </w:rPr>
            </w:pPr>
            <w:r>
              <w:rPr>
                <w:sz w:val="18"/>
                <w:szCs w:val="18"/>
                <w:lang w:val="en-US"/>
              </w:rPr>
              <w:t>3</w:t>
            </w:r>
          </w:p>
        </w:tc>
        <w:tc>
          <w:tcPr>
            <w:tcW w:w="6503" w:type="dxa"/>
          </w:tcPr>
          <w:p w14:paraId="7F434BED" w14:textId="64C2C376" w:rsidR="00D730B1" w:rsidRPr="00261800" w:rsidRDefault="004E143D" w:rsidP="004E143D">
            <w:pPr>
              <w:tabs>
                <w:tab w:val="left" w:pos="1141"/>
              </w:tabs>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Razvan </w:t>
            </w:r>
            <w:proofErr w:type="spellStart"/>
            <w:r w:rsidRPr="004E143D">
              <w:rPr>
                <w:sz w:val="18"/>
                <w:szCs w:val="18"/>
                <w:lang w:val="en-US" w:eastAsia="pt-BR"/>
              </w:rPr>
              <w:t>Petrusel</w:t>
            </w:r>
            <w:proofErr w:type="spellEnd"/>
            <w:r w:rsidRPr="004E143D">
              <w:rPr>
                <w:sz w:val="18"/>
                <w:szCs w:val="18"/>
                <w:lang w:val="en-US" w:eastAsia="pt-BR"/>
              </w:rPr>
              <w:t xml:space="preserve">, Jan </w:t>
            </w:r>
            <w:proofErr w:type="spellStart"/>
            <w:r w:rsidRPr="004E143D">
              <w:rPr>
                <w:sz w:val="18"/>
                <w:szCs w:val="18"/>
                <w:lang w:val="en-US" w:eastAsia="pt-BR"/>
              </w:rPr>
              <w:t>Mendling</w:t>
            </w:r>
            <w:proofErr w:type="spellEnd"/>
          </w:p>
        </w:tc>
      </w:tr>
      <w:tr w:rsidR="00D730B1" w:rsidRPr="00A903EA" w14:paraId="7BA512A3" w14:textId="77777777" w:rsidTr="0093792D">
        <w:tc>
          <w:tcPr>
            <w:cnfStyle w:val="001000000000" w:firstRow="0" w:lastRow="0" w:firstColumn="1" w:lastColumn="0" w:oddVBand="0" w:evenVBand="0" w:oddHBand="0" w:evenHBand="0" w:firstRowFirstColumn="0" w:firstRowLastColumn="0" w:lastRowFirstColumn="0" w:lastRowLastColumn="0"/>
            <w:tcW w:w="567" w:type="dxa"/>
            <w:vAlign w:val="center"/>
          </w:tcPr>
          <w:p w14:paraId="3DE439F6" w14:textId="745B87B1" w:rsidR="004E143D" w:rsidRPr="004E143D" w:rsidRDefault="004E143D" w:rsidP="0093792D">
            <w:pPr>
              <w:ind w:firstLine="0"/>
              <w:jc w:val="center"/>
              <w:rPr>
                <w:b w:val="0"/>
                <w:bCs w:val="0"/>
                <w:sz w:val="18"/>
                <w:szCs w:val="18"/>
                <w:lang w:val="en-US"/>
              </w:rPr>
            </w:pPr>
            <w:r>
              <w:rPr>
                <w:sz w:val="18"/>
                <w:szCs w:val="18"/>
                <w:lang w:val="en-US"/>
              </w:rPr>
              <w:t>2</w:t>
            </w:r>
          </w:p>
        </w:tc>
        <w:tc>
          <w:tcPr>
            <w:tcW w:w="6503" w:type="dxa"/>
          </w:tcPr>
          <w:p w14:paraId="77907352" w14:textId="3EBF20D5" w:rsidR="00D730B1" w:rsidRPr="00261800" w:rsidRDefault="004E143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4E143D">
              <w:rPr>
                <w:sz w:val="18"/>
                <w:szCs w:val="18"/>
                <w:lang w:val="en-US" w:eastAsia="pt-BR"/>
              </w:rPr>
              <w:t xml:space="preserve">Barbara Weber, </w:t>
            </w:r>
            <w:proofErr w:type="spellStart"/>
            <w:r w:rsidRPr="004E143D">
              <w:rPr>
                <w:sz w:val="18"/>
                <w:szCs w:val="18"/>
                <w:lang w:val="en-US" w:eastAsia="pt-BR"/>
              </w:rPr>
              <w:t>Hajo</w:t>
            </w:r>
            <w:proofErr w:type="spellEnd"/>
            <w:r w:rsidRPr="004E143D">
              <w:rPr>
                <w:sz w:val="18"/>
                <w:szCs w:val="18"/>
                <w:lang w:val="en-US" w:eastAsia="pt-BR"/>
              </w:rPr>
              <w:t xml:space="preserve"> A. </w:t>
            </w:r>
            <w:proofErr w:type="spellStart"/>
            <w:r w:rsidRPr="004E143D">
              <w:rPr>
                <w:sz w:val="18"/>
                <w:szCs w:val="18"/>
                <w:lang w:val="en-US" w:eastAsia="pt-BR"/>
              </w:rPr>
              <w:t>Reijers</w:t>
            </w:r>
            <w:proofErr w:type="spellEnd"/>
            <w:r w:rsidRPr="004E143D">
              <w:rPr>
                <w:sz w:val="18"/>
                <w:szCs w:val="18"/>
                <w:lang w:val="en-US" w:eastAsia="pt-BR"/>
              </w:rPr>
              <w:t xml:space="preserve">, Manfred Reichert, </w:t>
            </w:r>
            <w:proofErr w:type="spellStart"/>
            <w:r w:rsidRPr="004E143D">
              <w:rPr>
                <w:sz w:val="18"/>
                <w:szCs w:val="18"/>
                <w:lang w:val="en-US" w:eastAsia="pt-BR"/>
              </w:rPr>
              <w:t>Rüdiger</w:t>
            </w:r>
            <w:proofErr w:type="spellEnd"/>
            <w:r w:rsidRPr="004E143D">
              <w:rPr>
                <w:sz w:val="18"/>
                <w:szCs w:val="18"/>
                <w:lang w:val="en-US" w:eastAsia="pt-BR"/>
              </w:rPr>
              <w:t xml:space="preserve"> </w:t>
            </w:r>
            <w:proofErr w:type="spellStart"/>
            <w:r w:rsidRPr="004E143D">
              <w:rPr>
                <w:sz w:val="18"/>
                <w:szCs w:val="18"/>
                <w:lang w:val="en-US" w:eastAsia="pt-BR"/>
              </w:rPr>
              <w:t>Pryss</w:t>
            </w:r>
            <w:proofErr w:type="spellEnd"/>
          </w:p>
        </w:tc>
      </w:tr>
      <w:tr w:rsidR="00D730B1" w:rsidRPr="00A23FCC" w14:paraId="1626F607" w14:textId="77777777" w:rsidTr="00394434">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292935A" w14:textId="77777777" w:rsidR="00D730B1" w:rsidRPr="00261800" w:rsidRDefault="00D730B1" w:rsidP="0093792D">
            <w:pPr>
              <w:ind w:firstLine="0"/>
              <w:jc w:val="center"/>
              <w:rPr>
                <w:sz w:val="18"/>
                <w:szCs w:val="18"/>
                <w:lang w:val="en-US"/>
              </w:rPr>
            </w:pPr>
            <w:r w:rsidRPr="00261800">
              <w:rPr>
                <w:sz w:val="18"/>
                <w:szCs w:val="18"/>
                <w:lang w:val="en-US"/>
              </w:rPr>
              <w:t>1</w:t>
            </w:r>
          </w:p>
        </w:tc>
        <w:tc>
          <w:tcPr>
            <w:tcW w:w="6503" w:type="dxa"/>
            <w:tcBorders>
              <w:bottom w:val="single" w:sz="12" w:space="0" w:color="auto"/>
            </w:tcBorders>
          </w:tcPr>
          <w:p w14:paraId="5C2BC4BA" w14:textId="38EE79A5" w:rsidR="00D730B1" w:rsidRPr="00521E08" w:rsidRDefault="004E143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4E143D">
              <w:rPr>
                <w:sz w:val="18"/>
                <w:szCs w:val="18"/>
                <w:lang w:val="en-US" w:eastAsia="pt-BR"/>
              </w:rPr>
              <w:t xml:space="preserve">Andrea </w:t>
            </w:r>
            <w:proofErr w:type="spellStart"/>
            <w:r w:rsidRPr="004E143D">
              <w:rPr>
                <w:sz w:val="18"/>
                <w:szCs w:val="18"/>
                <w:lang w:val="en-US" w:eastAsia="pt-BR"/>
              </w:rPr>
              <w:t>Burattin</w:t>
            </w:r>
            <w:proofErr w:type="spellEnd"/>
            <w:r w:rsidRPr="004E143D">
              <w:rPr>
                <w:sz w:val="18"/>
                <w:szCs w:val="18"/>
                <w:lang w:val="en-US" w:eastAsia="pt-BR"/>
              </w:rPr>
              <w:t xml:space="preserve">, Jakob </w:t>
            </w:r>
            <w:proofErr w:type="spellStart"/>
            <w:r w:rsidRPr="004E143D">
              <w:rPr>
                <w:sz w:val="18"/>
                <w:szCs w:val="18"/>
                <w:lang w:val="en-US" w:eastAsia="pt-BR"/>
              </w:rPr>
              <w:t>Pinggera</w:t>
            </w:r>
            <w:proofErr w:type="spellEnd"/>
            <w:r w:rsidRPr="004E143D">
              <w:rPr>
                <w:sz w:val="18"/>
                <w:szCs w:val="18"/>
                <w:lang w:val="en-US" w:eastAsia="pt-BR"/>
              </w:rPr>
              <w:t xml:space="preserve">, Jeffrey Parsons , Katharina Reiter, Katrin </w:t>
            </w:r>
            <w:proofErr w:type="spellStart"/>
            <w:r w:rsidRPr="004E143D">
              <w:rPr>
                <w:sz w:val="18"/>
                <w:szCs w:val="18"/>
                <w:lang w:val="en-US" w:eastAsia="pt-BR"/>
              </w:rPr>
              <w:t>Rakoczy</w:t>
            </w:r>
            <w:proofErr w:type="spellEnd"/>
            <w:r w:rsidRPr="004E143D">
              <w:rPr>
                <w:sz w:val="18"/>
                <w:szCs w:val="18"/>
                <w:lang w:val="en-US" w:eastAsia="pt-BR"/>
              </w:rPr>
              <w:t xml:space="preserve">, Manuel </w:t>
            </w:r>
            <w:proofErr w:type="spellStart"/>
            <w:r w:rsidRPr="004E143D">
              <w:rPr>
                <w:sz w:val="18"/>
                <w:szCs w:val="18"/>
                <w:lang w:val="en-US" w:eastAsia="pt-BR"/>
              </w:rPr>
              <w:t>Neurauter</w:t>
            </w:r>
            <w:proofErr w:type="spellEnd"/>
            <w:r w:rsidRPr="004E143D">
              <w:rPr>
                <w:sz w:val="18"/>
                <w:szCs w:val="18"/>
                <w:lang w:val="en-US" w:eastAsia="pt-BR"/>
              </w:rPr>
              <w:t xml:space="preserve">, Marco </w:t>
            </w:r>
            <w:proofErr w:type="spellStart"/>
            <w:r w:rsidRPr="004E143D">
              <w:rPr>
                <w:sz w:val="18"/>
                <w:szCs w:val="18"/>
                <w:lang w:val="en-US" w:eastAsia="pt-BR"/>
              </w:rPr>
              <w:t>Furtner</w:t>
            </w:r>
            <w:proofErr w:type="spellEnd"/>
            <w:r w:rsidRPr="004E143D">
              <w:rPr>
                <w:sz w:val="18"/>
                <w:szCs w:val="18"/>
                <w:lang w:val="en-US" w:eastAsia="pt-BR"/>
              </w:rPr>
              <w:t xml:space="preserve">, Mark W. Greenlee, Markus Martini , Marta </w:t>
            </w:r>
            <w:proofErr w:type="spellStart"/>
            <w:r w:rsidRPr="004E143D">
              <w:rPr>
                <w:sz w:val="18"/>
                <w:szCs w:val="18"/>
                <w:lang w:val="en-US" w:eastAsia="pt-BR"/>
              </w:rPr>
              <w:t>Indulska</w:t>
            </w:r>
            <w:proofErr w:type="spellEnd"/>
            <w:r w:rsidRPr="004E143D">
              <w:rPr>
                <w:sz w:val="18"/>
                <w:szCs w:val="18"/>
                <w:lang w:val="en-US" w:eastAsia="pt-BR"/>
              </w:rPr>
              <w:t xml:space="preserve">, Michael Kaiser, Michael Winter, Michael </w:t>
            </w:r>
            <w:proofErr w:type="spellStart"/>
            <w:r w:rsidRPr="004E143D">
              <w:rPr>
                <w:sz w:val="18"/>
                <w:szCs w:val="18"/>
                <w:lang w:val="en-US" w:eastAsia="pt-BR"/>
              </w:rPr>
              <w:t>Zimoch</w:t>
            </w:r>
            <w:proofErr w:type="spellEnd"/>
            <w:r w:rsidRPr="004E143D">
              <w:rPr>
                <w:sz w:val="18"/>
                <w:szCs w:val="18"/>
                <w:lang w:val="en-US" w:eastAsia="pt-BR"/>
              </w:rPr>
              <w:t xml:space="preserve">, Miles </w:t>
            </w:r>
            <w:proofErr w:type="spellStart"/>
            <w:r w:rsidRPr="004E143D">
              <w:rPr>
                <w:sz w:val="18"/>
                <w:szCs w:val="18"/>
                <w:lang w:val="en-US" w:eastAsia="pt-BR"/>
              </w:rPr>
              <w:t>Tallon</w:t>
            </w:r>
            <w:proofErr w:type="spellEnd"/>
            <w:r w:rsidRPr="004E143D">
              <w:rPr>
                <w:sz w:val="18"/>
                <w:szCs w:val="18"/>
                <w:lang w:val="en-US" w:eastAsia="pt-BR"/>
              </w:rPr>
              <w:t xml:space="preserve">, Palash </w:t>
            </w:r>
            <w:proofErr w:type="spellStart"/>
            <w:r w:rsidRPr="004E143D">
              <w:rPr>
                <w:sz w:val="18"/>
                <w:szCs w:val="18"/>
                <w:lang w:val="en-US" w:eastAsia="pt-BR"/>
              </w:rPr>
              <w:t>Bera</w:t>
            </w:r>
            <w:proofErr w:type="spellEnd"/>
            <w:r w:rsidRPr="004E143D">
              <w:rPr>
                <w:sz w:val="18"/>
                <w:szCs w:val="18"/>
                <w:lang w:val="en-US" w:eastAsia="pt-BR"/>
              </w:rPr>
              <w:t xml:space="preserve">, Pierre Sachse, </w:t>
            </w:r>
            <w:proofErr w:type="spellStart"/>
            <w:r w:rsidRPr="004E143D">
              <w:rPr>
                <w:sz w:val="18"/>
                <w:szCs w:val="18"/>
                <w:lang w:val="en-US" w:eastAsia="pt-BR"/>
              </w:rPr>
              <w:t>Pnina</w:t>
            </w:r>
            <w:proofErr w:type="spellEnd"/>
            <w:r w:rsidRPr="004E143D">
              <w:rPr>
                <w:sz w:val="18"/>
                <w:szCs w:val="18"/>
                <w:lang w:val="en-US" w:eastAsia="pt-BR"/>
              </w:rPr>
              <w:t xml:space="preserve"> </w:t>
            </w:r>
            <w:proofErr w:type="spellStart"/>
            <w:r w:rsidRPr="004E143D">
              <w:rPr>
                <w:sz w:val="18"/>
                <w:szCs w:val="18"/>
                <w:lang w:val="en-US" w:eastAsia="pt-BR"/>
              </w:rPr>
              <w:t>Soffer</w:t>
            </w:r>
            <w:proofErr w:type="spellEnd"/>
            <w:r w:rsidRPr="004E143D">
              <w:rPr>
                <w:sz w:val="18"/>
                <w:szCs w:val="18"/>
                <w:lang w:val="en-US" w:eastAsia="pt-BR"/>
              </w:rPr>
              <w:t xml:space="preserve">, </w:t>
            </w:r>
            <w:proofErr w:type="spellStart"/>
            <w:r w:rsidRPr="004E143D">
              <w:rPr>
                <w:sz w:val="18"/>
                <w:szCs w:val="18"/>
                <w:lang w:val="en-US" w:eastAsia="pt-BR"/>
              </w:rPr>
              <w:t>Shazia</w:t>
            </w:r>
            <w:proofErr w:type="spellEnd"/>
            <w:r w:rsidRPr="004E143D">
              <w:rPr>
                <w:sz w:val="18"/>
                <w:szCs w:val="18"/>
                <w:lang w:val="en-US" w:eastAsia="pt-BR"/>
              </w:rPr>
              <w:t xml:space="preserve"> Sadiq, Stefan </w:t>
            </w:r>
            <w:proofErr w:type="spellStart"/>
            <w:r w:rsidRPr="004E143D">
              <w:rPr>
                <w:sz w:val="18"/>
                <w:szCs w:val="18"/>
                <w:lang w:val="en-US" w:eastAsia="pt-BR"/>
              </w:rPr>
              <w:t>Zugal</w:t>
            </w:r>
            <w:proofErr w:type="spellEnd"/>
            <w:r w:rsidRPr="004E143D">
              <w:rPr>
                <w:sz w:val="18"/>
                <w:szCs w:val="18"/>
                <w:lang w:val="en-US" w:eastAsia="pt-BR"/>
              </w:rPr>
              <w:t xml:space="preserve">, Sven Vermeulen, Thomas Probst, </w:t>
            </w:r>
            <w:proofErr w:type="spellStart"/>
            <w:r w:rsidRPr="004E143D">
              <w:rPr>
                <w:sz w:val="18"/>
                <w:szCs w:val="18"/>
                <w:lang w:val="en-US" w:eastAsia="pt-BR"/>
              </w:rPr>
              <w:t>Tianwa</w:t>
            </w:r>
            <w:proofErr w:type="spellEnd"/>
            <w:r w:rsidRPr="004E143D">
              <w:rPr>
                <w:sz w:val="18"/>
                <w:szCs w:val="18"/>
                <w:lang w:val="en-US" w:eastAsia="pt-BR"/>
              </w:rPr>
              <w:t xml:space="preserve"> Chen, Tim </w:t>
            </w:r>
            <w:proofErr w:type="spellStart"/>
            <w:r w:rsidRPr="004E143D">
              <w:rPr>
                <w:sz w:val="18"/>
                <w:szCs w:val="18"/>
                <w:lang w:val="en-US" w:eastAsia="pt-BR"/>
              </w:rPr>
              <w:t>Mohring</w:t>
            </w:r>
            <w:proofErr w:type="spellEnd"/>
            <w:r w:rsidRPr="004E143D">
              <w:rPr>
                <w:sz w:val="18"/>
                <w:szCs w:val="18"/>
                <w:lang w:val="en-US" w:eastAsia="pt-BR"/>
              </w:rPr>
              <w:t xml:space="preserve">, Ulrich Frick, Wei Wang, Winfried </w:t>
            </w:r>
            <w:proofErr w:type="spellStart"/>
            <w:r w:rsidRPr="004E143D">
              <w:rPr>
                <w:sz w:val="18"/>
                <w:szCs w:val="18"/>
                <w:lang w:val="en-US" w:eastAsia="pt-BR"/>
              </w:rPr>
              <w:t>Schlee</w:t>
            </w:r>
            <w:proofErr w:type="spellEnd"/>
            <w:r w:rsidRPr="004E143D">
              <w:rPr>
                <w:sz w:val="18"/>
                <w:szCs w:val="18"/>
                <w:lang w:val="en-US" w:eastAsia="pt-BR"/>
              </w:rPr>
              <w:t>,</w:t>
            </w:r>
          </w:p>
        </w:tc>
      </w:tr>
    </w:tbl>
    <w:p w14:paraId="1A3A49A3" w14:textId="4CA72CF8" w:rsidR="00270BD1" w:rsidRPr="00AB506B" w:rsidRDefault="00604B03" w:rsidP="00604B03">
      <w:pPr>
        <w:pStyle w:val="heading2"/>
        <w:numPr>
          <w:ilvl w:val="0"/>
          <w:numId w:val="0"/>
        </w:numPr>
        <w:rPr>
          <w:lang w:val="en-US"/>
        </w:rPr>
      </w:pPr>
      <w:r>
        <w:rPr>
          <w:lang w:val="en-US"/>
        </w:rPr>
        <w:t xml:space="preserve">5.2.2 </w:t>
      </w:r>
      <w:r w:rsidR="00270BD1" w:rsidRPr="00270BD1">
        <w:rPr>
          <w:lang w:val="en-US"/>
        </w:rPr>
        <w:t>Context</w:t>
      </w:r>
    </w:p>
    <w:p w14:paraId="56CD1F70" w14:textId="77EF5F43" w:rsidR="00ED1587" w:rsidRDefault="00021C8B" w:rsidP="00ED1587">
      <w:pPr>
        <w:pStyle w:val="p1a"/>
        <w:rPr>
          <w:lang w:val="en-US"/>
        </w:rPr>
      </w:pPr>
      <w:bookmarkStart w:id="29" w:name="_Hlk8980871"/>
      <w:bookmarkEnd w:id="19"/>
      <w:r>
        <w:rPr>
          <w:lang w:val="en-US"/>
        </w:rPr>
        <w:tab/>
      </w:r>
      <w:bookmarkEnd w:id="29"/>
      <w:r w:rsidR="00D730B1" w:rsidRPr="00D730B1">
        <w:rPr>
          <w:lang w:val="en-US"/>
        </w:rPr>
        <w:t xml:space="preserve">Is eye-tracking technology being used in the analysis of the understanding of business process </w:t>
      </w:r>
      <w:proofErr w:type="spellStart"/>
      <w:r w:rsidR="00D730B1" w:rsidRPr="00D730B1">
        <w:rPr>
          <w:lang w:val="en-US"/>
        </w:rPr>
        <w:t>models?</w:t>
      </w:r>
      <w:r w:rsidR="003D0E85" w:rsidRPr="00EB1B30">
        <w:rPr>
          <w:lang w:val="en-US"/>
        </w:rPr>
        <w:t>All</w:t>
      </w:r>
      <w:proofErr w:type="spellEnd"/>
      <w:r w:rsidR="003D0E85" w:rsidRPr="00EB1B30">
        <w:rPr>
          <w:lang w:val="en-US"/>
        </w:rPr>
        <w:t xml:space="preserve"> the studies found used the eye-tracking device to verify comprehension in business process models, each study using the device to evaluate different topics in the understanding of the models. </w:t>
      </w:r>
      <w:r w:rsidR="00ED1587">
        <w:rPr>
          <w:lang w:val="en-US"/>
        </w:rPr>
        <w:t xml:space="preserve">The </w:t>
      </w:r>
      <w:bookmarkStart w:id="30" w:name="_Ref37710023"/>
      <w:r w:rsidR="003F6D8C" w:rsidRPr="003F6D8C">
        <w:rPr>
          <w:lang w:val="en-US"/>
        </w:rPr>
        <w:fldChar w:fldCharType="begin"/>
      </w:r>
      <w:r w:rsidR="003F6D8C" w:rsidRPr="003F6D8C">
        <w:rPr>
          <w:lang w:val="en-US"/>
        </w:rPr>
        <w:instrText xml:space="preserve"> REF _Ref37947818 \h  \* MERGEFORMAT </w:instrText>
      </w:r>
      <w:r w:rsidR="003F6D8C" w:rsidRPr="003F6D8C">
        <w:rPr>
          <w:lang w:val="en-US"/>
        </w:rPr>
      </w:r>
      <w:r w:rsidR="003F6D8C" w:rsidRPr="003F6D8C">
        <w:rPr>
          <w:lang w:val="en-US"/>
        </w:rPr>
        <w:fldChar w:fldCharType="separate"/>
      </w:r>
      <w:r w:rsidR="0093792D" w:rsidRPr="006D7328">
        <w:rPr>
          <w:smallCaps/>
          <w:lang w:val="en-US"/>
        </w:rPr>
        <w:t xml:space="preserve">Table </w:t>
      </w:r>
      <w:r w:rsidR="0093792D" w:rsidRPr="006D7328">
        <w:rPr>
          <w:smallCaps/>
          <w:noProof/>
          <w:lang w:val="en-US"/>
        </w:rPr>
        <w:t>8</w:t>
      </w:r>
      <w:r w:rsidR="003F6D8C" w:rsidRPr="003F6D8C">
        <w:rPr>
          <w:lang w:val="en-US"/>
        </w:rPr>
        <w:fldChar w:fldCharType="end"/>
      </w:r>
      <w:r w:rsidR="003F6D8C">
        <w:rPr>
          <w:lang w:val="en-US"/>
        </w:rPr>
        <w:t xml:space="preserve"> </w:t>
      </w:r>
      <w:r w:rsidR="00ED1587" w:rsidRPr="00EB1B30">
        <w:rPr>
          <w:lang w:val="en-US"/>
        </w:rPr>
        <w:t xml:space="preserve">presents the categorization of studies by these topics. Studies </w:t>
      </w:r>
      <w:proofErr w:type="spellStart"/>
      <w:r w:rsidR="00ED1587" w:rsidRPr="00F9725B">
        <w:rPr>
          <w:lang w:val="en-US"/>
        </w:rPr>
        <w:t>Zimoch</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Pr>
          <w:lang w:val="en-US"/>
        </w:rPr>
        <w:t xml:space="preserve"> and </w:t>
      </w:r>
      <w:proofErr w:type="spellStart"/>
      <w:r w:rsidR="00ED1587" w:rsidRPr="00F9725B">
        <w:rPr>
          <w:lang w:val="en-US"/>
        </w:rPr>
        <w:t>Bera</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2019</w:t>
      </w:r>
      <w:r w:rsidR="00D62D73">
        <w:rPr>
          <w:lang w:val="en-US"/>
        </w:rPr>
        <w:t>)</w:t>
      </w:r>
      <w:r w:rsidR="00ED1587" w:rsidRPr="00EB1B30">
        <w:rPr>
          <w:lang w:val="en-US"/>
        </w:rPr>
        <w:t xml:space="preserve"> use the eye tracking device to evaluate different business process modeling notations to determine which is best understood. Studies </w:t>
      </w:r>
      <w:proofErr w:type="spellStart"/>
      <w:r w:rsidR="00ED1587" w:rsidRPr="00F9725B">
        <w:rPr>
          <w:lang w:val="en-US"/>
        </w:rPr>
        <w:t>Petrusel</w:t>
      </w:r>
      <w:proofErr w:type="spellEnd"/>
      <w:r w:rsidR="00ED1587" w:rsidRPr="00F9725B">
        <w:rPr>
          <w:lang w:val="en-US"/>
        </w:rPr>
        <w:t xml:space="preserve">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2016</w:t>
      </w:r>
      <w:r w:rsidR="00D62D73">
        <w:rPr>
          <w:lang w:val="en-US"/>
        </w:rPr>
        <w:t>)</w:t>
      </w:r>
      <w:r w:rsidR="00ED1587" w:rsidRPr="00F9725B">
        <w:rPr>
          <w:lang w:val="en-US"/>
        </w:rPr>
        <w:t xml:space="preserve">, and Chen </w:t>
      </w:r>
      <w:r w:rsidR="00ED1587" w:rsidRPr="0096187D">
        <w:rPr>
          <w:i/>
          <w:iCs/>
          <w:lang w:val="en-US"/>
        </w:rPr>
        <w:t>et al</w:t>
      </w:r>
      <w:r w:rsidR="00ED1587" w:rsidRPr="00F9725B">
        <w:rPr>
          <w:lang w:val="en-US"/>
        </w:rPr>
        <w:t xml:space="preserve">. </w:t>
      </w:r>
      <w:r w:rsidR="00D62D73">
        <w:rPr>
          <w:lang w:val="en-US"/>
        </w:rPr>
        <w:t>(</w:t>
      </w:r>
      <w:r w:rsidR="00ED1587" w:rsidRPr="00F9725B">
        <w:rPr>
          <w:lang w:val="en-US"/>
        </w:rPr>
        <w:t>2018</w:t>
      </w:r>
      <w:r w:rsidR="00D62D73">
        <w:rPr>
          <w:lang w:val="en-US"/>
        </w:rPr>
        <w:t>)</w:t>
      </w:r>
      <w:r w:rsidR="00ED1587" w:rsidRPr="00EB1B30">
        <w:rPr>
          <w:lang w:val="en-US"/>
        </w:rPr>
        <w:t xml:space="preserve"> assess the understanding of structures or specific elements </w:t>
      </w:r>
      <w:r w:rsidR="00ED1587" w:rsidRPr="008B2AEB">
        <w:rPr>
          <w:lang w:val="en-US"/>
        </w:rPr>
        <w:t>from which they were added in the notation</w:t>
      </w:r>
      <w:r w:rsidR="00ED1587" w:rsidRPr="00EB1B30">
        <w:rPr>
          <w:lang w:val="en-US"/>
        </w:rPr>
        <w:t xml:space="preserve">. The remaining studies evaluate how different readers understand business process models in a </w:t>
      </w:r>
      <w:proofErr w:type="gramStart"/>
      <w:r w:rsidR="00ED1587" w:rsidRPr="00EB1B30">
        <w:rPr>
          <w:lang w:val="en-US"/>
        </w:rPr>
        <w:t>particular notation</w:t>
      </w:r>
      <w:proofErr w:type="gramEnd"/>
      <w:r w:rsidR="00ED1587" w:rsidRPr="00EB1B30">
        <w:rPr>
          <w:lang w:val="en-US"/>
        </w:rPr>
        <w:t>.</w:t>
      </w:r>
    </w:p>
    <w:p w14:paraId="6853DB05" w14:textId="77777777" w:rsidR="00ED1587" w:rsidRPr="006D7328" w:rsidRDefault="00ED1587" w:rsidP="00ED1587">
      <w:pPr>
        <w:pStyle w:val="p1a"/>
        <w:rPr>
          <w:b/>
          <w:bCs/>
          <w:smallCaps/>
          <w:lang w:val="en-US"/>
        </w:rPr>
      </w:pPr>
    </w:p>
    <w:p w14:paraId="7B3E58D5" w14:textId="74B5FD1D" w:rsidR="00AE0237" w:rsidRPr="00AE0237" w:rsidRDefault="008C6805" w:rsidP="00ED1587">
      <w:pPr>
        <w:pStyle w:val="p1a"/>
        <w:jc w:val="center"/>
      </w:pPr>
      <w:bookmarkStart w:id="31" w:name="_Ref37947818"/>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394434">
        <w:rPr>
          <w:b/>
          <w:bCs/>
          <w:smallCaps/>
          <w:noProof/>
        </w:rPr>
        <w:t>8</w:t>
      </w:r>
      <w:r w:rsidRPr="006034F8">
        <w:rPr>
          <w:b/>
          <w:bCs/>
          <w:smallCaps/>
        </w:rPr>
        <w:fldChar w:fldCharType="end"/>
      </w:r>
      <w:bookmarkEnd w:id="30"/>
      <w:bookmarkEnd w:id="31"/>
      <w:r>
        <w:rPr>
          <w:b/>
          <w:bCs/>
          <w:smallCaps/>
        </w:rPr>
        <w:t>:</w:t>
      </w:r>
      <w:r w:rsidR="00625FBF">
        <w:rPr>
          <w:b/>
        </w:rPr>
        <w:t xml:space="preserve"> </w:t>
      </w:r>
      <w:proofErr w:type="spellStart"/>
      <w:r w:rsidR="00FD705D">
        <w:t>Studies</w:t>
      </w:r>
      <w:proofErr w:type="spellEnd"/>
      <w:r w:rsidR="00F0283B">
        <w:t xml:space="preserve"> </w:t>
      </w:r>
      <w:proofErr w:type="spellStart"/>
      <w:r w:rsidR="000A73DF">
        <w:t>C</w:t>
      </w:r>
      <w:r w:rsidR="00FD705D">
        <w:t>lassification</w:t>
      </w:r>
      <w:proofErr w:type="spellEnd"/>
      <w:r w:rsidR="00FD705D">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ED1587" w:rsidRPr="00383A02" w14:paraId="6E8A0B0C" w14:textId="77777777" w:rsidTr="00ED158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7416AE5D" w14:textId="77777777" w:rsidR="00ED1587" w:rsidRPr="00383A02" w:rsidRDefault="00ED1587" w:rsidP="00ED1587">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851" w:type="dxa"/>
          </w:tcPr>
          <w:p w14:paraId="252C186D" w14:textId="77777777" w:rsidR="00ED1587"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27B1E424" w14:textId="77777777" w:rsidR="00ED1587" w:rsidRPr="00383A02" w:rsidRDefault="00ED1587" w:rsidP="00ED158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ED1587" w:rsidRPr="006D7328" w14:paraId="49E2D87F" w14:textId="77777777" w:rsidTr="00ED1587">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40D6C09F" w14:textId="77777777" w:rsidR="00ED1587" w:rsidRPr="00332103" w:rsidRDefault="00ED1587" w:rsidP="00ED1587">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851" w:type="dxa"/>
            <w:vAlign w:val="center"/>
          </w:tcPr>
          <w:p w14:paraId="09A877F2" w14:textId="77777777"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c>
          <w:tcPr>
            <w:tcW w:w="4322" w:type="dxa"/>
            <w:vAlign w:val="center"/>
            <w:hideMark/>
          </w:tcPr>
          <w:p w14:paraId="7128EB96" w14:textId="5D236B43" w:rsidR="00ED1587" w:rsidRPr="00F9725B" w:rsidRDefault="00ED1587" w:rsidP="002C5E6A">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Zimoch</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Bera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r w:rsidR="00ED1587" w:rsidRPr="006D7328" w14:paraId="0576DFAA" w14:textId="77777777" w:rsidTr="00ED1587">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E98557B" w14:textId="77777777" w:rsidR="00ED1587" w:rsidRPr="00332103" w:rsidRDefault="00ED1587" w:rsidP="00ED1587">
            <w:pPr>
              <w:pStyle w:val="NormalWeb"/>
              <w:jc w:val="center"/>
              <w:rPr>
                <w:sz w:val="18"/>
                <w:szCs w:val="22"/>
                <w:lang w:val="en-US"/>
              </w:rPr>
            </w:pPr>
            <w:r w:rsidRPr="008D6986">
              <w:rPr>
                <w:sz w:val="18"/>
                <w:szCs w:val="22"/>
                <w:lang w:val="en-US"/>
              </w:rPr>
              <w:t>In addition of new artifacts</w:t>
            </w:r>
          </w:p>
        </w:tc>
        <w:tc>
          <w:tcPr>
            <w:tcW w:w="851" w:type="dxa"/>
            <w:vAlign w:val="center"/>
          </w:tcPr>
          <w:p w14:paraId="55142540" w14:textId="77777777" w:rsidR="00ED1587" w:rsidRDefault="00ED1587" w:rsidP="00ED158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109D8152" w14:textId="5676D100" w:rsidR="00ED1587" w:rsidRPr="00273544" w:rsidRDefault="00ED1587" w:rsidP="00ED1587">
            <w:pPr>
              <w:pStyle w:val="p1a"/>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F9725B">
              <w:rPr>
                <w:sz w:val="18"/>
                <w:szCs w:val="18"/>
                <w:lang w:val="en-US"/>
              </w:rPr>
              <w:t>Petrusel</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2016</w:t>
            </w:r>
            <w:r w:rsidR="008D201A">
              <w:rPr>
                <w:sz w:val="18"/>
                <w:szCs w:val="18"/>
                <w:lang w:val="en-US"/>
              </w:rPr>
              <w:t>)</w:t>
            </w:r>
            <w:r w:rsidRPr="00F9725B">
              <w:rPr>
                <w:sz w:val="18"/>
                <w:szCs w:val="18"/>
                <w:lang w:val="en-US"/>
              </w:rPr>
              <w:t>,</w:t>
            </w:r>
            <w:r w:rsidR="00273544">
              <w:rPr>
                <w:sz w:val="18"/>
                <w:szCs w:val="18"/>
                <w:lang w:val="en-US"/>
              </w:rPr>
              <w:t xml:space="preserve"> </w:t>
            </w:r>
            <w:r w:rsidRPr="00F9725B">
              <w:rPr>
                <w:sz w:val="18"/>
                <w:szCs w:val="18"/>
                <w:lang w:val="en-US"/>
              </w:rPr>
              <w:t xml:space="preserve">Chen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2018</w:t>
            </w:r>
            <w:r w:rsidR="008D201A">
              <w:rPr>
                <w:sz w:val="18"/>
                <w:szCs w:val="18"/>
                <w:lang w:val="en-US"/>
              </w:rPr>
              <w:t>)</w:t>
            </w:r>
          </w:p>
        </w:tc>
      </w:tr>
      <w:tr w:rsidR="00ED1587" w:rsidRPr="00A23FCC" w14:paraId="185BCB86" w14:textId="77777777" w:rsidTr="00ED1587">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C6F3691" w14:textId="77777777" w:rsidR="00ED1587" w:rsidRPr="00332103" w:rsidRDefault="00ED1587" w:rsidP="00ED1587">
            <w:pPr>
              <w:pStyle w:val="NormalWeb"/>
              <w:jc w:val="center"/>
              <w:rPr>
                <w:sz w:val="18"/>
                <w:szCs w:val="22"/>
                <w:lang w:val="en-US"/>
              </w:rPr>
            </w:pPr>
            <w:r w:rsidRPr="008D6986">
              <w:rPr>
                <w:sz w:val="18"/>
                <w:szCs w:val="22"/>
                <w:lang w:val="en-US"/>
              </w:rPr>
              <w:t>In the evaluation of the models</w:t>
            </w:r>
          </w:p>
        </w:tc>
        <w:tc>
          <w:tcPr>
            <w:tcW w:w="851" w:type="dxa"/>
            <w:vAlign w:val="center"/>
          </w:tcPr>
          <w:p w14:paraId="118D248B" w14:textId="77777777" w:rsidR="00ED1587" w:rsidRDefault="00ED1587" w:rsidP="00ED1587">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6</w:t>
            </w:r>
          </w:p>
        </w:tc>
        <w:tc>
          <w:tcPr>
            <w:tcW w:w="4322" w:type="dxa"/>
            <w:vAlign w:val="center"/>
          </w:tcPr>
          <w:p w14:paraId="4A2DF5D7" w14:textId="70F0B308"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Pinggera</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2012</w:t>
            </w:r>
            <w:r w:rsidR="008D201A">
              <w:rPr>
                <w:sz w:val="18"/>
                <w:szCs w:val="18"/>
                <w:lang w:val="en-US"/>
              </w:rPr>
              <w:t>)</w:t>
            </w:r>
            <w:r w:rsidRPr="00F9725B">
              <w:rPr>
                <w:sz w:val="18"/>
                <w:szCs w:val="18"/>
                <w:lang w:val="en-US"/>
              </w:rPr>
              <w:t>,</w:t>
            </w:r>
            <w:r w:rsidR="00273544">
              <w:rPr>
                <w:sz w:val="18"/>
                <w:szCs w:val="18"/>
                <w:lang w:val="en-US"/>
              </w:rPr>
              <w:t xml:space="preserve"> </w:t>
            </w:r>
            <w:proofErr w:type="spellStart"/>
            <w:r w:rsidRPr="00F9725B">
              <w:rPr>
                <w:sz w:val="18"/>
                <w:szCs w:val="18"/>
                <w:lang w:val="en-US"/>
              </w:rPr>
              <w:t>Petrusel</w:t>
            </w:r>
            <w:proofErr w:type="spellEnd"/>
            <w:r w:rsidRPr="00F9725B">
              <w:rPr>
                <w:sz w:val="18"/>
                <w:szCs w:val="18"/>
                <w:lang w:val="en-US"/>
              </w:rPr>
              <w:t xml:space="preserve"> and </w:t>
            </w:r>
            <w:proofErr w:type="spellStart"/>
            <w:r w:rsidRPr="00F9725B">
              <w:rPr>
                <w:sz w:val="18"/>
                <w:szCs w:val="18"/>
                <w:lang w:val="en-US"/>
              </w:rPr>
              <w:t>Mendling</w:t>
            </w:r>
            <w:proofErr w:type="spellEnd"/>
            <w:r w:rsidRPr="00F9725B">
              <w:rPr>
                <w:sz w:val="18"/>
                <w:szCs w:val="18"/>
                <w:lang w:val="en-US"/>
              </w:rPr>
              <w:t xml:space="preserve">, </w:t>
            </w:r>
            <w:r w:rsidR="008D201A">
              <w:rPr>
                <w:sz w:val="18"/>
                <w:szCs w:val="18"/>
                <w:lang w:val="en-US"/>
              </w:rPr>
              <w:t>(</w:t>
            </w:r>
            <w:r w:rsidRPr="00F9725B">
              <w:rPr>
                <w:sz w:val="18"/>
                <w:szCs w:val="18"/>
                <w:lang w:val="en-US"/>
              </w:rPr>
              <w:t>2013</w:t>
            </w:r>
            <w:r w:rsidR="008D201A">
              <w:rPr>
                <w:sz w:val="18"/>
                <w:szCs w:val="18"/>
                <w:lang w:val="en-US"/>
              </w:rPr>
              <w:t>)</w:t>
            </w:r>
            <w:r>
              <w:rPr>
                <w:sz w:val="18"/>
                <w:szCs w:val="18"/>
                <w:lang w:val="en-US"/>
              </w:rPr>
              <w:t>,</w:t>
            </w:r>
          </w:p>
          <w:p w14:paraId="23E9CA1F" w14:textId="288D3EB6" w:rsidR="00ED1587" w:rsidRDefault="00ED1587" w:rsidP="00ED1587">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9725B">
              <w:rPr>
                <w:sz w:val="18"/>
                <w:szCs w:val="18"/>
                <w:lang w:val="en-US"/>
              </w:rPr>
              <w:t xml:space="preserve">Petrusel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2017</w:t>
            </w:r>
            <w:r w:rsidR="008D201A">
              <w:rPr>
                <w:sz w:val="18"/>
                <w:szCs w:val="18"/>
                <w:lang w:val="en-US"/>
              </w:rPr>
              <w:t>)</w:t>
            </w:r>
            <w:r>
              <w:rPr>
                <w:sz w:val="18"/>
                <w:szCs w:val="18"/>
                <w:lang w:val="en-US"/>
              </w:rPr>
              <w:t>,</w:t>
            </w:r>
            <w:r w:rsidR="00273544">
              <w:rPr>
                <w:sz w:val="18"/>
                <w:szCs w:val="18"/>
                <w:lang w:val="en-US"/>
              </w:rPr>
              <w:t xml:space="preserve"> </w:t>
            </w:r>
            <w:r w:rsidRPr="00F9725B">
              <w:rPr>
                <w:sz w:val="18"/>
                <w:szCs w:val="18"/>
                <w:lang w:val="en-US"/>
              </w:rPr>
              <w:t xml:space="preserve">Vermeulen, </w:t>
            </w:r>
            <w:r w:rsidR="008D201A">
              <w:rPr>
                <w:sz w:val="18"/>
                <w:szCs w:val="18"/>
                <w:lang w:val="en-US"/>
              </w:rPr>
              <w:t>(</w:t>
            </w:r>
            <w:r w:rsidRPr="00F9725B">
              <w:rPr>
                <w:sz w:val="18"/>
                <w:szCs w:val="18"/>
                <w:lang w:val="en-US"/>
              </w:rPr>
              <w:t>2018</w:t>
            </w:r>
            <w:r w:rsidR="008D201A">
              <w:rPr>
                <w:sz w:val="18"/>
                <w:szCs w:val="18"/>
                <w:lang w:val="en-US"/>
              </w:rPr>
              <w:t>)</w:t>
            </w:r>
            <w:r>
              <w:rPr>
                <w:sz w:val="18"/>
                <w:szCs w:val="18"/>
                <w:lang w:val="en-US"/>
              </w:rPr>
              <w:t>,</w:t>
            </w:r>
          </w:p>
          <w:p w14:paraId="071DABFD" w14:textId="558C4365" w:rsidR="00ED1587" w:rsidRPr="00DB36B8" w:rsidRDefault="00ED1587" w:rsidP="00273544">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F9725B">
              <w:rPr>
                <w:sz w:val="18"/>
                <w:szCs w:val="18"/>
                <w:lang w:val="en-US"/>
              </w:rPr>
              <w:t>Burattin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r>
              <w:rPr>
                <w:sz w:val="18"/>
                <w:szCs w:val="18"/>
                <w:lang w:val="en-US"/>
              </w:rPr>
              <w:t>,</w:t>
            </w:r>
            <w:r w:rsidR="00273544">
              <w:rPr>
                <w:sz w:val="18"/>
                <w:szCs w:val="18"/>
                <w:lang w:val="en-US"/>
              </w:rPr>
              <w:t xml:space="preserve"> </w:t>
            </w:r>
            <w:proofErr w:type="spellStart"/>
            <w:r w:rsidRPr="00F9725B">
              <w:rPr>
                <w:sz w:val="18"/>
                <w:szCs w:val="18"/>
                <w:lang w:val="en-US"/>
              </w:rPr>
              <w:t>Tallon</w:t>
            </w:r>
            <w:proofErr w:type="spellEnd"/>
            <w:r w:rsidRPr="00F9725B">
              <w:rPr>
                <w:sz w:val="18"/>
                <w:szCs w:val="18"/>
                <w:lang w:val="en-US"/>
              </w:rPr>
              <w:t xml:space="preserve"> </w:t>
            </w:r>
            <w:r w:rsidRPr="0096187D">
              <w:rPr>
                <w:i/>
                <w:iCs/>
                <w:sz w:val="18"/>
                <w:szCs w:val="18"/>
                <w:lang w:val="en-US"/>
              </w:rPr>
              <w:t>et al</w:t>
            </w:r>
            <w:r w:rsidRPr="00F9725B">
              <w:rPr>
                <w:sz w:val="18"/>
                <w:szCs w:val="18"/>
                <w:lang w:val="en-US"/>
              </w:rPr>
              <w:t xml:space="preserve">., </w:t>
            </w:r>
            <w:r w:rsidR="008D201A">
              <w:rPr>
                <w:sz w:val="18"/>
                <w:szCs w:val="18"/>
                <w:lang w:val="en-US"/>
              </w:rPr>
              <w:t>(</w:t>
            </w:r>
            <w:r w:rsidRPr="00F9725B">
              <w:rPr>
                <w:sz w:val="18"/>
                <w:szCs w:val="18"/>
                <w:lang w:val="en-US"/>
              </w:rPr>
              <w:t>2019</w:t>
            </w:r>
            <w:r w:rsidR="008D201A">
              <w:rPr>
                <w:sz w:val="18"/>
                <w:szCs w:val="18"/>
                <w:lang w:val="en-US"/>
              </w:rPr>
              <w:t>)</w:t>
            </w:r>
          </w:p>
        </w:tc>
      </w:tr>
    </w:tbl>
    <w:p w14:paraId="72E7F8F3" w14:textId="77777777" w:rsidR="00604B03" w:rsidRDefault="00604B03" w:rsidP="00604B03">
      <w:pPr>
        <w:pStyle w:val="p1a"/>
        <w:rPr>
          <w:lang w:val="en-US"/>
        </w:rPr>
      </w:pPr>
    </w:p>
    <w:p w14:paraId="62A3FF33" w14:textId="77777777" w:rsidR="0027265E" w:rsidRDefault="00021C8B" w:rsidP="00273544">
      <w:pPr>
        <w:pStyle w:val="p1a"/>
        <w:rPr>
          <w:lang w:val="en-US"/>
        </w:rPr>
      </w:pPr>
      <w:r>
        <w:rPr>
          <w:lang w:val="en-US"/>
        </w:rPr>
        <w:tab/>
      </w:r>
      <w:r w:rsidR="003C7B87" w:rsidRPr="004F63A2">
        <w:rPr>
          <w:lang w:val="en-US"/>
        </w:rPr>
        <w:t xml:space="preserve">What metrics are used to measure the visual comprehension of </w:t>
      </w:r>
      <w:proofErr w:type="spellStart"/>
      <w:r w:rsidR="003C7B87" w:rsidRPr="004F63A2">
        <w:rPr>
          <w:lang w:val="en-US"/>
        </w:rPr>
        <w:t>eyetracking</w:t>
      </w:r>
      <w:proofErr w:type="spellEnd"/>
      <w:r w:rsidR="003C7B87" w:rsidRPr="004F63A2">
        <w:rPr>
          <w:lang w:val="en-US"/>
        </w:rPr>
        <w:t xml:space="preserve"> business process models? </w:t>
      </w:r>
      <w:r w:rsidR="000A0F8C" w:rsidRPr="000A0F8C">
        <w:rPr>
          <w:lang w:val="en-US"/>
        </w:rPr>
        <w:t xml:space="preserve">Typically, there are many methods for exploring eye-data. The most common one is to </w:t>
      </w:r>
      <w:proofErr w:type="spellStart"/>
      <w:r w:rsidR="000A0F8C" w:rsidRPr="000A0F8C">
        <w:rPr>
          <w:lang w:val="en-US"/>
        </w:rPr>
        <w:t>analyse</w:t>
      </w:r>
      <w:proofErr w:type="spellEnd"/>
      <w:r w:rsidR="000A0F8C" w:rsidRPr="000A0F8C">
        <w:rPr>
          <w:lang w:val="en-US"/>
        </w:rPr>
        <w:t xml:space="preserve"> the visual path (scan-path) of the participant across a computer screen, where each eye-data observation is translated into pixel coordinates. From there, the presence or absence of eye-data points in different AOIs can be examined</w:t>
      </w:r>
      <w:r w:rsidR="000A0F8C">
        <w:rPr>
          <w:lang w:val="en-US"/>
        </w:rPr>
        <w:t xml:space="preserve"> </w:t>
      </w:r>
      <w:proofErr w:type="spellStart"/>
      <w:r w:rsidR="000A0F8C" w:rsidRPr="004F63A2">
        <w:rPr>
          <w:lang w:val="en-US"/>
        </w:rPr>
        <w:t>Sharafi</w:t>
      </w:r>
      <w:proofErr w:type="spellEnd"/>
      <w:r w:rsidR="000A0F8C" w:rsidRPr="004F63A2">
        <w:rPr>
          <w:lang w:val="en-US"/>
        </w:rPr>
        <w:t xml:space="preserve"> et al. (2015b)</w:t>
      </w:r>
      <w:r w:rsidR="000A0F8C" w:rsidRPr="000A0F8C">
        <w:rPr>
          <w:lang w:val="en-US"/>
        </w:rPr>
        <w:t xml:space="preserve">. This type of analysis, found in studies, is used to determine which features are seen, when a </w:t>
      </w:r>
      <w:proofErr w:type="gramStart"/>
      <w:r w:rsidR="000A0F8C" w:rsidRPr="000A0F8C">
        <w:rPr>
          <w:lang w:val="en-US"/>
        </w:rPr>
        <w:t>particular feature</w:t>
      </w:r>
      <w:proofErr w:type="gramEnd"/>
      <w:r w:rsidR="000A0F8C" w:rsidRPr="000A0F8C">
        <w:rPr>
          <w:lang w:val="en-US"/>
        </w:rPr>
        <w:t xml:space="preserve"> captures attention, how quickly the eye moves, what content is overlooked, among other gaze-related questions. </w:t>
      </w:r>
    </w:p>
    <w:p w14:paraId="2C479C47" w14:textId="18583D0A" w:rsidR="00021C8B" w:rsidRDefault="000A0F8C" w:rsidP="0027265E">
      <w:pPr>
        <w:pStyle w:val="p1a"/>
        <w:ind w:firstLine="227"/>
        <w:rPr>
          <w:lang w:val="en-US"/>
        </w:rPr>
      </w:pPr>
      <w:r w:rsidRPr="000A0F8C">
        <w:rPr>
          <w:lang w:val="en-US"/>
        </w:rPr>
        <w:t xml:space="preserve">Thus, </w:t>
      </w:r>
      <w:r w:rsidR="00ED1587" w:rsidRPr="00ED1587">
        <w:rPr>
          <w:lang w:val="en-US"/>
        </w:rPr>
        <w:fldChar w:fldCharType="begin"/>
      </w:r>
      <w:r w:rsidR="00ED1587" w:rsidRPr="00ED1587">
        <w:rPr>
          <w:lang w:val="en-US"/>
        </w:rPr>
        <w:instrText xml:space="preserve"> REF _Ref37854154 \h  \* MERGEFORMAT </w:instrText>
      </w:r>
      <w:r w:rsidR="00ED1587" w:rsidRPr="00ED1587">
        <w:rPr>
          <w:lang w:val="en-US"/>
        </w:rPr>
      </w:r>
      <w:r w:rsidR="00ED1587" w:rsidRPr="00ED1587">
        <w:rPr>
          <w:lang w:val="en-US"/>
        </w:rPr>
        <w:fldChar w:fldCharType="separate"/>
      </w:r>
      <w:r w:rsidR="0093792D" w:rsidRPr="007324AF">
        <w:rPr>
          <w:lang w:val="en-US"/>
        </w:rPr>
        <w:t>Table 9</w:t>
      </w:r>
      <w:r w:rsidR="00ED1587" w:rsidRPr="00ED1587">
        <w:rPr>
          <w:lang w:val="en-US"/>
        </w:rPr>
        <w:fldChar w:fldCharType="end"/>
      </w:r>
      <w:r w:rsidR="00ED1587">
        <w:rPr>
          <w:lang w:val="en-US"/>
        </w:rPr>
        <w:t xml:space="preserve"> </w:t>
      </w:r>
      <w:r w:rsidR="003C7B87" w:rsidRPr="004F63A2">
        <w:rPr>
          <w:lang w:val="en-US"/>
        </w:rPr>
        <w:t>presents the metrics used to evaluate the understanding of business process models.</w:t>
      </w:r>
      <w:r w:rsidR="0027265E">
        <w:rPr>
          <w:lang w:val="en-US"/>
        </w:rPr>
        <w:t xml:space="preserve"> </w:t>
      </w:r>
      <w:r w:rsidR="0027265E">
        <w:rPr>
          <w:rStyle w:val="tlid-translation"/>
          <w:lang w:val="en"/>
        </w:rPr>
        <w:t xml:space="preserve">Ocular data found in the studies were classified based on </w:t>
      </w:r>
      <w:r w:rsidR="00456861">
        <w:rPr>
          <w:rStyle w:val="tlid-translation"/>
          <w:lang w:val="en"/>
        </w:rPr>
        <w:t>4</w:t>
      </w:r>
      <w:r w:rsidR="0027265E">
        <w:rPr>
          <w:rStyle w:val="tlid-translation"/>
          <w:lang w:val="en"/>
        </w:rPr>
        <w:t xml:space="preserve"> (f</w:t>
      </w:r>
      <w:r w:rsidR="00456861">
        <w:rPr>
          <w:rStyle w:val="tlid-translation"/>
          <w:lang w:val="en"/>
        </w:rPr>
        <w:t>our</w:t>
      </w:r>
      <w:r w:rsidR="0027265E">
        <w:rPr>
          <w:rStyle w:val="tlid-translation"/>
          <w:lang w:val="en"/>
        </w:rPr>
        <w:t>) indicators:</w:t>
      </w:r>
    </w:p>
    <w:p w14:paraId="538C0967" w14:textId="58550F83" w:rsidR="009F39CF" w:rsidRPr="004F63A2" w:rsidRDefault="0027265E" w:rsidP="00141913">
      <w:pPr>
        <w:pStyle w:val="p1a"/>
        <w:numPr>
          <w:ilvl w:val="0"/>
          <w:numId w:val="47"/>
        </w:numPr>
        <w:rPr>
          <w:lang w:val="en-US"/>
        </w:rPr>
      </w:pPr>
      <w:r w:rsidRPr="0027265E">
        <w:rPr>
          <w:lang w:val="en-US"/>
        </w:rPr>
        <w:t>Fixation</w:t>
      </w:r>
      <w:r>
        <w:rPr>
          <w:lang w:val="en-US"/>
        </w:rPr>
        <w:t>: t</w:t>
      </w:r>
      <w:r w:rsidRPr="004F63A2">
        <w:rPr>
          <w:lang w:val="en-US"/>
        </w:rPr>
        <w:t xml:space="preserve">he </w:t>
      </w:r>
      <w:r w:rsidR="003C7B87" w:rsidRPr="004F63A2">
        <w:rPr>
          <w:lang w:val="en-US"/>
        </w:rPr>
        <w:t xml:space="preserve">eye-fixation metric </w:t>
      </w:r>
      <w:r>
        <w:rPr>
          <w:lang w:val="en-US"/>
        </w:rPr>
        <w:t>was</w:t>
      </w:r>
      <w:r w:rsidRPr="004F63A2">
        <w:rPr>
          <w:lang w:val="en-US"/>
        </w:rPr>
        <w:t xml:space="preserve"> </w:t>
      </w:r>
      <w:r w:rsidR="003C7B87" w:rsidRPr="004F63A2">
        <w:rPr>
          <w:lang w:val="en-US"/>
        </w:rPr>
        <w:t>used in most (70%) of the mapped studies. The fixation consists of the visual attention time of the participant in an area of interest while performing a task (Santos</w:t>
      </w:r>
      <w:r w:rsidR="00DA0928" w:rsidRPr="004F63A2">
        <w:rPr>
          <w:lang w:val="en-US"/>
        </w:rPr>
        <w:t xml:space="preserve"> et al.,</w:t>
      </w:r>
      <w:r w:rsidR="003C7B87" w:rsidRPr="004F63A2">
        <w:rPr>
          <w:lang w:val="en-US"/>
        </w:rPr>
        <w:t xml:space="preserve"> 2016). On average the eyes move to a new fixation position during business process model viewing about three times each second, though there is a good deal of variability in the duration of fixations (</w:t>
      </w:r>
      <w:proofErr w:type="spellStart"/>
      <w:r w:rsidR="003C7B87" w:rsidRPr="004F63A2">
        <w:rPr>
          <w:lang w:val="en-US"/>
        </w:rPr>
        <w:t>Burattin</w:t>
      </w:r>
      <w:proofErr w:type="spellEnd"/>
      <w:r w:rsidR="003C7B87" w:rsidRPr="004F63A2">
        <w:rPr>
          <w:lang w:val="en-US"/>
        </w:rPr>
        <w:t xml:space="preserve"> et al., 2019; </w:t>
      </w:r>
      <w:proofErr w:type="spellStart"/>
      <w:r w:rsidR="003C7B87" w:rsidRPr="004F63A2">
        <w:rPr>
          <w:lang w:val="en-US"/>
        </w:rPr>
        <w:t>Bera</w:t>
      </w:r>
      <w:proofErr w:type="spellEnd"/>
      <w:r w:rsidR="003C7B87" w:rsidRPr="004F63A2">
        <w:rPr>
          <w:lang w:val="en-US"/>
        </w:rPr>
        <w:t xml:space="preserve"> et al., 2019; Vermeulen, 2018; </w:t>
      </w:r>
      <w:proofErr w:type="spellStart"/>
      <w:r w:rsidR="003C7B87" w:rsidRPr="004F63A2">
        <w:rPr>
          <w:lang w:val="en-US"/>
        </w:rPr>
        <w:t>Zimoch</w:t>
      </w:r>
      <w:proofErr w:type="spellEnd"/>
      <w:r w:rsidR="003C7B87" w:rsidRPr="004F63A2">
        <w:rPr>
          <w:lang w:val="en-US"/>
        </w:rPr>
        <w:t xml:space="preserve"> et al., 2018; </w:t>
      </w:r>
      <w:proofErr w:type="spellStart"/>
      <w:r w:rsidR="003C7B87" w:rsidRPr="004F63A2">
        <w:rPr>
          <w:lang w:val="en-US"/>
        </w:rPr>
        <w:t>Petrusel</w:t>
      </w:r>
      <w:proofErr w:type="spellEnd"/>
      <w:r w:rsidR="003C7B87" w:rsidRPr="004F63A2">
        <w:rPr>
          <w:lang w:val="en-US"/>
        </w:rPr>
        <w:t xml:space="preserve"> et al., 2017, 2016; </w:t>
      </w:r>
      <w:proofErr w:type="spellStart"/>
      <w:r w:rsidR="003C7B87" w:rsidRPr="004F63A2">
        <w:rPr>
          <w:lang w:val="en-US"/>
        </w:rPr>
        <w:t>Pinggera</w:t>
      </w:r>
      <w:proofErr w:type="spellEnd"/>
      <w:r w:rsidR="003C7B87" w:rsidRPr="004F63A2">
        <w:rPr>
          <w:lang w:val="en-US"/>
        </w:rPr>
        <w:t xml:space="preserve"> et al., 2012). Two important issues for understanding eye movements during </w:t>
      </w:r>
      <w:proofErr w:type="gramStart"/>
      <w:r w:rsidR="003C7B87" w:rsidRPr="004F63A2">
        <w:rPr>
          <w:lang w:val="en-US"/>
        </w:rPr>
        <w:t>models</w:t>
      </w:r>
      <w:proofErr w:type="gramEnd"/>
      <w:r w:rsidR="003C7B87" w:rsidRPr="004F63A2">
        <w:rPr>
          <w:lang w:val="en-US"/>
        </w:rPr>
        <w:t xml:space="preserve"> perception are: where a fixation tends to be directed; and how long it typically remains there. In this context, researchers in psychology claim that most of the information acquisition and cognitive processing occur during fixations (Irwin, 2004). These eye fixations are intercalated by </w:t>
      </w:r>
      <w:proofErr w:type="spellStart"/>
      <w:r w:rsidR="003C7B87" w:rsidRPr="004F63A2">
        <w:rPr>
          <w:lang w:val="en-US"/>
        </w:rPr>
        <w:t>rapideye</w:t>
      </w:r>
      <w:proofErr w:type="spellEnd"/>
      <w:r w:rsidR="003C7B87" w:rsidRPr="004F63A2">
        <w:rPr>
          <w:lang w:val="en-US"/>
        </w:rPr>
        <w:t xml:space="preserve"> jumps, called saccades, during which vision </w:t>
      </w:r>
      <w:proofErr w:type="spellStart"/>
      <w:r w:rsidR="003C7B87" w:rsidRPr="004F63A2">
        <w:rPr>
          <w:lang w:val="en-US"/>
        </w:rPr>
        <w:t>issuppressed</w:t>
      </w:r>
      <w:proofErr w:type="spellEnd"/>
      <w:r w:rsidR="003C7B87" w:rsidRPr="004F63A2">
        <w:rPr>
          <w:lang w:val="en-US"/>
        </w:rPr>
        <w:t>.</w:t>
      </w:r>
    </w:p>
    <w:p w14:paraId="346ED0AF" w14:textId="524106EE" w:rsidR="003C7B87" w:rsidRPr="00AD6A97" w:rsidRDefault="0027265E" w:rsidP="00141913">
      <w:pPr>
        <w:pStyle w:val="PargrafodaLista"/>
        <w:numPr>
          <w:ilvl w:val="0"/>
          <w:numId w:val="47"/>
        </w:numPr>
        <w:rPr>
          <w:lang w:val="en-US"/>
        </w:rPr>
      </w:pPr>
      <w:r>
        <w:rPr>
          <w:lang w:val="en-US"/>
        </w:rPr>
        <w:t>Saccade: t</w:t>
      </w:r>
      <w:r w:rsidRPr="0027265E">
        <w:rPr>
          <w:lang w:val="en-US"/>
        </w:rPr>
        <w:t xml:space="preserve">he </w:t>
      </w:r>
      <w:r w:rsidR="003C7B87" w:rsidRPr="0027265E">
        <w:rPr>
          <w:lang w:val="en-US"/>
        </w:rPr>
        <w:t xml:space="preserve">saccade </w:t>
      </w:r>
      <w:r>
        <w:rPr>
          <w:lang w:val="en-US"/>
        </w:rPr>
        <w:t xml:space="preserve">metric </w:t>
      </w:r>
      <w:r w:rsidR="003C7B87" w:rsidRPr="0027265E">
        <w:rPr>
          <w:lang w:val="en-US"/>
        </w:rPr>
        <w:t xml:space="preserve">was used in 20% and consist of the sudden, swift movement that occurs between eye-fixations, it has a duration of about 40 to 50 mil </w:t>
      </w:r>
      <w:proofErr w:type="spellStart"/>
      <w:r w:rsidR="003C7B87" w:rsidRPr="0027265E">
        <w:rPr>
          <w:lang w:val="en-US"/>
        </w:rPr>
        <w:t>liseconds</w:t>
      </w:r>
      <w:proofErr w:type="spellEnd"/>
      <w:r w:rsidR="003C7B87" w:rsidRPr="0027265E">
        <w:rPr>
          <w:lang w:val="en-US"/>
        </w:rPr>
        <w:t xml:space="preserve"> (Santos et al., 2016). Researchers in psychology claim that there is evidence that these saccade-induced shifts of visual attention not only facilitate stimulus processing at the saccade target location, but also influence the contents of mental representations as well (Irwin, 2004). This metric supports the conclusion that attention shifts obligatorily to the location of the saccade target, thereby increasing the likelihood that features near that location will be conjoined and encoded as integrated objects into memory (Vermeulen, 2018; </w:t>
      </w:r>
      <w:proofErr w:type="spellStart"/>
      <w:r w:rsidR="003C7B87" w:rsidRPr="0027265E">
        <w:rPr>
          <w:lang w:val="en-US"/>
        </w:rPr>
        <w:t>Zimoch</w:t>
      </w:r>
      <w:proofErr w:type="spellEnd"/>
      <w:r w:rsidR="003C7B87" w:rsidRPr="0027265E">
        <w:rPr>
          <w:lang w:val="en-US"/>
        </w:rPr>
        <w:t xml:space="preserve"> et al., 2018). Thus, understanding a business process model involve the sequencing, scan-path, th</w:t>
      </w:r>
      <w:r w:rsidR="003C7B87" w:rsidRPr="00456861">
        <w:rPr>
          <w:lang w:val="en-US"/>
        </w:rPr>
        <w:t>ose saccades.</w:t>
      </w:r>
    </w:p>
    <w:p w14:paraId="6C6063AF" w14:textId="0EDC460E" w:rsidR="003C7B87" w:rsidRPr="0027265E" w:rsidRDefault="0027265E" w:rsidP="00141913">
      <w:pPr>
        <w:pStyle w:val="PargrafodaLista"/>
        <w:numPr>
          <w:ilvl w:val="0"/>
          <w:numId w:val="47"/>
        </w:numPr>
        <w:rPr>
          <w:lang w:val="en-US"/>
        </w:rPr>
      </w:pPr>
      <w:r>
        <w:rPr>
          <w:lang w:val="en-US"/>
        </w:rPr>
        <w:t>S</w:t>
      </w:r>
      <w:r w:rsidRPr="005669DF">
        <w:rPr>
          <w:lang w:val="en-US"/>
        </w:rPr>
        <w:t>can-</w:t>
      </w:r>
      <w:r>
        <w:rPr>
          <w:lang w:val="en-US"/>
        </w:rPr>
        <w:t>P</w:t>
      </w:r>
      <w:r w:rsidRPr="005669DF">
        <w:rPr>
          <w:lang w:val="en-US"/>
        </w:rPr>
        <w:t>ath</w:t>
      </w:r>
      <w:r>
        <w:rPr>
          <w:lang w:val="en-US"/>
        </w:rPr>
        <w:t>: a</w:t>
      </w:r>
      <w:r w:rsidRPr="0027265E">
        <w:rPr>
          <w:lang w:val="en-US"/>
        </w:rPr>
        <w:t xml:space="preserve"> </w:t>
      </w:r>
      <w:r w:rsidR="003C7B87" w:rsidRPr="0027265E">
        <w:rPr>
          <w:lang w:val="en-US"/>
        </w:rPr>
        <w:t xml:space="preserve">scan-path </w:t>
      </w:r>
      <w:r>
        <w:rPr>
          <w:lang w:val="en-US"/>
        </w:rPr>
        <w:t xml:space="preserve">metric </w:t>
      </w:r>
      <w:r w:rsidR="003C7B87" w:rsidRPr="0027265E">
        <w:rPr>
          <w:lang w:val="en-US"/>
        </w:rPr>
        <w:t xml:space="preserve">is a set of fixations or AOI, in chronological order. Here, they were used in 30% of the studies. In this context it is interesting to highlight that an AOI is visited if there is at least one fixation in it. Thus, scan-paths and AOI can be </w:t>
      </w:r>
      <w:proofErr w:type="spellStart"/>
      <w:r w:rsidR="003C7B87" w:rsidRPr="0027265E">
        <w:rPr>
          <w:lang w:val="en-US"/>
        </w:rPr>
        <w:t>connecte</w:t>
      </w:r>
      <w:proofErr w:type="spellEnd"/>
      <w:r w:rsidR="003C7B87" w:rsidRPr="0027265E">
        <w:rPr>
          <w:lang w:val="en-US"/>
        </w:rPr>
        <w:t xml:space="preserve"> with the participants’ understanding strategies of the business process models. Researchers in psychology showed that scan-paths are representative of the tasks being performed by participants </w:t>
      </w:r>
      <w:proofErr w:type="spellStart"/>
      <w:r w:rsidR="003C7B87" w:rsidRPr="0027265E">
        <w:rPr>
          <w:lang w:val="en-US"/>
        </w:rPr>
        <w:t>Sharafi</w:t>
      </w:r>
      <w:proofErr w:type="spellEnd"/>
      <w:r w:rsidR="003C7B87" w:rsidRPr="0027265E">
        <w:rPr>
          <w:lang w:val="en-US"/>
        </w:rPr>
        <w:t xml:space="preserve"> et al. (2015b).</w:t>
      </w:r>
    </w:p>
    <w:p w14:paraId="7BE6343B" w14:textId="3378522A" w:rsidR="0027265E" w:rsidRDefault="0027265E" w:rsidP="0027265E">
      <w:pPr>
        <w:pStyle w:val="PargrafodaLista"/>
        <w:numPr>
          <w:ilvl w:val="0"/>
          <w:numId w:val="47"/>
        </w:numPr>
        <w:rPr>
          <w:lang w:val="en-US"/>
        </w:rPr>
      </w:pPr>
      <w:r>
        <w:rPr>
          <w:lang w:val="en-US"/>
        </w:rPr>
        <w:t>Duration: a</w:t>
      </w:r>
      <w:r w:rsidR="003C7B87" w:rsidRPr="0027265E">
        <w:rPr>
          <w:lang w:val="en-US"/>
        </w:rPr>
        <w:t xml:space="preserve">lso, as a metric we found the duration, which was used in 50% of the studies. The duration represents the time that the participant takes to complete a given task </w:t>
      </w:r>
      <w:proofErr w:type="spellStart"/>
      <w:r w:rsidR="003C7B87" w:rsidRPr="0027265E">
        <w:rPr>
          <w:lang w:val="en-US"/>
        </w:rPr>
        <w:t>Sharafi</w:t>
      </w:r>
      <w:proofErr w:type="spellEnd"/>
      <w:r w:rsidR="003C7B87" w:rsidRPr="0027265E">
        <w:rPr>
          <w:lang w:val="en-US"/>
        </w:rPr>
        <w:t xml:space="preserve"> et al. (2015b). Typically, these tasks involve checking the understanding of the models (what does the model represent?). That is, check if the participants have difficulties in performing the tasks (</w:t>
      </w:r>
      <w:proofErr w:type="spellStart"/>
      <w:r w:rsidR="003C7B87" w:rsidRPr="0027265E">
        <w:rPr>
          <w:lang w:val="en-US"/>
        </w:rPr>
        <w:t>Bera</w:t>
      </w:r>
      <w:proofErr w:type="spellEnd"/>
      <w:r w:rsidR="003C7B87" w:rsidRPr="0027265E">
        <w:rPr>
          <w:lang w:val="en-US"/>
        </w:rPr>
        <w:t xml:space="preserve"> et al., 2019; </w:t>
      </w:r>
      <w:proofErr w:type="spellStart"/>
      <w:r w:rsidR="003C7B87" w:rsidRPr="0027265E">
        <w:rPr>
          <w:lang w:val="en-US"/>
        </w:rPr>
        <w:t>Tallon</w:t>
      </w:r>
      <w:proofErr w:type="spellEnd"/>
      <w:r w:rsidR="003C7B87" w:rsidRPr="0027265E">
        <w:rPr>
          <w:lang w:val="en-US"/>
        </w:rPr>
        <w:t xml:space="preserve"> et al., 2019; Vermeulen, 2018; </w:t>
      </w:r>
      <w:proofErr w:type="spellStart"/>
      <w:r w:rsidR="003C7B87" w:rsidRPr="0027265E">
        <w:rPr>
          <w:lang w:val="en-US"/>
        </w:rPr>
        <w:t>Petrusel</w:t>
      </w:r>
      <w:proofErr w:type="spellEnd"/>
      <w:r w:rsidR="003C7B87" w:rsidRPr="0027265E">
        <w:rPr>
          <w:lang w:val="en-US"/>
        </w:rPr>
        <w:t xml:space="preserve"> et al., 2017; </w:t>
      </w:r>
      <w:proofErr w:type="spellStart"/>
      <w:r w:rsidR="003C7B87" w:rsidRPr="0027265E">
        <w:rPr>
          <w:lang w:val="en-US"/>
        </w:rPr>
        <w:t>Pinggera</w:t>
      </w:r>
      <w:proofErr w:type="spellEnd"/>
      <w:r w:rsidR="003C7B87" w:rsidRPr="0027265E">
        <w:rPr>
          <w:lang w:val="en-US"/>
        </w:rPr>
        <w:t xml:space="preserve"> et al., 2012). </w:t>
      </w:r>
    </w:p>
    <w:p w14:paraId="71A06E8F" w14:textId="017E30F7" w:rsidR="003C7B87" w:rsidRPr="0027265E" w:rsidRDefault="0027265E" w:rsidP="0027265E">
      <w:pPr>
        <w:ind w:left="360" w:firstLine="94"/>
        <w:rPr>
          <w:lang w:val="en-US"/>
        </w:rPr>
      </w:pPr>
      <w:r w:rsidRPr="0027265E">
        <w:rPr>
          <w:lang w:val="en-US"/>
        </w:rPr>
        <w:t>It is interesting to highlight that associated with the metrics</w:t>
      </w:r>
      <w:r>
        <w:rPr>
          <w:lang w:val="en-US"/>
        </w:rPr>
        <w:t>;</w:t>
      </w:r>
      <w:r w:rsidRPr="0027265E">
        <w:rPr>
          <w:lang w:val="en-US"/>
        </w:rPr>
        <w:t xml:space="preserve"> </w:t>
      </w:r>
      <w:r w:rsidR="00456861" w:rsidRPr="0027265E">
        <w:rPr>
          <w:lang w:val="en-US"/>
        </w:rPr>
        <w:t xml:space="preserve">40% of the </w:t>
      </w:r>
      <w:r w:rsidRPr="0027265E">
        <w:rPr>
          <w:lang w:val="en-US"/>
        </w:rPr>
        <w:t xml:space="preserve">studies </w:t>
      </w:r>
      <w:r w:rsidR="00456861" w:rsidRPr="0027265E">
        <w:rPr>
          <w:lang w:val="en-US"/>
        </w:rPr>
        <w:t>(</w:t>
      </w:r>
      <w:proofErr w:type="spellStart"/>
      <w:r w:rsidR="00456861" w:rsidRPr="0027265E">
        <w:rPr>
          <w:lang w:val="en-US"/>
        </w:rPr>
        <w:t>Tallon</w:t>
      </w:r>
      <w:proofErr w:type="spellEnd"/>
      <w:r w:rsidR="00456861" w:rsidRPr="0027265E">
        <w:rPr>
          <w:lang w:val="en-US"/>
        </w:rPr>
        <w:t xml:space="preserve"> et al., 2019; Chen et al., 2018; </w:t>
      </w:r>
      <w:proofErr w:type="spellStart"/>
      <w:r w:rsidR="00456861" w:rsidRPr="0027265E">
        <w:rPr>
          <w:lang w:val="en-US"/>
        </w:rPr>
        <w:t>Zimoch</w:t>
      </w:r>
      <w:proofErr w:type="spellEnd"/>
      <w:r w:rsidR="00456861" w:rsidRPr="0027265E">
        <w:rPr>
          <w:lang w:val="en-US"/>
        </w:rPr>
        <w:t xml:space="preserve"> et al., 2018; </w:t>
      </w:r>
      <w:proofErr w:type="spellStart"/>
      <w:r w:rsidR="00456861" w:rsidRPr="0027265E">
        <w:rPr>
          <w:lang w:val="en-US"/>
        </w:rPr>
        <w:t>Pinggera</w:t>
      </w:r>
      <w:proofErr w:type="spellEnd"/>
      <w:r w:rsidR="00456861" w:rsidRPr="0027265E">
        <w:rPr>
          <w:lang w:val="en-US"/>
        </w:rPr>
        <w:t xml:space="preserve"> et al., 2012)</w:t>
      </w:r>
      <w:r w:rsidR="00456861">
        <w:rPr>
          <w:lang w:val="en-US"/>
        </w:rPr>
        <w:t xml:space="preserve"> </w:t>
      </w:r>
      <w:r w:rsidRPr="0027265E">
        <w:rPr>
          <w:lang w:val="en-US"/>
        </w:rPr>
        <w:t xml:space="preserve">used a questionnaire </w:t>
      </w:r>
      <w:r w:rsidR="003C7B87" w:rsidRPr="0027265E">
        <w:rPr>
          <w:lang w:val="en-US"/>
        </w:rPr>
        <w:t>with questions about the domain of business process models. According to the number of correct answers, the studies indicate whether the participants understood the models or not.</w:t>
      </w:r>
    </w:p>
    <w:p w14:paraId="62FAAE7E" w14:textId="72034FFD" w:rsidR="00906FDA" w:rsidRDefault="00ED1587" w:rsidP="00F22E72">
      <w:pPr>
        <w:spacing w:before="120"/>
        <w:ind w:firstLine="0"/>
        <w:jc w:val="center"/>
      </w:pPr>
      <w:bookmarkStart w:id="32" w:name="_Ref37854154"/>
      <w:proofErr w:type="spellStart"/>
      <w:r w:rsidRPr="006034F8">
        <w:rPr>
          <w:b/>
          <w:bCs/>
          <w:smallCaps/>
        </w:rPr>
        <w:t>Table</w:t>
      </w:r>
      <w:proofErr w:type="spellEnd"/>
      <w:r w:rsidRPr="006034F8">
        <w:rPr>
          <w:b/>
          <w:bCs/>
          <w:smallCaps/>
        </w:rPr>
        <w:t xml:space="preserve"> </w:t>
      </w:r>
      <w:r w:rsidRPr="006034F8">
        <w:rPr>
          <w:b/>
          <w:bCs/>
          <w:smallCaps/>
        </w:rPr>
        <w:fldChar w:fldCharType="begin"/>
      </w:r>
      <w:r w:rsidRPr="006034F8">
        <w:rPr>
          <w:b/>
          <w:bCs/>
          <w:smallCaps/>
        </w:rPr>
        <w:instrText xml:space="preserve"> SEQ Table \* ARABIC </w:instrText>
      </w:r>
      <w:r w:rsidRPr="006034F8">
        <w:rPr>
          <w:b/>
          <w:bCs/>
          <w:smallCaps/>
        </w:rPr>
        <w:fldChar w:fldCharType="separate"/>
      </w:r>
      <w:r w:rsidR="0093792D">
        <w:rPr>
          <w:b/>
          <w:bCs/>
          <w:smallCaps/>
          <w:noProof/>
        </w:rPr>
        <w:t>9</w:t>
      </w:r>
      <w:r w:rsidRPr="006034F8">
        <w:rPr>
          <w:b/>
          <w:bCs/>
          <w:smallCaps/>
        </w:rPr>
        <w:fldChar w:fldCharType="end"/>
      </w:r>
      <w:bookmarkEnd w:id="32"/>
      <w:r w:rsidR="00906FDA">
        <w:rPr>
          <w:b/>
        </w:rPr>
        <w:t>.</w:t>
      </w:r>
      <w:r w:rsidR="00C432E5">
        <w:rPr>
          <w:b/>
        </w:rPr>
        <w:t xml:space="preserve"> </w:t>
      </w:r>
      <w:proofErr w:type="spellStart"/>
      <w:r w:rsidR="00906FDA">
        <w:t>Evaluation</w:t>
      </w:r>
      <w:proofErr w:type="spellEnd"/>
      <w:r w:rsidR="00F0283B">
        <w:t xml:space="preserve"> </w:t>
      </w:r>
      <w:proofErr w:type="spellStart"/>
      <w:r w:rsidR="000A73DF">
        <w:t>M</w:t>
      </w:r>
      <w:r w:rsidR="00906FDA">
        <w:t>etrics</w:t>
      </w:r>
      <w:proofErr w:type="spellEnd"/>
      <w:r w:rsidR="00906FDA">
        <w:t>.</w:t>
      </w:r>
    </w:p>
    <w:tbl>
      <w:tblPr>
        <w:tblStyle w:val="TabelaSimples12"/>
        <w:tblW w:w="6874" w:type="dxa"/>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701"/>
        <w:gridCol w:w="851"/>
        <w:gridCol w:w="4322"/>
      </w:tblGrid>
      <w:tr w:rsidR="00913998" w:rsidRPr="00383A02" w14:paraId="4ECD8B27" w14:textId="77777777" w:rsidTr="00001752">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1" w:type="dxa"/>
            <w:hideMark/>
          </w:tcPr>
          <w:p w14:paraId="0D2EC9FD" w14:textId="77777777" w:rsidR="00913998" w:rsidRPr="00383A02" w:rsidRDefault="00913998" w:rsidP="00001752">
            <w:pPr>
              <w:pStyle w:val="NormalWeb"/>
              <w:spacing w:before="0" w:beforeAutospacing="0" w:after="0" w:afterAutospacing="0"/>
              <w:jc w:val="center"/>
              <w:rPr>
                <w:sz w:val="18"/>
                <w:szCs w:val="22"/>
              </w:rPr>
            </w:pPr>
            <w:proofErr w:type="spellStart"/>
            <w:r w:rsidRPr="0099157B">
              <w:rPr>
                <w:sz w:val="18"/>
                <w:szCs w:val="22"/>
              </w:rPr>
              <w:t>Metrics</w:t>
            </w:r>
            <w:proofErr w:type="spellEnd"/>
          </w:p>
        </w:tc>
        <w:tc>
          <w:tcPr>
            <w:tcW w:w="851" w:type="dxa"/>
          </w:tcPr>
          <w:p w14:paraId="5707A6CE" w14:textId="77777777" w:rsidR="00913998"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Total</w:t>
            </w:r>
          </w:p>
        </w:tc>
        <w:tc>
          <w:tcPr>
            <w:tcW w:w="4322" w:type="dxa"/>
            <w:hideMark/>
          </w:tcPr>
          <w:p w14:paraId="5B971A01" w14:textId="77777777" w:rsidR="00913998" w:rsidRPr="00383A02" w:rsidRDefault="00913998" w:rsidP="0000175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13998" w:rsidRPr="006D7328" w14:paraId="319A1C94" w14:textId="77777777" w:rsidTr="0000175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701" w:type="dxa"/>
            <w:vAlign w:val="center"/>
            <w:hideMark/>
          </w:tcPr>
          <w:p w14:paraId="3E603B7F" w14:textId="77777777" w:rsidR="00913998" w:rsidRPr="00332103" w:rsidRDefault="00913998" w:rsidP="00001752">
            <w:pPr>
              <w:pStyle w:val="NormalWeb"/>
              <w:jc w:val="center"/>
              <w:rPr>
                <w:sz w:val="18"/>
                <w:szCs w:val="22"/>
                <w:lang w:val="en-US"/>
              </w:rPr>
            </w:pPr>
            <w:r w:rsidRPr="0099157B">
              <w:rPr>
                <w:sz w:val="18"/>
                <w:szCs w:val="22"/>
                <w:lang w:val="en-US"/>
              </w:rPr>
              <w:t>Eye Fixation</w:t>
            </w:r>
          </w:p>
        </w:tc>
        <w:tc>
          <w:tcPr>
            <w:tcW w:w="851" w:type="dxa"/>
            <w:vAlign w:val="center"/>
          </w:tcPr>
          <w:p w14:paraId="0CD7594C" w14:textId="7D9AE468" w:rsidR="00913998" w:rsidRDefault="00EF45E9"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4322" w:type="dxa"/>
            <w:vAlign w:val="center"/>
            <w:hideMark/>
          </w:tcPr>
          <w:p w14:paraId="7EB99D06" w14:textId="2561C2CD"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Pinggera</w:t>
            </w:r>
            <w:proofErr w:type="spellEnd"/>
            <w:r w:rsidRPr="0099157B">
              <w:rPr>
                <w:sz w:val="18"/>
                <w:szCs w:val="18"/>
                <w:lang w:val="en-US"/>
              </w:rPr>
              <w:t xml:space="preserve"> </w:t>
            </w:r>
            <w:r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2012</w:t>
            </w:r>
            <w:r w:rsidR="008D201A">
              <w:rPr>
                <w:sz w:val="18"/>
                <w:szCs w:val="18"/>
                <w:lang w:val="en-US"/>
              </w:rPr>
              <w:t>)</w:t>
            </w:r>
            <w:r w:rsidR="00273544">
              <w:rPr>
                <w:sz w:val="18"/>
                <w:szCs w:val="18"/>
                <w:lang w:val="en-US"/>
              </w:rPr>
              <w:t xml:space="preserve">, </w:t>
            </w: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2016</w:t>
            </w:r>
            <w:r w:rsidR="008D201A">
              <w:rPr>
                <w:sz w:val="18"/>
                <w:szCs w:val="18"/>
                <w:lang w:val="en-US"/>
              </w:rPr>
              <w:t>)</w:t>
            </w:r>
            <w:r w:rsidRPr="0099157B">
              <w:rPr>
                <w:sz w:val="18"/>
                <w:szCs w:val="18"/>
                <w:lang w:val="en-US"/>
              </w:rPr>
              <w:t xml:space="preserve">, </w:t>
            </w:r>
          </w:p>
          <w:p w14:paraId="29AF62D6" w14:textId="71EB303E"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Petrusel</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2017</w:t>
            </w:r>
            <w:r w:rsidR="008D201A">
              <w:rPr>
                <w:sz w:val="18"/>
                <w:szCs w:val="18"/>
                <w:lang w:val="en-US"/>
              </w:rPr>
              <w:t>)</w:t>
            </w:r>
            <w:r w:rsidRPr="0099157B">
              <w:rPr>
                <w:sz w:val="18"/>
                <w:szCs w:val="18"/>
                <w:lang w:val="en-US"/>
              </w:rPr>
              <w:t>,</w:t>
            </w:r>
            <w:r w:rsidR="00273544">
              <w:rPr>
                <w:sz w:val="18"/>
                <w:szCs w:val="18"/>
                <w:lang w:val="en-US"/>
              </w:rPr>
              <w:t xml:space="preserve"> </w:t>
            </w:r>
            <w:r w:rsidRPr="0099157B">
              <w:rPr>
                <w:sz w:val="18"/>
                <w:szCs w:val="18"/>
                <w:lang w:val="en-US"/>
              </w:rPr>
              <w:t xml:space="preserve">Vermeulen,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w:t>
            </w:r>
          </w:p>
          <w:p w14:paraId="74CCCBB1" w14:textId="192DA7F0" w:rsidR="00913998" w:rsidRPr="0099157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99157B">
              <w:rPr>
                <w:sz w:val="18"/>
                <w:szCs w:val="18"/>
                <w:lang w:val="en-US"/>
              </w:rPr>
              <w:t xml:space="preserve"> </w:t>
            </w:r>
            <w:proofErr w:type="spellStart"/>
            <w:r w:rsidRPr="0099157B">
              <w:rPr>
                <w:sz w:val="18"/>
                <w:szCs w:val="18"/>
                <w:lang w:val="en-US"/>
              </w:rPr>
              <w:t>Zimoch</w:t>
            </w:r>
            <w:proofErr w:type="spellEnd"/>
            <w:r w:rsidRPr="0099157B">
              <w:rPr>
                <w:sz w:val="18"/>
                <w:szCs w:val="18"/>
                <w:lang w:val="en-US"/>
              </w:rPr>
              <w:t xml:space="preserve"> </w:t>
            </w:r>
            <w:r w:rsidR="008D201A" w:rsidRPr="008D201A">
              <w:rPr>
                <w:i/>
                <w:iCs/>
                <w:sz w:val="18"/>
                <w:szCs w:val="18"/>
                <w:lang w:val="en-US"/>
              </w:rPr>
              <w:t>et al.</w:t>
            </w:r>
            <w:r w:rsidR="008D201A">
              <w:rPr>
                <w:i/>
                <w:iCs/>
                <w:sz w:val="18"/>
                <w:szCs w:val="18"/>
                <w:lang w:val="en-US"/>
              </w:rPr>
              <w:t xml:space="preserve"> </w:t>
            </w:r>
            <w:r w:rsidR="008D201A">
              <w:rPr>
                <w:sz w:val="18"/>
                <w:szCs w:val="18"/>
                <w:lang w:val="en-US"/>
              </w:rPr>
              <w:t>(</w:t>
            </w:r>
            <w:r w:rsidRPr="0099157B">
              <w:rPr>
                <w:sz w:val="18"/>
                <w:szCs w:val="18"/>
                <w:lang w:val="en-US"/>
              </w:rPr>
              <w:t>2018</w:t>
            </w:r>
            <w:r w:rsidR="008D201A">
              <w:rPr>
                <w:sz w:val="18"/>
                <w:szCs w:val="18"/>
                <w:lang w:val="en-US"/>
              </w:rPr>
              <w:t>)</w:t>
            </w:r>
            <w:r w:rsidRPr="0099157B">
              <w:rPr>
                <w:sz w:val="18"/>
                <w:szCs w:val="18"/>
                <w:lang w:val="en-US"/>
              </w:rPr>
              <w:t xml:space="preserve">, </w:t>
            </w:r>
            <w:proofErr w:type="spellStart"/>
            <w:r w:rsidRPr="0099157B">
              <w:rPr>
                <w:sz w:val="18"/>
                <w:szCs w:val="18"/>
                <w:lang w:val="en-US"/>
              </w:rPr>
              <w:t>Bera</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r w:rsidRPr="0099157B">
              <w:rPr>
                <w:sz w:val="18"/>
                <w:szCs w:val="18"/>
                <w:lang w:val="en-US"/>
              </w:rPr>
              <w:t>,</w:t>
            </w:r>
          </w:p>
          <w:p w14:paraId="6FAF4294" w14:textId="4F5D9FA0" w:rsidR="00913998" w:rsidRPr="00F9725B" w:rsidRDefault="00913998" w:rsidP="00001752">
            <w:pPr>
              <w:pStyle w:val="p1a"/>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99157B">
              <w:rPr>
                <w:sz w:val="18"/>
                <w:szCs w:val="18"/>
                <w:lang w:val="en-US"/>
              </w:rPr>
              <w:t>Burattin</w:t>
            </w:r>
            <w:proofErr w:type="spellEnd"/>
            <w:r w:rsidRPr="0099157B">
              <w:rPr>
                <w:sz w:val="18"/>
                <w:szCs w:val="18"/>
                <w:lang w:val="en-US"/>
              </w:rPr>
              <w:t xml:space="preserve"> </w:t>
            </w:r>
            <w:r w:rsidR="008D201A" w:rsidRPr="008D201A">
              <w:rPr>
                <w:i/>
                <w:iCs/>
                <w:sz w:val="18"/>
                <w:szCs w:val="18"/>
                <w:lang w:val="en-US"/>
              </w:rPr>
              <w:t>et al.</w:t>
            </w:r>
            <w:r w:rsidRPr="0099157B">
              <w:rPr>
                <w:sz w:val="18"/>
                <w:szCs w:val="18"/>
                <w:lang w:val="en-US"/>
              </w:rPr>
              <w:t xml:space="preserve"> </w:t>
            </w:r>
            <w:r w:rsidR="008D201A">
              <w:rPr>
                <w:sz w:val="18"/>
                <w:szCs w:val="18"/>
                <w:lang w:val="en-US"/>
              </w:rPr>
              <w:t>(</w:t>
            </w:r>
            <w:r w:rsidRPr="0099157B">
              <w:rPr>
                <w:sz w:val="18"/>
                <w:szCs w:val="18"/>
                <w:lang w:val="en-US"/>
              </w:rPr>
              <w:t>2019</w:t>
            </w:r>
            <w:r w:rsidR="008D201A">
              <w:rPr>
                <w:sz w:val="18"/>
                <w:szCs w:val="18"/>
                <w:lang w:val="en-US"/>
              </w:rPr>
              <w:t>)</w:t>
            </w:r>
          </w:p>
        </w:tc>
      </w:tr>
      <w:tr w:rsidR="00913998" w:rsidRPr="00383A02" w14:paraId="2D0E1A5C"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0473A81" w14:textId="77777777" w:rsidR="00913998" w:rsidRPr="00332103" w:rsidRDefault="00913998" w:rsidP="00001752">
            <w:pPr>
              <w:pStyle w:val="NormalWeb"/>
              <w:jc w:val="center"/>
              <w:rPr>
                <w:sz w:val="18"/>
                <w:szCs w:val="22"/>
                <w:lang w:val="en-US"/>
              </w:rPr>
            </w:pPr>
            <w:r w:rsidRPr="0099157B">
              <w:rPr>
                <w:sz w:val="18"/>
                <w:szCs w:val="22"/>
                <w:lang w:val="en-US"/>
              </w:rPr>
              <w:t>Saccade</w:t>
            </w:r>
          </w:p>
        </w:tc>
        <w:tc>
          <w:tcPr>
            <w:tcW w:w="851" w:type="dxa"/>
            <w:vAlign w:val="center"/>
          </w:tcPr>
          <w:p w14:paraId="479C0715"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w:t>
            </w:r>
          </w:p>
        </w:tc>
        <w:tc>
          <w:tcPr>
            <w:tcW w:w="4322" w:type="dxa"/>
            <w:vAlign w:val="center"/>
          </w:tcPr>
          <w:p w14:paraId="741036AA" w14:textId="2BF66274" w:rsidR="00913998" w:rsidRPr="0099157B" w:rsidRDefault="00913998" w:rsidP="00273544">
            <w:pPr>
              <w:pStyle w:val="referenceitem"/>
              <w:numPr>
                <w:ilvl w:val="0"/>
                <w:numId w:val="0"/>
              </w:numPr>
              <w:jc w:val="center"/>
              <w:cnfStyle w:val="000000000000" w:firstRow="0" w:lastRow="0" w:firstColumn="0" w:lastColumn="0" w:oddVBand="0" w:evenVBand="0" w:oddHBand="0" w:evenHBand="0" w:firstRowFirstColumn="0" w:firstRowLastColumn="0" w:lastRowFirstColumn="0" w:lastRowLastColumn="0"/>
              <w:rPr>
                <w:color w:val="000000"/>
                <w:szCs w:val="22"/>
              </w:rPr>
            </w:pPr>
            <w:proofErr w:type="spellStart"/>
            <w:r w:rsidRPr="00C17615">
              <w:rPr>
                <w:color w:val="000000"/>
                <w:szCs w:val="22"/>
              </w:rPr>
              <w:t>Vermeulen</w:t>
            </w:r>
            <w:proofErr w:type="spellEnd"/>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r w:rsidRPr="00C17615">
              <w:rPr>
                <w:color w:val="000000"/>
                <w:szCs w:val="22"/>
              </w:rPr>
              <w:t>,</w:t>
            </w:r>
            <w:r w:rsidR="00273544">
              <w:rPr>
                <w:color w:val="000000"/>
                <w:szCs w:val="22"/>
              </w:rPr>
              <w:t xml:space="preserve"> </w:t>
            </w:r>
            <w:proofErr w:type="spellStart"/>
            <w:r w:rsidRPr="00C17615">
              <w:rPr>
                <w:color w:val="000000"/>
                <w:szCs w:val="22"/>
              </w:rPr>
              <w:t>Zimoch</w:t>
            </w:r>
            <w:proofErr w:type="spellEnd"/>
            <w:r w:rsidRPr="00C17615">
              <w:rPr>
                <w:color w:val="000000"/>
                <w:szCs w:val="22"/>
              </w:rPr>
              <w:t xml:space="preserve"> </w:t>
            </w:r>
            <w:r w:rsidRPr="00AA2E3C">
              <w:rPr>
                <w:i/>
                <w:iCs/>
                <w:color w:val="000000"/>
                <w:szCs w:val="22"/>
              </w:rPr>
              <w:t>et al</w:t>
            </w:r>
            <w:r w:rsidRPr="00C17615">
              <w:rPr>
                <w:color w:val="000000"/>
                <w:szCs w:val="22"/>
              </w:rPr>
              <w:t xml:space="preserve">. </w:t>
            </w:r>
            <w:r w:rsidR="008D201A">
              <w:rPr>
                <w:color w:val="000000"/>
                <w:szCs w:val="22"/>
              </w:rPr>
              <w:t>(</w:t>
            </w:r>
            <w:r w:rsidRPr="00C17615">
              <w:rPr>
                <w:color w:val="000000"/>
                <w:szCs w:val="22"/>
              </w:rPr>
              <w:t>2018</w:t>
            </w:r>
            <w:r w:rsidR="008D201A">
              <w:rPr>
                <w:color w:val="000000"/>
                <w:szCs w:val="22"/>
              </w:rPr>
              <w:t>)</w:t>
            </w:r>
          </w:p>
        </w:tc>
      </w:tr>
      <w:tr w:rsidR="00913998" w:rsidRPr="00A01C25" w14:paraId="2B778732" w14:textId="77777777" w:rsidTr="0000175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11605FB" w14:textId="77777777" w:rsidR="00913998" w:rsidRPr="00332103" w:rsidRDefault="00913998" w:rsidP="00001752">
            <w:pPr>
              <w:pStyle w:val="NormalWeb"/>
              <w:jc w:val="center"/>
              <w:rPr>
                <w:sz w:val="18"/>
                <w:szCs w:val="22"/>
                <w:lang w:val="en-US"/>
              </w:rPr>
            </w:pPr>
            <w:r w:rsidRPr="0099157B">
              <w:rPr>
                <w:sz w:val="18"/>
                <w:szCs w:val="22"/>
                <w:lang w:val="en-US"/>
              </w:rPr>
              <w:t>Scan Path</w:t>
            </w:r>
          </w:p>
        </w:tc>
        <w:tc>
          <w:tcPr>
            <w:tcW w:w="851" w:type="dxa"/>
            <w:vAlign w:val="center"/>
          </w:tcPr>
          <w:p w14:paraId="14F01766" w14:textId="77777777" w:rsidR="00913998" w:rsidRDefault="00913998" w:rsidP="00001752">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22"/>
              </w:rPr>
            </w:pPr>
            <w:r>
              <w:rPr>
                <w:color w:val="000000"/>
                <w:sz w:val="18"/>
                <w:szCs w:val="22"/>
              </w:rPr>
              <w:t>3</w:t>
            </w:r>
          </w:p>
        </w:tc>
        <w:tc>
          <w:tcPr>
            <w:tcW w:w="4322" w:type="dxa"/>
            <w:vAlign w:val="center"/>
          </w:tcPr>
          <w:p w14:paraId="75A1148B" w14:textId="0EA8F570"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008D201A">
              <w:rPr>
                <w:color w:val="000000"/>
                <w:sz w:val="18"/>
                <w:szCs w:val="22"/>
                <w:lang w:val="en-US"/>
              </w:rPr>
              <w:t xml:space="preserve"> (</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r w:rsidRPr="00A01C25">
              <w:rPr>
                <w:color w:val="000000"/>
                <w:sz w:val="18"/>
                <w:szCs w:val="22"/>
                <w:lang w:val="en-US"/>
              </w:rPr>
              <w:t xml:space="preserve">Vermeulen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r w:rsidRPr="00A01C25">
              <w:rPr>
                <w:color w:val="000000"/>
                <w:sz w:val="18"/>
                <w:szCs w:val="22"/>
                <w:lang w:val="en-US"/>
              </w:rPr>
              <w:t xml:space="preserve">, </w:t>
            </w:r>
          </w:p>
          <w:p w14:paraId="3F9E001F" w14:textId="09CBA3B2" w:rsidR="00913998" w:rsidRPr="00A01C25" w:rsidRDefault="00913998" w:rsidP="00001752">
            <w:pPr>
              <w:overflowPunct/>
              <w:autoSpaceDE/>
              <w:autoSpaceDN/>
              <w:adjustRightInd/>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Zimoch</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2018</w:t>
            </w:r>
            <w:r w:rsidR="008D201A">
              <w:rPr>
                <w:color w:val="000000"/>
                <w:sz w:val="18"/>
                <w:szCs w:val="22"/>
                <w:lang w:val="en-US"/>
              </w:rPr>
              <w:t>)</w:t>
            </w:r>
          </w:p>
        </w:tc>
      </w:tr>
      <w:tr w:rsidR="00913998" w:rsidRPr="00383A02" w14:paraId="34AA95F1" w14:textId="77777777" w:rsidTr="00001752">
        <w:trPr>
          <w:trHeight w:val="254"/>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8A4C27" w14:textId="77777777" w:rsidR="00913998" w:rsidRPr="0099157B" w:rsidRDefault="00913998" w:rsidP="00001752">
            <w:pPr>
              <w:pStyle w:val="NormalWeb"/>
              <w:jc w:val="center"/>
              <w:rPr>
                <w:sz w:val="18"/>
                <w:szCs w:val="22"/>
                <w:lang w:val="en-US"/>
              </w:rPr>
            </w:pPr>
            <w:r w:rsidRPr="0099157B">
              <w:rPr>
                <w:sz w:val="18"/>
                <w:szCs w:val="22"/>
                <w:lang w:val="en-US"/>
              </w:rPr>
              <w:t>Duration</w:t>
            </w:r>
          </w:p>
        </w:tc>
        <w:tc>
          <w:tcPr>
            <w:tcW w:w="851" w:type="dxa"/>
            <w:vAlign w:val="center"/>
          </w:tcPr>
          <w:p w14:paraId="0B98367C" w14:textId="77777777" w:rsidR="00913998" w:rsidRDefault="00913998" w:rsidP="0000175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sz w:val="18"/>
                <w:szCs w:val="22"/>
              </w:rPr>
            </w:pPr>
            <w:r>
              <w:rPr>
                <w:color w:val="000000"/>
                <w:sz w:val="18"/>
                <w:szCs w:val="22"/>
              </w:rPr>
              <w:t>5</w:t>
            </w:r>
          </w:p>
        </w:tc>
        <w:tc>
          <w:tcPr>
            <w:tcW w:w="4322" w:type="dxa"/>
            <w:vAlign w:val="center"/>
          </w:tcPr>
          <w:p w14:paraId="5D2164C6" w14:textId="3542B2AE"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proofErr w:type="spellStart"/>
            <w:r w:rsidRPr="00A01C25">
              <w:rPr>
                <w:color w:val="000000"/>
                <w:sz w:val="18"/>
                <w:szCs w:val="22"/>
                <w:lang w:val="en-US"/>
              </w:rPr>
              <w:t>Pinggera</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2012</w:t>
            </w:r>
            <w:r w:rsidR="008D201A">
              <w:rPr>
                <w:color w:val="000000"/>
                <w:sz w:val="18"/>
                <w:szCs w:val="22"/>
                <w:lang w:val="en-US"/>
              </w:rPr>
              <w:t>)</w:t>
            </w:r>
            <w:r w:rsidRPr="00A01C25">
              <w:rPr>
                <w:color w:val="000000"/>
                <w:sz w:val="18"/>
                <w:szCs w:val="22"/>
                <w:lang w:val="en-US"/>
              </w:rPr>
              <w:t>,</w:t>
            </w:r>
            <w:r w:rsidR="00273544" w:rsidRPr="00A01C25">
              <w:rPr>
                <w:color w:val="000000"/>
                <w:sz w:val="18"/>
                <w:szCs w:val="22"/>
                <w:lang w:val="en-US"/>
              </w:rPr>
              <w:t xml:space="preserve"> </w:t>
            </w:r>
            <w:proofErr w:type="spellStart"/>
            <w:r w:rsidRPr="00A01C25">
              <w:rPr>
                <w:color w:val="000000"/>
                <w:sz w:val="18"/>
                <w:szCs w:val="22"/>
                <w:lang w:val="en-US"/>
              </w:rPr>
              <w:t>Petrusel</w:t>
            </w:r>
            <w:proofErr w:type="spellEnd"/>
            <w:r w:rsidRPr="00A01C25">
              <w:rPr>
                <w:color w:val="000000"/>
                <w:sz w:val="18"/>
                <w:szCs w:val="22"/>
                <w:lang w:val="en-US"/>
              </w:rPr>
              <w:t xml:space="preserve"> </w:t>
            </w:r>
            <w:r w:rsidR="008D201A" w:rsidRPr="008D201A">
              <w:rPr>
                <w:i/>
                <w:iCs/>
                <w:sz w:val="18"/>
                <w:szCs w:val="18"/>
                <w:lang w:val="en-US"/>
              </w:rPr>
              <w:t>et al.</w:t>
            </w:r>
            <w:r w:rsidRPr="00A01C25">
              <w:rPr>
                <w:color w:val="000000"/>
                <w:sz w:val="18"/>
                <w:szCs w:val="22"/>
                <w:lang w:val="en-US"/>
              </w:rPr>
              <w:t xml:space="preserve"> </w:t>
            </w:r>
            <w:r w:rsidR="008D201A">
              <w:rPr>
                <w:color w:val="000000"/>
                <w:sz w:val="18"/>
                <w:szCs w:val="22"/>
                <w:lang w:val="en-US"/>
              </w:rPr>
              <w:t>(</w:t>
            </w:r>
            <w:r w:rsidRPr="00A01C25">
              <w:rPr>
                <w:color w:val="000000"/>
                <w:sz w:val="18"/>
                <w:szCs w:val="22"/>
                <w:lang w:val="en-US"/>
              </w:rPr>
              <w:t>2017</w:t>
            </w:r>
            <w:r w:rsidR="008D201A">
              <w:rPr>
                <w:color w:val="000000"/>
                <w:sz w:val="18"/>
                <w:szCs w:val="22"/>
                <w:lang w:val="en-US"/>
              </w:rPr>
              <w:t>)</w:t>
            </w:r>
            <w:r w:rsidRPr="00A01C25">
              <w:rPr>
                <w:color w:val="000000"/>
                <w:sz w:val="18"/>
                <w:szCs w:val="22"/>
                <w:lang w:val="en-US"/>
              </w:rPr>
              <w:t>,</w:t>
            </w:r>
          </w:p>
          <w:p w14:paraId="2F06A278" w14:textId="1C8A6963" w:rsidR="00913998" w:rsidRPr="00A01C25"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sz w:val="18"/>
                <w:szCs w:val="22"/>
                <w:lang w:val="en-US"/>
              </w:rPr>
            </w:pPr>
            <w:r w:rsidRPr="00A01C25">
              <w:rPr>
                <w:color w:val="000000"/>
                <w:sz w:val="18"/>
                <w:szCs w:val="22"/>
                <w:lang w:val="en-US"/>
              </w:rPr>
              <w:t xml:space="preserve">Vermeulen, 2018, </w:t>
            </w:r>
            <w:proofErr w:type="spellStart"/>
            <w:r w:rsidRPr="00A01C25">
              <w:rPr>
                <w:color w:val="000000"/>
                <w:sz w:val="18"/>
                <w:szCs w:val="22"/>
                <w:lang w:val="en-US"/>
              </w:rPr>
              <w:t>Tallon</w:t>
            </w:r>
            <w:proofErr w:type="spellEnd"/>
            <w:r w:rsidRPr="00A01C25">
              <w:rPr>
                <w:color w:val="000000"/>
                <w:sz w:val="18"/>
                <w:szCs w:val="22"/>
                <w:lang w:val="en-US"/>
              </w:rPr>
              <w:t xml:space="preserve"> et al. </w:t>
            </w:r>
            <w:r w:rsidR="008D201A">
              <w:rPr>
                <w:color w:val="000000"/>
                <w:sz w:val="18"/>
                <w:szCs w:val="22"/>
                <w:lang w:val="en-US"/>
              </w:rPr>
              <w:t>(</w:t>
            </w:r>
            <w:r w:rsidRPr="00A01C25">
              <w:rPr>
                <w:color w:val="000000"/>
                <w:sz w:val="18"/>
                <w:szCs w:val="22"/>
                <w:lang w:val="en-US"/>
              </w:rPr>
              <w:t>2019</w:t>
            </w:r>
            <w:r w:rsidR="008D201A">
              <w:rPr>
                <w:color w:val="000000"/>
                <w:sz w:val="18"/>
                <w:szCs w:val="22"/>
                <w:lang w:val="en-US"/>
              </w:rPr>
              <w:t>)</w:t>
            </w:r>
            <w:r w:rsidRPr="00A01C25">
              <w:rPr>
                <w:color w:val="000000"/>
                <w:sz w:val="18"/>
                <w:szCs w:val="22"/>
                <w:lang w:val="en-US"/>
              </w:rPr>
              <w:t>,</w:t>
            </w:r>
          </w:p>
          <w:p w14:paraId="2C93943C" w14:textId="76AAC1C7" w:rsidR="00913998" w:rsidRPr="00F9725B" w:rsidRDefault="00913998" w:rsidP="00001752">
            <w:pPr>
              <w:overflowPunct/>
              <w:autoSpaceDE/>
              <w:autoSpaceDN/>
              <w:adjustRightInd/>
              <w:ind w:firstLine="0"/>
              <w:jc w:val="center"/>
              <w:textAlignment w:val="auto"/>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74680D">
              <w:rPr>
                <w:color w:val="000000"/>
                <w:sz w:val="18"/>
                <w:szCs w:val="22"/>
              </w:rPr>
              <w:t>Bera</w:t>
            </w:r>
            <w:proofErr w:type="spellEnd"/>
            <w:r w:rsidRPr="0074680D">
              <w:rPr>
                <w:color w:val="000000"/>
                <w:sz w:val="18"/>
                <w:szCs w:val="22"/>
              </w:rPr>
              <w:t xml:space="preserve"> </w:t>
            </w:r>
            <w:r w:rsidR="008D201A" w:rsidRPr="008D201A">
              <w:rPr>
                <w:i/>
                <w:iCs/>
                <w:sz w:val="18"/>
                <w:szCs w:val="18"/>
                <w:lang w:val="en-US"/>
              </w:rPr>
              <w:t>et al.</w:t>
            </w:r>
            <w:r w:rsidRPr="0074680D">
              <w:rPr>
                <w:color w:val="000000"/>
                <w:sz w:val="18"/>
                <w:szCs w:val="22"/>
              </w:rPr>
              <w:t xml:space="preserve"> </w:t>
            </w:r>
            <w:r w:rsidR="008D201A">
              <w:rPr>
                <w:color w:val="000000"/>
                <w:sz w:val="18"/>
                <w:szCs w:val="22"/>
              </w:rPr>
              <w:t>(</w:t>
            </w:r>
            <w:r w:rsidRPr="0074680D">
              <w:rPr>
                <w:color w:val="000000"/>
                <w:sz w:val="18"/>
                <w:szCs w:val="22"/>
              </w:rPr>
              <w:t>2019</w:t>
            </w:r>
            <w:r w:rsidR="008D201A">
              <w:rPr>
                <w:color w:val="000000"/>
                <w:sz w:val="18"/>
                <w:szCs w:val="22"/>
              </w:rPr>
              <w:t>)</w:t>
            </w:r>
          </w:p>
        </w:tc>
      </w:tr>
    </w:tbl>
    <w:p w14:paraId="3723A241" w14:textId="636445CB" w:rsidR="00021C8B" w:rsidRDefault="00021C8B" w:rsidP="00021C8B">
      <w:pPr>
        <w:overflowPunct/>
        <w:autoSpaceDE/>
        <w:autoSpaceDN/>
        <w:adjustRightInd/>
        <w:spacing w:before="240"/>
        <w:ind w:firstLine="0"/>
        <w:textAlignment w:val="auto"/>
        <w:rPr>
          <w:lang w:val="en-US"/>
        </w:rPr>
      </w:pPr>
      <w:r>
        <w:rPr>
          <w:lang w:val="en-US"/>
        </w:rPr>
        <w:tab/>
      </w:r>
      <w:r w:rsidR="00D730B1" w:rsidRPr="00D730B1">
        <w:rPr>
          <w:lang w:val="en-US"/>
        </w:rPr>
        <w:t>Which business process model notations are evaluated in the studies?</w:t>
      </w:r>
      <w:r w:rsidR="00273544">
        <w:rPr>
          <w:lang w:val="en-US"/>
        </w:rPr>
        <w:t xml:space="preserve"> </w:t>
      </w:r>
      <w:r w:rsidR="00ED1DDF" w:rsidRPr="00A27A69">
        <w:rPr>
          <w:lang w:val="en-US"/>
        </w:rPr>
        <w:t>As</w:t>
      </w:r>
      <w:r w:rsidR="00ED1DDF">
        <w:rPr>
          <w:lang w:val="en-US"/>
        </w:rPr>
        <w:t xml:space="preserve"> it</w:t>
      </w:r>
      <w:r w:rsidR="00ED1DDF" w:rsidRPr="00A27A69">
        <w:rPr>
          <w:lang w:val="en-US"/>
        </w:rPr>
        <w:t xml:space="preserve"> can be seen in the </w:t>
      </w:r>
      <w:r>
        <w:rPr>
          <w:lang w:val="en-US"/>
        </w:rPr>
        <w:t xml:space="preserve">all studies </w:t>
      </w:r>
      <w:r w:rsidR="00ED1DDF" w:rsidRPr="00A27A69">
        <w:rPr>
          <w:lang w:val="en-US"/>
        </w:rPr>
        <w:t xml:space="preserve">evaluate the understanding of business process models in BPMN notation </w:t>
      </w:r>
      <w:r>
        <w:rPr>
          <w:lang w:val="en-US"/>
        </w:rPr>
        <w:t>(OMG, 2011)</w:t>
      </w:r>
      <w:r w:rsidR="00C50270" w:rsidRPr="00EB1B30">
        <w:rPr>
          <w:lang w:val="en-US"/>
        </w:rPr>
        <w:t xml:space="preserve">. Study </w:t>
      </w:r>
      <w:proofErr w:type="spellStart"/>
      <w:r w:rsidRPr="00021C8B">
        <w:rPr>
          <w:lang w:val="en-US"/>
        </w:rPr>
        <w:t>Bera</w:t>
      </w:r>
      <w:proofErr w:type="spellEnd"/>
      <w:r w:rsidRPr="00021C8B">
        <w:rPr>
          <w:lang w:val="en-US"/>
        </w:rPr>
        <w:t xml:space="preserve"> </w:t>
      </w:r>
      <w:r w:rsidRPr="00021C8B">
        <w:rPr>
          <w:i/>
          <w:iCs/>
          <w:lang w:val="en-US"/>
        </w:rPr>
        <w:t>et al.</w:t>
      </w:r>
      <w:r w:rsidR="00D62D73">
        <w:rPr>
          <w:lang w:val="en-US"/>
        </w:rPr>
        <w:t xml:space="preserve"> (</w:t>
      </w:r>
      <w:r w:rsidRPr="00021C8B">
        <w:rPr>
          <w:lang w:val="en-US"/>
        </w:rPr>
        <w:t>2019</w:t>
      </w:r>
      <w:r w:rsidR="00D62D73">
        <w:rPr>
          <w:lang w:val="en-US"/>
        </w:rPr>
        <w:t>)</w:t>
      </w:r>
      <w:r>
        <w:rPr>
          <w:lang w:val="en-US"/>
        </w:rPr>
        <w:t xml:space="preserve"> </w:t>
      </w:r>
      <w:r w:rsidR="00ED1DDF">
        <w:rPr>
          <w:lang w:val="en-US"/>
        </w:rPr>
        <w:t>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w:t>
      </w:r>
      <w:r>
        <w:rPr>
          <w:lang w:val="en-US"/>
        </w:rPr>
        <w:t>(OMG, 2011)</w:t>
      </w:r>
      <w:r w:rsidR="00C50270" w:rsidRPr="00EB1B30">
        <w:rPr>
          <w:lang w:val="en-US"/>
        </w:rPr>
        <w:t xml:space="preserve"> and EPC </w:t>
      </w:r>
      <w:r>
        <w:rPr>
          <w:lang w:val="en-US"/>
        </w:rPr>
        <w:t>(</w:t>
      </w:r>
      <w:r w:rsidRPr="00021C8B">
        <w:rPr>
          <w:lang w:val="en-US"/>
        </w:rPr>
        <w:t xml:space="preserve">Scheer and </w:t>
      </w:r>
      <w:proofErr w:type="spellStart"/>
      <w:r w:rsidRPr="00021C8B">
        <w:rPr>
          <w:lang w:val="en-US"/>
        </w:rPr>
        <w:t>Nüttgens</w:t>
      </w:r>
      <w:proofErr w:type="spellEnd"/>
      <w:r w:rsidRPr="00021C8B">
        <w:rPr>
          <w:lang w:val="en-US"/>
        </w:rPr>
        <w:t>, 2000</w:t>
      </w:r>
      <w:r>
        <w:rPr>
          <w:lang w:val="en-US"/>
        </w:rPr>
        <w:t>)</w:t>
      </w:r>
      <w:r w:rsidR="00C50270" w:rsidRPr="00EB1B30">
        <w:rPr>
          <w:lang w:val="en-US"/>
        </w:rPr>
        <w:t xml:space="preserve">. </w:t>
      </w:r>
    </w:p>
    <w:p w14:paraId="044BBC5B" w14:textId="77E75D57" w:rsidR="003C7B87" w:rsidRDefault="001B5CD3" w:rsidP="00B339D2">
      <w:pPr>
        <w:overflowPunct/>
        <w:autoSpaceDE/>
        <w:autoSpaceDN/>
        <w:adjustRightInd/>
        <w:ind w:firstLine="0"/>
        <w:textAlignment w:val="auto"/>
        <w:rPr>
          <w:lang w:val="en-US"/>
        </w:rPr>
      </w:pPr>
      <w:r>
        <w:rPr>
          <w:lang w:val="en-US"/>
        </w:rPr>
        <w:tab/>
      </w:r>
      <w:r w:rsidR="00C50270" w:rsidRPr="00A903EA">
        <w:rPr>
          <w:lang w:val="en-US"/>
        </w:rPr>
        <w:t>What contributions have been reported about the application of the eye-tracker device to evaluate the understanding of process models?</w:t>
      </w:r>
      <w:r>
        <w:rPr>
          <w:lang w:val="en-US"/>
        </w:rPr>
        <w:t xml:space="preserve"> </w:t>
      </w:r>
      <w:r w:rsidR="00C50270" w:rsidRPr="00EB1B30">
        <w:rPr>
          <w:lang w:val="en-US"/>
        </w:rPr>
        <w:t xml:space="preserve">The selected studies present results that show that the application of the eye-tracking device can offer essential contributions to the understanding of the process models. </w:t>
      </w:r>
      <w:r w:rsidR="0093792D" w:rsidRPr="0093792D">
        <w:fldChar w:fldCharType="begin"/>
      </w:r>
      <w:r w:rsidR="0093792D" w:rsidRPr="006D7328">
        <w:rPr>
          <w:lang w:val="en-US"/>
        </w:rPr>
        <w:instrText xml:space="preserve"> REF _Ref38220611 \h  \* MERGEFORMAT </w:instrText>
      </w:r>
      <w:r w:rsidR="0093792D" w:rsidRPr="0093792D">
        <w:fldChar w:fldCharType="separate"/>
      </w:r>
      <w:r w:rsidR="0093792D" w:rsidRPr="00A01C25">
        <w:rPr>
          <w:lang w:val="en-US"/>
        </w:rPr>
        <w:t>Table 10</w:t>
      </w:r>
      <w:r w:rsidR="0093792D" w:rsidRPr="0093792D">
        <w:fldChar w:fldCharType="end"/>
      </w:r>
      <w:r w:rsidR="0093792D">
        <w:rPr>
          <w:lang w:val="en-US"/>
        </w:rPr>
        <w:t xml:space="preserve"> </w:t>
      </w:r>
      <w:r w:rsidR="00C50270" w:rsidRPr="00EB1B30">
        <w:rPr>
          <w:lang w:val="en-US"/>
        </w:rPr>
        <w:t>presents the contributions of the selected studies.</w:t>
      </w:r>
    </w:p>
    <w:p w14:paraId="30A99909" w14:textId="1DC676C5" w:rsidR="003D25C2" w:rsidRDefault="0093792D" w:rsidP="004F677C">
      <w:pPr>
        <w:spacing w:before="240"/>
        <w:jc w:val="center"/>
        <w:rPr>
          <w:lang w:val="en-US"/>
        </w:rPr>
      </w:pPr>
      <w:bookmarkStart w:id="33" w:name="_Ref38220611"/>
      <w:r w:rsidRPr="00A01C25">
        <w:rPr>
          <w:b/>
          <w:bCs/>
          <w:smallCaps/>
          <w:lang w:val="en-US"/>
        </w:rPr>
        <w:t xml:space="preserve">Table </w:t>
      </w:r>
      <w:r w:rsidRPr="006034F8">
        <w:rPr>
          <w:b/>
          <w:bCs/>
          <w:smallCaps/>
        </w:rPr>
        <w:fldChar w:fldCharType="begin"/>
      </w:r>
      <w:r w:rsidRPr="00A01C25">
        <w:rPr>
          <w:b/>
          <w:bCs/>
          <w:smallCaps/>
          <w:lang w:val="en-US"/>
        </w:rPr>
        <w:instrText xml:space="preserve"> SEQ Table \* ARABIC </w:instrText>
      </w:r>
      <w:r w:rsidRPr="006034F8">
        <w:rPr>
          <w:b/>
          <w:bCs/>
          <w:smallCaps/>
        </w:rPr>
        <w:fldChar w:fldCharType="separate"/>
      </w:r>
      <w:r w:rsidRPr="00A01C25">
        <w:rPr>
          <w:b/>
          <w:bCs/>
          <w:smallCaps/>
          <w:noProof/>
          <w:lang w:val="en-US"/>
        </w:rPr>
        <w:t>10</w:t>
      </w:r>
      <w:r w:rsidRPr="006034F8">
        <w:rPr>
          <w:b/>
          <w:bCs/>
          <w:smallCaps/>
        </w:rPr>
        <w:fldChar w:fldCharType="end"/>
      </w:r>
      <w:bookmarkEnd w:id="33"/>
      <w:r w:rsidR="003D25C2"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003D25C2" w:rsidRPr="00EB1B30">
        <w:rPr>
          <w:lang w:val="en-US"/>
        </w:rPr>
        <w:t>.</w:t>
      </w:r>
    </w:p>
    <w:tbl>
      <w:tblPr>
        <w:tblStyle w:val="TabelaSimples121"/>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993"/>
        <w:gridCol w:w="5669"/>
      </w:tblGrid>
      <w:tr w:rsidR="0093792D" w:rsidRPr="00A91A49" w14:paraId="66FF971A" w14:textId="77777777" w:rsidTr="00CF7F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12" w:space="0" w:color="auto"/>
            </w:tcBorders>
            <w:vAlign w:val="center"/>
          </w:tcPr>
          <w:p w14:paraId="056150AB" w14:textId="62B8BBD2" w:rsidR="0093792D" w:rsidRPr="00A91A49" w:rsidRDefault="0093792D" w:rsidP="0093792D">
            <w:pPr>
              <w:ind w:firstLine="0"/>
              <w:jc w:val="center"/>
              <w:rPr>
                <w:sz w:val="18"/>
                <w:szCs w:val="18"/>
                <w:lang w:val="en-US"/>
              </w:rPr>
            </w:pPr>
            <w:proofErr w:type="spellStart"/>
            <w:r>
              <w:rPr>
                <w:sz w:val="18"/>
                <w:szCs w:val="22"/>
              </w:rPr>
              <w:t>Study</w:t>
            </w:r>
            <w:proofErr w:type="spellEnd"/>
          </w:p>
        </w:tc>
        <w:tc>
          <w:tcPr>
            <w:tcW w:w="5669" w:type="dxa"/>
            <w:tcBorders>
              <w:top w:val="single" w:sz="12" w:space="0" w:color="auto"/>
            </w:tcBorders>
          </w:tcPr>
          <w:p w14:paraId="01605092" w14:textId="77777777" w:rsidR="0093792D" w:rsidRPr="00A91A49" w:rsidRDefault="0093792D" w:rsidP="0093792D">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326AE7" w:rsidRPr="00A23FCC" w14:paraId="2C7D68E0"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4E77569" w14:textId="17E2CCC1" w:rsidR="00326AE7" w:rsidRPr="00A01C25" w:rsidRDefault="00B339D2" w:rsidP="00AE5270">
            <w:pPr>
              <w:pStyle w:val="NormalWeb"/>
              <w:jc w:val="center"/>
              <w:rPr>
                <w:sz w:val="18"/>
                <w:szCs w:val="22"/>
                <w:lang w:val="en-US"/>
              </w:rPr>
            </w:pPr>
            <w:proofErr w:type="spellStart"/>
            <w:r w:rsidRPr="00326AE7">
              <w:rPr>
                <w:sz w:val="18"/>
                <w:szCs w:val="22"/>
                <w:lang w:val="en-US"/>
              </w:rPr>
              <w:t>Tallon</w:t>
            </w:r>
            <w:proofErr w:type="spellEnd"/>
            <w:r w:rsidRPr="00326AE7">
              <w:rPr>
                <w:sz w:val="18"/>
                <w:szCs w:val="22"/>
                <w:lang w:val="en-US"/>
              </w:rPr>
              <w:t xml:space="preserve"> </w:t>
            </w:r>
            <w:r w:rsidR="00326AE7" w:rsidRPr="00326AE7">
              <w:rPr>
                <w:sz w:val="18"/>
                <w:szCs w:val="22"/>
                <w:lang w:val="en-US"/>
              </w:rPr>
              <w:t xml:space="preserve">et al., </w:t>
            </w:r>
            <w:r w:rsidR="00AE5270">
              <w:rPr>
                <w:sz w:val="18"/>
                <w:szCs w:val="22"/>
                <w:lang w:val="en-US"/>
              </w:rPr>
              <w:t>(</w:t>
            </w:r>
            <w:r w:rsidR="00326AE7" w:rsidRPr="00326AE7">
              <w:rPr>
                <w:sz w:val="18"/>
                <w:szCs w:val="22"/>
                <w:lang w:val="en-US"/>
              </w:rPr>
              <w:t>2019</w:t>
            </w:r>
            <w:r w:rsidR="00AE5270">
              <w:rPr>
                <w:sz w:val="18"/>
                <w:szCs w:val="22"/>
                <w:lang w:val="en-US"/>
              </w:rPr>
              <w:t>)</w:t>
            </w:r>
          </w:p>
        </w:tc>
        <w:tc>
          <w:tcPr>
            <w:tcW w:w="5669" w:type="dxa"/>
          </w:tcPr>
          <w:p w14:paraId="6E902F8F" w14:textId="7292410A" w:rsidR="00326AE7" w:rsidRPr="00EB1B30" w:rsidRDefault="005A3B95"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5A3B95">
              <w:rPr>
                <w:szCs w:val="18"/>
                <w:lang w:val="en-US"/>
              </w:rPr>
              <w:t xml:space="preserve">This study has two experiments. In the first experiment has a sample with 1047 students from school classes were evaluated. The second study had a sample of 21 specialists and 15 beginners in the use of process models. Three process models, in BPMN notation, with increasing complexity levels were used in the experiment. Participants in both samples demanded longer response times with increasing model complexity. For the Sample I, </w:t>
            </w:r>
            <w:proofErr w:type="gramStart"/>
            <w:r w:rsidRPr="005A3B95">
              <w:rPr>
                <w:szCs w:val="18"/>
                <w:lang w:val="en-US"/>
              </w:rPr>
              <w:t>Six</w:t>
            </w:r>
            <w:proofErr w:type="gramEnd"/>
            <w:r w:rsidRPr="005A3B95">
              <w:rPr>
                <w:szCs w:val="18"/>
                <w:lang w:val="en-US"/>
              </w:rPr>
              <w:t xml:space="preserve"> latent classes with qualitatively differing solution profiles were adequate to classify scholars. These configurative and non-ordered profiles can be interpreted as separate solution patterns, where specific model parts are understood better than others. For de sample ||, could not find significant differences in cognitive solution patterns between experts and novices. Thus, understanding and “solving” process models does not seem to depend too much on visual literacy as defined in this study. Apparently, comprehending the logic behind IF and OR gates as well as recognizing pathways is crucial to follow the information flow in process models.</w:t>
            </w:r>
          </w:p>
        </w:tc>
      </w:tr>
      <w:tr w:rsidR="00326AE7" w:rsidRPr="00A23FCC" w14:paraId="016C8370"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F6BAB37" w14:textId="27C76797" w:rsidR="00326AE7" w:rsidRPr="00A01C25" w:rsidRDefault="00AE5270" w:rsidP="00AE5270">
            <w:pPr>
              <w:pStyle w:val="NormalWeb"/>
              <w:jc w:val="center"/>
              <w:rPr>
                <w:sz w:val="18"/>
                <w:szCs w:val="22"/>
                <w:lang w:val="en-US"/>
              </w:rPr>
            </w:pPr>
            <w:proofErr w:type="spellStart"/>
            <w:r w:rsidRPr="00AE5270">
              <w:rPr>
                <w:sz w:val="18"/>
                <w:szCs w:val="22"/>
                <w:lang w:val="en-US"/>
              </w:rPr>
              <w:t>Bera</w:t>
            </w:r>
            <w:proofErr w:type="spellEnd"/>
            <w:r w:rsidRPr="00AE5270">
              <w:rPr>
                <w:sz w:val="18"/>
                <w:szCs w:val="22"/>
                <w:lang w:val="en-US"/>
              </w:rPr>
              <w:t xml:space="preserve"> et al. (2019)</w:t>
            </w:r>
          </w:p>
        </w:tc>
        <w:tc>
          <w:tcPr>
            <w:tcW w:w="5669" w:type="dxa"/>
          </w:tcPr>
          <w:p w14:paraId="70943970" w14:textId="45E5B561" w:rsidR="00326AE7" w:rsidRPr="00EB1B30" w:rsidRDefault="00AE5270"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AE5270">
              <w:rPr>
                <w:szCs w:val="18"/>
                <w:lang w:val="en-US"/>
              </w:rPr>
              <w:t>The authors perform a comparative study between the EPC and EPC-H notation, the latter is a variant of the EPC, proposed by the authors, in which the organizational units and the associated activities in an EPC model are highlighted by marking each function with a different color. In addition, the authors carry out a second comparative study between EPC-H and BPMN. The study found that participants viewed EPC models spent significantly more time in terms of fixation and duration than participants viewed EPC-H and BPMN models. In addition, participants viewed the variation in EPC notation proposed by the authors (EPC-H) spent significantly more time than participants who viewed BPMN models</w:t>
            </w:r>
            <w:proofErr w:type="gramStart"/>
            <w:r w:rsidRPr="00AE5270">
              <w:rPr>
                <w:szCs w:val="18"/>
                <w:lang w:val="en-US"/>
              </w:rPr>
              <w:t xml:space="preserve">.  </w:t>
            </w:r>
            <w:proofErr w:type="gramEnd"/>
            <w:r w:rsidRPr="00AE5270">
              <w:rPr>
                <w:szCs w:val="18"/>
                <w:lang w:val="en-US"/>
              </w:rPr>
              <w:t>The study indicates that coloring the EPC model has beneficial effects on its understanding, however even without the use of colors, the BPMN notation has better compressibility than colored EPC.</w:t>
            </w:r>
          </w:p>
        </w:tc>
      </w:tr>
      <w:tr w:rsidR="0093792D" w:rsidRPr="00A23FCC" w14:paraId="0DDA4A2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7654A4C6" w14:textId="3D35D1C9" w:rsidR="0093792D" w:rsidRPr="00A01C25" w:rsidRDefault="00CF7F6E" w:rsidP="00A01C25">
            <w:pPr>
              <w:pStyle w:val="NormalWeb"/>
              <w:jc w:val="center"/>
              <w:rPr>
                <w:sz w:val="18"/>
                <w:szCs w:val="22"/>
                <w:lang w:val="en-US"/>
              </w:rPr>
            </w:pPr>
            <w:r w:rsidRPr="00A01C25">
              <w:rPr>
                <w:sz w:val="18"/>
                <w:szCs w:val="22"/>
                <w:lang w:val="en-US"/>
              </w:rPr>
              <w:t>Vermeulen</w:t>
            </w:r>
            <w:r w:rsidR="008D201A">
              <w:rPr>
                <w:sz w:val="18"/>
                <w:szCs w:val="22"/>
                <w:lang w:val="en-US"/>
              </w:rPr>
              <w:t xml:space="preserve"> (</w:t>
            </w:r>
            <w:r w:rsidRPr="00A01C25">
              <w:rPr>
                <w:sz w:val="18"/>
                <w:szCs w:val="22"/>
                <w:lang w:val="en-US"/>
              </w:rPr>
              <w:t>2018</w:t>
            </w:r>
            <w:r w:rsidR="008D201A">
              <w:rPr>
                <w:sz w:val="18"/>
                <w:szCs w:val="22"/>
                <w:lang w:val="en-US"/>
              </w:rPr>
              <w:t>)</w:t>
            </w:r>
          </w:p>
        </w:tc>
        <w:tc>
          <w:tcPr>
            <w:tcW w:w="5669" w:type="dxa"/>
          </w:tcPr>
          <w:p w14:paraId="28422D8D" w14:textId="77777777" w:rsidR="0093792D" w:rsidRPr="00A23FCC" w:rsidRDefault="0093792D" w:rsidP="0093792D">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A23FCC">
              <w:rPr>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93792D" w:rsidRPr="00A23FCC" w14:paraId="02F40527"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641303C" w14:textId="4835AC4A" w:rsidR="00CF7F6E" w:rsidRPr="00A01C25" w:rsidRDefault="00CF7F6E" w:rsidP="00A01C25">
            <w:pPr>
              <w:pStyle w:val="NormalWeb"/>
              <w:jc w:val="center"/>
              <w:rPr>
                <w:sz w:val="18"/>
                <w:szCs w:val="22"/>
                <w:lang w:val="en-US"/>
              </w:rPr>
            </w:pPr>
            <w:proofErr w:type="spellStart"/>
            <w:r w:rsidRPr="00A01C25">
              <w:rPr>
                <w:sz w:val="18"/>
                <w:szCs w:val="22"/>
                <w:lang w:val="en-US"/>
              </w:rPr>
              <w:t>Zimoch</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p w14:paraId="0A5C4C8F" w14:textId="53F717D8" w:rsidR="0093792D" w:rsidRPr="00A01C25" w:rsidRDefault="0093792D" w:rsidP="00A01C25">
            <w:pPr>
              <w:pStyle w:val="NormalWeb"/>
              <w:jc w:val="center"/>
              <w:rPr>
                <w:sz w:val="18"/>
                <w:szCs w:val="22"/>
                <w:lang w:val="en-US"/>
              </w:rPr>
            </w:pPr>
          </w:p>
        </w:tc>
        <w:tc>
          <w:tcPr>
            <w:tcW w:w="5669" w:type="dxa"/>
          </w:tcPr>
          <w:p w14:paraId="11F1C3DF" w14:textId="77777777" w:rsidR="0093792D" w:rsidRPr="00EB1B30" w:rsidRDefault="0093792D" w:rsidP="0093792D">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93792D" w:rsidRPr="00A23FCC" w14:paraId="600F406C"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676530D" w14:textId="0FFA5160"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2017</w:t>
            </w:r>
            <w:r w:rsidR="008D201A">
              <w:rPr>
                <w:sz w:val="18"/>
                <w:szCs w:val="22"/>
                <w:lang w:val="en-US"/>
              </w:rPr>
              <w:t>)</w:t>
            </w:r>
          </w:p>
        </w:tc>
        <w:tc>
          <w:tcPr>
            <w:tcW w:w="5669" w:type="dxa"/>
          </w:tcPr>
          <w:p w14:paraId="645D082B"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93792D" w:rsidRPr="00A23FCC" w14:paraId="43819FFC"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427512A" w14:textId="483E7F74" w:rsidR="0093792D" w:rsidRPr="00A01C25" w:rsidRDefault="008D201A" w:rsidP="00A01C25">
            <w:pPr>
              <w:pStyle w:val="NormalWeb"/>
              <w:jc w:val="center"/>
              <w:rPr>
                <w:sz w:val="18"/>
                <w:szCs w:val="22"/>
                <w:lang w:val="en-US"/>
              </w:rPr>
            </w:pPr>
            <w:proofErr w:type="spellStart"/>
            <w:r w:rsidRPr="008D201A">
              <w:rPr>
                <w:sz w:val="18"/>
                <w:szCs w:val="22"/>
                <w:lang w:val="en-US"/>
              </w:rPr>
              <w:t>Petrusel</w:t>
            </w:r>
            <w:proofErr w:type="spellEnd"/>
            <w:r w:rsidRPr="008D201A">
              <w:rPr>
                <w:sz w:val="18"/>
                <w:szCs w:val="22"/>
                <w:lang w:val="en-US"/>
              </w:rPr>
              <w:t xml:space="preserve"> </w:t>
            </w:r>
            <w:r w:rsidRPr="008D201A">
              <w:rPr>
                <w:i/>
                <w:iCs/>
                <w:sz w:val="18"/>
                <w:szCs w:val="18"/>
                <w:lang w:val="en-US"/>
              </w:rPr>
              <w:t>et al.</w:t>
            </w:r>
            <w:r w:rsidRPr="00A01C25">
              <w:rPr>
                <w:sz w:val="18"/>
                <w:szCs w:val="22"/>
                <w:lang w:val="en-US"/>
              </w:rPr>
              <w:t xml:space="preserve"> </w:t>
            </w:r>
            <w:r>
              <w:rPr>
                <w:sz w:val="18"/>
                <w:szCs w:val="22"/>
                <w:lang w:val="en-US"/>
              </w:rPr>
              <w:t>(</w:t>
            </w:r>
            <w:r w:rsidRPr="008D201A">
              <w:rPr>
                <w:sz w:val="18"/>
                <w:szCs w:val="22"/>
                <w:lang w:val="en-US"/>
              </w:rPr>
              <w:t>2016</w:t>
            </w:r>
            <w:r>
              <w:rPr>
                <w:sz w:val="18"/>
                <w:szCs w:val="22"/>
                <w:lang w:val="en-US"/>
              </w:rPr>
              <w:t>)</w:t>
            </w:r>
          </w:p>
        </w:tc>
        <w:tc>
          <w:tcPr>
            <w:tcW w:w="5669" w:type="dxa"/>
          </w:tcPr>
          <w:p w14:paraId="3361A19C"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93792D" w:rsidRPr="00A23FCC" w14:paraId="5872C97D"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EE356DE" w14:textId="77C8BF3E" w:rsidR="0093792D" w:rsidRPr="00A01C25" w:rsidRDefault="00CF7F6E" w:rsidP="00A01C25">
            <w:pPr>
              <w:pStyle w:val="NormalWeb"/>
              <w:jc w:val="center"/>
              <w:rPr>
                <w:sz w:val="18"/>
                <w:szCs w:val="22"/>
                <w:lang w:val="en-US"/>
              </w:rPr>
            </w:pPr>
            <w:proofErr w:type="spellStart"/>
            <w:r w:rsidRPr="00A01C25">
              <w:rPr>
                <w:sz w:val="18"/>
                <w:szCs w:val="22"/>
                <w:lang w:val="en-US"/>
              </w:rPr>
              <w:t>Petrusel</w:t>
            </w:r>
            <w:proofErr w:type="spellEnd"/>
            <w:r w:rsidRPr="00A01C25">
              <w:rPr>
                <w:sz w:val="18"/>
                <w:szCs w:val="22"/>
                <w:lang w:val="en-US"/>
              </w:rPr>
              <w:t xml:space="preserve"> and </w:t>
            </w:r>
            <w:proofErr w:type="spellStart"/>
            <w:r w:rsidRPr="00A01C25">
              <w:rPr>
                <w:sz w:val="18"/>
                <w:szCs w:val="22"/>
                <w:lang w:val="en-US"/>
              </w:rPr>
              <w:t>Mendling</w:t>
            </w:r>
            <w:proofErr w:type="spellEnd"/>
            <w:r w:rsidRPr="00A01C25">
              <w:rPr>
                <w:sz w:val="18"/>
                <w:szCs w:val="22"/>
                <w:lang w:val="en-US"/>
              </w:rPr>
              <w:t xml:space="preserve"> </w:t>
            </w:r>
            <w:r w:rsidR="008D201A">
              <w:rPr>
                <w:sz w:val="18"/>
                <w:szCs w:val="22"/>
                <w:lang w:val="en-US"/>
              </w:rPr>
              <w:t>(</w:t>
            </w:r>
            <w:r w:rsidRPr="00A01C25">
              <w:rPr>
                <w:sz w:val="18"/>
                <w:szCs w:val="22"/>
                <w:lang w:val="en-US"/>
              </w:rPr>
              <w:t>2013</w:t>
            </w:r>
            <w:r w:rsidR="008D201A">
              <w:rPr>
                <w:sz w:val="18"/>
                <w:szCs w:val="22"/>
                <w:lang w:val="en-US"/>
              </w:rPr>
              <w:t>)</w:t>
            </w:r>
            <w:r w:rsidRPr="00A01C25">
              <w:rPr>
                <w:sz w:val="18"/>
                <w:szCs w:val="22"/>
                <w:lang w:val="en-US"/>
              </w:rPr>
              <w:t xml:space="preserve"> </w:t>
            </w:r>
          </w:p>
        </w:tc>
        <w:tc>
          <w:tcPr>
            <w:tcW w:w="5669" w:type="dxa"/>
          </w:tcPr>
          <w:p w14:paraId="5288780F" w14:textId="77777777" w:rsidR="0093792D" w:rsidRPr="00EB1B30"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93792D" w:rsidRPr="00A23FCC" w14:paraId="6C33B389"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6A8ABC8" w14:textId="60E0D23E" w:rsidR="0093792D" w:rsidRPr="00A01C25" w:rsidRDefault="00CF7F6E" w:rsidP="00A01C25">
            <w:pPr>
              <w:pStyle w:val="NormalWeb"/>
              <w:jc w:val="center"/>
              <w:rPr>
                <w:sz w:val="18"/>
                <w:szCs w:val="22"/>
                <w:lang w:val="en-US"/>
              </w:rPr>
            </w:pPr>
            <w:proofErr w:type="spellStart"/>
            <w:r w:rsidRPr="00A01C25">
              <w:rPr>
                <w:sz w:val="18"/>
                <w:szCs w:val="22"/>
                <w:lang w:val="en-US"/>
              </w:rPr>
              <w:t>Pinggera</w:t>
            </w:r>
            <w:proofErr w:type="spellEnd"/>
            <w:r w:rsidRPr="00A01C25">
              <w:rPr>
                <w:sz w:val="18"/>
                <w:szCs w:val="22"/>
                <w:lang w:val="en-US"/>
              </w:rPr>
              <w:t xml:space="preserve"> </w:t>
            </w:r>
            <w:r w:rsidR="008D201A" w:rsidRPr="008D201A">
              <w:rPr>
                <w:i/>
                <w:iCs/>
                <w:sz w:val="18"/>
                <w:szCs w:val="18"/>
                <w:lang w:val="en-US"/>
              </w:rPr>
              <w:t>et al.</w:t>
            </w:r>
            <w:r w:rsidRPr="00A01C25">
              <w:rPr>
                <w:sz w:val="18"/>
                <w:szCs w:val="22"/>
                <w:lang w:val="en-US"/>
              </w:rPr>
              <w:t xml:space="preserve"> </w:t>
            </w:r>
            <w:r w:rsidR="008D201A">
              <w:rPr>
                <w:sz w:val="18"/>
                <w:szCs w:val="22"/>
                <w:lang w:val="en-US"/>
              </w:rPr>
              <w:t>(</w:t>
            </w:r>
            <w:r w:rsidRPr="00A01C25">
              <w:rPr>
                <w:sz w:val="18"/>
                <w:szCs w:val="22"/>
                <w:lang w:val="en-US"/>
              </w:rPr>
              <w:t>2012</w:t>
            </w:r>
            <w:r w:rsidR="008D201A">
              <w:rPr>
                <w:sz w:val="18"/>
                <w:szCs w:val="22"/>
                <w:lang w:val="en-US"/>
              </w:rPr>
              <w:t>)</w:t>
            </w:r>
          </w:p>
        </w:tc>
        <w:tc>
          <w:tcPr>
            <w:tcW w:w="5669" w:type="dxa"/>
          </w:tcPr>
          <w:p w14:paraId="4FD2FCA9" w14:textId="77777777" w:rsidR="0093792D" w:rsidRPr="00EB1B30"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3792D" w:rsidRPr="00A23FCC" w14:paraId="5DB8AA1A" w14:textId="77777777" w:rsidTr="00CF7F6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67B8E4D" w14:textId="6913A68E" w:rsidR="0093792D" w:rsidRPr="00A01C25" w:rsidRDefault="00CF7F6E" w:rsidP="00A01C25">
            <w:pPr>
              <w:pStyle w:val="NormalWeb"/>
              <w:jc w:val="center"/>
              <w:rPr>
                <w:sz w:val="18"/>
                <w:szCs w:val="22"/>
                <w:lang w:val="en-US"/>
              </w:rPr>
            </w:pPr>
            <w:proofErr w:type="spellStart"/>
            <w:r w:rsidRPr="00A01C25">
              <w:rPr>
                <w:sz w:val="18"/>
                <w:szCs w:val="22"/>
                <w:lang w:val="en-US"/>
              </w:rPr>
              <w:t>Burattin</w:t>
            </w:r>
            <w:proofErr w:type="spellEnd"/>
            <w:r w:rsidR="008D201A" w:rsidRPr="008D201A">
              <w:rPr>
                <w:i/>
                <w:iCs/>
                <w:sz w:val="18"/>
                <w:szCs w:val="18"/>
                <w:lang w:val="en-US"/>
              </w:rPr>
              <w:t xml:space="preserve"> et al.</w:t>
            </w:r>
            <w:r w:rsidR="008D201A" w:rsidRPr="00A01C25">
              <w:rPr>
                <w:sz w:val="18"/>
                <w:szCs w:val="22"/>
                <w:lang w:val="en-US"/>
              </w:rPr>
              <w:t xml:space="preserve"> </w:t>
            </w:r>
            <w:r w:rsidR="008D201A">
              <w:rPr>
                <w:sz w:val="18"/>
                <w:szCs w:val="22"/>
                <w:lang w:val="en-US"/>
              </w:rPr>
              <w:t>(</w:t>
            </w:r>
            <w:r w:rsidRPr="00A01C25">
              <w:rPr>
                <w:sz w:val="18"/>
                <w:szCs w:val="22"/>
                <w:lang w:val="en-US"/>
              </w:rPr>
              <w:t>2019</w:t>
            </w:r>
            <w:r w:rsidR="008D201A">
              <w:rPr>
                <w:sz w:val="18"/>
                <w:szCs w:val="22"/>
                <w:lang w:val="en-US"/>
              </w:rPr>
              <w:t>)</w:t>
            </w:r>
          </w:p>
        </w:tc>
        <w:tc>
          <w:tcPr>
            <w:tcW w:w="5669" w:type="dxa"/>
          </w:tcPr>
          <w:p w14:paraId="1D0ED972" w14:textId="77777777" w:rsidR="0093792D" w:rsidRPr="004933FD" w:rsidRDefault="0093792D" w:rsidP="0093792D">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4933FD">
              <w:rPr>
                <w:rStyle w:val="tlid-translation"/>
                <w:sz w:val="18"/>
                <w:lang w:val="en-US"/>
              </w:rPr>
              <w:t>The new analysis technique and the exploring of new source data result</w:t>
            </w:r>
            <w:r>
              <w:rPr>
                <w:rStyle w:val="tlid-translation"/>
                <w:sz w:val="18"/>
                <w:lang w:val="en-GB"/>
              </w:rPr>
              <w:t>ed</w:t>
            </w:r>
            <w:r w:rsidRPr="004933FD">
              <w:rPr>
                <w:rStyle w:val="tlid-translation"/>
                <w:sz w:val="18"/>
                <w:lang w:val="en-US"/>
              </w:rPr>
              <w:t xml:space="preserve"> in higher precision at identifying the types of phases in the process of models’ </w:t>
            </w:r>
            <w:proofErr w:type="spellStart"/>
            <w:r w:rsidRPr="004933FD">
              <w:rPr>
                <w:rStyle w:val="tlid-translation"/>
                <w:sz w:val="18"/>
                <w:lang w:val="en-US"/>
              </w:rPr>
              <w:t>crea</w:t>
            </w:r>
            <w:r>
              <w:rPr>
                <w:rStyle w:val="tlid-translation"/>
                <w:sz w:val="18"/>
                <w:lang w:val="en-GB"/>
              </w:rPr>
              <w:t>tion</w:t>
            </w:r>
            <w:proofErr w:type="spellEnd"/>
            <w:r>
              <w:rPr>
                <w:rStyle w:val="tlid-translation"/>
                <w:sz w:val="18"/>
                <w:lang w:val="en-GB"/>
              </w:rPr>
              <w:t xml:space="preserve"> in relation </w:t>
            </w:r>
            <w:r w:rsidRPr="004933FD">
              <w:rPr>
                <w:rStyle w:val="tlid-translation"/>
                <w:sz w:val="18"/>
                <w:lang w:val="en-US"/>
              </w:rPr>
              <w:t>to the traditional technique. This technique allowed identifying factors such as: problems comprehension, methods discovery, semantic and syntactic validation.</w:t>
            </w:r>
          </w:p>
        </w:tc>
      </w:tr>
      <w:tr w:rsidR="0093792D" w:rsidRPr="00A23FCC" w14:paraId="52A5821A" w14:textId="77777777" w:rsidTr="00CF7F6E">
        <w:trPr>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1062906C" w14:textId="7AF6CCC8" w:rsidR="0093792D" w:rsidRPr="00A01C25" w:rsidRDefault="00CF7F6E" w:rsidP="00A01C25">
            <w:pPr>
              <w:pStyle w:val="NormalWeb"/>
              <w:jc w:val="center"/>
              <w:rPr>
                <w:sz w:val="18"/>
                <w:szCs w:val="22"/>
                <w:lang w:val="en-US"/>
              </w:rPr>
            </w:pPr>
            <w:r w:rsidRPr="00A01C25">
              <w:rPr>
                <w:sz w:val="18"/>
                <w:szCs w:val="22"/>
                <w:lang w:val="en-US"/>
              </w:rPr>
              <w:t xml:space="preserve">Chen </w:t>
            </w:r>
            <w:r w:rsidR="008D201A" w:rsidRPr="008D201A">
              <w:rPr>
                <w:i/>
                <w:iCs/>
                <w:sz w:val="18"/>
                <w:szCs w:val="18"/>
                <w:lang w:val="en-US"/>
              </w:rPr>
              <w:t>et al.</w:t>
            </w:r>
            <w:r w:rsidR="008D201A" w:rsidRPr="00A01C25">
              <w:rPr>
                <w:sz w:val="18"/>
                <w:szCs w:val="22"/>
                <w:lang w:val="en-US"/>
              </w:rPr>
              <w:t xml:space="preserve"> </w:t>
            </w:r>
            <w:r w:rsidR="008D201A">
              <w:rPr>
                <w:sz w:val="18"/>
                <w:szCs w:val="22"/>
                <w:lang w:val="en-US"/>
              </w:rPr>
              <w:t>(</w:t>
            </w:r>
            <w:r w:rsidRPr="00A01C25">
              <w:rPr>
                <w:sz w:val="18"/>
                <w:szCs w:val="22"/>
                <w:lang w:val="en-US"/>
              </w:rPr>
              <w:t>2018</w:t>
            </w:r>
            <w:r w:rsidR="008D201A">
              <w:rPr>
                <w:sz w:val="18"/>
                <w:szCs w:val="22"/>
                <w:lang w:val="en-US"/>
              </w:rPr>
              <w:t>)</w:t>
            </w:r>
          </w:p>
        </w:tc>
        <w:tc>
          <w:tcPr>
            <w:tcW w:w="5669" w:type="dxa"/>
          </w:tcPr>
          <w:p w14:paraId="304B4512" w14:textId="77777777" w:rsidR="0093792D" w:rsidRPr="00D40B97" w:rsidRDefault="0093792D" w:rsidP="0093792D">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1ECD2A2E" w14:textId="030B3191" w:rsidR="00100CCA" w:rsidRPr="00100CCA" w:rsidRDefault="00100CCA" w:rsidP="00A23FCC">
      <w:pPr>
        <w:pStyle w:val="heading2"/>
        <w:numPr>
          <w:ilvl w:val="0"/>
          <w:numId w:val="0"/>
        </w:numPr>
        <w:ind w:left="567" w:hanging="567"/>
        <w:rPr>
          <w:lang w:val="en-US"/>
        </w:rPr>
      </w:pPr>
      <w:r>
        <w:rPr>
          <w:lang w:val="en-US"/>
        </w:rPr>
        <w:t xml:space="preserve">5.3 </w:t>
      </w:r>
      <w:r w:rsidRPr="00100CCA">
        <w:rPr>
          <w:lang w:val="en-US"/>
        </w:rPr>
        <w:t>(C.4) Comment and Review Results and (C.6) Review Consolidated Results</w:t>
      </w:r>
    </w:p>
    <w:p w14:paraId="4E1CE99A" w14:textId="110F9920" w:rsidR="00C971FF" w:rsidRDefault="00100CCA" w:rsidP="00F81C76">
      <w:pPr>
        <w:rPr>
          <w:bCs/>
          <w:color w:val="000000"/>
          <w:lang w:val="en-US"/>
        </w:rPr>
      </w:pPr>
      <w:r w:rsidRPr="00100CCA">
        <w:rPr>
          <w:bCs/>
          <w:color w:val="000000"/>
          <w:lang w:val="en-US"/>
        </w:rPr>
        <w:t xml:space="preserve">The objective of these activities is to evaluate and validate the data consolidation files. Thus, </w:t>
      </w:r>
      <w:proofErr w:type="gramStart"/>
      <w:r w:rsidRPr="00100CCA">
        <w:rPr>
          <w:bCs/>
          <w:color w:val="000000"/>
          <w:lang w:val="en-US"/>
        </w:rPr>
        <w:t>classified</w:t>
      </w:r>
      <w:proofErr w:type="gramEnd"/>
      <w:r w:rsidRPr="00100CCA">
        <w:rPr>
          <w:bCs/>
          <w:color w:val="000000"/>
          <w:lang w:val="en-US"/>
        </w:rPr>
        <w:t xml:space="preserve"> and consolidated results were evaluated by two </w:t>
      </w:r>
      <w:r w:rsidRPr="00404D29">
        <w:rPr>
          <w:rFonts w:ascii="Courier New" w:hAnsi="Courier New" w:cs="Courier New"/>
          <w:lang w:val="en-US"/>
        </w:rPr>
        <w:t>Reviewers</w:t>
      </w:r>
      <w:r w:rsidRPr="00100CCA">
        <w:rPr>
          <w:bCs/>
          <w:color w:val="000000"/>
          <w:lang w:val="en-US"/>
        </w:rPr>
        <w:t xml:space="preserve">. These Reviewers’ background was on business process </w:t>
      </w:r>
      <w:proofErr w:type="spellStart"/>
      <w:r w:rsidRPr="00100CCA">
        <w:rPr>
          <w:bCs/>
          <w:color w:val="000000"/>
          <w:lang w:val="en-US"/>
        </w:rPr>
        <w:t>managemment</w:t>
      </w:r>
      <w:proofErr w:type="spellEnd"/>
      <w:r w:rsidRPr="00100CCA">
        <w:rPr>
          <w:bCs/>
          <w:color w:val="000000"/>
          <w:lang w:val="en-US"/>
        </w:rPr>
        <w:t xml:space="preserve">, software engineering, empirical software engineering and statistics. The </w:t>
      </w:r>
      <w:proofErr w:type="gramStart"/>
      <w:r w:rsidRPr="00100CCA">
        <w:rPr>
          <w:bCs/>
          <w:color w:val="000000"/>
          <w:lang w:val="en-US"/>
        </w:rPr>
        <w:t>final results</w:t>
      </w:r>
      <w:proofErr w:type="gramEnd"/>
      <w:r w:rsidRPr="00100CCA">
        <w:rPr>
          <w:bCs/>
          <w:color w:val="000000"/>
          <w:lang w:val="en-US"/>
        </w:rPr>
        <w:t xml:space="preserve"> were validated with the insertion of some suggestions to represent the results of the data.</w:t>
      </w:r>
    </w:p>
    <w:p w14:paraId="7B6E98B4" w14:textId="71A5150C" w:rsidR="00100CCA" w:rsidRPr="005E447B" w:rsidRDefault="005E447B" w:rsidP="00A23FCC">
      <w:pPr>
        <w:pStyle w:val="heading1"/>
        <w:numPr>
          <w:ilvl w:val="0"/>
          <w:numId w:val="0"/>
        </w:numPr>
        <w:tabs>
          <w:tab w:val="num" w:pos="4678"/>
        </w:tabs>
        <w:rPr>
          <w:b w:val="0"/>
        </w:rPr>
      </w:pPr>
      <w:r w:rsidRPr="00A23FCC">
        <w:rPr>
          <w:lang w:val="en-US"/>
        </w:rPr>
        <w:t xml:space="preserve">6. </w:t>
      </w:r>
      <w:bookmarkStart w:id="34" w:name="_Hlk38294470"/>
      <w:r w:rsidR="00100CCA" w:rsidRPr="00371C10">
        <w:rPr>
          <w:lang w:val="en-US"/>
        </w:rPr>
        <w:t>T</w:t>
      </w:r>
      <w:r w:rsidRPr="00371C10">
        <w:rPr>
          <w:lang w:val="en-US"/>
        </w:rPr>
        <w:t>hreats</w:t>
      </w:r>
      <w:r w:rsidR="00100CCA" w:rsidRPr="00371C10">
        <w:rPr>
          <w:lang w:val="en-US"/>
        </w:rPr>
        <w:t xml:space="preserve"> </w:t>
      </w:r>
      <w:r w:rsidRPr="00371C10">
        <w:rPr>
          <w:lang w:val="en-US"/>
        </w:rPr>
        <w:t>to</w:t>
      </w:r>
      <w:r w:rsidR="00100CCA" w:rsidRPr="00371C10">
        <w:rPr>
          <w:lang w:val="en-US"/>
        </w:rPr>
        <w:t xml:space="preserve"> V</w:t>
      </w:r>
      <w:r w:rsidRPr="00371C10">
        <w:rPr>
          <w:lang w:val="en-US"/>
        </w:rPr>
        <w:t>alidity</w:t>
      </w:r>
      <w:r w:rsidR="00100CCA" w:rsidRPr="00A23FCC">
        <w:rPr>
          <w:lang w:val="en-US"/>
        </w:rPr>
        <w:t xml:space="preserve"> </w:t>
      </w:r>
      <w:bookmarkEnd w:id="34"/>
    </w:p>
    <w:p w14:paraId="26DD6336" w14:textId="4B322E85" w:rsidR="00100CCA" w:rsidRDefault="00100CCA" w:rsidP="00F81C76">
      <w:pPr>
        <w:rPr>
          <w:bCs/>
          <w:color w:val="000000"/>
          <w:lang w:val="en-US"/>
        </w:rPr>
      </w:pPr>
      <w:r w:rsidRPr="00100CCA">
        <w:rPr>
          <w:bCs/>
          <w:color w:val="000000"/>
          <w:lang w:val="en-US"/>
        </w:rPr>
        <w:t xml:space="preserve">The main limitations of this study are related to the manual control process, as well as the subjectivity to classify and consolidate data. To minimize the impact of these limitations, a set of review activities was performed. A validation session with </w:t>
      </w:r>
      <w:r w:rsidR="00F81C76">
        <w:rPr>
          <w:bCs/>
          <w:color w:val="000000"/>
          <w:lang w:val="en-US"/>
        </w:rPr>
        <w:t>2</w:t>
      </w:r>
      <w:r w:rsidRPr="00100CCA">
        <w:rPr>
          <w:bCs/>
          <w:color w:val="000000"/>
          <w:lang w:val="en-US"/>
        </w:rPr>
        <w:t xml:space="preserve"> software engineering specialists was undertaken during phase </w:t>
      </w:r>
      <w:r w:rsidR="005E447B">
        <w:rPr>
          <w:rFonts w:ascii="Courier New" w:hAnsi="Courier New" w:cs="Courier New"/>
          <w:lang w:val="en-US"/>
        </w:rPr>
        <w:t>(A</w:t>
      </w:r>
      <w:r w:rsidR="005E447B" w:rsidRPr="005D7D6E">
        <w:rPr>
          <w:rFonts w:ascii="Courier New" w:hAnsi="Courier New" w:cs="Courier New"/>
          <w:lang w:val="en-US"/>
        </w:rPr>
        <w:t xml:space="preserve">) </w:t>
      </w:r>
      <w:r w:rsidRPr="005E447B">
        <w:rPr>
          <w:rFonts w:ascii="Courier New" w:hAnsi="Courier New" w:cs="Courier New"/>
          <w:lang w:val="en-US"/>
        </w:rPr>
        <w:t>Plan the SLR</w:t>
      </w:r>
      <w:r w:rsidRPr="00100CCA">
        <w:rPr>
          <w:bCs/>
          <w:color w:val="000000"/>
          <w:lang w:val="en-US"/>
        </w:rPr>
        <w:t xml:space="preserve">, </w:t>
      </w:r>
      <w:r w:rsidR="005C306D" w:rsidRPr="00100CCA">
        <w:rPr>
          <w:bCs/>
          <w:color w:val="000000"/>
          <w:lang w:val="en-US"/>
        </w:rPr>
        <w:t xml:space="preserve">with two activities assigned to the </w:t>
      </w:r>
      <w:r w:rsidR="005C306D" w:rsidRPr="005D7D6E">
        <w:rPr>
          <w:rFonts w:ascii="Courier New" w:hAnsi="Courier New" w:cs="Courier New"/>
          <w:lang w:val="en-US"/>
        </w:rPr>
        <w:t>Reviewers</w:t>
      </w:r>
      <w:r w:rsidRPr="00100CCA">
        <w:rPr>
          <w:bCs/>
          <w:color w:val="000000"/>
          <w:lang w:val="en-US"/>
        </w:rPr>
        <w:t xml:space="preserve">, </w:t>
      </w:r>
      <w:r w:rsidR="005E447B">
        <w:rPr>
          <w:rFonts w:ascii="Courier New" w:hAnsi="Courier New" w:cs="Courier New"/>
          <w:lang w:val="en-US"/>
        </w:rPr>
        <w:t>(A.</w:t>
      </w:r>
      <w:r w:rsidR="005E447B" w:rsidRPr="005E447B">
        <w:rPr>
          <w:rFonts w:ascii="Courier New" w:hAnsi="Courier New" w:cs="Courier New"/>
          <w:lang w:val="en-US"/>
        </w:rPr>
        <w:t xml:space="preserve">2) </w:t>
      </w:r>
      <w:r w:rsidRPr="005E447B">
        <w:rPr>
          <w:rFonts w:ascii="Courier New" w:hAnsi="Courier New" w:cs="Courier New"/>
          <w:lang w:val="en-US"/>
        </w:rPr>
        <w:t>Analyze Protocol</w:t>
      </w:r>
      <w:r w:rsidRPr="00100CCA">
        <w:rPr>
          <w:bCs/>
          <w:color w:val="000000"/>
          <w:lang w:val="en-US"/>
        </w:rPr>
        <w:t xml:space="preserve"> and </w:t>
      </w:r>
      <w:r w:rsidR="005E447B" w:rsidRPr="005E447B">
        <w:rPr>
          <w:rFonts w:ascii="Courier New" w:hAnsi="Courier New" w:cs="Courier New"/>
          <w:lang w:val="en-US"/>
        </w:rPr>
        <w:t xml:space="preserve">(A.3) </w:t>
      </w:r>
      <w:r w:rsidRPr="005E447B">
        <w:rPr>
          <w:rFonts w:ascii="Courier New" w:hAnsi="Courier New" w:cs="Courier New"/>
          <w:lang w:val="en-US"/>
        </w:rPr>
        <w:t>Provide Feedback</w:t>
      </w:r>
      <w:r w:rsidRPr="00100CCA">
        <w:rPr>
          <w:bCs/>
          <w:color w:val="000000"/>
          <w:lang w:val="en-US"/>
        </w:rPr>
        <w:t xml:space="preserve">. In phase </w:t>
      </w:r>
      <w:r w:rsidR="005E447B">
        <w:rPr>
          <w:rFonts w:ascii="Courier New" w:hAnsi="Courier New" w:cs="Courier New"/>
          <w:lang w:val="en-US"/>
        </w:rPr>
        <w:t>(B</w:t>
      </w:r>
      <w:r w:rsidR="005E447B" w:rsidRPr="005D7D6E">
        <w:rPr>
          <w:rFonts w:ascii="Courier New" w:hAnsi="Courier New" w:cs="Courier New"/>
          <w:lang w:val="en-US"/>
        </w:rPr>
        <w:t xml:space="preserve">) </w:t>
      </w:r>
      <w:r w:rsidRPr="005D7D6E">
        <w:rPr>
          <w:rFonts w:ascii="Courier New" w:hAnsi="Courier New" w:cs="Courier New"/>
          <w:lang w:val="en-US"/>
        </w:rPr>
        <w:t>Search Studies</w:t>
      </w:r>
      <w:r w:rsidRPr="00100CCA">
        <w:rPr>
          <w:bCs/>
          <w:color w:val="000000"/>
          <w:lang w:val="en-US"/>
        </w:rPr>
        <w:t xml:space="preserve">, </w:t>
      </w:r>
      <w:r w:rsidR="005E447B">
        <w:rPr>
          <w:bCs/>
          <w:color w:val="000000"/>
          <w:lang w:val="en-US"/>
        </w:rPr>
        <w:t>one</w:t>
      </w:r>
      <w:r w:rsidRPr="00100CCA">
        <w:rPr>
          <w:bCs/>
          <w:color w:val="000000"/>
          <w:lang w:val="en-US"/>
        </w:rPr>
        <w:t xml:space="preserve"> activit</w:t>
      </w:r>
      <w:r w:rsidR="005E447B">
        <w:rPr>
          <w:bCs/>
          <w:color w:val="000000"/>
          <w:lang w:val="en-US"/>
        </w:rPr>
        <w:t>y</w:t>
      </w:r>
      <w:r w:rsidRPr="00100CCA">
        <w:rPr>
          <w:bCs/>
          <w:color w:val="000000"/>
          <w:lang w:val="en-US"/>
        </w:rPr>
        <w:t xml:space="preserve"> w</w:t>
      </w:r>
      <w:r w:rsidR="005E447B">
        <w:rPr>
          <w:bCs/>
          <w:color w:val="000000"/>
          <w:lang w:val="en-US"/>
        </w:rPr>
        <w:t>as</w:t>
      </w:r>
      <w:r w:rsidRPr="00100CCA">
        <w:rPr>
          <w:bCs/>
          <w:color w:val="000000"/>
          <w:lang w:val="en-US"/>
        </w:rPr>
        <w:t xml:space="preserve"> assigned to the </w:t>
      </w:r>
      <w:r w:rsidRPr="005D7D6E">
        <w:rPr>
          <w:rFonts w:ascii="Courier New" w:hAnsi="Courier New" w:cs="Courier New"/>
          <w:lang w:val="en-US"/>
        </w:rPr>
        <w:t>Reviewer</w:t>
      </w:r>
      <w:r w:rsidRPr="00100CCA">
        <w:rPr>
          <w:bCs/>
          <w:color w:val="000000"/>
          <w:lang w:val="en-US"/>
        </w:rPr>
        <w:t xml:space="preserve"> </w:t>
      </w:r>
      <w:r w:rsidR="005E447B" w:rsidRPr="005D7D6E">
        <w:rPr>
          <w:rFonts w:ascii="Courier New" w:hAnsi="Courier New" w:cs="Courier New"/>
          <w:lang w:val="en-US"/>
        </w:rPr>
        <w:t>(B.4)</w:t>
      </w:r>
      <w:r w:rsidR="005E447B">
        <w:rPr>
          <w:bCs/>
          <w:color w:val="000000"/>
          <w:lang w:val="en-US"/>
        </w:rPr>
        <w:t xml:space="preserve"> </w:t>
      </w:r>
      <w:r w:rsidR="005E447B" w:rsidRPr="005D7D6E">
        <w:rPr>
          <w:rFonts w:ascii="Courier New" w:hAnsi="Courier New" w:cs="Courier New"/>
          <w:lang w:val="en-US"/>
        </w:rPr>
        <w:t>Review Primary Studies</w:t>
      </w:r>
      <w:r w:rsidRPr="00100CCA">
        <w:rPr>
          <w:bCs/>
          <w:color w:val="000000"/>
          <w:lang w:val="en-US"/>
        </w:rPr>
        <w:t xml:space="preserve">. Their feedback was </w:t>
      </w:r>
      <w:proofErr w:type="gramStart"/>
      <w:r w:rsidRPr="00100CCA">
        <w:rPr>
          <w:bCs/>
          <w:color w:val="000000"/>
          <w:lang w:val="en-US"/>
        </w:rPr>
        <w:t>very useful</w:t>
      </w:r>
      <w:proofErr w:type="gramEnd"/>
      <w:r w:rsidRPr="00100CCA">
        <w:rPr>
          <w:bCs/>
          <w:color w:val="000000"/>
          <w:lang w:val="en-US"/>
        </w:rPr>
        <w:t xml:space="preserve"> to improve the quality of the process artifacts. For example, quality assessment was applied to primary studies to support the Reviewers’ evaluation. During phase </w:t>
      </w:r>
      <w:r w:rsidR="005D7D6E">
        <w:rPr>
          <w:rFonts w:ascii="Courier New" w:hAnsi="Courier New" w:cs="Courier New"/>
          <w:lang w:val="en-US"/>
        </w:rPr>
        <w:t>(C</w:t>
      </w:r>
      <w:r w:rsidR="005D7D6E" w:rsidRPr="005D7D6E">
        <w:rPr>
          <w:rFonts w:ascii="Courier New" w:hAnsi="Courier New" w:cs="Courier New"/>
          <w:lang w:val="en-US"/>
        </w:rPr>
        <w:t xml:space="preserve">) </w:t>
      </w:r>
      <w:r w:rsidRPr="005D7D6E">
        <w:rPr>
          <w:rFonts w:ascii="Courier New" w:hAnsi="Courier New" w:cs="Courier New"/>
          <w:lang w:val="en-US"/>
        </w:rPr>
        <w:t>Analyze Studies</w:t>
      </w:r>
      <w:r w:rsidRPr="00100CCA">
        <w:rPr>
          <w:bCs/>
          <w:color w:val="000000"/>
          <w:lang w:val="en-US"/>
        </w:rPr>
        <w:t xml:space="preserve">, </w:t>
      </w:r>
      <w:r w:rsidR="005C306D" w:rsidRPr="00100CCA">
        <w:rPr>
          <w:bCs/>
          <w:color w:val="000000"/>
          <w:lang w:val="en-US"/>
        </w:rPr>
        <w:t xml:space="preserve">the </w:t>
      </w:r>
      <w:r w:rsidR="005C306D" w:rsidRPr="005D7D6E">
        <w:rPr>
          <w:rFonts w:ascii="Courier New" w:hAnsi="Courier New" w:cs="Courier New"/>
          <w:lang w:val="en-US"/>
        </w:rPr>
        <w:t>Reviewers</w:t>
      </w:r>
      <w:r w:rsidR="005C306D" w:rsidRPr="00100CCA">
        <w:rPr>
          <w:bCs/>
          <w:color w:val="000000"/>
          <w:lang w:val="en-US"/>
        </w:rPr>
        <w:t xml:space="preserve"> performed </w:t>
      </w:r>
      <w:r w:rsidR="005D7D6E">
        <w:rPr>
          <w:bCs/>
          <w:color w:val="000000"/>
          <w:lang w:val="en-US"/>
        </w:rPr>
        <w:t>an</w:t>
      </w:r>
      <w:r w:rsidRPr="00100CCA">
        <w:rPr>
          <w:bCs/>
          <w:color w:val="000000"/>
          <w:lang w:val="en-US"/>
        </w:rPr>
        <w:t xml:space="preserve"> activit</w:t>
      </w:r>
      <w:r w:rsidR="005D7D6E">
        <w:rPr>
          <w:bCs/>
          <w:color w:val="000000"/>
          <w:lang w:val="en-US"/>
        </w:rPr>
        <w:t>y</w:t>
      </w:r>
      <w:r w:rsidRPr="00100CCA">
        <w:rPr>
          <w:bCs/>
          <w:color w:val="000000"/>
          <w:lang w:val="en-US"/>
        </w:rPr>
        <w:t xml:space="preserve">, </w:t>
      </w:r>
      <w:r w:rsidR="005D7D6E">
        <w:rPr>
          <w:rFonts w:ascii="Courier New" w:hAnsi="Courier New" w:cs="Courier New"/>
          <w:lang w:val="en-US"/>
        </w:rPr>
        <w:t>(C</w:t>
      </w:r>
      <w:r w:rsidR="005D7D6E" w:rsidRPr="005D7D6E">
        <w:rPr>
          <w:rFonts w:ascii="Courier New" w:hAnsi="Courier New" w:cs="Courier New"/>
          <w:lang w:val="en-US"/>
        </w:rPr>
        <w:t>.4) Comment and Review Results</w:t>
      </w:r>
      <w:r w:rsidRPr="00100CCA">
        <w:rPr>
          <w:bCs/>
          <w:color w:val="000000"/>
          <w:lang w:val="en-US"/>
        </w:rPr>
        <w:t xml:space="preserve"> and </w:t>
      </w:r>
      <w:r w:rsidR="005D7D6E">
        <w:rPr>
          <w:bCs/>
          <w:color w:val="000000"/>
          <w:lang w:val="en-US"/>
        </w:rPr>
        <w:t xml:space="preserve">the </w:t>
      </w:r>
      <w:r w:rsidR="005D7D6E" w:rsidRPr="005D7D6E">
        <w:rPr>
          <w:rFonts w:ascii="Courier New" w:hAnsi="Courier New" w:cs="Courier New"/>
          <w:lang w:val="en-US"/>
        </w:rPr>
        <w:t>Researchers</w:t>
      </w:r>
      <w:r w:rsidR="005D7D6E" w:rsidRPr="00100CCA">
        <w:rPr>
          <w:bCs/>
          <w:color w:val="000000"/>
          <w:lang w:val="en-US"/>
        </w:rPr>
        <w:t xml:space="preserve"> </w:t>
      </w:r>
      <w:r w:rsidR="005D7D6E">
        <w:rPr>
          <w:bCs/>
          <w:color w:val="000000"/>
          <w:lang w:val="en-US"/>
        </w:rPr>
        <w:t xml:space="preserve">more a </w:t>
      </w:r>
      <w:r w:rsidR="005D7D6E">
        <w:rPr>
          <w:rFonts w:ascii="Courier New" w:hAnsi="Courier New" w:cs="Courier New"/>
          <w:lang w:val="en-US"/>
        </w:rPr>
        <w:t xml:space="preserve">(C.5) </w:t>
      </w:r>
      <w:r w:rsidR="005D7D6E" w:rsidRPr="00376DD5">
        <w:rPr>
          <w:rFonts w:ascii="Courier New" w:hAnsi="Courier New" w:cs="Courier New"/>
          <w:lang w:val="en-US"/>
        </w:rPr>
        <w:t>Review Consolidated</w:t>
      </w:r>
      <w:r w:rsidR="005D7D6E" w:rsidRPr="00100CCA">
        <w:rPr>
          <w:bCs/>
          <w:color w:val="000000"/>
          <w:lang w:val="en-US"/>
        </w:rPr>
        <w:t xml:space="preserve"> </w:t>
      </w:r>
      <w:r w:rsidR="005D7D6E" w:rsidRPr="00376DD5">
        <w:rPr>
          <w:rFonts w:ascii="Courier New" w:hAnsi="Courier New" w:cs="Courier New"/>
          <w:lang w:val="en-US"/>
        </w:rPr>
        <w:t>Results</w:t>
      </w:r>
      <w:r w:rsidRPr="00100CCA">
        <w:rPr>
          <w:bCs/>
          <w:color w:val="000000"/>
          <w:lang w:val="en-US"/>
        </w:rPr>
        <w:t>.</w:t>
      </w:r>
    </w:p>
    <w:p w14:paraId="016ECBFB" w14:textId="17FA9CD5" w:rsidR="00371C10" w:rsidRDefault="006B75C6" w:rsidP="00371C10">
      <w:pPr>
        <w:rPr>
          <w:bCs/>
          <w:color w:val="000000"/>
          <w:lang w:val="en-US"/>
        </w:rPr>
      </w:pPr>
      <w:r w:rsidRPr="006B75C6">
        <w:rPr>
          <w:bCs/>
          <w:color w:val="000000"/>
          <w:lang w:val="en-US"/>
        </w:rPr>
        <w:t xml:space="preserve">Regarding our </w:t>
      </w:r>
      <w:r w:rsidR="009B04D4">
        <w:rPr>
          <w:bCs/>
          <w:color w:val="000000"/>
          <w:lang w:val="en-US"/>
        </w:rPr>
        <w:t>SL</w:t>
      </w:r>
      <w:r w:rsidRPr="006B75C6">
        <w:rPr>
          <w:bCs/>
          <w:color w:val="000000"/>
          <w:lang w:val="en-US"/>
        </w:rPr>
        <w:t xml:space="preserve">R we were so totally immersed in the work that objectivity could be thought as an issue. To mitigate this risk, in </w:t>
      </w:r>
      <w:proofErr w:type="spellStart"/>
      <w:r w:rsidRPr="006B75C6">
        <w:rPr>
          <w:bCs/>
          <w:color w:val="000000"/>
          <w:lang w:val="en-US"/>
        </w:rPr>
        <w:t>additiona</w:t>
      </w:r>
      <w:proofErr w:type="spellEnd"/>
      <w:r w:rsidRPr="006B75C6">
        <w:rPr>
          <w:bCs/>
          <w:color w:val="000000"/>
          <w:lang w:val="en-US"/>
        </w:rPr>
        <w:t xml:space="preserve"> to </w:t>
      </w:r>
      <w:proofErr w:type="spellStart"/>
      <w:r w:rsidRPr="006B75C6">
        <w:rPr>
          <w:bCs/>
          <w:color w:val="000000"/>
          <w:lang w:val="en-US"/>
        </w:rPr>
        <w:t>chosing</w:t>
      </w:r>
      <w:proofErr w:type="spellEnd"/>
      <w:r w:rsidRPr="006B75C6">
        <w:rPr>
          <w:bCs/>
          <w:color w:val="000000"/>
          <w:lang w:val="en-US"/>
        </w:rPr>
        <w:t xml:space="preserve"> only peer-reviewed papers, we used the </w:t>
      </w:r>
      <w:proofErr w:type="spellStart"/>
      <w:r w:rsidRPr="006B75C6">
        <w:rPr>
          <w:bCs/>
          <w:color w:val="000000"/>
          <w:lang w:val="en-US"/>
        </w:rPr>
        <w:t>QualityScore</w:t>
      </w:r>
      <w:proofErr w:type="spellEnd"/>
      <w:r w:rsidRPr="006B75C6">
        <w:rPr>
          <w:bCs/>
          <w:color w:val="000000"/>
          <w:lang w:val="en-US"/>
        </w:rPr>
        <w:t xml:space="preserve"> approach to reduce the subjectivity of the analysis, and used quality assessment criteria based on bibliometric impact information (approach widely used in systematic reviews published in the literature).</w:t>
      </w:r>
    </w:p>
    <w:p w14:paraId="3366008D" w14:textId="566BD247" w:rsidR="00AE22C4" w:rsidRPr="00371C10" w:rsidRDefault="00AE22C4" w:rsidP="00371C10">
      <w:pPr>
        <w:pStyle w:val="heading1"/>
        <w:numPr>
          <w:ilvl w:val="0"/>
          <w:numId w:val="38"/>
        </w:numPr>
        <w:rPr>
          <w:lang w:val="en-US"/>
        </w:rPr>
      </w:pPr>
      <w:r w:rsidRPr="00371C10">
        <w:rPr>
          <w:lang w:val="en-US"/>
        </w:rPr>
        <w:t>Related</w:t>
      </w:r>
      <w:r w:rsidR="00411FF3" w:rsidRPr="00371C10">
        <w:rPr>
          <w:lang w:val="en-US"/>
        </w:rPr>
        <w:t xml:space="preserve"> </w:t>
      </w:r>
      <w:r w:rsidRPr="00371C10">
        <w:rPr>
          <w:lang w:val="en-US"/>
        </w:rPr>
        <w:t>Works</w:t>
      </w:r>
    </w:p>
    <w:p w14:paraId="49B1A5B9" w14:textId="5E568BD3" w:rsidR="00DD41B8" w:rsidRDefault="00F0283B" w:rsidP="003D0C7D">
      <w:pPr>
        <w:ind w:firstLine="0"/>
        <w:rPr>
          <w:lang w:val="en-US"/>
        </w:rPr>
      </w:pPr>
      <w:r w:rsidRPr="00EB1B30">
        <w:rPr>
          <w:lang w:val="en-US"/>
        </w:rPr>
        <w:t xml:space="preserve">The studies </w:t>
      </w:r>
      <w:r w:rsidR="003D0C7D">
        <w:rPr>
          <w:lang w:val="en-US"/>
        </w:rPr>
        <w:t xml:space="preserve">of the </w:t>
      </w:r>
      <w:proofErr w:type="spellStart"/>
      <w:r w:rsidR="00123C65" w:rsidRPr="00123C65">
        <w:rPr>
          <w:lang w:val="en-US"/>
        </w:rPr>
        <w:t>Dikici</w:t>
      </w:r>
      <w:proofErr w:type="spellEnd"/>
      <w:r w:rsidR="00123C65" w:rsidRPr="00123C65">
        <w:rPr>
          <w:lang w:val="en-US"/>
        </w:rPr>
        <w:t xml:space="preserve"> et al</w:t>
      </w:r>
      <w:r w:rsidR="00D62D73">
        <w:rPr>
          <w:lang w:val="en-US"/>
        </w:rPr>
        <w:t>. (</w:t>
      </w:r>
      <w:r w:rsidR="00123C65" w:rsidRPr="00123C65">
        <w:rPr>
          <w:lang w:val="en-US"/>
        </w:rPr>
        <w:t>2018</w:t>
      </w:r>
      <w:r w:rsidR="00D62D73">
        <w:rPr>
          <w:lang w:val="en-US"/>
        </w:rPr>
        <w:t>)</w:t>
      </w:r>
      <w:r w:rsidR="00123C65">
        <w:rPr>
          <w:lang w:val="en-US"/>
        </w:rPr>
        <w:t xml:space="preserve"> and </w:t>
      </w:r>
      <w:proofErr w:type="spellStart"/>
      <w:r w:rsidR="00123C65" w:rsidRPr="00123C65">
        <w:rPr>
          <w:lang w:val="en-US"/>
        </w:rPr>
        <w:t>F</w:t>
      </w:r>
      <w:r w:rsidR="003D0C7D">
        <w:rPr>
          <w:lang w:val="en-US"/>
        </w:rPr>
        <w:t>igl</w:t>
      </w:r>
      <w:proofErr w:type="spellEnd"/>
      <w:r w:rsidR="00D62D73">
        <w:rPr>
          <w:lang w:val="en-US"/>
        </w:rPr>
        <w:t xml:space="preserve"> (</w:t>
      </w:r>
      <w:r w:rsidR="00123C65" w:rsidRPr="00123C65">
        <w:rPr>
          <w:lang w:val="en-US"/>
        </w:rPr>
        <w:t>2017</w:t>
      </w:r>
      <w:r w:rsidR="00D62D73">
        <w:rPr>
          <w:lang w:val="en-US"/>
        </w:rPr>
        <w:t>)</w:t>
      </w:r>
      <w:r w:rsidRPr="00EB1B30">
        <w:rPr>
          <w:lang w:val="en-US"/>
        </w:rPr>
        <w:t xml:space="preserve"> investigate the factors that influence the understanding of process models but do not specifically address the use of do</w:t>
      </w:r>
      <w:r w:rsidR="002A5B81">
        <w:rPr>
          <w:lang w:val="en-US"/>
        </w:rPr>
        <w:t xml:space="preserve"> </w:t>
      </w:r>
      <w:r w:rsidRPr="00EB1B30">
        <w:rPr>
          <w:lang w:val="en-US"/>
        </w:rPr>
        <w:t xml:space="preserve">eye-tracking as a way of measuring comprehension. However, there is the study </w:t>
      </w:r>
      <w:proofErr w:type="spellStart"/>
      <w:r w:rsidR="00F81C76" w:rsidRPr="00AC7BC0">
        <w:rPr>
          <w:lang w:val="en-US"/>
        </w:rPr>
        <w:t>Sharafi</w:t>
      </w:r>
      <w:proofErr w:type="spellEnd"/>
      <w:r w:rsidR="00F81C76" w:rsidRPr="00AC7BC0">
        <w:rPr>
          <w:i/>
          <w:iCs/>
          <w:lang w:val="en-US"/>
        </w:rPr>
        <w:t xml:space="preserve"> </w:t>
      </w:r>
      <w:r w:rsidR="00F81C76" w:rsidRPr="00F742E7">
        <w:rPr>
          <w:i/>
          <w:iCs/>
          <w:lang w:val="en-US"/>
        </w:rPr>
        <w:t>et al</w:t>
      </w:r>
      <w:r w:rsidR="00F81C76">
        <w:rPr>
          <w:i/>
          <w:iCs/>
          <w:lang w:val="en-US"/>
        </w:rPr>
        <w:t xml:space="preserve">., </w:t>
      </w:r>
      <w:r w:rsidR="00DD41B8" w:rsidRPr="004F63A2">
        <w:rPr>
          <w:lang w:val="en-US"/>
        </w:rPr>
        <w:t>(2015</w:t>
      </w:r>
      <w:r w:rsidR="003D0C7D">
        <w:rPr>
          <w:lang w:val="en-US"/>
        </w:rPr>
        <w:t>b</w:t>
      </w:r>
      <w:r w:rsidR="00DD41B8" w:rsidRPr="004F63A2">
        <w:rPr>
          <w:lang w:val="en-US"/>
        </w:rPr>
        <w:t xml:space="preserve">) </w:t>
      </w:r>
      <w:r w:rsidRPr="00EB1B30">
        <w:rPr>
          <w:lang w:val="en-US"/>
        </w:rPr>
        <w:t xml:space="preserve">that verifies the use of eye-tracking technology in software engineering. </w:t>
      </w:r>
      <w:r w:rsidR="00DD41B8" w:rsidRPr="004F63A2">
        <w:rPr>
          <w:lang w:val="en-US"/>
        </w:rPr>
        <w:t>This study conducts a comprehensive survey, but that does not explicitly address business process models.</w:t>
      </w:r>
      <w:r w:rsidR="003D0C7D">
        <w:rPr>
          <w:lang w:val="en-US"/>
        </w:rPr>
        <w:t xml:space="preserve"> </w:t>
      </w:r>
      <w:r w:rsidR="00DD41B8" w:rsidRPr="004F63A2">
        <w:rPr>
          <w:lang w:val="en-US"/>
        </w:rPr>
        <w:t>Moreover, this research (</w:t>
      </w:r>
      <w:proofErr w:type="spellStart"/>
      <w:r w:rsidR="00DD41B8" w:rsidRPr="004F63A2">
        <w:rPr>
          <w:lang w:val="en-US"/>
        </w:rPr>
        <w:t>Sharafi</w:t>
      </w:r>
      <w:proofErr w:type="spellEnd"/>
      <w:r w:rsidR="00DD41B8" w:rsidRPr="004F63A2">
        <w:rPr>
          <w:lang w:val="en-US"/>
        </w:rPr>
        <w:t xml:space="preserve"> </w:t>
      </w:r>
      <w:r w:rsidR="00DD41B8" w:rsidRPr="004F63A2">
        <w:rPr>
          <w:i/>
          <w:iCs/>
          <w:lang w:val="en-US"/>
        </w:rPr>
        <w:t>et al.</w:t>
      </w:r>
      <w:r w:rsidR="00DD41B8" w:rsidRPr="004F63A2">
        <w:rPr>
          <w:lang w:val="en-US"/>
        </w:rPr>
        <w:t>, 2015</w:t>
      </w:r>
      <w:r w:rsidR="003D0C7D">
        <w:rPr>
          <w:lang w:val="en-US"/>
        </w:rPr>
        <w:t>b</w:t>
      </w:r>
      <w:r w:rsidR="00DD41B8" w:rsidRPr="004F63A2">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DD41B8" w:rsidRPr="004F63A2">
        <w:rPr>
          <w:lang w:val="en-US"/>
        </w:rPr>
        <w:t>traking</w:t>
      </w:r>
      <w:proofErr w:type="spellEnd"/>
      <w:r w:rsidR="003D0C7D">
        <w:rPr>
          <w:lang w:val="en-US"/>
        </w:rPr>
        <w:t>.</w:t>
      </w:r>
    </w:p>
    <w:p w14:paraId="7C613046" w14:textId="4D214824" w:rsidR="00693CB9" w:rsidRPr="00693CB9" w:rsidRDefault="00693CB9" w:rsidP="00693CB9">
      <w:pPr>
        <w:rPr>
          <w:lang w:val="en-US"/>
        </w:rPr>
      </w:pPr>
      <w:r w:rsidRPr="00693CB9">
        <w:rPr>
          <w:lang w:val="en-US"/>
        </w:rPr>
        <w:t>In recent work, we performed a systematic literature mapping (SLM) that identifies and analyses primary studies that to provide an overview of researches that evaluate the understanding of process models through eye-tracking techniques (Anonymous et al., 2019)</w:t>
      </w:r>
      <w:r>
        <w:rPr>
          <w:rStyle w:val="Refdenotaderodap"/>
          <w:lang w:val="en-US"/>
        </w:rPr>
        <w:footnoteReference w:id="5"/>
      </w:r>
      <w:r w:rsidRPr="00693CB9">
        <w:rPr>
          <w:lang w:val="en-US"/>
        </w:rPr>
        <w:t xml:space="preserve">. However, the underlying protocol </w:t>
      </w:r>
      <w:proofErr w:type="gramStart"/>
      <w:r w:rsidRPr="00693CB9">
        <w:rPr>
          <w:lang w:val="en-US"/>
        </w:rPr>
        <w:t>don't</w:t>
      </w:r>
      <w:proofErr w:type="gramEnd"/>
      <w:r w:rsidRPr="00693CB9">
        <w:rPr>
          <w:lang w:val="en-US"/>
        </w:rPr>
        <w:t xml:space="preserve"> they impose a quality assessment of primary studies. Furthermore, this study only presents a list with studies on using eye-tracking for investigating quality aspect of business process models (or their notations).</w:t>
      </w:r>
    </w:p>
    <w:p w14:paraId="3785D91A" w14:textId="4304ACC1" w:rsidR="00693CB9" w:rsidRPr="00693CB9" w:rsidRDefault="00693CB9" w:rsidP="00693CB9">
      <w:pPr>
        <w:rPr>
          <w:lang w:val="en-US"/>
        </w:rPr>
      </w:pPr>
      <w:r w:rsidRPr="00693CB9">
        <w:rPr>
          <w:lang w:val="en-US"/>
        </w:rPr>
        <w:t xml:space="preserve">In this paper, we revisit the SLM described in Anonymous et al. (2019), enriching the process with quality assessment measures to evaluate primary studies list. Quality measure is an important way to classify the primary studies to allow further analysis and prioritization. The quality assessment measures applied during this revisit determines the relevance and impact of the paper. Additionally, as presented in section Threats to Validity, a set of control activities was included in the revisit to add transparency to the execution and management activities. </w:t>
      </w:r>
    </w:p>
    <w:p w14:paraId="2C00A770" w14:textId="5FF6D0C0" w:rsidR="003D0C7D" w:rsidRDefault="00693CB9" w:rsidP="00693CB9">
      <w:pPr>
        <w:rPr>
          <w:lang w:val="en-US"/>
        </w:rPr>
      </w:pPr>
      <w:r w:rsidRPr="00693CB9">
        <w:rPr>
          <w:lang w:val="en-US"/>
        </w:rPr>
        <w:t xml:space="preserve">Finally, in this revisit we present several open issues, </w:t>
      </w:r>
      <w:proofErr w:type="spellStart"/>
      <w:r w:rsidRPr="00693CB9">
        <w:rPr>
          <w:lang w:val="en-US"/>
        </w:rPr>
        <w:t>identifing</w:t>
      </w:r>
      <w:proofErr w:type="spellEnd"/>
      <w:r w:rsidRPr="00693CB9">
        <w:rPr>
          <w:lang w:val="en-US"/>
        </w:rPr>
        <w:t xml:space="preserve"> gaps in current research in order to suggest areas for further investigation. Therefore, we also differentiate ourselves from previous work by providing a structure and background for the proper development of future research activities.</w:t>
      </w:r>
    </w:p>
    <w:p w14:paraId="1AB34EFD" w14:textId="285A8356" w:rsidR="008F5E58" w:rsidRDefault="008F5E58" w:rsidP="008F5E58">
      <w:pPr>
        <w:pStyle w:val="heading1"/>
        <w:numPr>
          <w:ilvl w:val="0"/>
          <w:numId w:val="38"/>
        </w:numPr>
        <w:rPr>
          <w:lang w:val="en-US"/>
        </w:rPr>
      </w:pPr>
      <w:r w:rsidRPr="008F5E58">
        <w:rPr>
          <w:lang w:val="en-US"/>
        </w:rPr>
        <w:t xml:space="preserve">Research </w:t>
      </w:r>
      <w:r>
        <w:rPr>
          <w:lang w:val="en-US"/>
        </w:rPr>
        <w:t>R</w:t>
      </w:r>
      <w:r w:rsidRPr="008F5E58">
        <w:rPr>
          <w:lang w:val="en-US"/>
        </w:rPr>
        <w:t>oadmap</w:t>
      </w:r>
    </w:p>
    <w:p w14:paraId="79AB0681" w14:textId="03B9ECF3" w:rsidR="008F5E58" w:rsidRDefault="008F5E58" w:rsidP="008F5E58">
      <w:pPr>
        <w:pStyle w:val="p1a"/>
        <w:rPr>
          <w:lang w:val="en-US"/>
        </w:rPr>
      </w:pPr>
      <w:r w:rsidRPr="008F5E58">
        <w:rPr>
          <w:lang w:val="en-US"/>
        </w:rPr>
        <w:t>The previous discussions of the results and major findings highlight several open issues, suggesting worthwhile topics for future research. In particular:</w:t>
      </w:r>
    </w:p>
    <w:p w14:paraId="0EC3DA95" w14:textId="0F52D30A" w:rsidR="008F5E58" w:rsidRDefault="00CB022A" w:rsidP="0014109E">
      <w:pPr>
        <w:pStyle w:val="PargrafodaLista"/>
        <w:numPr>
          <w:ilvl w:val="0"/>
          <w:numId w:val="46"/>
        </w:numPr>
        <w:rPr>
          <w:lang w:val="en-US"/>
        </w:rPr>
      </w:pPr>
      <w:r w:rsidRPr="0014109E">
        <w:rPr>
          <w:b/>
          <w:bCs/>
          <w:lang w:val="en-US"/>
        </w:rPr>
        <w:t>To propose a method for the quantitative evaluation of the quality of business process models and their modelling activities:</w:t>
      </w:r>
      <w:r w:rsidRPr="00CB022A">
        <w:rPr>
          <w:lang w:val="en-US"/>
        </w:rPr>
        <w:t xml:space="preserve"> the idea here is to define (bio)metrics</w:t>
      </w:r>
      <w:r w:rsidR="00E91306" w:rsidRPr="00E91306">
        <w:rPr>
          <w:lang w:val="en-US"/>
        </w:rPr>
        <w:t>, with the aid of eye-tracking,</w:t>
      </w:r>
      <w:r w:rsidRPr="00CB022A">
        <w:rPr>
          <w:lang w:val="en-US"/>
        </w:rPr>
        <w:t xml:space="preserve"> about the models and the way stakeholders interact with them, using scenarios to evaluate their usability (understanding) in terms of appropriateness </w:t>
      </w:r>
      <w:proofErr w:type="spellStart"/>
      <w:r w:rsidRPr="00CB022A">
        <w:rPr>
          <w:lang w:val="en-US"/>
        </w:rPr>
        <w:t>recognisabil</w:t>
      </w:r>
      <w:r w:rsidRPr="0014109E">
        <w:rPr>
          <w:lang w:val="en-US"/>
        </w:rPr>
        <w:t>ity</w:t>
      </w:r>
      <w:proofErr w:type="spellEnd"/>
      <w:r w:rsidRPr="0014109E">
        <w:rPr>
          <w:lang w:val="en-US"/>
        </w:rPr>
        <w:t xml:space="preserve"> and learnability.</w:t>
      </w:r>
    </w:p>
    <w:p w14:paraId="08C40E6E" w14:textId="5AB68A97" w:rsidR="0014109E" w:rsidRDefault="00E91306" w:rsidP="0014109E">
      <w:pPr>
        <w:pStyle w:val="PargrafodaLista"/>
        <w:numPr>
          <w:ilvl w:val="0"/>
          <w:numId w:val="46"/>
        </w:numPr>
        <w:rPr>
          <w:lang w:val="en-US"/>
        </w:rPr>
      </w:pPr>
      <w:r w:rsidRPr="00E91306">
        <w:rPr>
          <w:b/>
          <w:bCs/>
          <w:lang w:val="en-US"/>
        </w:rPr>
        <w:t>To evaluate the effect of the layout guidelines on the modelling novice stakeholders' ability to understand and review your business process models:</w:t>
      </w:r>
      <w:r w:rsidRPr="00E91306">
        <w:rPr>
          <w:lang w:val="en-US"/>
        </w:rPr>
        <w:t xml:space="preserve"> the idea here is to </w:t>
      </w:r>
      <w:proofErr w:type="spellStart"/>
      <w:r w:rsidRPr="00E91306">
        <w:rPr>
          <w:lang w:val="en-US"/>
        </w:rPr>
        <w:t>performe</w:t>
      </w:r>
      <w:proofErr w:type="spellEnd"/>
      <w:r w:rsidRPr="00E91306">
        <w:rPr>
          <w:lang w:val="en-US"/>
        </w:rPr>
        <w:t xml:space="preserve"> a</w:t>
      </w:r>
      <w:r>
        <w:rPr>
          <w:lang w:val="en-US"/>
        </w:rPr>
        <w:t>n</w:t>
      </w:r>
      <w:r w:rsidRPr="00E91306">
        <w:rPr>
          <w:lang w:val="en-US"/>
        </w:rPr>
        <w:t xml:space="preserve"> experiment where participants were given tasks of the understanding and reviewing. Both tasks must involve a model with a bad layout and another model following layout guidelines with good practice. Thus, with the aid of eye-tracking, it will be possible to evaluate the impact of layouts by combining the success level in those tasks and the required effort to accomplish them.</w:t>
      </w:r>
    </w:p>
    <w:p w14:paraId="27EFA144" w14:textId="4D6F01EE" w:rsidR="00E83948" w:rsidRDefault="00E83948" w:rsidP="0014109E">
      <w:pPr>
        <w:pStyle w:val="PargrafodaLista"/>
        <w:numPr>
          <w:ilvl w:val="0"/>
          <w:numId w:val="46"/>
        </w:numPr>
        <w:rPr>
          <w:ins w:id="35" w:author="Denis Silveira" w:date="2020-04-24T06:35:00Z"/>
          <w:lang w:val="en-US"/>
        </w:rPr>
      </w:pPr>
      <w:r w:rsidRPr="00E83948">
        <w:rPr>
          <w:b/>
          <w:bCs/>
          <w:lang w:val="en-US"/>
        </w:rPr>
        <w:t>To define a consistent terminology with metrics names, and methods:</w:t>
      </w:r>
      <w:r w:rsidRPr="00E83948">
        <w:rPr>
          <w:lang w:val="en-US"/>
        </w:rPr>
        <w:t xml:space="preserve"> the idea here is to define standard guidelines and terminology while conducting and reporting an eye-tracking experiment. Using standard guidelines to design experiments for </w:t>
      </w:r>
      <w:proofErr w:type="spellStart"/>
      <w:r w:rsidRPr="00E83948">
        <w:rPr>
          <w:lang w:val="en-US"/>
        </w:rPr>
        <w:t>modellig</w:t>
      </w:r>
      <w:proofErr w:type="spellEnd"/>
      <w:r w:rsidRPr="00E83948">
        <w:rPr>
          <w:lang w:val="en-US"/>
        </w:rPr>
        <w:t xml:space="preserve"> tasks could reduce the risks of failure </w:t>
      </w:r>
      <w:proofErr w:type="gramStart"/>
      <w:r w:rsidRPr="00E83948">
        <w:rPr>
          <w:lang w:val="en-US"/>
        </w:rPr>
        <w:t>and also</w:t>
      </w:r>
      <w:proofErr w:type="gramEnd"/>
      <w:r w:rsidRPr="00E83948">
        <w:rPr>
          <w:lang w:val="en-US"/>
        </w:rPr>
        <w:t xml:space="preserve"> mitigates threats to validity. Using a uniform way to report an experiment that uses eye-tracking can benefit our community. This standardization can provide valuable information on how to review, replicate and analyze the data from an experiment with the eye-tracking. Here it is worth mentioning that conducting an eye-tracking experiment requires further, more specific recommendations with regards to the limitations associated with this technology.</w:t>
      </w:r>
    </w:p>
    <w:p w14:paraId="36A9ED70" w14:textId="34377EB1" w:rsidR="00F16B60" w:rsidRDefault="00F16B60" w:rsidP="0014109E">
      <w:pPr>
        <w:pStyle w:val="PargrafodaLista"/>
        <w:numPr>
          <w:ilvl w:val="0"/>
          <w:numId w:val="46"/>
        </w:numPr>
        <w:rPr>
          <w:ins w:id="36" w:author="Denis Silveira" w:date="2020-04-24T07:43:00Z"/>
          <w:lang w:val="en-US"/>
        </w:rPr>
      </w:pPr>
      <w:ins w:id="37" w:author="Denis Silveira" w:date="2020-04-24T06:35:00Z">
        <w:r w:rsidRPr="00F16B60">
          <w:rPr>
            <w:b/>
            <w:bCs/>
            <w:lang w:val="en-US"/>
          </w:rPr>
          <w:t>T</w:t>
        </w:r>
        <w:r w:rsidRPr="00F16B60">
          <w:rPr>
            <w:b/>
            <w:bCs/>
            <w:lang w:val="en-US"/>
          </w:rPr>
          <w:t>o study the differences in business process models comprehension watching navigation strategies between experienced and less experienced business designers in the modelling languages:</w:t>
        </w:r>
        <w:r w:rsidRPr="00F16B60">
          <w:rPr>
            <w:lang w:val="en-US"/>
          </w:rPr>
          <w:t xml:space="preserve"> the idea here is to use eye-tracking technology and have investigated how designers understand business models. That is, to use the eye-tracking technology to study the differences in </w:t>
        </w:r>
        <w:proofErr w:type="gramStart"/>
        <w:r w:rsidRPr="00F16B60">
          <w:rPr>
            <w:lang w:val="en-US"/>
          </w:rPr>
          <w:t>models</w:t>
        </w:r>
        <w:proofErr w:type="gramEnd"/>
        <w:r w:rsidRPr="00F16B60">
          <w:rPr>
            <w:lang w:val="en-US"/>
          </w:rPr>
          <w:t xml:space="preserve"> comprehension and models reading navigation strategies between experienced and less experienced business designers in the notations to represent BPD, e.g., BPMN.</w:t>
        </w:r>
      </w:ins>
    </w:p>
    <w:p w14:paraId="50041667" w14:textId="57102043" w:rsidR="00F16D48" w:rsidRDefault="00F16D48" w:rsidP="0014109E">
      <w:pPr>
        <w:pStyle w:val="PargrafodaLista"/>
        <w:numPr>
          <w:ilvl w:val="0"/>
          <w:numId w:val="46"/>
        </w:numPr>
        <w:rPr>
          <w:lang w:val="en-US"/>
        </w:rPr>
      </w:pPr>
      <w:ins w:id="38" w:author="Denis Silveira" w:date="2020-04-24T07:43:00Z">
        <w:r w:rsidRPr="00F16D48">
          <w:rPr>
            <w:lang w:val="en-US"/>
          </w:rPr>
          <w:t xml:space="preserve">To verify the cognitive effectiveness of business process models: In particular, the business process community is concerned with bridging the perceived gap between sophisticated modelling languages approaches and the stakeholders with whom designers need to interact with. As such, devising ways of making these processes languages more accessible is perceived as </w:t>
        </w:r>
        <w:proofErr w:type="gramStart"/>
        <w:r w:rsidRPr="00F16D48">
          <w:rPr>
            <w:lang w:val="en-US"/>
          </w:rPr>
          <w:t>very important</w:t>
        </w:r>
        <w:proofErr w:type="gramEnd"/>
        <w:r w:rsidRPr="00F16D48">
          <w:rPr>
            <w:lang w:val="en-US"/>
          </w:rPr>
          <w:t xml:space="preserve">. Idea here is to propose approaches to help improving the understandability of processes models, by improving the concrete syntax of those models through the definition of a set of principles, for designing cognitively effective visual notations. In this case, cognitive effectiveness must be obtained by the speed, </w:t>
        </w:r>
        <w:proofErr w:type="gramStart"/>
        <w:r w:rsidRPr="00F16D48">
          <w:rPr>
            <w:lang w:val="en-US"/>
          </w:rPr>
          <w:t>ease</w:t>
        </w:r>
        <w:proofErr w:type="gramEnd"/>
        <w:r w:rsidRPr="00F16D48">
          <w:rPr>
            <w:lang w:val="en-US"/>
          </w:rPr>
          <w:t xml:space="preserve"> and precision with which the business model content can be understood by the stakeholders.</w:t>
        </w:r>
      </w:ins>
    </w:p>
    <w:p w14:paraId="31B3EAB1" w14:textId="6DC550FB" w:rsidR="00384F3A" w:rsidDel="00F16D48" w:rsidRDefault="00384F3A" w:rsidP="0014109E">
      <w:pPr>
        <w:pStyle w:val="PargrafodaLista"/>
        <w:numPr>
          <w:ilvl w:val="0"/>
          <w:numId w:val="46"/>
        </w:numPr>
        <w:rPr>
          <w:del w:id="39" w:author="Denis Silveira" w:date="2020-04-24T07:44:00Z"/>
          <w:lang w:val="en-US"/>
        </w:rPr>
      </w:pPr>
      <w:del w:id="40" w:author="Denis Silveira" w:date="2020-04-24T07:44:00Z">
        <w:r w:rsidRPr="00183261" w:rsidDel="00F16D48">
          <w:rPr>
            <w:b/>
            <w:bCs/>
            <w:lang w:val="en-US"/>
          </w:rPr>
          <w:delText xml:space="preserve">To </w:delText>
        </w:r>
        <w:r w:rsidR="00EE53FD" w:rsidRPr="00E91306" w:rsidDel="00F16D48">
          <w:rPr>
            <w:b/>
            <w:bCs/>
            <w:lang w:val="en-US"/>
          </w:rPr>
          <w:delText xml:space="preserve">evaluate </w:delText>
        </w:r>
        <w:r w:rsidRPr="00183261" w:rsidDel="00F16D48">
          <w:rPr>
            <w:b/>
            <w:bCs/>
            <w:lang w:val="en-US"/>
          </w:rPr>
          <w:delText>the effect of a colorful layout on the understanding of business models:</w:delText>
        </w:r>
        <w:r w:rsidRPr="00384F3A" w:rsidDel="00F16D48">
          <w:rPr>
            <w:lang w:val="en-US"/>
          </w:rPr>
          <w:delText xml:space="preserve"> </w:delText>
        </w:r>
        <w:r w:rsidR="00183261" w:rsidDel="00F16D48">
          <w:rPr>
            <w:lang w:val="en-US"/>
          </w:rPr>
          <w:delText>the</w:delText>
        </w:r>
        <w:r w:rsidRPr="00384F3A" w:rsidDel="00F16D48">
          <w:rPr>
            <w:lang w:val="en-US"/>
          </w:rPr>
          <w:delText xml:space="preserve"> idea here is to check whether the use of visual cues, such as cores or something that remote main part (s) of process models have an effect beneficial in understanding them.</w:delText>
        </w:r>
      </w:del>
    </w:p>
    <w:p w14:paraId="1EA46222" w14:textId="07CCB3A6" w:rsidR="00EE53FD" w:rsidDel="00F16D48" w:rsidRDefault="00EE53FD" w:rsidP="0014109E">
      <w:pPr>
        <w:pStyle w:val="PargrafodaLista"/>
        <w:numPr>
          <w:ilvl w:val="0"/>
          <w:numId w:val="46"/>
        </w:numPr>
        <w:rPr>
          <w:del w:id="41" w:author="Denis Silveira" w:date="2020-04-24T07:44:00Z"/>
          <w:lang w:val="en-US"/>
        </w:rPr>
      </w:pPr>
      <w:del w:id="42" w:author="Denis Silveira" w:date="2020-04-24T07:44:00Z">
        <w:r w:rsidRPr="00EE53FD" w:rsidDel="00F16D48">
          <w:rPr>
            <w:b/>
            <w:bCs/>
            <w:lang w:val="en-US"/>
          </w:rPr>
          <w:delText xml:space="preserve">To </w:delText>
        </w:r>
        <w:r w:rsidRPr="00E91306" w:rsidDel="00F16D48">
          <w:rPr>
            <w:b/>
            <w:bCs/>
            <w:lang w:val="en-US"/>
          </w:rPr>
          <w:delText xml:space="preserve">evaluate </w:delText>
        </w:r>
        <w:r w:rsidRPr="00EE53FD" w:rsidDel="00F16D48">
          <w:rPr>
            <w:b/>
            <w:bCs/>
            <w:lang w:val="en-US"/>
          </w:rPr>
          <w:delText>the cognitive load in different notations:</w:delText>
        </w:r>
        <w:r w:rsidRPr="00EE53FD" w:rsidDel="00F16D48">
          <w:rPr>
            <w:lang w:val="en-US"/>
          </w:rPr>
          <w:delText xml:space="preserve"> the idea here is to determine which notation of business process models has a better understanding, both in the drawing activity and in the reading activity.</w:delText>
        </w:r>
      </w:del>
    </w:p>
    <w:p w14:paraId="38478B50" w14:textId="56297FC8" w:rsidR="00EE53FD" w:rsidRPr="0014109E" w:rsidDel="00F16D48" w:rsidRDefault="00AC198B" w:rsidP="0014109E">
      <w:pPr>
        <w:pStyle w:val="PargrafodaLista"/>
        <w:numPr>
          <w:ilvl w:val="0"/>
          <w:numId w:val="46"/>
        </w:numPr>
        <w:rPr>
          <w:del w:id="43" w:author="Denis Silveira" w:date="2020-04-24T07:44:00Z"/>
          <w:lang w:val="en-US"/>
        </w:rPr>
      </w:pPr>
      <w:del w:id="44" w:author="Denis Silveira" w:date="2020-04-24T07:44:00Z">
        <w:r w:rsidRPr="00AC198B" w:rsidDel="00F16D48">
          <w:rPr>
            <w:b/>
            <w:bCs/>
            <w:lang w:val="en-US"/>
          </w:rPr>
          <w:delText>To identify the elements that require greater cognitive load:</w:delText>
        </w:r>
        <w:r w:rsidRPr="00AC198B" w:rsidDel="00F16D48">
          <w:rPr>
            <w:lang w:val="en-US"/>
          </w:rPr>
          <w:delText xml:space="preserve"> the idea here is to determine the graphic elements or structure containing a set of graphic elements that require greater understanding. So you can improve the teaching of notation in order to focus on such graphic elements or structure.</w:delText>
        </w:r>
      </w:del>
    </w:p>
    <w:p w14:paraId="17EF8377" w14:textId="0F994F73" w:rsidR="00AE22C4" w:rsidRPr="00371C10" w:rsidRDefault="00AE22C4" w:rsidP="00DD41B8">
      <w:pPr>
        <w:pStyle w:val="heading1"/>
        <w:numPr>
          <w:ilvl w:val="0"/>
          <w:numId w:val="38"/>
        </w:numPr>
        <w:rPr>
          <w:lang w:val="en-US"/>
        </w:rPr>
      </w:pPr>
      <w:r w:rsidRPr="00371C10">
        <w:rPr>
          <w:lang w:val="en-US"/>
        </w:rPr>
        <w:t>Conclusions</w:t>
      </w:r>
    </w:p>
    <w:p w14:paraId="2D535D55" w14:textId="77777777" w:rsidR="00DD41B8" w:rsidRDefault="00DD41B8" w:rsidP="00D62D73">
      <w:pPr>
        <w:overflowPunct/>
        <w:autoSpaceDE/>
        <w:autoSpaceDN/>
        <w:adjustRightInd/>
        <w:ind w:firstLine="0"/>
        <w:textAlignment w:val="auto"/>
        <w:rPr>
          <w:lang w:val="en-US"/>
        </w:rPr>
      </w:pPr>
      <w:r w:rsidRPr="004F63A2">
        <w:rPr>
          <w:lang w:val="en-US"/>
        </w:rPr>
        <w:t>Performing an SLR is not a simple task. The challenges are several and the skills and time required are not always available in a research group, and hardly in an industry-like set up. This paper presents an enriched SLR process with control activities and discusses how to achieve the prescribed objectives. Also, it shares a set of templates to register and trace data and decisions along the process is also presented</w:t>
      </w:r>
      <w:r w:rsidR="004D7130">
        <w:rPr>
          <w:lang w:val="en-US"/>
        </w:rPr>
        <w:tab/>
      </w:r>
    </w:p>
    <w:p w14:paraId="3DC5C13A" w14:textId="6FD61651" w:rsidR="0026060A" w:rsidRPr="004F63A2" w:rsidRDefault="00DD41B8" w:rsidP="00DD41B8">
      <w:pPr>
        <w:overflowPunct/>
        <w:autoSpaceDE/>
        <w:autoSpaceDN/>
        <w:adjustRightInd/>
        <w:ind w:firstLine="0"/>
        <w:textAlignment w:val="auto"/>
        <w:rPr>
          <w:lang w:val="en-US"/>
        </w:rPr>
      </w:pPr>
      <w:r w:rsidRPr="004F63A2">
        <w:rPr>
          <w:lang w:val="en-US"/>
        </w:rPr>
        <w:tab/>
        <w:t xml:space="preserve">Thus, with this SLR we performed a study to find empirical evidence about how the eye-tracking technology has been applied in the understanding of the business process models. </w:t>
      </w:r>
      <w:proofErr w:type="gramStart"/>
      <w:r w:rsidRPr="004F63A2">
        <w:rPr>
          <w:lang w:val="en-US"/>
        </w:rPr>
        <w:t>The end result</w:t>
      </w:r>
      <w:proofErr w:type="gramEnd"/>
      <w:r w:rsidRPr="004F63A2">
        <w:rPr>
          <w:lang w:val="en-US"/>
        </w:rPr>
        <w:t xml:space="preserve"> is an overview of the current practice of eye-tracking in business process models,</w:t>
      </w:r>
      <w:r w:rsidR="004805C2" w:rsidRPr="004805C2">
        <w:rPr>
          <w:lang w:val="en-US"/>
        </w:rPr>
        <w:t xml:space="preserve"> and it can be seen that the business process community benefits little from the use of eye-tracking. </w:t>
      </w:r>
      <w:r w:rsidRPr="004F63A2">
        <w:rPr>
          <w:lang w:val="en-US"/>
        </w:rPr>
        <w:t xml:space="preserve">The evidence found indicates that the selected studies are strongly concerned with the understanding of process models, but </w:t>
      </w:r>
      <w:r w:rsidR="004805C2" w:rsidRPr="004805C2">
        <w:rPr>
          <w:lang w:val="en-US"/>
        </w:rPr>
        <w:t>none of them are concerned with recognition and the ability to learn modeling itself.</w:t>
      </w:r>
      <w:r w:rsidRPr="004F63A2">
        <w:rPr>
          <w:lang w:val="en-US"/>
        </w:rPr>
        <w:t xml:space="preserve"> Also, it was possible to verify that there is no standardization about the use of eye-tracking technology in the analysis of the process models. Although there is a standardization of terms used in the use of eye-tracking, for instance, ocular, sacral, sweep path, </w:t>
      </w:r>
      <w:proofErr w:type="gramStart"/>
      <w:r w:rsidRPr="004F63A2">
        <w:rPr>
          <w:lang w:val="en-US"/>
        </w:rPr>
        <w:t>duration</w:t>
      </w:r>
      <w:proofErr w:type="gramEnd"/>
      <w:r w:rsidRPr="004F63A2">
        <w:rPr>
          <w:lang w:val="en-US"/>
        </w:rPr>
        <w:t xml:space="preserve"> and attempt-pill.</w:t>
      </w:r>
    </w:p>
    <w:p w14:paraId="06B22D1A" w14:textId="3A2742BA" w:rsidR="008F4AB1" w:rsidRDefault="00DD41B8" w:rsidP="00AB103B">
      <w:pPr>
        <w:rPr>
          <w:lang w:val="en-US"/>
        </w:rPr>
      </w:pPr>
      <w:r w:rsidRPr="004F63A2">
        <w:rPr>
          <w:lang w:val="en-US"/>
        </w:rPr>
        <w:t xml:space="preserve">These issues identified can be used to offer a research agenda. In works intended for the near future, we will focus our research on the system </w:t>
      </w:r>
      <w:proofErr w:type="spellStart"/>
      <w:r w:rsidRPr="004F63A2">
        <w:rPr>
          <w:lang w:val="en-US"/>
        </w:rPr>
        <w:t>atization</w:t>
      </w:r>
      <w:proofErr w:type="spellEnd"/>
      <w:r w:rsidRPr="004F63A2">
        <w:rPr>
          <w:lang w:val="en-US"/>
        </w:rPr>
        <w:t xml:space="preserve"> of the </w:t>
      </w:r>
      <w:proofErr w:type="gramStart"/>
      <w:r w:rsidRPr="004F63A2">
        <w:rPr>
          <w:lang w:val="en-US"/>
        </w:rPr>
        <w:t>manner in which</w:t>
      </w:r>
      <w:proofErr w:type="gramEnd"/>
      <w:r w:rsidRPr="004F63A2">
        <w:rPr>
          <w:lang w:val="en-US"/>
        </w:rPr>
        <w:t xml:space="preserve"> an evaluation with an eye-tracking should be built. Also, we will contribute to improve the state of practice with the conduction of controlled experiments to evaluate the understanding of business process modeling on the fly</w:t>
      </w:r>
      <w:r w:rsidR="0026060A" w:rsidRPr="0026060A" w:rsidDel="0026060A">
        <w:rPr>
          <w:lang w:val="en-US"/>
        </w:rPr>
        <w:t xml:space="preserve"> </w:t>
      </w:r>
    </w:p>
    <w:p w14:paraId="76B2C666" w14:textId="77777777" w:rsidR="008A6ED2" w:rsidRPr="008A6ED2" w:rsidRDefault="008A6ED2" w:rsidP="008A6ED2">
      <w:pPr>
        <w:pStyle w:val="heading1"/>
        <w:numPr>
          <w:ilvl w:val="0"/>
          <w:numId w:val="0"/>
        </w:numPr>
        <w:ind w:left="567" w:hanging="567"/>
        <w:rPr>
          <w:lang w:val="en-US"/>
        </w:rPr>
      </w:pPr>
      <w:r w:rsidRPr="008A6ED2">
        <w:rPr>
          <w:lang w:val="en-US"/>
        </w:rPr>
        <w:t>Acknowledgements</w:t>
      </w:r>
    </w:p>
    <w:p w14:paraId="588C0541" w14:textId="28BC87B0" w:rsidR="00CE0500" w:rsidRPr="00CE0500" w:rsidRDefault="008A6ED2" w:rsidP="00CE0500">
      <w:pPr>
        <w:overflowPunct/>
        <w:autoSpaceDE/>
        <w:autoSpaceDN/>
        <w:adjustRightInd/>
        <w:ind w:firstLine="0"/>
        <w:textAlignment w:val="auto"/>
        <w:rPr>
          <w:lang w:val="en-US"/>
        </w:rPr>
      </w:pPr>
      <w:r w:rsidRPr="008A6ED2">
        <w:rPr>
          <w:lang w:val="en-US"/>
        </w:rPr>
        <w:t xml:space="preserve">This research was funded by </w:t>
      </w:r>
      <w:proofErr w:type="spellStart"/>
      <w:r w:rsidRPr="008A6ED2">
        <w:rPr>
          <w:lang w:val="en-US"/>
        </w:rPr>
        <w:t>CNPq</w:t>
      </w:r>
      <w:proofErr w:type="spellEnd"/>
      <w:r w:rsidRPr="008A6ED2">
        <w:rPr>
          <w:lang w:val="en-US"/>
        </w:rPr>
        <w:t xml:space="preserve"> (Process Ref. 433419/2018-0). We would like to thank the NEPSI research group at UFPE for their support during this work.</w:t>
      </w:r>
    </w:p>
    <w:p w14:paraId="50D67D6D" w14:textId="39F6C6D6" w:rsidR="00FA4D27" w:rsidRPr="004F63A2" w:rsidRDefault="009B2539" w:rsidP="00FA4D27">
      <w:pPr>
        <w:pStyle w:val="heading1"/>
        <w:numPr>
          <w:ilvl w:val="0"/>
          <w:numId w:val="0"/>
        </w:numPr>
        <w:ind w:left="567" w:hanging="567"/>
      </w:pPr>
      <w:proofErr w:type="spellStart"/>
      <w:r w:rsidRPr="004F63A2">
        <w:t>References</w:t>
      </w:r>
      <w:proofErr w:type="spellEnd"/>
    </w:p>
    <w:p w14:paraId="285882AE" w14:textId="1552BEA4" w:rsidR="00DA0928" w:rsidRPr="00DA0928" w:rsidRDefault="00D86E6A" w:rsidP="00DA0928">
      <w:pPr>
        <w:pStyle w:val="p1a"/>
        <w:rPr>
          <w:lang w:val="en-US"/>
        </w:rPr>
      </w:pPr>
      <w:r w:rsidRPr="004F63A2">
        <w:tab/>
      </w:r>
      <w:proofErr w:type="spellStart"/>
      <w:r w:rsidR="00DA0928" w:rsidRPr="004F63A2">
        <w:t>Alotaibi</w:t>
      </w:r>
      <w:proofErr w:type="spellEnd"/>
      <w:r w:rsidR="00DA0928" w:rsidRPr="004F63A2">
        <w:t xml:space="preserve">, Y., &amp; Liu, F. (2017). </w:t>
      </w:r>
      <w:r w:rsidR="00DA0928" w:rsidRPr="00DA0928">
        <w:rPr>
          <w:lang w:val="en-US"/>
        </w:rPr>
        <w:t>Survey of business process management: challenges and solutions. Enterprise Information Systems, 11, 1119–1153. doi:10.1080/17517575.2016.1161238.</w:t>
      </w:r>
    </w:p>
    <w:p w14:paraId="669A094D" w14:textId="2268536D" w:rsidR="00DA0928" w:rsidRPr="00DA0928" w:rsidRDefault="00D86E6A" w:rsidP="00DA0928">
      <w:pPr>
        <w:pStyle w:val="p1a"/>
        <w:rPr>
          <w:lang w:val="en-US"/>
        </w:rPr>
      </w:pPr>
      <w:r>
        <w:rPr>
          <w:lang w:val="en-US"/>
        </w:rPr>
        <w:tab/>
      </w:r>
      <w:proofErr w:type="spellStart"/>
      <w:r w:rsidR="00DA0928" w:rsidRPr="00DA0928">
        <w:rPr>
          <w:lang w:val="en-US"/>
        </w:rPr>
        <w:t>Bera</w:t>
      </w:r>
      <w:proofErr w:type="spellEnd"/>
      <w:r w:rsidR="00DA0928" w:rsidRPr="00DA0928">
        <w:rPr>
          <w:lang w:val="en-US"/>
        </w:rPr>
        <w:t xml:space="preserve">, P., </w:t>
      </w:r>
      <w:proofErr w:type="spellStart"/>
      <w:r w:rsidR="00DA0928" w:rsidRPr="00DA0928">
        <w:rPr>
          <w:lang w:val="en-US"/>
        </w:rPr>
        <w:t>Soffer</w:t>
      </w:r>
      <w:proofErr w:type="spellEnd"/>
      <w:r w:rsidR="00DA0928" w:rsidRPr="00DA0928">
        <w:rPr>
          <w:lang w:val="en-US"/>
        </w:rPr>
        <w:t xml:space="preserve">, P., &amp; Parsons, J. (2019). Using eye tracking to expose cognitive processes in understanding conceptual models. MIS Quarterly, 43, 1105–1126. </w:t>
      </w:r>
      <w:proofErr w:type="spellStart"/>
      <w:proofErr w:type="gramStart"/>
      <w:r w:rsidR="00DA0928" w:rsidRPr="00DA0928">
        <w:rPr>
          <w:lang w:val="en-US"/>
        </w:rPr>
        <w:t>doi:https</w:t>
      </w:r>
      <w:proofErr w:type="spellEnd"/>
      <w:r w:rsidR="00DA0928" w:rsidRPr="00DA0928">
        <w:rPr>
          <w:lang w:val="en-US"/>
        </w:rPr>
        <w:t>://doi.org/10.25300/MISQ/2019/14163</w:t>
      </w:r>
      <w:proofErr w:type="gramEnd"/>
      <w:r w:rsidR="00DA0928" w:rsidRPr="00DA0928">
        <w:rPr>
          <w:lang w:val="en-US"/>
        </w:rPr>
        <w:t>.</w:t>
      </w:r>
    </w:p>
    <w:p w14:paraId="3E63C2BD" w14:textId="175538C5" w:rsidR="00DA0928" w:rsidRPr="00DA0928" w:rsidRDefault="00D86E6A" w:rsidP="00DA0928">
      <w:pPr>
        <w:pStyle w:val="p1a"/>
        <w:rPr>
          <w:lang w:val="en-US"/>
        </w:rPr>
      </w:pPr>
      <w:r>
        <w:rPr>
          <w:lang w:val="en-US"/>
        </w:rPr>
        <w:tab/>
      </w:r>
      <w:proofErr w:type="spellStart"/>
      <w:r w:rsidR="00DA0928" w:rsidRPr="00DA0928">
        <w:rPr>
          <w:lang w:val="en-US"/>
        </w:rPr>
        <w:t>Burattin</w:t>
      </w:r>
      <w:proofErr w:type="spellEnd"/>
      <w:r w:rsidR="00DA0928" w:rsidRPr="00DA0928">
        <w:rPr>
          <w:lang w:val="en-US"/>
        </w:rPr>
        <w:t xml:space="preserve">, A., Kaiser, M., </w:t>
      </w:r>
      <w:proofErr w:type="spellStart"/>
      <w:r w:rsidR="00DA0928" w:rsidRPr="00DA0928">
        <w:rPr>
          <w:lang w:val="en-US"/>
        </w:rPr>
        <w:t>Neurauter</w:t>
      </w:r>
      <w:proofErr w:type="spellEnd"/>
      <w:r w:rsidR="00DA0928" w:rsidRPr="00DA0928">
        <w:rPr>
          <w:lang w:val="en-US"/>
        </w:rPr>
        <w:t xml:space="preserve">, M., &amp; Weber, B. (2019). Learning process modeling phases from modeling interactions and eye tracking data. Data Knowledge Engineering, 121, 1–17. URL: http://www.sciencedirect.com/science/article/pii/S0169023X17303282. </w:t>
      </w:r>
      <w:proofErr w:type="spellStart"/>
      <w:proofErr w:type="gramStart"/>
      <w:r w:rsidR="00DA0928" w:rsidRPr="00DA0928">
        <w:rPr>
          <w:lang w:val="en-US"/>
        </w:rPr>
        <w:t>doi:https</w:t>
      </w:r>
      <w:proofErr w:type="spellEnd"/>
      <w:r w:rsidR="00DA0928" w:rsidRPr="00DA0928">
        <w:rPr>
          <w:lang w:val="en-US"/>
        </w:rPr>
        <w:t>://doi.org/10.1016/j.datak.2019.04.001</w:t>
      </w:r>
      <w:proofErr w:type="gramEnd"/>
      <w:r w:rsidR="00DA0928" w:rsidRPr="00DA0928">
        <w:rPr>
          <w:lang w:val="en-US"/>
        </w:rPr>
        <w:t>.</w:t>
      </w:r>
    </w:p>
    <w:p w14:paraId="1432987E" w14:textId="2680A800" w:rsidR="00DA0928" w:rsidRPr="00DA0928" w:rsidRDefault="00D86E6A" w:rsidP="00DA0928">
      <w:pPr>
        <w:pStyle w:val="p1a"/>
        <w:rPr>
          <w:lang w:val="en-US"/>
        </w:rPr>
      </w:pPr>
      <w:r>
        <w:rPr>
          <w:lang w:val="en-US"/>
        </w:rPr>
        <w:tab/>
      </w:r>
      <w:r w:rsidR="00DA0928" w:rsidRPr="00DA0928">
        <w:rPr>
          <w:lang w:val="en-US"/>
        </w:rPr>
        <w:t xml:space="preserve">Chen, T., Wang, W., </w:t>
      </w:r>
      <w:proofErr w:type="spellStart"/>
      <w:r w:rsidR="00DA0928" w:rsidRPr="00DA0928">
        <w:rPr>
          <w:lang w:val="en-US"/>
        </w:rPr>
        <w:t>Indulska</w:t>
      </w:r>
      <w:proofErr w:type="spellEnd"/>
      <w:r w:rsidR="00DA0928" w:rsidRPr="00DA0928">
        <w:rPr>
          <w:lang w:val="en-US"/>
        </w:rPr>
        <w:t xml:space="preserve">, M., &amp; Sadiq, S. (2018). Business process and rule integration approaches - an empirical analysis. In M. </w:t>
      </w:r>
      <w:proofErr w:type="spellStart"/>
      <w:r w:rsidR="00DA0928" w:rsidRPr="00DA0928">
        <w:rPr>
          <w:lang w:val="en-US"/>
        </w:rPr>
        <w:t>Weske</w:t>
      </w:r>
      <w:proofErr w:type="spellEnd"/>
      <w:r w:rsidR="00DA0928" w:rsidRPr="00DA0928">
        <w:rPr>
          <w:lang w:val="en-US"/>
        </w:rPr>
        <w:t xml:space="preserve">, M. </w:t>
      </w:r>
      <w:proofErr w:type="spellStart"/>
      <w:r w:rsidR="00DA0928" w:rsidRPr="00DA0928">
        <w:rPr>
          <w:lang w:val="en-US"/>
        </w:rPr>
        <w:t>Montali</w:t>
      </w:r>
      <w:proofErr w:type="spellEnd"/>
      <w:r w:rsidR="00DA0928" w:rsidRPr="00DA0928">
        <w:rPr>
          <w:lang w:val="en-US"/>
        </w:rPr>
        <w:t xml:space="preserve">, I. Weber, &amp; J. </w:t>
      </w:r>
      <w:proofErr w:type="spellStart"/>
      <w:r w:rsidR="00DA0928" w:rsidRPr="00DA0928">
        <w:rPr>
          <w:lang w:val="en-US"/>
        </w:rPr>
        <w:t>vom</w:t>
      </w:r>
      <w:proofErr w:type="spellEnd"/>
      <w:r w:rsidR="00DA0928" w:rsidRPr="00DA0928">
        <w:rPr>
          <w:lang w:val="en-US"/>
        </w:rPr>
        <w:t xml:space="preserve"> </w:t>
      </w:r>
      <w:proofErr w:type="spellStart"/>
      <w:r w:rsidR="00DA0928" w:rsidRPr="00DA0928">
        <w:rPr>
          <w:lang w:val="en-US"/>
        </w:rPr>
        <w:t>Brocke</w:t>
      </w:r>
      <w:proofErr w:type="spellEnd"/>
      <w:r w:rsidR="00DA0928" w:rsidRPr="00DA0928">
        <w:rPr>
          <w:lang w:val="en-US"/>
        </w:rPr>
        <w:t xml:space="preserve"> (Eds.), Business Process Management Forum (pp. 37–52). Cham: Springer International Publishing</w:t>
      </w:r>
    </w:p>
    <w:p w14:paraId="7410C65A" w14:textId="3B6F8B93" w:rsidR="00DA0928" w:rsidRPr="00DA0928" w:rsidRDefault="00D86E6A" w:rsidP="00DA0928">
      <w:pPr>
        <w:pStyle w:val="p1a"/>
        <w:rPr>
          <w:lang w:val="en-US"/>
        </w:rPr>
      </w:pPr>
      <w:r>
        <w:rPr>
          <w:lang w:val="en-US"/>
        </w:rPr>
        <w:tab/>
      </w:r>
      <w:proofErr w:type="spellStart"/>
      <w:r w:rsidR="00DA0928" w:rsidRPr="00DA0928">
        <w:rPr>
          <w:lang w:val="en-US"/>
        </w:rPr>
        <w:t>Dikici</w:t>
      </w:r>
      <w:proofErr w:type="spellEnd"/>
      <w:r w:rsidR="00DA0928" w:rsidRPr="00DA0928">
        <w:rPr>
          <w:lang w:val="en-US"/>
        </w:rPr>
        <w:t xml:space="preserve">, A., </w:t>
      </w:r>
      <w:proofErr w:type="spellStart"/>
      <w:r w:rsidR="00DA0928" w:rsidRPr="00DA0928">
        <w:rPr>
          <w:lang w:val="en-US"/>
        </w:rPr>
        <w:t>Turetken</w:t>
      </w:r>
      <w:proofErr w:type="spellEnd"/>
      <w:r w:rsidR="00DA0928" w:rsidRPr="00DA0928">
        <w:rPr>
          <w:lang w:val="en-US"/>
        </w:rPr>
        <w:t xml:space="preserve">, O., &amp; </w:t>
      </w:r>
      <w:proofErr w:type="spellStart"/>
      <w:r w:rsidR="00DA0928" w:rsidRPr="00DA0928">
        <w:rPr>
          <w:lang w:val="en-US"/>
        </w:rPr>
        <w:t>Demirors</w:t>
      </w:r>
      <w:proofErr w:type="spellEnd"/>
      <w:r w:rsidR="00DA0928" w:rsidRPr="00DA0928">
        <w:rPr>
          <w:lang w:val="en-US"/>
        </w:rPr>
        <w:t xml:space="preserve">, O. (2018). Factors influencing the understandability of process models: A systematic literature review. Information and Software Technology, 93, 112–129. </w:t>
      </w:r>
      <w:proofErr w:type="spellStart"/>
      <w:proofErr w:type="gramStart"/>
      <w:r w:rsidR="00DA0928" w:rsidRPr="00DA0928">
        <w:rPr>
          <w:lang w:val="en-US"/>
        </w:rPr>
        <w:t>doi:https</w:t>
      </w:r>
      <w:proofErr w:type="spellEnd"/>
      <w:r w:rsidR="00DA0928" w:rsidRPr="00DA0928">
        <w:rPr>
          <w:lang w:val="en-US"/>
        </w:rPr>
        <w:t>://doi.org/10.1016/j.infsof.2017.09.001</w:t>
      </w:r>
      <w:proofErr w:type="gramEnd"/>
      <w:r w:rsidR="00DA0928" w:rsidRPr="00DA0928">
        <w:rPr>
          <w:lang w:val="en-US"/>
        </w:rPr>
        <w:t>.</w:t>
      </w:r>
    </w:p>
    <w:p w14:paraId="42966DD2" w14:textId="458521F9"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(2017). Comprehension of procedural visual business process models. Business Information Systems Engineering, 59, 41–67. </w:t>
      </w:r>
      <w:proofErr w:type="spellStart"/>
      <w:proofErr w:type="gramStart"/>
      <w:r w:rsidR="00DA0928" w:rsidRPr="00DA0928">
        <w:rPr>
          <w:lang w:val="en-US"/>
        </w:rPr>
        <w:t>doi:https</w:t>
      </w:r>
      <w:proofErr w:type="spellEnd"/>
      <w:r w:rsidR="00DA0928" w:rsidRPr="00DA0928">
        <w:rPr>
          <w:lang w:val="en-US"/>
        </w:rPr>
        <w:t>://doi.org/10.1007/s12599-016-0460-2</w:t>
      </w:r>
      <w:proofErr w:type="gramEnd"/>
      <w:r w:rsidR="00DA0928" w:rsidRPr="00DA0928">
        <w:rPr>
          <w:lang w:val="en-US"/>
        </w:rPr>
        <w:t>.</w:t>
      </w:r>
    </w:p>
    <w:p w14:paraId="1FFFE656" w14:textId="414A4E1C" w:rsidR="00DA0928" w:rsidRPr="00DA0928" w:rsidRDefault="00D86E6A" w:rsidP="00DA0928">
      <w:pPr>
        <w:pStyle w:val="p1a"/>
        <w:rPr>
          <w:lang w:val="en-US"/>
        </w:rPr>
      </w:pPr>
      <w:r>
        <w:rPr>
          <w:lang w:val="en-US"/>
        </w:rPr>
        <w:tab/>
      </w:r>
      <w:proofErr w:type="spellStart"/>
      <w:r w:rsidR="00DA0928" w:rsidRPr="00DA0928">
        <w:rPr>
          <w:lang w:val="en-US"/>
        </w:rPr>
        <w:t>Figl</w:t>
      </w:r>
      <w:proofErr w:type="spellEnd"/>
      <w:r w:rsidR="00DA0928" w:rsidRPr="00DA0928">
        <w:rPr>
          <w:lang w:val="en-US"/>
        </w:rPr>
        <w:t xml:space="preserve">, K., &amp; Recker, J. (2016). Exploring cognitive style and </w:t>
      </w:r>
      <w:proofErr w:type="spellStart"/>
      <w:r w:rsidR="00DA0928" w:rsidRPr="00DA0928">
        <w:rPr>
          <w:lang w:val="en-US"/>
        </w:rPr>
        <w:t>taskspecific</w:t>
      </w:r>
      <w:proofErr w:type="spellEnd"/>
      <w:r w:rsidR="00DA0928" w:rsidRPr="00DA0928">
        <w:rPr>
          <w:lang w:val="en-US"/>
        </w:rPr>
        <w:t xml:space="preserve"> preferences for process representations. </w:t>
      </w:r>
      <w:proofErr w:type="spellStart"/>
      <w:r w:rsidR="00DA0928" w:rsidRPr="00DA0928">
        <w:rPr>
          <w:lang w:val="en-US"/>
        </w:rPr>
        <w:t>Requir</w:t>
      </w:r>
      <w:proofErr w:type="spellEnd"/>
      <w:r w:rsidR="00DA0928" w:rsidRPr="00DA0928">
        <w:rPr>
          <w:lang w:val="en-US"/>
        </w:rPr>
        <w:t>. Eng., 21, 63–85. doi:10.1007/s00766-014-0210-2.</w:t>
      </w:r>
    </w:p>
    <w:p w14:paraId="37342AF0" w14:textId="77777777" w:rsidR="00DA0928" w:rsidRPr="00DA0928" w:rsidRDefault="00DA0928" w:rsidP="00DA0928">
      <w:pPr>
        <w:pStyle w:val="p1a"/>
        <w:rPr>
          <w:lang w:val="en-US"/>
        </w:rPr>
      </w:pPr>
      <w:r w:rsidRPr="00DA0928">
        <w:rPr>
          <w:lang w:val="en-US"/>
        </w:rPr>
        <w:t xml:space="preserve">Gibson, D., </w:t>
      </w:r>
      <w:proofErr w:type="spellStart"/>
      <w:r w:rsidRPr="00DA0928">
        <w:rPr>
          <w:lang w:val="en-US"/>
        </w:rPr>
        <w:t>Goldenson</w:t>
      </w:r>
      <w:proofErr w:type="spellEnd"/>
      <w:r w:rsidRPr="00DA0928">
        <w:rPr>
          <w:lang w:val="en-US"/>
        </w:rPr>
        <w:t xml:space="preserve">, D., &amp; </w:t>
      </w:r>
      <w:proofErr w:type="spellStart"/>
      <w:r w:rsidRPr="00DA0928">
        <w:rPr>
          <w:lang w:val="en-US"/>
        </w:rPr>
        <w:t>Kost</w:t>
      </w:r>
      <w:proofErr w:type="spellEnd"/>
      <w:r w:rsidRPr="00DA0928">
        <w:rPr>
          <w:lang w:val="en-US"/>
        </w:rPr>
        <w:t>, K. (2006). Performance Results of CMMI-Based Process Improvement. Technical Report CMU/SEI-2006-TR-004 Software Engineering Institute, Carnegie Mellon University Pittsburgh, PA. URL: http://resources.sei.cmu.edu/library/asset-view.cfm?AssetID=8065.</w:t>
      </w:r>
    </w:p>
    <w:p w14:paraId="67600DC8" w14:textId="30B9BD93" w:rsidR="00DA0928" w:rsidRPr="00DA0928" w:rsidRDefault="00D86E6A" w:rsidP="00DA0928">
      <w:pPr>
        <w:pStyle w:val="p1a"/>
        <w:rPr>
          <w:lang w:val="en-US"/>
        </w:rPr>
      </w:pPr>
      <w:r>
        <w:rPr>
          <w:lang w:val="en-US"/>
        </w:rPr>
        <w:tab/>
      </w:r>
      <w:r w:rsidR="00DA0928" w:rsidRPr="00DA0928">
        <w:rPr>
          <w:lang w:val="en-US"/>
        </w:rPr>
        <w:t>Hani, S. U. (2009). Impact of process improvement on software development predictions, for measuring software development project’s performance benefits.</w:t>
      </w:r>
    </w:p>
    <w:p w14:paraId="6AFD8E44" w14:textId="60AA855F" w:rsidR="00DA0928" w:rsidRPr="00DA0928" w:rsidRDefault="00D86E6A" w:rsidP="00DA0928">
      <w:pPr>
        <w:pStyle w:val="p1a"/>
        <w:rPr>
          <w:lang w:val="en-US"/>
        </w:rPr>
      </w:pPr>
      <w:r>
        <w:rPr>
          <w:lang w:val="en-US"/>
        </w:rPr>
        <w:tab/>
      </w:r>
      <w:proofErr w:type="spellStart"/>
      <w:r w:rsidR="00DA0928" w:rsidRPr="00DA0928">
        <w:rPr>
          <w:lang w:val="en-US"/>
        </w:rPr>
        <w:t>Indulska</w:t>
      </w:r>
      <w:proofErr w:type="spellEnd"/>
      <w:r w:rsidR="00DA0928" w:rsidRPr="00DA0928">
        <w:rPr>
          <w:lang w:val="en-US"/>
        </w:rPr>
        <w:t xml:space="preserve">,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M., &amp; Recker, J. (2009). Measuring method </w:t>
      </w:r>
      <w:proofErr w:type="gramStart"/>
      <w:r w:rsidR="00DA0928" w:rsidRPr="00DA0928">
        <w:rPr>
          <w:lang w:val="en-US"/>
        </w:rPr>
        <w:t>complexity :</w:t>
      </w:r>
      <w:proofErr w:type="gramEnd"/>
      <w:r w:rsidR="00DA0928" w:rsidRPr="00DA0928">
        <w:rPr>
          <w:lang w:val="en-US"/>
        </w:rPr>
        <w:t xml:space="preserve"> The case of the business process modeling notation.</w:t>
      </w:r>
    </w:p>
    <w:p w14:paraId="69D3A474" w14:textId="15076806" w:rsidR="00DA0928" w:rsidRPr="00DA0928" w:rsidRDefault="00D86E6A" w:rsidP="00DA0928">
      <w:pPr>
        <w:pStyle w:val="p1a"/>
        <w:rPr>
          <w:lang w:val="en-US"/>
        </w:rPr>
      </w:pPr>
      <w:r>
        <w:rPr>
          <w:lang w:val="en-US"/>
        </w:rPr>
        <w:tab/>
      </w:r>
      <w:r w:rsidR="00DA0928" w:rsidRPr="00DA0928">
        <w:rPr>
          <w:lang w:val="en-US"/>
        </w:rPr>
        <w:t>Irwin, D. E. (2004). Fixation location and fixation duration as indices of cognitive processing. In J. M. Henderson, &amp; F. Ferreira (Eds.), The interface</w:t>
      </w:r>
      <w:r>
        <w:rPr>
          <w:lang w:val="en-US"/>
        </w:rPr>
        <w:t xml:space="preserve"> </w:t>
      </w:r>
      <w:r w:rsidR="00DA0928" w:rsidRPr="00DA0928">
        <w:rPr>
          <w:lang w:val="en-US"/>
        </w:rPr>
        <w:t>of language, vision, and action: Eye movements and the visual world (pp.105–133). Psychology Press.</w:t>
      </w:r>
    </w:p>
    <w:p w14:paraId="7758D4EC" w14:textId="582E78BB" w:rsidR="00DA0928" w:rsidRPr="00DA0928" w:rsidRDefault="00D86E6A" w:rsidP="00DA0928">
      <w:pPr>
        <w:pStyle w:val="p1a"/>
        <w:rPr>
          <w:lang w:val="en-US"/>
        </w:rPr>
      </w:pPr>
      <w:r>
        <w:rPr>
          <w:lang w:val="en-US"/>
        </w:rPr>
        <w:tab/>
      </w:r>
      <w:proofErr w:type="spellStart"/>
      <w:r w:rsidR="00DA0928" w:rsidRPr="00DA0928">
        <w:rPr>
          <w:lang w:val="en-US"/>
        </w:rPr>
        <w:t>Jamshidi</w:t>
      </w:r>
      <w:proofErr w:type="spellEnd"/>
      <w:r w:rsidR="00DA0928" w:rsidRPr="00DA0928">
        <w:rPr>
          <w:lang w:val="en-US"/>
        </w:rPr>
        <w:t xml:space="preserve">, P., </w:t>
      </w:r>
      <w:proofErr w:type="spellStart"/>
      <w:r w:rsidR="00DA0928" w:rsidRPr="00DA0928">
        <w:rPr>
          <w:lang w:val="en-US"/>
        </w:rPr>
        <w:t>Ghafari</w:t>
      </w:r>
      <w:proofErr w:type="spellEnd"/>
      <w:r w:rsidR="00DA0928" w:rsidRPr="00DA0928">
        <w:rPr>
          <w:lang w:val="en-US"/>
        </w:rPr>
        <w:t xml:space="preserve">, M., Ahmad, A., &amp; </w:t>
      </w:r>
      <w:proofErr w:type="spellStart"/>
      <w:r w:rsidR="00DA0928" w:rsidRPr="00DA0928">
        <w:rPr>
          <w:lang w:val="en-US"/>
        </w:rPr>
        <w:t>Pahl</w:t>
      </w:r>
      <w:proofErr w:type="spellEnd"/>
      <w:r w:rsidR="00DA0928" w:rsidRPr="00DA0928">
        <w:rPr>
          <w:lang w:val="en-US"/>
        </w:rPr>
        <w:t xml:space="preserve">, C. (2012). A protocol for systematic literature review on architecture-centric software evolution research. Technical Report, </w:t>
      </w:r>
      <w:proofErr w:type="spellStart"/>
      <w:r w:rsidR="00DA0928" w:rsidRPr="00DA0928">
        <w:rPr>
          <w:lang w:val="en-US"/>
        </w:rPr>
        <w:t>Lero</w:t>
      </w:r>
      <w:proofErr w:type="spellEnd"/>
      <w:r w:rsidR="00DA0928" w:rsidRPr="00DA0928">
        <w:rPr>
          <w:lang w:val="en-US"/>
        </w:rPr>
        <w:t xml:space="preserve"> - The Irish Software Engineering Research Centre, Dublin City University, Oct.</w:t>
      </w:r>
    </w:p>
    <w:p w14:paraId="25ED5952" w14:textId="09DA93E0"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 </w:t>
      </w:r>
      <w:proofErr w:type="spellStart"/>
      <w:r w:rsidR="00DA0928" w:rsidRPr="00DA0928">
        <w:rPr>
          <w:lang w:val="en-US"/>
        </w:rPr>
        <w:t>Dyba</w:t>
      </w:r>
      <w:proofErr w:type="spellEnd"/>
      <w:r w:rsidR="00DA0928" w:rsidRPr="00DA0928">
        <w:rPr>
          <w:lang w:val="en-US"/>
        </w:rPr>
        <w:t>, T., &amp; Jorgensen, M. (2004). Evidence-based software engineering. In Proceedings of the 26th International Conference on Software Engineering ICSE ’04 (p. 273–281). USA: IEEE Computer Society.</w:t>
      </w:r>
    </w:p>
    <w:p w14:paraId="1D8874BC" w14:textId="2167A81B"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B., &amp; Charters, S. (2007). Guidelines for performing systematic literature reviews in software engineering. http://www.dur.ac.uk/ebse/resources/Systematic-reviews-5-8.pdf. Technical Report, EBSE 2007-001, </w:t>
      </w:r>
      <w:proofErr w:type="spellStart"/>
      <w:r w:rsidR="00DA0928" w:rsidRPr="00DA0928">
        <w:rPr>
          <w:lang w:val="en-US"/>
        </w:rPr>
        <w:t>Keele</w:t>
      </w:r>
      <w:proofErr w:type="spellEnd"/>
      <w:r w:rsidR="00DA0928" w:rsidRPr="00DA0928">
        <w:rPr>
          <w:lang w:val="en-US"/>
        </w:rPr>
        <w:t xml:space="preserve"> University and Durham University Joint Report.</w:t>
      </w:r>
    </w:p>
    <w:p w14:paraId="16F310E3" w14:textId="333C3CB9" w:rsidR="00DA0928" w:rsidRPr="00DA0928" w:rsidRDefault="00D86E6A" w:rsidP="00DA0928">
      <w:pPr>
        <w:pStyle w:val="p1a"/>
        <w:rPr>
          <w:lang w:val="en-US"/>
        </w:rPr>
      </w:pPr>
      <w:r>
        <w:rPr>
          <w:lang w:val="en-US"/>
        </w:rPr>
        <w:tab/>
      </w:r>
      <w:proofErr w:type="spellStart"/>
      <w:r w:rsidR="00DA0928" w:rsidRPr="00DA0928">
        <w:rPr>
          <w:lang w:val="en-US"/>
        </w:rPr>
        <w:t>Kitchenham</w:t>
      </w:r>
      <w:proofErr w:type="spellEnd"/>
      <w:r w:rsidR="00DA0928" w:rsidRPr="00DA0928">
        <w:rPr>
          <w:lang w:val="en-US"/>
        </w:rPr>
        <w:t xml:space="preserve">, K., </w:t>
      </w:r>
      <w:proofErr w:type="spellStart"/>
      <w:r w:rsidR="00DA0928" w:rsidRPr="00DA0928">
        <w:rPr>
          <w:lang w:val="en-US"/>
        </w:rPr>
        <w:t>Budgen</w:t>
      </w:r>
      <w:proofErr w:type="spellEnd"/>
      <w:r w:rsidR="00DA0928" w:rsidRPr="00DA0928">
        <w:rPr>
          <w:lang w:val="en-US"/>
        </w:rPr>
        <w:t xml:space="preserve">, D., &amp; Brereton, P. (2011). Using mapping studies as the basis for further research - a participant-observer case study. Inf. </w:t>
      </w:r>
      <w:proofErr w:type="spellStart"/>
      <w:r w:rsidR="00DA0928" w:rsidRPr="00DA0928">
        <w:rPr>
          <w:lang w:val="en-US"/>
        </w:rPr>
        <w:t>Softw</w:t>
      </w:r>
      <w:proofErr w:type="spellEnd"/>
      <w:r w:rsidR="00DA0928" w:rsidRPr="00DA0928">
        <w:rPr>
          <w:lang w:val="en-US"/>
        </w:rPr>
        <w:t xml:space="preserve">. Technol., </w:t>
      </w:r>
      <w:proofErr w:type="gramStart"/>
      <w:r w:rsidR="00DA0928" w:rsidRPr="00DA0928">
        <w:rPr>
          <w:lang w:val="en-US"/>
        </w:rPr>
        <w:t>53 ,</w:t>
      </w:r>
      <w:proofErr w:type="gramEnd"/>
      <w:r w:rsidR="00DA0928" w:rsidRPr="00DA0928">
        <w:rPr>
          <w:lang w:val="en-US"/>
        </w:rPr>
        <w:t xml:space="preserve"> 638–651</w:t>
      </w:r>
      <w:r>
        <w:rPr>
          <w:lang w:val="en-US"/>
        </w:rPr>
        <w:t>.</w:t>
      </w:r>
    </w:p>
    <w:p w14:paraId="05DB9DF9" w14:textId="09FFBE82" w:rsidR="00DA0928" w:rsidRPr="00DA0928" w:rsidRDefault="00D86E6A" w:rsidP="00DA0928">
      <w:pPr>
        <w:pStyle w:val="p1a"/>
        <w:rPr>
          <w:lang w:val="en-US"/>
        </w:rPr>
      </w:pPr>
      <w:r>
        <w:rPr>
          <w:lang w:val="en-US"/>
        </w:rPr>
        <w:tab/>
      </w:r>
      <w:r w:rsidR="00DA0928" w:rsidRPr="00DA0928">
        <w:rPr>
          <w:lang w:val="en-US"/>
        </w:rPr>
        <w:t>Ko, R. K. L. (2009). A computer scientist’s introductory guide to business process management (bpm). XRDS, 15. doi:10.1145/1558897.1558901.</w:t>
      </w:r>
    </w:p>
    <w:p w14:paraId="55481433" w14:textId="28F2413A" w:rsidR="00DA0928" w:rsidRPr="00DA0928" w:rsidRDefault="00D86E6A" w:rsidP="00DA0928">
      <w:pPr>
        <w:pStyle w:val="p1a"/>
        <w:rPr>
          <w:lang w:val="en-US"/>
        </w:rPr>
      </w:pPr>
      <w:r>
        <w:rPr>
          <w:lang w:val="en-US"/>
        </w:rPr>
        <w:tab/>
      </w:r>
      <w:r w:rsidR="00DA0928" w:rsidRPr="00DA0928">
        <w:rPr>
          <w:lang w:val="en-US"/>
        </w:rPr>
        <w:t xml:space="preserve">Laue, R., &amp; </w:t>
      </w:r>
      <w:proofErr w:type="spellStart"/>
      <w:r w:rsidR="00DA0928" w:rsidRPr="00DA0928">
        <w:rPr>
          <w:lang w:val="en-US"/>
        </w:rPr>
        <w:t>Gadatsch</w:t>
      </w:r>
      <w:proofErr w:type="spellEnd"/>
      <w:r w:rsidR="00DA0928" w:rsidRPr="00DA0928">
        <w:rPr>
          <w:lang w:val="en-US"/>
        </w:rPr>
        <w:t xml:space="preserve">, A. (2011). Measuring the understandability of business process models - are we asking the right questions? In M. </w:t>
      </w:r>
      <w:proofErr w:type="spellStart"/>
      <w:r w:rsidR="00DA0928" w:rsidRPr="00DA0928">
        <w:rPr>
          <w:lang w:val="en-US"/>
        </w:rPr>
        <w:t>zur</w:t>
      </w:r>
      <w:proofErr w:type="spellEnd"/>
      <w:r w:rsidR="00DA0928" w:rsidRPr="00DA0928">
        <w:rPr>
          <w:lang w:val="en-US"/>
        </w:rPr>
        <w:t xml:space="preserve"> </w:t>
      </w:r>
      <w:proofErr w:type="spellStart"/>
      <w:r w:rsidR="00DA0928" w:rsidRPr="00DA0928">
        <w:rPr>
          <w:lang w:val="en-US"/>
        </w:rPr>
        <w:t>Muehlen</w:t>
      </w:r>
      <w:proofErr w:type="spellEnd"/>
      <w:r w:rsidR="00DA0928" w:rsidRPr="00DA0928">
        <w:rPr>
          <w:lang w:val="en-US"/>
        </w:rPr>
        <w:t xml:space="preserve">, &amp; J. </w:t>
      </w:r>
      <w:proofErr w:type="spellStart"/>
      <w:r w:rsidR="00DA0928" w:rsidRPr="00DA0928">
        <w:rPr>
          <w:lang w:val="en-US"/>
        </w:rPr>
        <w:t>Su</w:t>
      </w:r>
      <w:proofErr w:type="spellEnd"/>
      <w:r w:rsidR="00DA0928" w:rsidRPr="00DA0928">
        <w:rPr>
          <w:lang w:val="en-US"/>
        </w:rPr>
        <w:t xml:space="preserve"> (Eds.), Business Process Management Workshops (pp. 37–48). Berlin, Heidelberg: Springer Berlin Heidelberg.</w:t>
      </w:r>
    </w:p>
    <w:p w14:paraId="493BD1F4" w14:textId="70BD1480" w:rsidR="00DA0928" w:rsidRPr="00DA0928" w:rsidRDefault="00D86E6A" w:rsidP="00DA0928">
      <w:pPr>
        <w:pStyle w:val="p1a"/>
        <w:rPr>
          <w:lang w:val="en-US"/>
        </w:rPr>
      </w:pPr>
      <w:r>
        <w:rPr>
          <w:lang w:val="en-US"/>
        </w:rPr>
        <w:tab/>
      </w:r>
      <w:r w:rsidR="00DA0928" w:rsidRPr="00DA0928">
        <w:rPr>
          <w:lang w:val="en-US"/>
        </w:rPr>
        <w:t xml:space="preserve">Melcher, J., &amp; </w:t>
      </w:r>
      <w:proofErr w:type="spellStart"/>
      <w:r w:rsidR="00DA0928" w:rsidRPr="00DA0928">
        <w:rPr>
          <w:lang w:val="en-US"/>
        </w:rPr>
        <w:t>Seese</w:t>
      </w:r>
      <w:proofErr w:type="spellEnd"/>
      <w:r w:rsidR="00DA0928" w:rsidRPr="00DA0928">
        <w:rPr>
          <w:lang w:val="en-US"/>
        </w:rPr>
        <w:t>, D. (2008). Towards validating prediction systems for process understandability: Measuring process understandability. In 10th International Symposium on Symbolic and Numeric Algorithms for Scientific Computing (pp. 564–571).</w:t>
      </w:r>
    </w:p>
    <w:p w14:paraId="16F246EC" w14:textId="20C868D0"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Reijers</w:t>
      </w:r>
      <w:proofErr w:type="spellEnd"/>
      <w:r w:rsidR="00DA0928" w:rsidRPr="00DA0928">
        <w:rPr>
          <w:lang w:val="en-US"/>
        </w:rPr>
        <w:t xml:space="preserve">, H. A., &amp; Cardoso, J. (2007). What makes process models understandable? In G. Alonso, P. </w:t>
      </w:r>
      <w:proofErr w:type="spellStart"/>
      <w:r w:rsidR="00DA0928" w:rsidRPr="00DA0928">
        <w:rPr>
          <w:lang w:val="en-US"/>
        </w:rPr>
        <w:t>Dadam</w:t>
      </w:r>
      <w:proofErr w:type="spellEnd"/>
      <w:r w:rsidR="00DA0928" w:rsidRPr="00DA0928">
        <w:rPr>
          <w:lang w:val="en-US"/>
        </w:rPr>
        <w:t xml:space="preserve">, &amp; M. </w:t>
      </w:r>
      <w:proofErr w:type="spellStart"/>
      <w:r w:rsidR="00DA0928" w:rsidRPr="00DA0928">
        <w:rPr>
          <w:lang w:val="en-US"/>
        </w:rPr>
        <w:t>Rosemann</w:t>
      </w:r>
      <w:proofErr w:type="spellEnd"/>
      <w:r w:rsidR="00DA0928" w:rsidRPr="00DA0928">
        <w:rPr>
          <w:lang w:val="en-US"/>
        </w:rPr>
        <w:t xml:space="preserve"> (Eds.), Business Process Management (pp. 48–63). Berlin, Heidelberg: Springer Berlin Heidelberg.</w:t>
      </w:r>
    </w:p>
    <w:p w14:paraId="679797EF" w14:textId="4369C635" w:rsidR="00DA0928" w:rsidRPr="00DA0928" w:rsidRDefault="00D86E6A" w:rsidP="00DA0928">
      <w:pPr>
        <w:pStyle w:val="p1a"/>
        <w:rPr>
          <w:lang w:val="en-US"/>
        </w:rPr>
      </w:pPr>
      <w:r>
        <w:rPr>
          <w:lang w:val="en-US"/>
        </w:rPr>
        <w:tab/>
      </w:r>
      <w:proofErr w:type="spellStart"/>
      <w:r w:rsidR="00DA0928" w:rsidRPr="00DA0928">
        <w:rPr>
          <w:lang w:val="en-US"/>
        </w:rPr>
        <w:t>Mendling</w:t>
      </w:r>
      <w:proofErr w:type="spellEnd"/>
      <w:r w:rsidR="00DA0928" w:rsidRPr="00DA0928">
        <w:rPr>
          <w:lang w:val="en-US"/>
        </w:rPr>
        <w:t xml:space="preserve">, J., </w:t>
      </w:r>
      <w:proofErr w:type="spellStart"/>
      <w:r w:rsidR="00DA0928" w:rsidRPr="00DA0928">
        <w:rPr>
          <w:lang w:val="en-US"/>
        </w:rPr>
        <w:t>Strembeck</w:t>
      </w:r>
      <w:proofErr w:type="spellEnd"/>
      <w:r w:rsidR="00DA0928" w:rsidRPr="00DA0928">
        <w:rPr>
          <w:lang w:val="en-US"/>
        </w:rPr>
        <w:t xml:space="preserve">, M., &amp; Recker, J. (2012). Factors of process model comprehension—findings from a series of experiments. Decision Support Systems, </w:t>
      </w:r>
      <w:proofErr w:type="gramStart"/>
      <w:r w:rsidR="00DA0928" w:rsidRPr="00DA0928">
        <w:rPr>
          <w:lang w:val="en-US"/>
        </w:rPr>
        <w:t>53 ,</w:t>
      </w:r>
      <w:proofErr w:type="gramEnd"/>
      <w:r w:rsidR="00DA0928" w:rsidRPr="00DA0928">
        <w:rPr>
          <w:lang w:val="en-US"/>
        </w:rPr>
        <w:t xml:space="preserve"> 195–206. </w:t>
      </w:r>
      <w:proofErr w:type="spellStart"/>
      <w:proofErr w:type="gramStart"/>
      <w:r w:rsidR="00DA0928" w:rsidRPr="00DA0928">
        <w:rPr>
          <w:lang w:val="en-US"/>
        </w:rPr>
        <w:t>doi:https</w:t>
      </w:r>
      <w:proofErr w:type="spellEnd"/>
      <w:r w:rsidR="00DA0928" w:rsidRPr="00DA0928">
        <w:rPr>
          <w:lang w:val="en-US"/>
        </w:rPr>
        <w:t>://doi.org/10.1016/j.dss.2011.12.013</w:t>
      </w:r>
      <w:proofErr w:type="gramEnd"/>
      <w:r w:rsidR="00DA0928" w:rsidRPr="00DA0928">
        <w:rPr>
          <w:lang w:val="en-US"/>
        </w:rPr>
        <w:t>.</w:t>
      </w:r>
    </w:p>
    <w:p w14:paraId="3DACA19D" w14:textId="4768AD5D" w:rsidR="00DA0928" w:rsidRPr="00DA0928" w:rsidRDefault="00D86E6A" w:rsidP="00DA0928">
      <w:pPr>
        <w:pStyle w:val="p1a"/>
        <w:rPr>
          <w:lang w:val="en-US"/>
        </w:rPr>
      </w:pPr>
      <w:r>
        <w:rPr>
          <w:lang w:val="en-US"/>
        </w:rPr>
        <w:tab/>
      </w:r>
      <w:r w:rsidR="00DA0928" w:rsidRPr="00DA0928">
        <w:rPr>
          <w:lang w:val="en-US"/>
        </w:rPr>
        <w:t xml:space="preserve">Mendoza, V., da Silveira, D. S., Albuquerque, M. L., &amp; </w:t>
      </w:r>
      <w:proofErr w:type="spellStart"/>
      <w:r w:rsidR="00DA0928" w:rsidRPr="00DA0928">
        <w:rPr>
          <w:lang w:val="en-US"/>
        </w:rPr>
        <w:t>Ar</w:t>
      </w:r>
      <w:r>
        <w:rPr>
          <w:lang w:val="en-US"/>
        </w:rPr>
        <w:t>á</w:t>
      </w:r>
      <w:r w:rsidR="00DA0928" w:rsidRPr="00DA0928">
        <w:rPr>
          <w:lang w:val="en-US"/>
        </w:rPr>
        <w:t>ujo</w:t>
      </w:r>
      <w:proofErr w:type="spellEnd"/>
      <w:r w:rsidR="00DA0928" w:rsidRPr="00DA0928">
        <w:rPr>
          <w:lang w:val="en-US"/>
        </w:rPr>
        <w:t xml:space="preserve">, J. (2018). Verifying </w:t>
      </w:r>
      <w:proofErr w:type="spellStart"/>
      <w:r w:rsidR="00DA0928" w:rsidRPr="00DA0928">
        <w:rPr>
          <w:lang w:val="en-US"/>
        </w:rPr>
        <w:t>bpmn</w:t>
      </w:r>
      <w:proofErr w:type="spellEnd"/>
      <w:r w:rsidR="00DA0928" w:rsidRPr="00DA0928">
        <w:rPr>
          <w:lang w:val="en-US"/>
        </w:rPr>
        <w:t xml:space="preserve"> understandability with novice business managers. In Proceedings of the 33rd Annual ACM Symposium on Applied Computing SAC ’18 (p. 94–101). New York, NY, USA: Association for Computing Machinery. doi:10.1145/3167132.3167139.</w:t>
      </w:r>
    </w:p>
    <w:p w14:paraId="59664A91" w14:textId="47FD1A54" w:rsidR="00DA0928" w:rsidRPr="00DA0928" w:rsidRDefault="00D86E6A" w:rsidP="00DA0928">
      <w:pPr>
        <w:pStyle w:val="p1a"/>
        <w:rPr>
          <w:lang w:val="en-US"/>
        </w:rPr>
      </w:pPr>
      <w:r>
        <w:rPr>
          <w:lang w:val="en-US"/>
        </w:rPr>
        <w:tab/>
      </w:r>
      <w:r w:rsidR="00DA0928" w:rsidRPr="00DA0928">
        <w:rPr>
          <w:lang w:val="en-US"/>
        </w:rPr>
        <w:t xml:space="preserve">Moody, D. (2009). The “physics” of notations: Toward a scientific basis for constructing visual notations in software engineering. IEEE Transactions on Software Engineering, </w:t>
      </w:r>
      <w:proofErr w:type="gramStart"/>
      <w:r w:rsidR="00DA0928" w:rsidRPr="00DA0928">
        <w:rPr>
          <w:lang w:val="en-US"/>
        </w:rPr>
        <w:t>35 ,</w:t>
      </w:r>
      <w:proofErr w:type="gramEnd"/>
      <w:r w:rsidR="00DA0928" w:rsidRPr="00DA0928">
        <w:rPr>
          <w:lang w:val="en-US"/>
        </w:rPr>
        <w:t xml:space="preserve"> 756–779.</w:t>
      </w:r>
    </w:p>
    <w:p w14:paraId="4447838D" w14:textId="53E7EE7E" w:rsidR="00DA0928" w:rsidRPr="00DA0928" w:rsidRDefault="00D86E6A" w:rsidP="00DA0928">
      <w:pPr>
        <w:pStyle w:val="p1a"/>
        <w:rPr>
          <w:lang w:val="en-US"/>
        </w:rPr>
      </w:pPr>
      <w:r>
        <w:rPr>
          <w:lang w:val="en-US"/>
        </w:rPr>
        <w:tab/>
      </w:r>
      <w:r w:rsidR="00DA0928" w:rsidRPr="00DA0928">
        <w:rPr>
          <w:lang w:val="en-US"/>
        </w:rPr>
        <w:t>Nasir, M. H. N. M., Ahmad, R., &amp; H., H. (2008). Resistance factors in the implementation of software process improvement project. In International Symposium on Information Technology (pp. 1–10). volume 4.</w:t>
      </w:r>
    </w:p>
    <w:p w14:paraId="068EA120" w14:textId="45CAAC28" w:rsidR="00DA0928" w:rsidRPr="00DA0928" w:rsidRDefault="00D86E6A" w:rsidP="00DA0928">
      <w:pPr>
        <w:pStyle w:val="p1a"/>
        <w:rPr>
          <w:lang w:val="en-US"/>
        </w:rPr>
      </w:pPr>
      <w:r>
        <w:rPr>
          <w:lang w:val="en-US"/>
        </w:rPr>
        <w:tab/>
      </w:r>
      <w:commentRangeStart w:id="45"/>
      <w:r w:rsidR="00DA0928" w:rsidRPr="00DA0928">
        <w:rPr>
          <w:lang w:val="en-US"/>
        </w:rPr>
        <w:t>OMG BPMN2 (2011), "Business Process Model and Notation (BPMN) v2.0", Object Management Group.</w:t>
      </w:r>
      <w:commentRangeEnd w:id="45"/>
      <w:r>
        <w:rPr>
          <w:rStyle w:val="Refdecomentrio"/>
        </w:rPr>
        <w:commentReference w:id="45"/>
      </w:r>
    </w:p>
    <w:p w14:paraId="28C8077E" w14:textId="0B3B416B" w:rsidR="00DA0928" w:rsidRPr="00DA0928" w:rsidRDefault="00D86E6A" w:rsidP="00DA0928">
      <w:pPr>
        <w:pStyle w:val="p1a"/>
        <w:rPr>
          <w:lang w:val="en-US"/>
        </w:rPr>
      </w:pPr>
      <w:r>
        <w:rPr>
          <w:lang w:val="en-US"/>
        </w:rPr>
        <w:tab/>
      </w:r>
      <w:r w:rsidR="00DA0928" w:rsidRPr="00DA0928">
        <w:rPr>
          <w:lang w:val="en-US"/>
        </w:rPr>
        <w:t xml:space="preserve">Petersen, K., Feldt, R., Mujtaba, S., &amp; </w:t>
      </w:r>
      <w:proofErr w:type="spellStart"/>
      <w:r w:rsidR="00DA0928" w:rsidRPr="00DA0928">
        <w:rPr>
          <w:lang w:val="en-US"/>
        </w:rPr>
        <w:t>Mattsson</w:t>
      </w:r>
      <w:proofErr w:type="spellEnd"/>
      <w:r w:rsidR="00DA0928" w:rsidRPr="00DA0928">
        <w:rPr>
          <w:lang w:val="en-US"/>
        </w:rPr>
        <w:t>, M. (2008). Systematic mapping studies in software engineering. In Proceedings of the 12th International Conference on Evaluation and Assessment in Software Engineering EASE’08 (p. 68–77). Swindon, GBR: BCS Learning Development Ltd.</w:t>
      </w:r>
    </w:p>
    <w:p w14:paraId="1CD42F76" w14:textId="7B4952E6"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&amp; </w:t>
      </w:r>
      <w:proofErr w:type="spellStart"/>
      <w:r w:rsidR="00DA0928" w:rsidRPr="00DA0928">
        <w:rPr>
          <w:lang w:val="en-US"/>
        </w:rPr>
        <w:t>Mendling</w:t>
      </w:r>
      <w:proofErr w:type="spellEnd"/>
      <w:r w:rsidR="00DA0928" w:rsidRPr="00DA0928">
        <w:rPr>
          <w:lang w:val="en-US"/>
        </w:rPr>
        <w:t xml:space="preserve">, J. (2013). Eye-tracking the factors of process model comprehension tasks. In C. </w:t>
      </w:r>
      <w:proofErr w:type="spellStart"/>
      <w:r w:rsidR="00DA0928" w:rsidRPr="00DA0928">
        <w:rPr>
          <w:lang w:val="en-US"/>
        </w:rPr>
        <w:t>Salinesi</w:t>
      </w:r>
      <w:proofErr w:type="spellEnd"/>
      <w:r w:rsidR="00DA0928" w:rsidRPr="00DA0928">
        <w:rPr>
          <w:lang w:val="en-US"/>
        </w:rPr>
        <w:t>, M. C. Norrie, &amp; O. Pastor (Eds.), Proceedings of the 25th International Conference on Advanced Information Systems Engineering (pp. 224–239). Berlin, Heidelberg: Springer Berlin Heidelberg.</w:t>
      </w:r>
    </w:p>
    <w:p w14:paraId="132D8EAC" w14:textId="46FE4820"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xml:space="preserve">, H. A. (2016). Task-specific visual cues for improving process model understanding. Information and Software Technology, 79, 63–78. </w:t>
      </w:r>
      <w:proofErr w:type="spellStart"/>
      <w:proofErr w:type="gramStart"/>
      <w:r w:rsidR="00DA0928" w:rsidRPr="00DA0928">
        <w:rPr>
          <w:lang w:val="en-US"/>
        </w:rPr>
        <w:t>doi:https</w:t>
      </w:r>
      <w:proofErr w:type="spellEnd"/>
      <w:r w:rsidR="00DA0928" w:rsidRPr="00DA0928">
        <w:rPr>
          <w:lang w:val="en-US"/>
        </w:rPr>
        <w:t>://doi.org/10.1016/j.infsof.2016.07.003</w:t>
      </w:r>
      <w:proofErr w:type="gramEnd"/>
      <w:r w:rsidR="00DA0928" w:rsidRPr="00DA0928">
        <w:rPr>
          <w:lang w:val="en-US"/>
        </w:rPr>
        <w:t>.</w:t>
      </w:r>
    </w:p>
    <w:p w14:paraId="55C716ED" w14:textId="2421D628" w:rsidR="00DA0928" w:rsidRPr="00DA0928" w:rsidRDefault="00D86E6A" w:rsidP="00DA0928">
      <w:pPr>
        <w:pStyle w:val="p1a"/>
        <w:rPr>
          <w:lang w:val="en-US"/>
        </w:rPr>
      </w:pPr>
      <w:r>
        <w:rPr>
          <w:lang w:val="en-US"/>
        </w:rPr>
        <w:tab/>
      </w:r>
      <w:proofErr w:type="spellStart"/>
      <w:r w:rsidR="00DA0928" w:rsidRPr="00DA0928">
        <w:rPr>
          <w:lang w:val="en-US"/>
        </w:rPr>
        <w:t>Petrusel</w:t>
      </w:r>
      <w:proofErr w:type="spellEnd"/>
      <w:r w:rsidR="00DA0928" w:rsidRPr="00DA0928">
        <w:rPr>
          <w:lang w:val="en-US"/>
        </w:rPr>
        <w:t xml:space="preserve">, R., </w:t>
      </w:r>
      <w:proofErr w:type="spellStart"/>
      <w:r w:rsidR="00DA0928" w:rsidRPr="00DA0928">
        <w:rPr>
          <w:lang w:val="en-US"/>
        </w:rPr>
        <w:t>Mendling</w:t>
      </w:r>
      <w:proofErr w:type="spellEnd"/>
      <w:r w:rsidR="00DA0928" w:rsidRPr="00DA0928">
        <w:rPr>
          <w:lang w:val="en-US"/>
        </w:rPr>
        <w:t xml:space="preserve">, J., &amp; </w:t>
      </w:r>
      <w:proofErr w:type="spellStart"/>
      <w:r w:rsidR="00DA0928" w:rsidRPr="00DA0928">
        <w:rPr>
          <w:lang w:val="en-US"/>
        </w:rPr>
        <w:t>Reijers</w:t>
      </w:r>
      <w:proofErr w:type="spellEnd"/>
      <w:r w:rsidR="00DA0928" w:rsidRPr="00DA0928">
        <w:rPr>
          <w:lang w:val="en-US"/>
        </w:rPr>
        <w:t>, H. A. (2017). How visual cognition influences process model comprehension. Decision Support Systems, 9</w:t>
      </w:r>
      <w:r>
        <w:rPr>
          <w:lang w:val="en-US"/>
        </w:rPr>
        <w:t>6</w:t>
      </w:r>
      <w:r w:rsidR="00DA0928" w:rsidRPr="00DA0928">
        <w:rPr>
          <w:lang w:val="en-US"/>
        </w:rPr>
        <w:t xml:space="preserve">, 1–16. </w:t>
      </w:r>
      <w:proofErr w:type="spellStart"/>
      <w:proofErr w:type="gramStart"/>
      <w:r w:rsidR="00DA0928" w:rsidRPr="00DA0928">
        <w:rPr>
          <w:lang w:val="en-US"/>
        </w:rPr>
        <w:t>doi:https</w:t>
      </w:r>
      <w:proofErr w:type="spellEnd"/>
      <w:r w:rsidR="00DA0928" w:rsidRPr="00DA0928">
        <w:rPr>
          <w:lang w:val="en-US"/>
        </w:rPr>
        <w:t>://doi.org/10.1016/j.dss.2017.01.005</w:t>
      </w:r>
      <w:proofErr w:type="gramEnd"/>
      <w:r w:rsidR="00DA0928" w:rsidRPr="00DA0928">
        <w:rPr>
          <w:lang w:val="en-US"/>
        </w:rPr>
        <w:t>.</w:t>
      </w:r>
    </w:p>
    <w:p w14:paraId="51C77603" w14:textId="412190E7"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C072ADA" w14:textId="3FC0B5A0" w:rsidR="00DA0928" w:rsidRPr="00DA0928" w:rsidRDefault="00D86E6A" w:rsidP="00DA0928">
      <w:pPr>
        <w:pStyle w:val="p1a"/>
        <w:rPr>
          <w:lang w:val="en-US"/>
        </w:rPr>
      </w:pPr>
      <w:r>
        <w:rPr>
          <w:lang w:val="en-US"/>
        </w:rPr>
        <w:tab/>
      </w:r>
      <w:proofErr w:type="spellStart"/>
      <w:r w:rsidR="00DA0928" w:rsidRPr="00DA0928">
        <w:rPr>
          <w:lang w:val="en-US"/>
        </w:rPr>
        <w:t>Petticrew</w:t>
      </w:r>
      <w:proofErr w:type="spellEnd"/>
      <w:r w:rsidR="00DA0928" w:rsidRPr="00DA0928">
        <w:rPr>
          <w:lang w:val="en-US"/>
        </w:rPr>
        <w:t>, M., &amp; Roberts, H. (2006). Systematic Reviews in the Social Sciences: A Practical Guide. Blackwell Publishing Professional. doi:10.1002/9780470754887.</w:t>
      </w:r>
    </w:p>
    <w:p w14:paraId="6A03DE43" w14:textId="4FC2E152" w:rsidR="00DA0928" w:rsidRPr="00DA0928" w:rsidRDefault="00D86E6A" w:rsidP="00DA0928">
      <w:pPr>
        <w:pStyle w:val="p1a"/>
        <w:rPr>
          <w:lang w:val="en-US"/>
        </w:rPr>
      </w:pPr>
      <w:r>
        <w:rPr>
          <w:lang w:val="en-US"/>
        </w:rPr>
        <w:tab/>
      </w:r>
      <w:proofErr w:type="spellStart"/>
      <w:r w:rsidR="00DA0928" w:rsidRPr="00DA0928">
        <w:rPr>
          <w:lang w:val="en-US"/>
        </w:rPr>
        <w:t>Pinggera</w:t>
      </w:r>
      <w:proofErr w:type="spellEnd"/>
      <w:r w:rsidR="00DA0928" w:rsidRPr="00DA0928">
        <w:rPr>
          <w:lang w:val="en-US"/>
        </w:rPr>
        <w:t xml:space="preserve">, J., </w:t>
      </w:r>
      <w:proofErr w:type="spellStart"/>
      <w:r w:rsidR="00DA0928" w:rsidRPr="00DA0928">
        <w:rPr>
          <w:lang w:val="en-US"/>
        </w:rPr>
        <w:t>Furtner</w:t>
      </w:r>
      <w:proofErr w:type="spellEnd"/>
      <w:r w:rsidR="00DA0928" w:rsidRPr="00DA0928">
        <w:rPr>
          <w:lang w:val="en-US"/>
        </w:rPr>
        <w:t xml:space="preserve">, M., Martini, M., Sachse, P., Reiter, K., </w:t>
      </w:r>
      <w:proofErr w:type="spellStart"/>
      <w:r w:rsidR="00DA0928" w:rsidRPr="00DA0928">
        <w:rPr>
          <w:lang w:val="en-US"/>
        </w:rPr>
        <w:t>Zugal</w:t>
      </w:r>
      <w:proofErr w:type="spellEnd"/>
      <w:r w:rsidR="00DA0928" w:rsidRPr="00DA0928">
        <w:rPr>
          <w:lang w:val="en-US"/>
        </w:rPr>
        <w:t xml:space="preserve">, S., &amp; Weber, B. (2012). Investigating the process of process modeling with eye movement analysis. In M. La Rosa, &amp; P. </w:t>
      </w:r>
      <w:proofErr w:type="spellStart"/>
      <w:r w:rsidR="00DA0928" w:rsidRPr="00DA0928">
        <w:rPr>
          <w:lang w:val="en-US"/>
        </w:rPr>
        <w:t>Soffer</w:t>
      </w:r>
      <w:proofErr w:type="spellEnd"/>
      <w:r w:rsidR="00DA0928" w:rsidRPr="00DA0928">
        <w:rPr>
          <w:lang w:val="en-US"/>
        </w:rPr>
        <w:t xml:space="preserve"> (Eds.), Business Process Management Workshops (pp. 438–450). Berlin, Heidelberg: Springer Berlin Heidelberg.</w:t>
      </w:r>
    </w:p>
    <w:p w14:paraId="31728DED" w14:textId="024ADACA" w:rsidR="00DA0928" w:rsidRPr="00DA0928" w:rsidRDefault="00D86E6A" w:rsidP="00DA0928">
      <w:pPr>
        <w:pStyle w:val="p1a"/>
        <w:rPr>
          <w:lang w:val="en-US"/>
        </w:rPr>
      </w:pPr>
      <w:r>
        <w:rPr>
          <w:lang w:val="en-US"/>
        </w:rPr>
        <w:tab/>
      </w:r>
      <w:r w:rsidR="00DA0928" w:rsidRPr="00DA0928">
        <w:rPr>
          <w:lang w:val="en-US"/>
        </w:rPr>
        <w:t xml:space="preserve">Rodrigues, R. D. A., Barros, M. D. O., </w:t>
      </w:r>
      <w:proofErr w:type="spellStart"/>
      <w:r w:rsidR="00DA0928" w:rsidRPr="00DA0928">
        <w:rPr>
          <w:lang w:val="en-US"/>
        </w:rPr>
        <w:t>Revoredo</w:t>
      </w:r>
      <w:proofErr w:type="spellEnd"/>
      <w:r w:rsidR="00DA0928" w:rsidRPr="00DA0928">
        <w:rPr>
          <w:lang w:val="en-US"/>
        </w:rPr>
        <w:t xml:space="preserve">, L. G., </w:t>
      </w:r>
      <w:proofErr w:type="spellStart"/>
      <w:r w:rsidR="00DA0928" w:rsidRPr="00DA0928">
        <w:rPr>
          <w:lang w:val="en-US"/>
        </w:rPr>
        <w:t>K.and</w:t>
      </w:r>
      <w:proofErr w:type="spellEnd"/>
      <w:r w:rsidR="00DA0928" w:rsidRPr="00DA0928">
        <w:rPr>
          <w:lang w:val="en-US"/>
        </w:rPr>
        <w:t xml:space="preserve"> Azevedo, &amp; Leopold, H. (2015). An experiment on process model understandability using textual work instructions and </w:t>
      </w:r>
      <w:proofErr w:type="spellStart"/>
      <w:r w:rsidR="00DA0928" w:rsidRPr="00DA0928">
        <w:rPr>
          <w:lang w:val="en-US"/>
        </w:rPr>
        <w:t>bpmn</w:t>
      </w:r>
      <w:proofErr w:type="spellEnd"/>
      <w:r w:rsidR="00DA0928" w:rsidRPr="00DA0928">
        <w:rPr>
          <w:lang w:val="en-US"/>
        </w:rPr>
        <w:t xml:space="preserve"> models. In 29th Brazilian Symposium on Software Engineering (pp. 41–50).</w:t>
      </w:r>
    </w:p>
    <w:p w14:paraId="12BB91EB" w14:textId="0CB81C40" w:rsidR="00DA0928" w:rsidRPr="00DA0928" w:rsidRDefault="00D86E6A" w:rsidP="00DA0928">
      <w:pPr>
        <w:pStyle w:val="p1a"/>
        <w:rPr>
          <w:lang w:val="en-US"/>
        </w:rPr>
      </w:pPr>
      <w:r>
        <w:rPr>
          <w:lang w:val="en-US"/>
        </w:rPr>
        <w:tab/>
      </w:r>
      <w:r w:rsidR="00DA0928" w:rsidRPr="00DA0928">
        <w:rPr>
          <w:lang w:val="en-US"/>
        </w:rPr>
        <w:t xml:space="preserve">Santos, M., </w:t>
      </w:r>
      <w:proofErr w:type="spellStart"/>
      <w:r w:rsidR="00DA0928" w:rsidRPr="00DA0928">
        <w:rPr>
          <w:lang w:val="en-US"/>
        </w:rPr>
        <w:t>Gralha</w:t>
      </w:r>
      <w:proofErr w:type="spellEnd"/>
      <w:r w:rsidR="00DA0928" w:rsidRPr="00DA0928">
        <w:rPr>
          <w:lang w:val="en-US"/>
        </w:rPr>
        <w:t xml:space="preserve">, C., </w:t>
      </w:r>
      <w:proofErr w:type="spellStart"/>
      <w:r w:rsidR="00DA0928" w:rsidRPr="00DA0928">
        <w:rPr>
          <w:lang w:val="en-US"/>
        </w:rPr>
        <w:t>Goul˜ao</w:t>
      </w:r>
      <w:proofErr w:type="spellEnd"/>
      <w:r w:rsidR="00DA0928" w:rsidRPr="00DA0928">
        <w:rPr>
          <w:lang w:val="en-US"/>
        </w:rPr>
        <w:t xml:space="preserve">, M., </w:t>
      </w:r>
      <w:proofErr w:type="spellStart"/>
      <w:r w:rsidR="00DA0928" w:rsidRPr="00DA0928">
        <w:rPr>
          <w:lang w:val="en-US"/>
        </w:rPr>
        <w:t>Ara´ujo</w:t>
      </w:r>
      <w:proofErr w:type="spellEnd"/>
      <w:r w:rsidR="00DA0928" w:rsidRPr="00DA0928">
        <w:rPr>
          <w:lang w:val="en-US"/>
        </w:rPr>
        <w:t xml:space="preserve">, J., Moreira, A., &amp; </w:t>
      </w:r>
      <w:proofErr w:type="spellStart"/>
      <w:r w:rsidR="00DA0928" w:rsidRPr="00DA0928">
        <w:rPr>
          <w:lang w:val="en-US"/>
        </w:rPr>
        <w:t>Cambeiro</w:t>
      </w:r>
      <w:proofErr w:type="spellEnd"/>
      <w:r w:rsidR="00DA0928" w:rsidRPr="00DA0928">
        <w:rPr>
          <w:lang w:val="en-US"/>
        </w:rPr>
        <w:t>, J. (2016). What is the impact of bad layout in the understandability of social goal models? In IEEE 24th International Requirements Engineering Conference (RE) (pp. 206–215).</w:t>
      </w:r>
    </w:p>
    <w:p w14:paraId="40D9AF86" w14:textId="0E2084D1" w:rsidR="00DA0928" w:rsidRPr="00DA0928" w:rsidRDefault="00D86E6A" w:rsidP="00DA0928">
      <w:pPr>
        <w:pStyle w:val="p1a"/>
        <w:rPr>
          <w:lang w:val="en-US"/>
        </w:rPr>
      </w:pPr>
      <w:r>
        <w:rPr>
          <w:lang w:val="en-US"/>
        </w:rPr>
        <w:tab/>
      </w:r>
      <w:commentRangeStart w:id="46"/>
      <w:r w:rsidR="00DA0928" w:rsidRPr="00DA0928">
        <w:rPr>
          <w:lang w:val="en-US"/>
        </w:rPr>
        <w:t xml:space="preserve">Scheer, A. W., &amp; </w:t>
      </w:r>
      <w:proofErr w:type="spellStart"/>
      <w:r w:rsidR="00DA0928" w:rsidRPr="00DA0928">
        <w:rPr>
          <w:lang w:val="en-US"/>
        </w:rPr>
        <w:t>Nüttgens</w:t>
      </w:r>
      <w:proofErr w:type="spellEnd"/>
      <w:r w:rsidR="00DA0928" w:rsidRPr="00DA0928">
        <w:rPr>
          <w:lang w:val="en-US"/>
        </w:rPr>
        <w:t>, M. (2000). ARIS architecture and reference models for business process management. In Business process management (pp. 376-389). Springer, Berlin, Heidelberg.</w:t>
      </w:r>
      <w:commentRangeEnd w:id="46"/>
      <w:r>
        <w:rPr>
          <w:rStyle w:val="Refdecomentrio"/>
        </w:rPr>
        <w:commentReference w:id="46"/>
      </w:r>
    </w:p>
    <w:p w14:paraId="7A2F88A2" w14:textId="0FFF244A"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H., Shaffer, T., Sharif, B., &amp; </w:t>
      </w:r>
      <w:proofErr w:type="spellStart"/>
      <w:r w:rsidR="00DA0928" w:rsidRPr="00DA0928">
        <w:rPr>
          <w:lang w:val="en-US"/>
        </w:rPr>
        <w:t>Gu´eh´eneuc</w:t>
      </w:r>
      <w:proofErr w:type="spellEnd"/>
      <w:r w:rsidR="00DA0928" w:rsidRPr="00DA0928">
        <w:rPr>
          <w:lang w:val="en-US"/>
        </w:rPr>
        <w:t>, Y. (2015a). Eye-tracking metrics in software engineering. In Asia-Pacific Software Engineering Conference (APSEC) (pp. 96–103).</w:t>
      </w:r>
    </w:p>
    <w:p w14:paraId="0C99B0B5" w14:textId="4A1FF68F" w:rsidR="00DA0928" w:rsidRPr="00DA0928" w:rsidRDefault="00D86E6A" w:rsidP="00DA0928">
      <w:pPr>
        <w:pStyle w:val="p1a"/>
        <w:rPr>
          <w:lang w:val="en-US"/>
        </w:rPr>
      </w:pPr>
      <w:r>
        <w:rPr>
          <w:lang w:val="en-US"/>
        </w:rPr>
        <w:tab/>
      </w:r>
      <w:proofErr w:type="spellStart"/>
      <w:r w:rsidR="00DA0928" w:rsidRPr="00DA0928">
        <w:rPr>
          <w:lang w:val="en-US"/>
        </w:rPr>
        <w:t>Sharafi</w:t>
      </w:r>
      <w:proofErr w:type="spellEnd"/>
      <w:r w:rsidR="00DA0928" w:rsidRPr="00DA0928">
        <w:rPr>
          <w:lang w:val="en-US"/>
        </w:rPr>
        <w:t xml:space="preserve">, Z., Soh, Z., &amp; </w:t>
      </w:r>
      <w:proofErr w:type="spellStart"/>
      <w:r w:rsidR="00DA0928" w:rsidRPr="00DA0928">
        <w:rPr>
          <w:lang w:val="en-US"/>
        </w:rPr>
        <w:t>Gu´eh´eneuc</w:t>
      </w:r>
      <w:proofErr w:type="spellEnd"/>
      <w:r w:rsidR="00DA0928" w:rsidRPr="00DA0928">
        <w:rPr>
          <w:lang w:val="en-US"/>
        </w:rPr>
        <w:t xml:space="preserve">, Y. G. (2015b). A systematic literature review on the usage of eye-tracking in software engineering. Information and Software Technology, </w:t>
      </w:r>
      <w:proofErr w:type="gramStart"/>
      <w:r w:rsidR="00DA0928" w:rsidRPr="00DA0928">
        <w:rPr>
          <w:lang w:val="en-US"/>
        </w:rPr>
        <w:t>67 ,</w:t>
      </w:r>
      <w:proofErr w:type="gramEnd"/>
      <w:r w:rsidR="00DA0928" w:rsidRPr="00DA0928">
        <w:rPr>
          <w:lang w:val="en-US"/>
        </w:rPr>
        <w:t xml:space="preserve"> 79–107. </w:t>
      </w:r>
      <w:proofErr w:type="spellStart"/>
      <w:proofErr w:type="gramStart"/>
      <w:r w:rsidR="00DA0928" w:rsidRPr="00DA0928">
        <w:rPr>
          <w:lang w:val="en-US"/>
        </w:rPr>
        <w:t>doi:https</w:t>
      </w:r>
      <w:proofErr w:type="spellEnd"/>
      <w:r w:rsidR="00DA0928" w:rsidRPr="00DA0928">
        <w:rPr>
          <w:lang w:val="en-US"/>
        </w:rPr>
        <w:t>://doi.org/10.1016/j.infsof.2015.06.008</w:t>
      </w:r>
      <w:proofErr w:type="gramEnd"/>
      <w:r w:rsidR="00DA0928" w:rsidRPr="00DA0928">
        <w:rPr>
          <w:lang w:val="en-US"/>
        </w:rPr>
        <w:t>.</w:t>
      </w:r>
    </w:p>
    <w:p w14:paraId="7F1CBAFC" w14:textId="4742B752" w:rsidR="00DA0928" w:rsidRPr="00DA0928" w:rsidRDefault="00D86E6A" w:rsidP="00DA0928">
      <w:pPr>
        <w:pStyle w:val="p1a"/>
        <w:rPr>
          <w:lang w:val="en-US"/>
        </w:rPr>
      </w:pPr>
      <w:r>
        <w:rPr>
          <w:lang w:val="en-US"/>
        </w:rPr>
        <w:tab/>
      </w:r>
      <w:proofErr w:type="spellStart"/>
      <w:r w:rsidR="00DA0928" w:rsidRPr="00DA0928">
        <w:rPr>
          <w:lang w:val="en-US"/>
        </w:rPr>
        <w:t>Tallon</w:t>
      </w:r>
      <w:proofErr w:type="spellEnd"/>
      <w:r w:rsidR="00DA0928" w:rsidRPr="00DA0928">
        <w:rPr>
          <w:lang w:val="en-US"/>
        </w:rPr>
        <w:t xml:space="preserve">, M., Winter, M., </w:t>
      </w:r>
      <w:proofErr w:type="spellStart"/>
      <w:r w:rsidR="00DA0928" w:rsidRPr="00DA0928">
        <w:rPr>
          <w:lang w:val="en-US"/>
        </w:rPr>
        <w:t>Pryss</w:t>
      </w:r>
      <w:proofErr w:type="spellEnd"/>
      <w:r w:rsidR="00DA0928" w:rsidRPr="00DA0928">
        <w:rPr>
          <w:lang w:val="en-US"/>
        </w:rPr>
        <w:t xml:space="preserve">, R., </w:t>
      </w:r>
      <w:proofErr w:type="spellStart"/>
      <w:r w:rsidR="00DA0928" w:rsidRPr="00DA0928">
        <w:rPr>
          <w:lang w:val="en-US"/>
        </w:rPr>
        <w:t>Rakoczy</w:t>
      </w:r>
      <w:proofErr w:type="spellEnd"/>
      <w:r w:rsidR="00DA0928" w:rsidRPr="00DA0928">
        <w:rPr>
          <w:lang w:val="en-US"/>
        </w:rPr>
        <w:t xml:space="preserve">, K., Reichert, M., Greenlee, M. W., &amp; Frick, U. (2019). Comprehension of business process models: Insight into cognitive strategies via eye tracking. Expert Systems with Applications, </w:t>
      </w:r>
      <w:proofErr w:type="gramStart"/>
      <w:r w:rsidR="00DA0928" w:rsidRPr="00DA0928">
        <w:rPr>
          <w:lang w:val="en-US"/>
        </w:rPr>
        <w:t>136 ,</w:t>
      </w:r>
      <w:proofErr w:type="gramEnd"/>
      <w:r w:rsidR="00DA0928" w:rsidRPr="00DA0928">
        <w:rPr>
          <w:lang w:val="en-US"/>
        </w:rPr>
        <w:t xml:space="preserve"> 145–158. URL: http://www.sciencedirect.com/science/article/pii/S0957417419304324. </w:t>
      </w:r>
      <w:proofErr w:type="spellStart"/>
      <w:proofErr w:type="gramStart"/>
      <w:r w:rsidR="00DA0928" w:rsidRPr="00DA0928">
        <w:rPr>
          <w:lang w:val="en-US"/>
        </w:rPr>
        <w:t>doi:https</w:t>
      </w:r>
      <w:proofErr w:type="spellEnd"/>
      <w:r w:rsidR="00DA0928" w:rsidRPr="00DA0928">
        <w:rPr>
          <w:lang w:val="en-US"/>
        </w:rPr>
        <w:t>://doi.org/10.1016/j.eswa.2019.06.032</w:t>
      </w:r>
      <w:proofErr w:type="gramEnd"/>
      <w:r w:rsidR="00DA0928" w:rsidRPr="00DA0928">
        <w:rPr>
          <w:lang w:val="en-US"/>
        </w:rPr>
        <w:t>.</w:t>
      </w:r>
    </w:p>
    <w:p w14:paraId="0C3E4E56" w14:textId="657FA9CA" w:rsidR="00DA0928" w:rsidRPr="00DA0928" w:rsidRDefault="00D86E6A" w:rsidP="00DA0928">
      <w:pPr>
        <w:pStyle w:val="p1a"/>
        <w:rPr>
          <w:lang w:val="en-US"/>
        </w:rPr>
      </w:pPr>
      <w:r>
        <w:rPr>
          <w:lang w:val="en-US"/>
        </w:rPr>
        <w:tab/>
      </w:r>
      <w:proofErr w:type="spellStart"/>
      <w:r w:rsidR="00DA0928" w:rsidRPr="00DA0928">
        <w:rPr>
          <w:lang w:val="en-US"/>
        </w:rPr>
        <w:t>Unterkalmsteiner</w:t>
      </w:r>
      <w:proofErr w:type="spellEnd"/>
      <w:r w:rsidR="00DA0928" w:rsidRPr="00DA0928">
        <w:rPr>
          <w:lang w:val="en-US"/>
        </w:rPr>
        <w:t xml:space="preserve">, M., </w:t>
      </w:r>
      <w:proofErr w:type="spellStart"/>
      <w:r w:rsidR="00DA0928" w:rsidRPr="00DA0928">
        <w:rPr>
          <w:lang w:val="en-US"/>
        </w:rPr>
        <w:t>Gorschek</w:t>
      </w:r>
      <w:proofErr w:type="spellEnd"/>
      <w:r w:rsidR="00DA0928" w:rsidRPr="00DA0928">
        <w:rPr>
          <w:lang w:val="en-US"/>
        </w:rPr>
        <w:t xml:space="preserve">, T., Islam, A. K. M. M., Cheng, C. K., </w:t>
      </w:r>
      <w:proofErr w:type="spellStart"/>
      <w:r w:rsidR="00DA0928" w:rsidRPr="00DA0928">
        <w:rPr>
          <w:lang w:val="en-US"/>
        </w:rPr>
        <w:t>Permadi</w:t>
      </w:r>
      <w:proofErr w:type="spellEnd"/>
      <w:r w:rsidR="00DA0928" w:rsidRPr="00DA0928">
        <w:rPr>
          <w:lang w:val="en-US"/>
        </w:rPr>
        <w:t xml:space="preserve">, R. B., &amp; Feldt, R. (2012). Evaluation and measurement of software process improvement — a systematic literature review. IEEE Transactions on Software Engineering, </w:t>
      </w:r>
      <w:proofErr w:type="gramStart"/>
      <w:r w:rsidR="00DA0928" w:rsidRPr="00DA0928">
        <w:rPr>
          <w:lang w:val="en-US"/>
        </w:rPr>
        <w:t>38 ,</w:t>
      </w:r>
      <w:proofErr w:type="gramEnd"/>
      <w:r w:rsidR="00DA0928" w:rsidRPr="00DA0928">
        <w:rPr>
          <w:lang w:val="en-US"/>
        </w:rPr>
        <w:t xml:space="preserve"> 398–424</w:t>
      </w:r>
    </w:p>
    <w:p w14:paraId="4D4FE53A" w14:textId="6DA1A4E3" w:rsidR="00DA0928" w:rsidRPr="00DA0928" w:rsidRDefault="00D86E6A" w:rsidP="00DA0928">
      <w:pPr>
        <w:pStyle w:val="p1a"/>
        <w:rPr>
          <w:lang w:val="en-US"/>
        </w:rPr>
      </w:pPr>
      <w:r>
        <w:rPr>
          <w:lang w:val="en-US"/>
        </w:rPr>
        <w:tab/>
      </w:r>
      <w:proofErr w:type="spellStart"/>
      <w:r w:rsidR="00DA0928" w:rsidRPr="00DA0928">
        <w:rPr>
          <w:lang w:val="en-US"/>
        </w:rPr>
        <w:t>Vaknin</w:t>
      </w:r>
      <w:proofErr w:type="spellEnd"/>
      <w:r w:rsidR="00DA0928" w:rsidRPr="00DA0928">
        <w:rPr>
          <w:lang w:val="en-US"/>
        </w:rPr>
        <w:t xml:space="preserve">, M., &amp; </w:t>
      </w:r>
      <w:proofErr w:type="spellStart"/>
      <w:r w:rsidR="00DA0928" w:rsidRPr="00DA0928">
        <w:rPr>
          <w:lang w:val="en-US"/>
        </w:rPr>
        <w:t>Filipowska</w:t>
      </w:r>
      <w:proofErr w:type="spellEnd"/>
      <w:r w:rsidR="00DA0928" w:rsidRPr="00DA0928">
        <w:rPr>
          <w:lang w:val="en-US"/>
        </w:rPr>
        <w:t xml:space="preserve">, A. (2017). Information quality framework for the design and validation of data flow within business processes - position paper. In W. </w:t>
      </w:r>
      <w:proofErr w:type="spellStart"/>
      <w:r w:rsidR="00DA0928" w:rsidRPr="00DA0928">
        <w:rPr>
          <w:lang w:val="en-US"/>
        </w:rPr>
        <w:t>Abramowicz</w:t>
      </w:r>
      <w:proofErr w:type="spellEnd"/>
      <w:r w:rsidR="00DA0928" w:rsidRPr="00DA0928">
        <w:rPr>
          <w:lang w:val="en-US"/>
        </w:rPr>
        <w:t xml:space="preserve">, R. Alt, &amp; B. </w:t>
      </w:r>
      <w:proofErr w:type="spellStart"/>
      <w:r w:rsidR="00DA0928" w:rsidRPr="00DA0928">
        <w:rPr>
          <w:lang w:val="en-US"/>
        </w:rPr>
        <w:t>Franczyk</w:t>
      </w:r>
      <w:proofErr w:type="spellEnd"/>
      <w:r w:rsidR="00DA0928" w:rsidRPr="00DA0928">
        <w:rPr>
          <w:lang w:val="en-US"/>
        </w:rPr>
        <w:t xml:space="preserve"> (Eds.), Business Information Systems Workshops (pp. 158–168). Cham: Springer International Publishing.</w:t>
      </w:r>
    </w:p>
    <w:p w14:paraId="0D19AD74" w14:textId="6D3F97FE" w:rsidR="00DA0928" w:rsidRPr="00DA0928" w:rsidRDefault="00D86E6A" w:rsidP="00DA0928">
      <w:pPr>
        <w:pStyle w:val="p1a"/>
        <w:rPr>
          <w:lang w:val="en-US"/>
        </w:rPr>
      </w:pPr>
      <w:r>
        <w:rPr>
          <w:lang w:val="en-US"/>
        </w:rPr>
        <w:tab/>
      </w:r>
      <w:r w:rsidR="00DA0928" w:rsidRPr="00DA0928">
        <w:rPr>
          <w:lang w:val="en-US"/>
        </w:rPr>
        <w:t xml:space="preserve">Vermeulen, S. (2018). Real-time business process model tailoring: The effect of domain knowledge on reading strategy. In C. </w:t>
      </w:r>
      <w:proofErr w:type="spellStart"/>
      <w:r w:rsidR="00DA0928" w:rsidRPr="00DA0928">
        <w:rPr>
          <w:lang w:val="en-US"/>
        </w:rPr>
        <w:t>Debruyne</w:t>
      </w:r>
      <w:proofErr w:type="spellEnd"/>
      <w:r w:rsidR="00DA0928" w:rsidRPr="00DA0928">
        <w:rPr>
          <w:lang w:val="en-US"/>
        </w:rPr>
        <w:t xml:space="preserve">, H. </w:t>
      </w:r>
      <w:proofErr w:type="spellStart"/>
      <w:r w:rsidR="00DA0928" w:rsidRPr="00DA0928">
        <w:rPr>
          <w:lang w:val="en-US"/>
        </w:rPr>
        <w:t>Panetto</w:t>
      </w:r>
      <w:proofErr w:type="spellEnd"/>
      <w:r w:rsidR="00DA0928" w:rsidRPr="00DA0928">
        <w:rPr>
          <w:lang w:val="en-US"/>
        </w:rPr>
        <w:t xml:space="preserve">, G. </w:t>
      </w:r>
      <w:proofErr w:type="spellStart"/>
      <w:r w:rsidR="00DA0928" w:rsidRPr="00DA0928">
        <w:rPr>
          <w:lang w:val="en-US"/>
        </w:rPr>
        <w:t>Weichhart</w:t>
      </w:r>
      <w:proofErr w:type="spellEnd"/>
      <w:r w:rsidR="00DA0928" w:rsidRPr="00DA0928">
        <w:rPr>
          <w:lang w:val="en-US"/>
        </w:rPr>
        <w:t xml:space="preserve">, P. </w:t>
      </w:r>
      <w:proofErr w:type="spellStart"/>
      <w:r w:rsidR="00DA0928" w:rsidRPr="00DA0928">
        <w:rPr>
          <w:lang w:val="en-US"/>
        </w:rPr>
        <w:t>Bollen</w:t>
      </w:r>
      <w:proofErr w:type="spellEnd"/>
      <w:r w:rsidR="00DA0928" w:rsidRPr="00DA0928">
        <w:rPr>
          <w:lang w:val="en-US"/>
        </w:rPr>
        <w:t xml:space="preserve">, I. </w:t>
      </w:r>
      <w:proofErr w:type="spellStart"/>
      <w:r w:rsidR="00DA0928" w:rsidRPr="00DA0928">
        <w:rPr>
          <w:lang w:val="en-US"/>
        </w:rPr>
        <w:t>Ciuciu</w:t>
      </w:r>
      <w:proofErr w:type="spellEnd"/>
      <w:r w:rsidR="00DA0928" w:rsidRPr="00DA0928">
        <w:rPr>
          <w:lang w:val="en-US"/>
        </w:rPr>
        <w:t xml:space="preserve">, M. E. Vidal, &amp; R. </w:t>
      </w:r>
      <w:proofErr w:type="spellStart"/>
      <w:r w:rsidR="00DA0928" w:rsidRPr="00DA0928">
        <w:rPr>
          <w:lang w:val="en-US"/>
        </w:rPr>
        <w:t>Meersman</w:t>
      </w:r>
      <w:proofErr w:type="spellEnd"/>
      <w:r w:rsidR="00DA0928" w:rsidRPr="00DA0928">
        <w:rPr>
          <w:lang w:val="en-US"/>
        </w:rPr>
        <w:t xml:space="preserve"> (Eds.), On the Move to Meaningful Internet Systems. OTM 2017 Workshops (pp. 280–286). Cham: Springer International Publishing.</w:t>
      </w:r>
    </w:p>
    <w:p w14:paraId="2D1FE447" w14:textId="3BB6CB1B" w:rsidR="00DA0928" w:rsidRPr="00DA0928" w:rsidRDefault="00D86E6A" w:rsidP="00DA0928">
      <w:pPr>
        <w:pStyle w:val="p1a"/>
        <w:rPr>
          <w:lang w:val="en-US"/>
        </w:rPr>
      </w:pPr>
      <w:r>
        <w:rPr>
          <w:lang w:val="en-US"/>
        </w:rPr>
        <w:tab/>
      </w:r>
      <w:r w:rsidR="00DA0928" w:rsidRPr="00DA0928">
        <w:rPr>
          <w:lang w:val="en-US"/>
        </w:rPr>
        <w:t xml:space="preserve">Wahl, T., &amp; </w:t>
      </w:r>
      <w:proofErr w:type="spellStart"/>
      <w:r w:rsidR="00DA0928" w:rsidRPr="00DA0928">
        <w:rPr>
          <w:lang w:val="en-US"/>
        </w:rPr>
        <w:t>Sindre</w:t>
      </w:r>
      <w:proofErr w:type="spellEnd"/>
      <w:r w:rsidR="00DA0928" w:rsidRPr="00DA0928">
        <w:rPr>
          <w:lang w:val="en-US"/>
        </w:rPr>
        <w:t xml:space="preserve">, G. (2006). An analytical evaluation of </w:t>
      </w:r>
      <w:proofErr w:type="spellStart"/>
      <w:r w:rsidR="00DA0928" w:rsidRPr="00DA0928">
        <w:rPr>
          <w:lang w:val="en-US"/>
        </w:rPr>
        <w:t>bpmn</w:t>
      </w:r>
      <w:proofErr w:type="spellEnd"/>
      <w:r w:rsidR="00DA0928" w:rsidRPr="00DA0928">
        <w:rPr>
          <w:lang w:val="en-US"/>
        </w:rPr>
        <w:t xml:space="preserve"> using a semiotic quality framework. In Advanced Topics in Database Research. volume 5. doi:10.4018/978-1-59140-935-9.ch006.</w:t>
      </w:r>
    </w:p>
    <w:p w14:paraId="3B8546EB" w14:textId="6E9AB0EF" w:rsidR="00DA0928" w:rsidRPr="00DA0928" w:rsidRDefault="00D86E6A" w:rsidP="00DA0928">
      <w:pPr>
        <w:pStyle w:val="p1a"/>
        <w:rPr>
          <w:lang w:val="en-US"/>
        </w:rPr>
      </w:pPr>
      <w:r>
        <w:rPr>
          <w:lang w:val="en-US"/>
        </w:rPr>
        <w:tab/>
      </w:r>
      <w:proofErr w:type="spellStart"/>
      <w:r w:rsidR="00DA0928" w:rsidRPr="00DA0928">
        <w:rPr>
          <w:lang w:val="en-US"/>
        </w:rPr>
        <w:t>Wohlin</w:t>
      </w:r>
      <w:proofErr w:type="spellEnd"/>
      <w:r w:rsidR="00DA0928" w:rsidRPr="00DA0928">
        <w:rPr>
          <w:lang w:val="en-US"/>
        </w:rPr>
        <w:t xml:space="preserve">, C., </w:t>
      </w:r>
      <w:proofErr w:type="spellStart"/>
      <w:r w:rsidR="00DA0928" w:rsidRPr="00DA0928">
        <w:rPr>
          <w:lang w:val="en-US"/>
        </w:rPr>
        <w:t>Runeson</w:t>
      </w:r>
      <w:proofErr w:type="spellEnd"/>
      <w:r w:rsidR="00DA0928" w:rsidRPr="00DA0928">
        <w:rPr>
          <w:lang w:val="en-US"/>
        </w:rPr>
        <w:t xml:space="preserve">, P., </w:t>
      </w:r>
      <w:proofErr w:type="spellStart"/>
      <w:r w:rsidR="00DA0928" w:rsidRPr="00DA0928">
        <w:rPr>
          <w:lang w:val="en-US"/>
        </w:rPr>
        <w:t>Hst</w:t>
      </w:r>
      <w:proofErr w:type="spellEnd"/>
      <w:r w:rsidR="00DA0928" w:rsidRPr="00DA0928">
        <w:rPr>
          <w:lang w:val="en-US"/>
        </w:rPr>
        <w:t xml:space="preserve">, M., Ohlsson, M. C., </w:t>
      </w:r>
      <w:proofErr w:type="spellStart"/>
      <w:r w:rsidR="00DA0928" w:rsidRPr="00DA0928">
        <w:rPr>
          <w:lang w:val="en-US"/>
        </w:rPr>
        <w:t>Regnell</w:t>
      </w:r>
      <w:proofErr w:type="spellEnd"/>
      <w:r w:rsidR="00DA0928" w:rsidRPr="00DA0928">
        <w:rPr>
          <w:lang w:val="en-US"/>
        </w:rPr>
        <w:t xml:space="preserve">, B., &amp; </w:t>
      </w:r>
      <w:proofErr w:type="spellStart"/>
      <w:r w:rsidR="00DA0928" w:rsidRPr="00DA0928">
        <w:rPr>
          <w:lang w:val="en-US"/>
        </w:rPr>
        <w:t>Wessln</w:t>
      </w:r>
      <w:proofErr w:type="spellEnd"/>
      <w:r w:rsidR="00DA0928" w:rsidRPr="00DA0928">
        <w:rPr>
          <w:lang w:val="en-US"/>
        </w:rPr>
        <w:t>, A. (2012). Experimentation in Software Engineering. Springer Publishing Company, Incorporated.</w:t>
      </w:r>
    </w:p>
    <w:p w14:paraId="594910F6" w14:textId="13C4376E" w:rsidR="00DA0928" w:rsidRPr="00DA0928" w:rsidRDefault="00D86E6A" w:rsidP="00DA0928">
      <w:pPr>
        <w:pStyle w:val="p1a"/>
        <w:rPr>
          <w:lang w:val="en-US"/>
        </w:rPr>
      </w:pPr>
      <w:r>
        <w:rPr>
          <w:lang w:val="en-US"/>
        </w:rPr>
        <w:tab/>
      </w:r>
      <w:proofErr w:type="spellStart"/>
      <w:r w:rsidR="00DA0928" w:rsidRPr="00DA0928">
        <w:rPr>
          <w:lang w:val="en-US"/>
        </w:rPr>
        <w:t>Zimoch</w:t>
      </w:r>
      <w:proofErr w:type="spellEnd"/>
      <w:r w:rsidR="00DA0928" w:rsidRPr="00DA0928">
        <w:rPr>
          <w:lang w:val="en-US"/>
        </w:rPr>
        <w:t xml:space="preserve">, M., </w:t>
      </w:r>
      <w:proofErr w:type="spellStart"/>
      <w:r w:rsidR="00DA0928" w:rsidRPr="00DA0928">
        <w:rPr>
          <w:lang w:val="en-US"/>
        </w:rPr>
        <w:t>Mohring</w:t>
      </w:r>
      <w:proofErr w:type="spellEnd"/>
      <w:r w:rsidR="00DA0928" w:rsidRPr="00DA0928">
        <w:rPr>
          <w:lang w:val="en-US"/>
        </w:rPr>
        <w:t xml:space="preserve">, T., </w:t>
      </w:r>
      <w:proofErr w:type="spellStart"/>
      <w:r w:rsidR="00DA0928" w:rsidRPr="00DA0928">
        <w:rPr>
          <w:lang w:val="en-US"/>
        </w:rPr>
        <w:t>Pryss</w:t>
      </w:r>
      <w:proofErr w:type="spellEnd"/>
      <w:r w:rsidR="00DA0928" w:rsidRPr="00DA0928">
        <w:rPr>
          <w:lang w:val="en-US"/>
        </w:rPr>
        <w:t xml:space="preserve">, R., Probst, T., </w:t>
      </w:r>
      <w:proofErr w:type="spellStart"/>
      <w:r w:rsidR="00DA0928" w:rsidRPr="00DA0928">
        <w:rPr>
          <w:lang w:val="en-US"/>
        </w:rPr>
        <w:t>Schlee</w:t>
      </w:r>
      <w:proofErr w:type="spellEnd"/>
      <w:r w:rsidR="00DA0928" w:rsidRPr="00DA0928">
        <w:rPr>
          <w:lang w:val="en-US"/>
        </w:rPr>
        <w:t xml:space="preserve">, W., &amp; Reichert, M. (2018). Using insights from cognitive neuroscience to investigate the effects of event-driven process chains on process model comprehension. In E. Teniente, &amp; M. </w:t>
      </w:r>
      <w:proofErr w:type="spellStart"/>
      <w:r w:rsidR="00DA0928" w:rsidRPr="00DA0928">
        <w:rPr>
          <w:lang w:val="en-US"/>
        </w:rPr>
        <w:t>Weidlich</w:t>
      </w:r>
      <w:proofErr w:type="spellEnd"/>
      <w:r w:rsidR="00DA0928" w:rsidRPr="00DA0928">
        <w:rPr>
          <w:lang w:val="en-US"/>
        </w:rPr>
        <w:t xml:space="preserve"> (Eds.), Business Process Management Workshops (pp. 446–459). Cham: Springer International Publishing.</w:t>
      </w:r>
    </w:p>
    <w:sectPr w:rsidR="00DA0928" w:rsidRPr="00DA0928" w:rsidSect="00196EBA">
      <w:headerReference w:type="even" r:id="rId21"/>
      <w:headerReference w:type="default" r:id="rId22"/>
      <w:pgSz w:w="11906" w:h="16838" w:code="9"/>
      <w:pgMar w:top="2948" w:right="2494" w:bottom="2948" w:left="2494" w:header="2381" w:footer="232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enis Silveira" w:date="2020-04-23T16:32:00Z" w:initials="DS">
    <w:p w14:paraId="6552310D" w14:textId="77777777" w:rsidR="00E11CEC" w:rsidRPr="0058117F" w:rsidRDefault="00E11CEC" w:rsidP="00E11CEC">
      <w:pPr>
        <w:pStyle w:val="Textodecomentrio"/>
        <w:rPr>
          <w:lang w:val="en-US"/>
        </w:rPr>
      </w:pPr>
      <w:r>
        <w:rPr>
          <w:rStyle w:val="Refdecomentrio"/>
        </w:rPr>
        <w:annotationRef/>
      </w:r>
      <w:proofErr w:type="spellStart"/>
      <w:r w:rsidRPr="0058117F">
        <w:rPr>
          <w:lang w:val="en-US"/>
        </w:rPr>
        <w:t>Rolón</w:t>
      </w:r>
      <w:proofErr w:type="spellEnd"/>
      <w:r w:rsidRPr="0058117F">
        <w:rPr>
          <w:lang w:val="en-US"/>
        </w:rPr>
        <w:t xml:space="preserve"> E., Cardoso J., García F., Ruiz F., </w:t>
      </w:r>
      <w:proofErr w:type="spellStart"/>
      <w:r w:rsidRPr="0058117F">
        <w:rPr>
          <w:lang w:val="en-US"/>
        </w:rPr>
        <w:t>Piattini</w:t>
      </w:r>
      <w:proofErr w:type="spellEnd"/>
      <w:r w:rsidRPr="0058117F">
        <w:rPr>
          <w:lang w:val="en-US"/>
        </w:rPr>
        <w:t xml:space="preserve"> M. (2009) Analysis and Validation of Control-Flow Complexity Measures with BPMN Process Models. In: Halpin T. et al. (eds) Enterprise, Business-</w:t>
      </w:r>
      <w:proofErr w:type="gramStart"/>
      <w:r w:rsidRPr="0058117F">
        <w:rPr>
          <w:lang w:val="en-US"/>
        </w:rPr>
        <w:t>Process</w:t>
      </w:r>
      <w:proofErr w:type="gramEnd"/>
      <w:r w:rsidRPr="0058117F">
        <w:rPr>
          <w:lang w:val="en-US"/>
        </w:rPr>
        <w:t xml:space="preserve"> and Information Systems Modeling. BPMDS 2009, EMMSAD 2009. Lecture Notes in Business Information Processing, vol 29. Springer, Berlin, Heidelberg</w:t>
      </w:r>
    </w:p>
  </w:comment>
  <w:comment w:id="45" w:author="rafael duarte" w:date="2020-04-23T00:49:00Z" w:initials="rd">
    <w:p w14:paraId="4E353DB3" w14:textId="3DD30111" w:rsidR="00A23FCC" w:rsidRDefault="00A23FCC">
      <w:pPr>
        <w:pStyle w:val="Textodecomentrio"/>
      </w:pPr>
      <w:r>
        <w:rPr>
          <w:rStyle w:val="Refdecomentrio"/>
        </w:rPr>
        <w:annotationRef/>
      </w:r>
      <w:r>
        <w:t xml:space="preserve">Tentei colocar no padrão, mas não sei se </w:t>
      </w:r>
      <w:proofErr w:type="gramStart"/>
      <w:r>
        <w:t>tá</w:t>
      </w:r>
      <w:proofErr w:type="gramEnd"/>
      <w:r>
        <w:t xml:space="preserve"> certo. Pq não é um artigo, não um site, para ser bem sicero não sei o que é.</w:t>
      </w:r>
    </w:p>
  </w:comment>
  <w:comment w:id="46" w:author="rafael duarte" w:date="2020-04-23T00:55:00Z" w:initials="rd">
    <w:p w14:paraId="29924E89" w14:textId="511E3C61" w:rsidR="00A23FCC" w:rsidRDefault="00A23FCC">
      <w:pPr>
        <w:pStyle w:val="Textodecomentrio"/>
      </w:pPr>
      <w:r>
        <w:rPr>
          <w:rStyle w:val="Refdecomentrio"/>
        </w:rPr>
        <w:annotationRef/>
      </w:r>
      <w:r>
        <w:t xml:space="preserve">Essa é uma </w:t>
      </w:r>
      <w:r w:rsidRPr="00D86E6A">
        <w:t xml:space="preserve">referência </w:t>
      </w:r>
      <w:r>
        <w:t>nova.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2310D" w15:done="0"/>
  <w15:commentEx w15:paraId="4E353DB3" w15:done="0"/>
  <w15:commentEx w15:paraId="29924E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B647E" w16cex:dateUtc="2020-04-23T03:49:00Z"/>
  <w16cex:commentExtensible w16cex:durableId="224B65F7" w16cex:dateUtc="2020-04-23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2310D" w16cid:durableId="224C419A"/>
  <w16cid:commentId w16cid:paraId="4E353DB3" w16cid:durableId="224B647E"/>
  <w16cid:commentId w16cid:paraId="29924E89" w16cid:durableId="224B6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94F53" w14:textId="77777777" w:rsidR="0011367F" w:rsidRDefault="0011367F">
      <w:r>
        <w:separator/>
      </w:r>
    </w:p>
  </w:endnote>
  <w:endnote w:type="continuationSeparator" w:id="0">
    <w:p w14:paraId="0375DCE1" w14:textId="77777777" w:rsidR="0011367F" w:rsidRDefault="0011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4BEEE" w14:textId="77777777" w:rsidR="0011367F" w:rsidRDefault="0011367F" w:rsidP="009F7FCE">
      <w:pPr>
        <w:ind w:firstLine="0"/>
      </w:pPr>
      <w:r>
        <w:separator/>
      </w:r>
    </w:p>
  </w:footnote>
  <w:footnote w:type="continuationSeparator" w:id="0">
    <w:p w14:paraId="4E9B83E8" w14:textId="77777777" w:rsidR="0011367F" w:rsidRDefault="0011367F" w:rsidP="009F7FCE">
      <w:pPr>
        <w:ind w:firstLine="0"/>
      </w:pPr>
      <w:r>
        <w:continuationSeparator/>
      </w:r>
    </w:p>
  </w:footnote>
  <w:footnote w:id="1">
    <w:p w14:paraId="78601F27" w14:textId="77777777" w:rsidR="00A23FCC" w:rsidRDefault="00A23FCC"/>
    <w:p w14:paraId="1E68CED6" w14:textId="77777777" w:rsidR="00A23FCC" w:rsidRDefault="00A23FCC"/>
  </w:footnote>
  <w:footnote w:id="2">
    <w:p w14:paraId="3E8DC302" w14:textId="77777777" w:rsidR="00A23FCC" w:rsidRDefault="00A23FCC" w:rsidP="002C0340">
      <w:pPr>
        <w:pStyle w:val="Textodenotaderodap"/>
      </w:pPr>
      <w:r>
        <w:rPr>
          <w:rStyle w:val="Refdenotaderodap"/>
        </w:rPr>
        <w:footnoteRef/>
      </w:r>
      <w:r>
        <w:t xml:space="preserve"> </w:t>
      </w:r>
      <w:r>
        <w:rPr>
          <w:sz w:val="14"/>
          <w:szCs w:val="14"/>
        </w:rPr>
        <w:t>http://portal.core.edu.au/conf-ranks/</w:t>
      </w:r>
    </w:p>
  </w:footnote>
  <w:footnote w:id="3">
    <w:p w14:paraId="0FF76468" w14:textId="77777777" w:rsidR="00A23FCC" w:rsidRDefault="00A23FCC" w:rsidP="002C0340">
      <w:pPr>
        <w:pStyle w:val="Textodenotaderodap"/>
      </w:pPr>
      <w:r>
        <w:rPr>
          <w:rStyle w:val="Refdenotaderodap"/>
        </w:rPr>
        <w:footnoteRef/>
      </w:r>
      <w:r>
        <w:t xml:space="preserve"> </w:t>
      </w:r>
      <w:r>
        <w:rPr>
          <w:sz w:val="14"/>
          <w:szCs w:val="14"/>
        </w:rPr>
        <w:t>https://www.scimagojr.com/journalrank.php</w:t>
      </w:r>
    </w:p>
  </w:footnote>
  <w:footnote w:id="4">
    <w:p w14:paraId="184AC40F" w14:textId="6911C497" w:rsidR="00A23FCC" w:rsidRPr="00A23FCC" w:rsidRDefault="00A23FCC">
      <w:pPr>
        <w:pStyle w:val="Textodenotaderodap"/>
        <w:rPr>
          <w:lang w:val="en-US"/>
        </w:rPr>
      </w:pPr>
      <w:r>
        <w:rPr>
          <w:rStyle w:val="Refdenotaderodap"/>
        </w:rPr>
        <w:footnoteRef/>
      </w:r>
      <w:r w:rsidRPr="00A23FCC">
        <w:rPr>
          <w:sz w:val="14"/>
          <w:szCs w:val="14"/>
          <w:lang w:val="en-US"/>
        </w:rPr>
        <w:t xml:space="preserve"> </w:t>
      </w:r>
      <w:hyperlink r:id="rId1" w:history="1">
        <w:r w:rsidRPr="00A23FCC">
          <w:rPr>
            <w:sz w:val="14"/>
            <w:szCs w:val="14"/>
            <w:lang w:val="en-US"/>
          </w:rPr>
          <w:t>https://scholar.google.com</w:t>
        </w:r>
      </w:hyperlink>
    </w:p>
  </w:footnote>
  <w:footnote w:id="5">
    <w:p w14:paraId="10D9668C" w14:textId="38BA7183" w:rsidR="00A23FCC" w:rsidRPr="00693CB9" w:rsidRDefault="00A23FCC">
      <w:pPr>
        <w:pStyle w:val="Textodenotaderodap"/>
        <w:rPr>
          <w:lang w:val="en-US"/>
        </w:rPr>
      </w:pPr>
      <w:r>
        <w:rPr>
          <w:rStyle w:val="Refdenotaderodap"/>
        </w:rPr>
        <w:footnoteRef/>
      </w:r>
      <w:r w:rsidRPr="00693CB9">
        <w:rPr>
          <w:lang w:val="en-US"/>
        </w:rPr>
        <w:t xml:space="preserve"> Reference omitted to ensure this manuscript is correctly prepared for double-blind peer review.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A23FCC" w:rsidRDefault="00A23FCC" w:rsidP="00F321B4">
    <w:pPr>
      <w:pStyle w:val="Cabealho"/>
    </w:pPr>
    <w:r>
      <w:fldChar w:fldCharType="begin"/>
    </w:r>
    <w:r>
      <w:instrText>PAGE   \* MERGEFORMAT</w:instrText>
    </w:r>
    <w:r>
      <w:fldChar w:fldCharType="separate"/>
    </w:r>
    <w:r>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A23FCC" w:rsidRDefault="00A23FCC" w:rsidP="002D48C5">
    <w:pPr>
      <w:pStyle w:val="Cabealho"/>
      <w:jc w:val="right"/>
    </w:pPr>
    <w:r>
      <w:fldChar w:fldCharType="begin"/>
    </w:r>
    <w:r>
      <w:instrText>PAGE   \* MERGEFORMAT</w:instrText>
    </w:r>
    <w:r>
      <w:fldChar w:fldCharType="separate"/>
    </w:r>
    <w:r>
      <w:rPr>
        <w:noProof/>
      </w:rPr>
      <w:t>17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743B"/>
    <w:multiLevelType w:val="hybridMultilevel"/>
    <w:tmpl w:val="9AB494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18397685"/>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2" w15:restartNumberingAfterBreak="0">
    <w:nsid w:val="19A61D98"/>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3" w15:restartNumberingAfterBreak="0">
    <w:nsid w:val="1E985418"/>
    <w:multiLevelType w:val="hybridMultilevel"/>
    <w:tmpl w:val="3C9CA48A"/>
    <w:lvl w:ilvl="0" w:tplc="3DD22E8C">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cs="Wingdings" w:hint="default"/>
      </w:rPr>
    </w:lvl>
    <w:lvl w:ilvl="3" w:tplc="04160001" w:tentative="1">
      <w:start w:val="1"/>
      <w:numFmt w:val="bullet"/>
      <w:lvlText w:val=""/>
      <w:lvlJc w:val="left"/>
      <w:pPr>
        <w:ind w:left="2747" w:hanging="360"/>
      </w:pPr>
      <w:rPr>
        <w:rFonts w:ascii="Symbol" w:hAnsi="Symbol" w:cs="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cs="Wingdings" w:hint="default"/>
      </w:rPr>
    </w:lvl>
    <w:lvl w:ilvl="6" w:tplc="04160001" w:tentative="1">
      <w:start w:val="1"/>
      <w:numFmt w:val="bullet"/>
      <w:lvlText w:val=""/>
      <w:lvlJc w:val="left"/>
      <w:pPr>
        <w:ind w:left="4907" w:hanging="360"/>
      </w:pPr>
      <w:rPr>
        <w:rFonts w:ascii="Symbol" w:hAnsi="Symbol" w:cs="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cs="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CD2481"/>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6" w15:restartNumberingAfterBreak="0">
    <w:nsid w:val="283666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7" w15:restartNumberingAfterBreak="0">
    <w:nsid w:val="2B6A2FAD"/>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8" w15:restartNumberingAfterBreak="0">
    <w:nsid w:val="386A7781"/>
    <w:multiLevelType w:val="hybridMultilevel"/>
    <w:tmpl w:val="CDD864EC"/>
    <w:lvl w:ilvl="0" w:tplc="04160001">
      <w:start w:val="1"/>
      <w:numFmt w:val="bullet"/>
      <w:lvlText w:val=""/>
      <w:lvlJc w:val="left"/>
      <w:pPr>
        <w:ind w:left="814" w:hanging="360"/>
      </w:pPr>
      <w:rPr>
        <w:rFonts w:ascii="Symbol" w:hAnsi="Symbol" w:cs="Symbol" w:hint="default"/>
      </w:rPr>
    </w:lvl>
    <w:lvl w:ilvl="1" w:tplc="04160003" w:tentative="1">
      <w:start w:val="1"/>
      <w:numFmt w:val="bullet"/>
      <w:lvlText w:val="o"/>
      <w:lvlJc w:val="left"/>
      <w:pPr>
        <w:ind w:left="1534" w:hanging="360"/>
      </w:pPr>
      <w:rPr>
        <w:rFonts w:ascii="Courier New" w:hAnsi="Courier New" w:cs="Courier New" w:hint="default"/>
      </w:rPr>
    </w:lvl>
    <w:lvl w:ilvl="2" w:tplc="04160005" w:tentative="1">
      <w:start w:val="1"/>
      <w:numFmt w:val="bullet"/>
      <w:lvlText w:val=""/>
      <w:lvlJc w:val="left"/>
      <w:pPr>
        <w:ind w:left="2254" w:hanging="360"/>
      </w:pPr>
      <w:rPr>
        <w:rFonts w:ascii="Wingdings" w:hAnsi="Wingdings" w:cs="Wingdings" w:hint="default"/>
      </w:rPr>
    </w:lvl>
    <w:lvl w:ilvl="3" w:tplc="04160001" w:tentative="1">
      <w:start w:val="1"/>
      <w:numFmt w:val="bullet"/>
      <w:lvlText w:val=""/>
      <w:lvlJc w:val="left"/>
      <w:pPr>
        <w:ind w:left="2974" w:hanging="360"/>
      </w:pPr>
      <w:rPr>
        <w:rFonts w:ascii="Symbol" w:hAnsi="Symbol" w:cs="Symbol" w:hint="default"/>
      </w:rPr>
    </w:lvl>
    <w:lvl w:ilvl="4" w:tplc="04160003" w:tentative="1">
      <w:start w:val="1"/>
      <w:numFmt w:val="bullet"/>
      <w:lvlText w:val="o"/>
      <w:lvlJc w:val="left"/>
      <w:pPr>
        <w:ind w:left="3694" w:hanging="360"/>
      </w:pPr>
      <w:rPr>
        <w:rFonts w:ascii="Courier New" w:hAnsi="Courier New" w:cs="Courier New" w:hint="default"/>
      </w:rPr>
    </w:lvl>
    <w:lvl w:ilvl="5" w:tplc="04160005" w:tentative="1">
      <w:start w:val="1"/>
      <w:numFmt w:val="bullet"/>
      <w:lvlText w:val=""/>
      <w:lvlJc w:val="left"/>
      <w:pPr>
        <w:ind w:left="4414" w:hanging="360"/>
      </w:pPr>
      <w:rPr>
        <w:rFonts w:ascii="Wingdings" w:hAnsi="Wingdings" w:cs="Wingdings" w:hint="default"/>
      </w:rPr>
    </w:lvl>
    <w:lvl w:ilvl="6" w:tplc="04160001" w:tentative="1">
      <w:start w:val="1"/>
      <w:numFmt w:val="bullet"/>
      <w:lvlText w:val=""/>
      <w:lvlJc w:val="left"/>
      <w:pPr>
        <w:ind w:left="5134" w:hanging="360"/>
      </w:pPr>
      <w:rPr>
        <w:rFonts w:ascii="Symbol" w:hAnsi="Symbol" w:cs="Symbol" w:hint="default"/>
      </w:rPr>
    </w:lvl>
    <w:lvl w:ilvl="7" w:tplc="04160003" w:tentative="1">
      <w:start w:val="1"/>
      <w:numFmt w:val="bullet"/>
      <w:lvlText w:val="o"/>
      <w:lvlJc w:val="left"/>
      <w:pPr>
        <w:ind w:left="5854" w:hanging="360"/>
      </w:pPr>
      <w:rPr>
        <w:rFonts w:ascii="Courier New" w:hAnsi="Courier New" w:cs="Courier New" w:hint="default"/>
      </w:rPr>
    </w:lvl>
    <w:lvl w:ilvl="8" w:tplc="04160005" w:tentative="1">
      <w:start w:val="1"/>
      <w:numFmt w:val="bullet"/>
      <w:lvlText w:val=""/>
      <w:lvlJc w:val="left"/>
      <w:pPr>
        <w:ind w:left="6574" w:hanging="360"/>
      </w:pPr>
      <w:rPr>
        <w:rFonts w:ascii="Wingdings" w:hAnsi="Wingdings" w:cs="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4597036A"/>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1" w15:restartNumberingAfterBreak="0">
    <w:nsid w:val="56356F4F"/>
    <w:multiLevelType w:val="hybridMultilevel"/>
    <w:tmpl w:val="E4DC54CC"/>
    <w:lvl w:ilvl="0" w:tplc="DCDEE39A">
      <w:numFmt w:val="bullet"/>
      <w:lvlText w:val="•"/>
      <w:lvlJc w:val="left"/>
      <w:pPr>
        <w:ind w:left="814" w:hanging="360"/>
      </w:pPr>
      <w:rPr>
        <w:rFonts w:ascii="Times New Roman" w:eastAsia="Times New Roman" w:hAnsi="Times New Roman" w:cs="Times New Roman"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2" w15:restartNumberingAfterBreak="0">
    <w:nsid w:val="57A34CE5"/>
    <w:multiLevelType w:val="hybridMultilevel"/>
    <w:tmpl w:val="4F0010BA"/>
    <w:lvl w:ilvl="0" w:tplc="DCDEE39A">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64B834F9"/>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6C915293"/>
    <w:multiLevelType w:val="hybridMultilevel"/>
    <w:tmpl w:val="65B8B72A"/>
    <w:lvl w:ilvl="0" w:tplc="04160019">
      <w:start w:val="1"/>
      <w:numFmt w:val="lowerLetter"/>
      <w:lvlText w:val="%1."/>
      <w:lvlJc w:val="left"/>
      <w:pPr>
        <w:ind w:left="1033" w:hanging="360"/>
      </w:p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2822850"/>
    <w:multiLevelType w:val="hybridMultilevel"/>
    <w:tmpl w:val="748A3EB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D42DF9"/>
    <w:multiLevelType w:val="hybridMultilevel"/>
    <w:tmpl w:val="B5FE53F6"/>
    <w:lvl w:ilvl="0" w:tplc="04160001">
      <w:start w:val="1"/>
      <w:numFmt w:val="bullet"/>
      <w:lvlText w:val=""/>
      <w:lvlJc w:val="left"/>
      <w:pPr>
        <w:ind w:left="947" w:hanging="360"/>
      </w:pPr>
      <w:rPr>
        <w:rFonts w:ascii="Symbol" w:hAnsi="Symbol" w:cs="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cs="Wingdings" w:hint="default"/>
      </w:rPr>
    </w:lvl>
    <w:lvl w:ilvl="3" w:tplc="04160001" w:tentative="1">
      <w:start w:val="1"/>
      <w:numFmt w:val="bullet"/>
      <w:lvlText w:val=""/>
      <w:lvlJc w:val="left"/>
      <w:pPr>
        <w:ind w:left="3107" w:hanging="360"/>
      </w:pPr>
      <w:rPr>
        <w:rFonts w:ascii="Symbol" w:hAnsi="Symbol" w:cs="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cs="Wingdings" w:hint="default"/>
      </w:rPr>
    </w:lvl>
    <w:lvl w:ilvl="6" w:tplc="04160001" w:tentative="1">
      <w:start w:val="1"/>
      <w:numFmt w:val="bullet"/>
      <w:lvlText w:val=""/>
      <w:lvlJc w:val="left"/>
      <w:pPr>
        <w:ind w:left="5267" w:hanging="360"/>
      </w:pPr>
      <w:rPr>
        <w:rFonts w:ascii="Symbol" w:hAnsi="Symbol" w:cs="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cs="Wingdings" w:hint="default"/>
      </w:rPr>
    </w:lvl>
  </w:abstractNum>
  <w:abstractNum w:abstractNumId="1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962"/>
        </w:tabs>
        <w:ind w:left="4962"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9521C8"/>
    <w:multiLevelType w:val="multilevel"/>
    <w:tmpl w:val="F35CB8F2"/>
    <w:styleLink w:val="referencelist"/>
    <w:lvl w:ilvl="0">
      <w:start w:val="1"/>
      <w:numFmt w:val="decimal"/>
      <w:pStyle w:val="referenceitem"/>
      <w:lvlText w:val="%1."/>
      <w:lvlJc w:val="right"/>
      <w:pPr>
        <w:tabs>
          <w:tab w:val="num" w:pos="114"/>
        </w:tabs>
        <w:ind w:left="114" w:hanging="114"/>
      </w:pPr>
      <w:rPr>
        <w:rFonts w:hint="default"/>
      </w:rPr>
    </w:lvl>
    <w:lvl w:ilvl="1">
      <w:start w:val="1"/>
      <w:numFmt w:val="lowerLetter"/>
      <w:lvlText w:val="%2."/>
      <w:lvlJc w:val="left"/>
      <w:pPr>
        <w:tabs>
          <w:tab w:val="num" w:pos="1669"/>
        </w:tabs>
        <w:ind w:left="1669" w:hanging="360"/>
      </w:pPr>
      <w:rPr>
        <w:rFonts w:hint="default"/>
      </w:rPr>
    </w:lvl>
    <w:lvl w:ilvl="2">
      <w:start w:val="1"/>
      <w:numFmt w:val="lowerRoman"/>
      <w:lvlText w:val="%3."/>
      <w:lvlJc w:val="right"/>
      <w:pPr>
        <w:tabs>
          <w:tab w:val="num" w:pos="2389"/>
        </w:tabs>
        <w:ind w:left="2389" w:hanging="180"/>
      </w:pPr>
      <w:rPr>
        <w:rFonts w:hint="default"/>
      </w:rPr>
    </w:lvl>
    <w:lvl w:ilvl="3">
      <w:start w:val="1"/>
      <w:numFmt w:val="decimal"/>
      <w:lvlText w:val="%4."/>
      <w:lvlJc w:val="left"/>
      <w:pPr>
        <w:tabs>
          <w:tab w:val="num" w:pos="3109"/>
        </w:tabs>
        <w:ind w:left="3109" w:hanging="360"/>
      </w:pPr>
      <w:rPr>
        <w:rFonts w:hint="default"/>
      </w:rPr>
    </w:lvl>
    <w:lvl w:ilvl="4">
      <w:start w:val="1"/>
      <w:numFmt w:val="lowerLetter"/>
      <w:lvlText w:val="%5."/>
      <w:lvlJc w:val="left"/>
      <w:pPr>
        <w:tabs>
          <w:tab w:val="num" w:pos="3829"/>
        </w:tabs>
        <w:ind w:left="3829" w:hanging="360"/>
      </w:pPr>
      <w:rPr>
        <w:rFonts w:hint="default"/>
      </w:rPr>
    </w:lvl>
    <w:lvl w:ilvl="5">
      <w:start w:val="1"/>
      <w:numFmt w:val="lowerRoman"/>
      <w:lvlText w:val="%6."/>
      <w:lvlJc w:val="right"/>
      <w:pPr>
        <w:tabs>
          <w:tab w:val="num" w:pos="4549"/>
        </w:tabs>
        <w:ind w:left="4549" w:hanging="180"/>
      </w:pPr>
      <w:rPr>
        <w:rFonts w:hint="default"/>
      </w:rPr>
    </w:lvl>
    <w:lvl w:ilvl="6">
      <w:start w:val="1"/>
      <w:numFmt w:val="decimal"/>
      <w:lvlText w:val="%7."/>
      <w:lvlJc w:val="left"/>
      <w:pPr>
        <w:tabs>
          <w:tab w:val="num" w:pos="5269"/>
        </w:tabs>
        <w:ind w:left="5269" w:hanging="360"/>
      </w:pPr>
      <w:rPr>
        <w:rFonts w:hint="default"/>
      </w:rPr>
    </w:lvl>
    <w:lvl w:ilvl="7">
      <w:start w:val="1"/>
      <w:numFmt w:val="lowerLetter"/>
      <w:lvlText w:val="%8."/>
      <w:lvlJc w:val="left"/>
      <w:pPr>
        <w:tabs>
          <w:tab w:val="num" w:pos="5989"/>
        </w:tabs>
        <w:ind w:left="5989" w:hanging="360"/>
      </w:pPr>
      <w:rPr>
        <w:rFonts w:hint="default"/>
      </w:rPr>
    </w:lvl>
    <w:lvl w:ilvl="8">
      <w:start w:val="1"/>
      <w:numFmt w:val="lowerRoman"/>
      <w:lvlText w:val="%9."/>
      <w:lvlJc w:val="right"/>
      <w:pPr>
        <w:tabs>
          <w:tab w:val="num" w:pos="6709"/>
        </w:tabs>
        <w:ind w:left="6709" w:hanging="180"/>
      </w:pPr>
      <w:rPr>
        <w:rFonts w:hint="default"/>
      </w:rPr>
    </w:lvl>
  </w:abstractNum>
  <w:abstractNum w:abstractNumId="21" w15:restartNumberingAfterBreak="0">
    <w:nsid w:val="7F373B3F"/>
    <w:multiLevelType w:val="hybridMultilevel"/>
    <w:tmpl w:val="4126D290"/>
    <w:lvl w:ilvl="0" w:tplc="8C120750">
      <w:start w:val="7"/>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4"/>
  </w:num>
  <w:num w:numId="3">
    <w:abstractNumId w:val="15"/>
  </w:num>
  <w:num w:numId="4">
    <w:abstractNumId w:val="15"/>
  </w:num>
  <w:num w:numId="5">
    <w:abstractNumId w:val="19"/>
  </w:num>
  <w:num w:numId="6">
    <w:abstractNumId w:val="19"/>
  </w:num>
  <w:num w:numId="7">
    <w:abstractNumId w:val="18"/>
    <w:lvlOverride w:ilvl="1">
      <w:lvl w:ilvl="1">
        <w:start w:val="1"/>
        <w:numFmt w:val="decimal"/>
        <w:pStyle w:val="heading2"/>
        <w:lvlText w:val="%1.%2"/>
        <w:lvlJc w:val="left"/>
        <w:pPr>
          <w:tabs>
            <w:tab w:val="num" w:pos="4962"/>
          </w:tabs>
          <w:ind w:left="4962" w:hanging="567"/>
        </w:pPr>
        <w:rPr>
          <w:rFonts w:hint="default"/>
        </w:rPr>
      </w:lvl>
    </w:lvlOverride>
  </w:num>
  <w:num w:numId="8">
    <w:abstractNumId w:val="20"/>
  </w:num>
  <w:num w:numId="9">
    <w:abstractNumId w:val="20"/>
  </w:num>
  <w:num w:numId="10">
    <w:abstractNumId w:val="9"/>
  </w:num>
  <w:num w:numId="11">
    <w:abstractNumId w:val="12"/>
  </w:num>
  <w:num w:numId="12">
    <w:abstractNumId w:val="11"/>
  </w:num>
  <w:num w:numId="13">
    <w:abstractNumId w:val="6"/>
  </w:num>
  <w:num w:numId="14">
    <w:abstractNumId w:val="13"/>
  </w:num>
  <w:num w:numId="15">
    <w:abstractNumId w:val="14"/>
  </w:num>
  <w:num w:numId="16">
    <w:abstractNumId w:val="1"/>
  </w:num>
  <w:num w:numId="17">
    <w:abstractNumId w:val="5"/>
  </w:num>
  <w:num w:numId="18">
    <w:abstractNumId w:val="7"/>
  </w:num>
  <w:num w:numId="19">
    <w:abstractNumId w:val="10"/>
  </w:num>
  <w:num w:numId="20">
    <w:abstractNumId w:val="2"/>
  </w:num>
  <w:num w:numId="21">
    <w:abstractNumId w:val="18"/>
  </w:num>
  <w:num w:numId="22">
    <w:abstractNumId w:val="18"/>
    <w:lvlOverride w:ilvl="0">
      <w:startOverride w:val="4"/>
      <w:lvl w:ilvl="0">
        <w:start w:val="4"/>
        <w:numFmt w:val="decimal"/>
        <w:pStyle w:val="heading1"/>
        <w:lvlText w:val=""/>
        <w:lvlJc w:val="left"/>
      </w:lvl>
    </w:lvlOverride>
    <w:lvlOverride w:ilvl="1">
      <w:startOverride w:val="3"/>
      <w:lvl w:ilvl="1">
        <w:start w:val="3"/>
        <w:numFmt w:val="decimal"/>
        <w:pStyle w:val="heading2"/>
        <w:lvlText w:val="%1.%2"/>
        <w:lvlJc w:val="left"/>
        <w:pPr>
          <w:tabs>
            <w:tab w:val="num" w:pos="4962"/>
          </w:tabs>
          <w:ind w:left="4962" w:hanging="567"/>
        </w:pPr>
        <w:rPr>
          <w:rFonts w:hint="default"/>
        </w:rPr>
      </w:lvl>
    </w:lvlOverride>
  </w:num>
  <w:num w:numId="23">
    <w:abstractNumId w:val="18"/>
    <w:lvlOverride w:ilvl="1">
      <w:lvl w:ilvl="1">
        <w:start w:val="1"/>
        <w:numFmt w:val="decimal"/>
        <w:pStyle w:val="heading2"/>
        <w:lvlText w:val="%1.%2"/>
        <w:lvlJc w:val="left"/>
        <w:pPr>
          <w:tabs>
            <w:tab w:val="num" w:pos="4962"/>
          </w:tabs>
          <w:ind w:left="4962" w:hanging="567"/>
        </w:pPr>
        <w:rPr>
          <w:rFonts w:hint="default"/>
        </w:rPr>
      </w:lvl>
    </w:lvlOverride>
  </w:num>
  <w:num w:numId="24">
    <w:abstractNumId w:val="18"/>
    <w:lvlOverride w:ilvl="1">
      <w:lvl w:ilvl="1">
        <w:start w:val="1"/>
        <w:numFmt w:val="decimal"/>
        <w:pStyle w:val="heading2"/>
        <w:lvlText w:val="%1.%2"/>
        <w:lvlJc w:val="left"/>
        <w:pPr>
          <w:tabs>
            <w:tab w:val="num" w:pos="4962"/>
          </w:tabs>
          <w:ind w:left="4962" w:hanging="567"/>
        </w:pPr>
        <w:rPr>
          <w:rFonts w:hint="default"/>
        </w:rPr>
      </w:lvl>
    </w:lvlOverride>
  </w:num>
  <w:num w:numId="25">
    <w:abstractNumId w:val="18"/>
    <w:lvlOverride w:ilvl="1">
      <w:lvl w:ilvl="1">
        <w:start w:val="1"/>
        <w:numFmt w:val="decimal"/>
        <w:pStyle w:val="heading2"/>
        <w:lvlText w:val="%1.%2"/>
        <w:lvlJc w:val="left"/>
        <w:pPr>
          <w:tabs>
            <w:tab w:val="num" w:pos="4962"/>
          </w:tabs>
          <w:ind w:left="4962" w:hanging="567"/>
        </w:pPr>
        <w:rPr>
          <w:rFonts w:hint="default"/>
        </w:rPr>
      </w:lvl>
    </w:lvlOverride>
  </w:num>
  <w:num w:numId="26">
    <w:abstractNumId w:val="18"/>
    <w:lvlOverride w:ilvl="1">
      <w:lvl w:ilvl="1">
        <w:start w:val="1"/>
        <w:numFmt w:val="decimal"/>
        <w:pStyle w:val="heading2"/>
        <w:lvlText w:val="%1.%2"/>
        <w:lvlJc w:val="left"/>
        <w:pPr>
          <w:tabs>
            <w:tab w:val="num" w:pos="4962"/>
          </w:tabs>
          <w:ind w:left="4962" w:hanging="567"/>
        </w:pPr>
        <w:rPr>
          <w:rFonts w:hint="default"/>
        </w:rPr>
      </w:lvl>
    </w:lvlOverride>
  </w:num>
  <w:num w:numId="27">
    <w:abstractNumId w:val="18"/>
    <w:lvlOverride w:ilvl="1">
      <w:lvl w:ilvl="1">
        <w:start w:val="1"/>
        <w:numFmt w:val="decimal"/>
        <w:pStyle w:val="heading2"/>
        <w:lvlText w:val="%1.%2"/>
        <w:lvlJc w:val="left"/>
        <w:pPr>
          <w:tabs>
            <w:tab w:val="num" w:pos="4962"/>
          </w:tabs>
          <w:ind w:left="4962" w:hanging="567"/>
        </w:pPr>
        <w:rPr>
          <w:rFonts w:hint="default"/>
        </w:rPr>
      </w:lvl>
    </w:lvlOverride>
  </w:num>
  <w:num w:numId="28">
    <w:abstractNumId w:val="18"/>
    <w:lvlOverride w:ilvl="1">
      <w:lvl w:ilvl="1">
        <w:start w:val="1"/>
        <w:numFmt w:val="decimal"/>
        <w:pStyle w:val="heading2"/>
        <w:lvlText w:val="%1.%2"/>
        <w:lvlJc w:val="left"/>
        <w:pPr>
          <w:tabs>
            <w:tab w:val="num" w:pos="4962"/>
          </w:tabs>
          <w:ind w:left="4962" w:hanging="567"/>
        </w:pPr>
        <w:rPr>
          <w:rFonts w:hint="default"/>
        </w:rPr>
      </w:lvl>
    </w:lvlOverride>
  </w:num>
  <w:num w:numId="29">
    <w:abstractNumId w:val="18"/>
    <w:lvlOverride w:ilvl="1">
      <w:lvl w:ilvl="1">
        <w:start w:val="1"/>
        <w:numFmt w:val="decimal"/>
        <w:pStyle w:val="heading2"/>
        <w:lvlText w:val="%1.%2"/>
        <w:lvlJc w:val="left"/>
        <w:pPr>
          <w:tabs>
            <w:tab w:val="num" w:pos="4962"/>
          </w:tabs>
          <w:ind w:left="4962" w:hanging="567"/>
        </w:pPr>
        <w:rPr>
          <w:rFonts w:hint="default"/>
        </w:rPr>
      </w:lvl>
    </w:lvlOverride>
  </w:num>
  <w:num w:numId="30">
    <w:abstractNumId w:val="18"/>
    <w:lvlOverride w:ilvl="1">
      <w:lvl w:ilvl="1">
        <w:start w:val="1"/>
        <w:numFmt w:val="decimal"/>
        <w:pStyle w:val="heading2"/>
        <w:lvlText w:val="%1.%2"/>
        <w:lvlJc w:val="left"/>
        <w:pPr>
          <w:tabs>
            <w:tab w:val="num" w:pos="4962"/>
          </w:tabs>
          <w:ind w:left="4962" w:hanging="567"/>
        </w:pPr>
        <w:rPr>
          <w:rFonts w:hint="default"/>
        </w:rPr>
      </w:lvl>
    </w:lvlOverride>
  </w:num>
  <w:num w:numId="31">
    <w:abstractNumId w:val="18"/>
    <w:lvlOverride w:ilvl="1">
      <w:lvl w:ilvl="1">
        <w:start w:val="1"/>
        <w:numFmt w:val="decimal"/>
        <w:pStyle w:val="heading2"/>
        <w:lvlText w:val="%1.%2"/>
        <w:lvlJc w:val="left"/>
        <w:pPr>
          <w:tabs>
            <w:tab w:val="num" w:pos="4962"/>
          </w:tabs>
          <w:ind w:left="4962" w:hanging="567"/>
        </w:pPr>
        <w:rPr>
          <w:rFonts w:hint="default"/>
        </w:rPr>
      </w:lvl>
    </w:lvlOverride>
  </w:num>
  <w:num w:numId="32">
    <w:abstractNumId w:val="20"/>
  </w:num>
  <w:num w:numId="33">
    <w:abstractNumId w:val="18"/>
    <w:lvlOverride w:ilvl="1">
      <w:lvl w:ilvl="1">
        <w:start w:val="1"/>
        <w:numFmt w:val="decimal"/>
        <w:pStyle w:val="heading2"/>
        <w:lvlText w:val="%1.%2"/>
        <w:lvlJc w:val="left"/>
        <w:pPr>
          <w:tabs>
            <w:tab w:val="num" w:pos="4962"/>
          </w:tabs>
          <w:ind w:left="4962" w:hanging="567"/>
        </w:pPr>
        <w:rPr>
          <w:rFonts w:hint="default"/>
        </w:rPr>
      </w:lvl>
    </w:lvlOverride>
  </w:num>
  <w:num w:numId="34">
    <w:abstractNumId w:val="18"/>
    <w:lvlOverride w:ilvl="1">
      <w:lvl w:ilvl="1">
        <w:start w:val="1"/>
        <w:numFmt w:val="decimal"/>
        <w:pStyle w:val="heading2"/>
        <w:lvlText w:val="%1.%2"/>
        <w:lvlJc w:val="left"/>
        <w:pPr>
          <w:tabs>
            <w:tab w:val="num" w:pos="4962"/>
          </w:tabs>
          <w:ind w:left="4962" w:hanging="567"/>
        </w:pPr>
        <w:rPr>
          <w:rFonts w:hint="default"/>
        </w:rPr>
      </w:lvl>
    </w:lvlOverride>
  </w:num>
  <w:num w:numId="35">
    <w:abstractNumId w:val="18"/>
    <w:lvlOverride w:ilvl="1">
      <w:lvl w:ilvl="1">
        <w:start w:val="1"/>
        <w:numFmt w:val="decimal"/>
        <w:pStyle w:val="heading2"/>
        <w:lvlText w:val="%1.%2"/>
        <w:lvlJc w:val="left"/>
        <w:pPr>
          <w:tabs>
            <w:tab w:val="num" w:pos="4962"/>
          </w:tabs>
          <w:ind w:left="4962" w:hanging="567"/>
        </w:pPr>
        <w:rPr>
          <w:rFonts w:hint="default"/>
        </w:rPr>
      </w:lvl>
    </w:lvlOverride>
  </w:num>
  <w:num w:numId="36">
    <w:abstractNumId w:val="18"/>
    <w:lvlOverride w:ilvl="1">
      <w:lvl w:ilvl="1">
        <w:start w:val="1"/>
        <w:numFmt w:val="decimal"/>
        <w:pStyle w:val="heading2"/>
        <w:lvlText w:val="%1.%2"/>
        <w:lvlJc w:val="left"/>
        <w:pPr>
          <w:tabs>
            <w:tab w:val="num" w:pos="4962"/>
          </w:tabs>
          <w:ind w:left="4962" w:hanging="567"/>
        </w:pPr>
        <w:rPr>
          <w:rFonts w:hint="default"/>
        </w:rPr>
      </w:lvl>
    </w:lvlOverride>
  </w:num>
  <w:num w:numId="37">
    <w:abstractNumId w:val="0"/>
  </w:num>
  <w:num w:numId="38">
    <w:abstractNumId w:val="21"/>
  </w:num>
  <w:num w:numId="39">
    <w:abstractNumId w:val="18"/>
    <w:lvlOverride w:ilvl="1">
      <w:lvl w:ilvl="1">
        <w:start w:val="1"/>
        <w:numFmt w:val="decimal"/>
        <w:pStyle w:val="heading2"/>
        <w:lvlText w:val="%1.%2"/>
        <w:lvlJc w:val="left"/>
        <w:pPr>
          <w:tabs>
            <w:tab w:val="num" w:pos="4962"/>
          </w:tabs>
          <w:ind w:left="4962" w:hanging="567"/>
        </w:pPr>
        <w:rPr>
          <w:rFonts w:hint="default"/>
        </w:rPr>
      </w:lvl>
    </w:lvlOverride>
  </w:num>
  <w:num w:numId="40">
    <w:abstractNumId w:val="18"/>
    <w:lvlOverride w:ilvl="1">
      <w:lvl w:ilvl="1">
        <w:start w:val="1"/>
        <w:numFmt w:val="decimal"/>
        <w:pStyle w:val="heading2"/>
        <w:lvlText w:val="%1.%2"/>
        <w:lvlJc w:val="left"/>
        <w:pPr>
          <w:tabs>
            <w:tab w:val="num" w:pos="4962"/>
          </w:tabs>
          <w:ind w:left="4962" w:hanging="567"/>
        </w:pPr>
        <w:rPr>
          <w:rFonts w:hint="default"/>
        </w:rPr>
      </w:lvl>
    </w:lvlOverride>
  </w:num>
  <w:num w:numId="41">
    <w:abstractNumId w:val="17"/>
  </w:num>
  <w:num w:numId="42">
    <w:abstractNumId w:val="3"/>
  </w:num>
  <w:num w:numId="43">
    <w:abstractNumId w:val="18"/>
    <w:lvlOverride w:ilvl="1">
      <w:lvl w:ilvl="1">
        <w:start w:val="1"/>
        <w:numFmt w:val="decimal"/>
        <w:pStyle w:val="heading2"/>
        <w:lvlText w:val="%1.%2"/>
        <w:lvlJc w:val="left"/>
        <w:pPr>
          <w:tabs>
            <w:tab w:val="num" w:pos="4962"/>
          </w:tabs>
          <w:ind w:left="4962" w:hanging="567"/>
        </w:pPr>
        <w:rPr>
          <w:rFonts w:hint="default"/>
        </w:rPr>
      </w:lvl>
    </w:lvlOverride>
  </w:num>
  <w:num w:numId="44">
    <w:abstractNumId w:val="18"/>
    <w:lvlOverride w:ilvl="1">
      <w:lvl w:ilvl="1">
        <w:start w:val="1"/>
        <w:numFmt w:val="decimal"/>
        <w:pStyle w:val="heading2"/>
        <w:lvlText w:val="%1.%2"/>
        <w:lvlJc w:val="left"/>
        <w:pPr>
          <w:tabs>
            <w:tab w:val="num" w:pos="4962"/>
          </w:tabs>
          <w:ind w:left="4962" w:hanging="567"/>
        </w:pPr>
        <w:rPr>
          <w:rFonts w:hint="default"/>
        </w:rPr>
      </w:lvl>
    </w:lvlOverride>
  </w:num>
  <w:num w:numId="45">
    <w:abstractNumId w:val="18"/>
    <w:lvlOverride w:ilvl="1">
      <w:lvl w:ilvl="1">
        <w:start w:val="1"/>
        <w:numFmt w:val="decimal"/>
        <w:pStyle w:val="heading2"/>
        <w:lvlText w:val="%1.%2"/>
        <w:lvlJc w:val="left"/>
        <w:pPr>
          <w:tabs>
            <w:tab w:val="num" w:pos="4962"/>
          </w:tabs>
          <w:ind w:left="4962" w:hanging="567"/>
        </w:pPr>
        <w:rPr>
          <w:rFonts w:hint="default"/>
        </w:rPr>
      </w:lvl>
    </w:lvlOverride>
  </w:num>
  <w:num w:numId="46">
    <w:abstractNumId w:val="8"/>
  </w:num>
  <w:num w:numId="47">
    <w:abstractNumId w:val="16"/>
  </w:num>
  <w:num w:numId="48">
    <w:abstractNumId w:val="18"/>
    <w:lvlOverride w:ilvl="1">
      <w:lvl w:ilvl="1">
        <w:start w:val="1"/>
        <w:numFmt w:val="decimal"/>
        <w:pStyle w:val="heading2"/>
        <w:lvlText w:val="%1.%2"/>
        <w:lvlJc w:val="left"/>
        <w:pPr>
          <w:tabs>
            <w:tab w:val="num" w:pos="4962"/>
          </w:tabs>
          <w:ind w:left="4962" w:hanging="567"/>
        </w:pPr>
        <w:rPr>
          <w:rFonts w:hint="default"/>
        </w:rPr>
      </w:lvl>
    </w:lvlOverride>
  </w:num>
  <w:num w:numId="49">
    <w:abstractNumId w:val="18"/>
    <w:lvlOverride w:ilvl="1">
      <w:lvl w:ilvl="1">
        <w:start w:val="1"/>
        <w:numFmt w:val="decimal"/>
        <w:pStyle w:val="heading2"/>
        <w:lvlText w:val="%1.%2"/>
        <w:lvlJc w:val="left"/>
        <w:pPr>
          <w:tabs>
            <w:tab w:val="num" w:pos="4962"/>
          </w:tabs>
          <w:ind w:left="4962" w:hanging="567"/>
        </w:pPr>
        <w:rPr>
          <w:rFonts w:hint="default"/>
        </w:rPr>
      </w:lvl>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rson w15:author="rafael duarte">
    <w15:presenceInfo w15:providerId="Windows Live" w15:userId="9a2833bfabdb0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0089E"/>
    <w:rsid w:val="00001752"/>
    <w:rsid w:val="000018D1"/>
    <w:rsid w:val="00001DE1"/>
    <w:rsid w:val="000102B9"/>
    <w:rsid w:val="000155B7"/>
    <w:rsid w:val="0001619C"/>
    <w:rsid w:val="0002029F"/>
    <w:rsid w:val="00021C8B"/>
    <w:rsid w:val="00021FF8"/>
    <w:rsid w:val="00022DB3"/>
    <w:rsid w:val="0002773D"/>
    <w:rsid w:val="00030468"/>
    <w:rsid w:val="00031370"/>
    <w:rsid w:val="00032AEE"/>
    <w:rsid w:val="00033B92"/>
    <w:rsid w:val="000360D1"/>
    <w:rsid w:val="00036212"/>
    <w:rsid w:val="00040603"/>
    <w:rsid w:val="00040CFA"/>
    <w:rsid w:val="00041DEA"/>
    <w:rsid w:val="00042173"/>
    <w:rsid w:val="000434D6"/>
    <w:rsid w:val="00044330"/>
    <w:rsid w:val="00045F4A"/>
    <w:rsid w:val="000477BA"/>
    <w:rsid w:val="00053F81"/>
    <w:rsid w:val="00055197"/>
    <w:rsid w:val="000570F1"/>
    <w:rsid w:val="0005748D"/>
    <w:rsid w:val="000633F8"/>
    <w:rsid w:val="00066BC8"/>
    <w:rsid w:val="00071476"/>
    <w:rsid w:val="00072FDD"/>
    <w:rsid w:val="000735BF"/>
    <w:rsid w:val="000777F4"/>
    <w:rsid w:val="0009383C"/>
    <w:rsid w:val="000977EB"/>
    <w:rsid w:val="000A0F8C"/>
    <w:rsid w:val="000A2BEF"/>
    <w:rsid w:val="000A2E91"/>
    <w:rsid w:val="000A5258"/>
    <w:rsid w:val="000A6197"/>
    <w:rsid w:val="000A6FF2"/>
    <w:rsid w:val="000A73DF"/>
    <w:rsid w:val="000B0405"/>
    <w:rsid w:val="000B271F"/>
    <w:rsid w:val="000C367D"/>
    <w:rsid w:val="000C368C"/>
    <w:rsid w:val="000C46A5"/>
    <w:rsid w:val="000C6586"/>
    <w:rsid w:val="000D0B4D"/>
    <w:rsid w:val="000D3150"/>
    <w:rsid w:val="000E0236"/>
    <w:rsid w:val="000E2552"/>
    <w:rsid w:val="000E309E"/>
    <w:rsid w:val="000E3CEC"/>
    <w:rsid w:val="000E6585"/>
    <w:rsid w:val="000E6F72"/>
    <w:rsid w:val="000E73AC"/>
    <w:rsid w:val="000E7476"/>
    <w:rsid w:val="000F1D5A"/>
    <w:rsid w:val="000F28F6"/>
    <w:rsid w:val="000F2DFA"/>
    <w:rsid w:val="000F3DA5"/>
    <w:rsid w:val="00100CCA"/>
    <w:rsid w:val="00104963"/>
    <w:rsid w:val="0010613B"/>
    <w:rsid w:val="0011107A"/>
    <w:rsid w:val="0011231C"/>
    <w:rsid w:val="00112325"/>
    <w:rsid w:val="0011367F"/>
    <w:rsid w:val="00113DC3"/>
    <w:rsid w:val="001161F2"/>
    <w:rsid w:val="00116B64"/>
    <w:rsid w:val="00117C13"/>
    <w:rsid w:val="00117D4B"/>
    <w:rsid w:val="001219D9"/>
    <w:rsid w:val="0012227E"/>
    <w:rsid w:val="00123C65"/>
    <w:rsid w:val="00127B89"/>
    <w:rsid w:val="00133E0F"/>
    <w:rsid w:val="00134E3B"/>
    <w:rsid w:val="00135370"/>
    <w:rsid w:val="00135A5E"/>
    <w:rsid w:val="00137BC4"/>
    <w:rsid w:val="0014109E"/>
    <w:rsid w:val="00141913"/>
    <w:rsid w:val="001424F8"/>
    <w:rsid w:val="00143FFE"/>
    <w:rsid w:val="001447AF"/>
    <w:rsid w:val="001462B6"/>
    <w:rsid w:val="00154828"/>
    <w:rsid w:val="00157600"/>
    <w:rsid w:val="0016465D"/>
    <w:rsid w:val="00167E51"/>
    <w:rsid w:val="00174294"/>
    <w:rsid w:val="001757C5"/>
    <w:rsid w:val="001825E4"/>
    <w:rsid w:val="00182B30"/>
    <w:rsid w:val="00183261"/>
    <w:rsid w:val="00187D0A"/>
    <w:rsid w:val="00191683"/>
    <w:rsid w:val="0019674D"/>
    <w:rsid w:val="00196EBA"/>
    <w:rsid w:val="00196F01"/>
    <w:rsid w:val="001975FF"/>
    <w:rsid w:val="001A02F0"/>
    <w:rsid w:val="001A11B6"/>
    <w:rsid w:val="001A38CB"/>
    <w:rsid w:val="001A54ED"/>
    <w:rsid w:val="001A6164"/>
    <w:rsid w:val="001A7396"/>
    <w:rsid w:val="001B11D2"/>
    <w:rsid w:val="001B3B16"/>
    <w:rsid w:val="001B5461"/>
    <w:rsid w:val="001B5CD3"/>
    <w:rsid w:val="001B5FAA"/>
    <w:rsid w:val="001C1148"/>
    <w:rsid w:val="001C2255"/>
    <w:rsid w:val="001C67F8"/>
    <w:rsid w:val="001D02B1"/>
    <w:rsid w:val="001D0382"/>
    <w:rsid w:val="001E38C9"/>
    <w:rsid w:val="001E420A"/>
    <w:rsid w:val="001F3304"/>
    <w:rsid w:val="002000EB"/>
    <w:rsid w:val="002101E8"/>
    <w:rsid w:val="00212F87"/>
    <w:rsid w:val="00214A04"/>
    <w:rsid w:val="00215A14"/>
    <w:rsid w:val="0021635F"/>
    <w:rsid w:val="00221A60"/>
    <w:rsid w:val="0022570A"/>
    <w:rsid w:val="0023016C"/>
    <w:rsid w:val="00231F8A"/>
    <w:rsid w:val="00233940"/>
    <w:rsid w:val="00234570"/>
    <w:rsid w:val="00234583"/>
    <w:rsid w:val="00234B95"/>
    <w:rsid w:val="002368AD"/>
    <w:rsid w:val="002433EF"/>
    <w:rsid w:val="00243E74"/>
    <w:rsid w:val="00252A5D"/>
    <w:rsid w:val="0025674A"/>
    <w:rsid w:val="002567F8"/>
    <w:rsid w:val="00257E9E"/>
    <w:rsid w:val="0026060A"/>
    <w:rsid w:val="00261800"/>
    <w:rsid w:val="00270BD1"/>
    <w:rsid w:val="00271C05"/>
    <w:rsid w:val="002720DE"/>
    <w:rsid w:val="0027265E"/>
    <w:rsid w:val="002727D0"/>
    <w:rsid w:val="00273544"/>
    <w:rsid w:val="00273577"/>
    <w:rsid w:val="0027441D"/>
    <w:rsid w:val="0027491C"/>
    <w:rsid w:val="00276A30"/>
    <w:rsid w:val="00280DC1"/>
    <w:rsid w:val="00281A20"/>
    <w:rsid w:val="002824BD"/>
    <w:rsid w:val="0028408A"/>
    <w:rsid w:val="002905D0"/>
    <w:rsid w:val="00290EF7"/>
    <w:rsid w:val="00293C28"/>
    <w:rsid w:val="00294F31"/>
    <w:rsid w:val="002A0144"/>
    <w:rsid w:val="002A1A1A"/>
    <w:rsid w:val="002A3430"/>
    <w:rsid w:val="002A38AD"/>
    <w:rsid w:val="002A5B81"/>
    <w:rsid w:val="002A74FA"/>
    <w:rsid w:val="002B0850"/>
    <w:rsid w:val="002B0FA9"/>
    <w:rsid w:val="002B7D8F"/>
    <w:rsid w:val="002C0340"/>
    <w:rsid w:val="002C1CB0"/>
    <w:rsid w:val="002C3919"/>
    <w:rsid w:val="002C3F19"/>
    <w:rsid w:val="002C58C4"/>
    <w:rsid w:val="002C5E6A"/>
    <w:rsid w:val="002D0340"/>
    <w:rsid w:val="002D1E2F"/>
    <w:rsid w:val="002D48C5"/>
    <w:rsid w:val="002E0A93"/>
    <w:rsid w:val="002E104F"/>
    <w:rsid w:val="002E1FE0"/>
    <w:rsid w:val="002E3040"/>
    <w:rsid w:val="002E355A"/>
    <w:rsid w:val="002E3B8B"/>
    <w:rsid w:val="002E4101"/>
    <w:rsid w:val="002E4208"/>
    <w:rsid w:val="002E448E"/>
    <w:rsid w:val="002E5B09"/>
    <w:rsid w:val="002F1F56"/>
    <w:rsid w:val="002F2DE0"/>
    <w:rsid w:val="002F6CC0"/>
    <w:rsid w:val="00300230"/>
    <w:rsid w:val="0030302F"/>
    <w:rsid w:val="003037B5"/>
    <w:rsid w:val="00312348"/>
    <w:rsid w:val="00312CFC"/>
    <w:rsid w:val="003141A4"/>
    <w:rsid w:val="00320C19"/>
    <w:rsid w:val="003217C0"/>
    <w:rsid w:val="003252CE"/>
    <w:rsid w:val="00326AE7"/>
    <w:rsid w:val="00327E69"/>
    <w:rsid w:val="0033012C"/>
    <w:rsid w:val="00332103"/>
    <w:rsid w:val="003354FA"/>
    <w:rsid w:val="00340602"/>
    <w:rsid w:val="00343E5B"/>
    <w:rsid w:val="003464BE"/>
    <w:rsid w:val="00346A76"/>
    <w:rsid w:val="0034789C"/>
    <w:rsid w:val="00352720"/>
    <w:rsid w:val="00354DD4"/>
    <w:rsid w:val="00360B8F"/>
    <w:rsid w:val="00360E7B"/>
    <w:rsid w:val="00362AE4"/>
    <w:rsid w:val="0037101B"/>
    <w:rsid w:val="00371945"/>
    <w:rsid w:val="00371C10"/>
    <w:rsid w:val="003732F4"/>
    <w:rsid w:val="00374ACF"/>
    <w:rsid w:val="0037502F"/>
    <w:rsid w:val="00377EDE"/>
    <w:rsid w:val="00381239"/>
    <w:rsid w:val="003813DF"/>
    <w:rsid w:val="00383A02"/>
    <w:rsid w:val="003843D5"/>
    <w:rsid w:val="00384F3A"/>
    <w:rsid w:val="00386320"/>
    <w:rsid w:val="0038721C"/>
    <w:rsid w:val="003918E0"/>
    <w:rsid w:val="00392093"/>
    <w:rsid w:val="003939DC"/>
    <w:rsid w:val="00394434"/>
    <w:rsid w:val="00397593"/>
    <w:rsid w:val="003A05BC"/>
    <w:rsid w:val="003A29A1"/>
    <w:rsid w:val="003A4E8B"/>
    <w:rsid w:val="003A5086"/>
    <w:rsid w:val="003A6CB9"/>
    <w:rsid w:val="003B2CD0"/>
    <w:rsid w:val="003B48FD"/>
    <w:rsid w:val="003B5317"/>
    <w:rsid w:val="003B55AA"/>
    <w:rsid w:val="003C03F7"/>
    <w:rsid w:val="003C380A"/>
    <w:rsid w:val="003C49AE"/>
    <w:rsid w:val="003C6C74"/>
    <w:rsid w:val="003C7B87"/>
    <w:rsid w:val="003D002E"/>
    <w:rsid w:val="003D0C7D"/>
    <w:rsid w:val="003D0E85"/>
    <w:rsid w:val="003D25C2"/>
    <w:rsid w:val="003D3657"/>
    <w:rsid w:val="003E2372"/>
    <w:rsid w:val="003E4254"/>
    <w:rsid w:val="003E4E0C"/>
    <w:rsid w:val="003E678E"/>
    <w:rsid w:val="003E6908"/>
    <w:rsid w:val="003F1F4D"/>
    <w:rsid w:val="003F2CDF"/>
    <w:rsid w:val="003F6D8C"/>
    <w:rsid w:val="003F70F5"/>
    <w:rsid w:val="00400C51"/>
    <w:rsid w:val="004012C2"/>
    <w:rsid w:val="00404D29"/>
    <w:rsid w:val="00411ABE"/>
    <w:rsid w:val="00411FF3"/>
    <w:rsid w:val="0041443B"/>
    <w:rsid w:val="00430B96"/>
    <w:rsid w:val="00432601"/>
    <w:rsid w:val="004351A8"/>
    <w:rsid w:val="0043731D"/>
    <w:rsid w:val="0044189D"/>
    <w:rsid w:val="004442F0"/>
    <w:rsid w:val="004444BB"/>
    <w:rsid w:val="00446998"/>
    <w:rsid w:val="00456861"/>
    <w:rsid w:val="0046223D"/>
    <w:rsid w:val="00464F00"/>
    <w:rsid w:val="004709F6"/>
    <w:rsid w:val="00470AFC"/>
    <w:rsid w:val="00472DE2"/>
    <w:rsid w:val="00472FBD"/>
    <w:rsid w:val="00475F78"/>
    <w:rsid w:val="004805C2"/>
    <w:rsid w:val="00482C43"/>
    <w:rsid w:val="00490F63"/>
    <w:rsid w:val="0049148B"/>
    <w:rsid w:val="004933FD"/>
    <w:rsid w:val="0049363B"/>
    <w:rsid w:val="00494C7E"/>
    <w:rsid w:val="004962F2"/>
    <w:rsid w:val="004969B5"/>
    <w:rsid w:val="0049788C"/>
    <w:rsid w:val="004A1C46"/>
    <w:rsid w:val="004A36D0"/>
    <w:rsid w:val="004A6A11"/>
    <w:rsid w:val="004A7A33"/>
    <w:rsid w:val="004B0494"/>
    <w:rsid w:val="004B31B6"/>
    <w:rsid w:val="004B4E67"/>
    <w:rsid w:val="004B5A7A"/>
    <w:rsid w:val="004B64FE"/>
    <w:rsid w:val="004C02D3"/>
    <w:rsid w:val="004C08AC"/>
    <w:rsid w:val="004C1E1D"/>
    <w:rsid w:val="004C2D3B"/>
    <w:rsid w:val="004D053A"/>
    <w:rsid w:val="004D170A"/>
    <w:rsid w:val="004D2FA6"/>
    <w:rsid w:val="004D4970"/>
    <w:rsid w:val="004D4B35"/>
    <w:rsid w:val="004D7130"/>
    <w:rsid w:val="004E143D"/>
    <w:rsid w:val="004E1934"/>
    <w:rsid w:val="004E32E6"/>
    <w:rsid w:val="004F0AFB"/>
    <w:rsid w:val="004F3D77"/>
    <w:rsid w:val="004F63A2"/>
    <w:rsid w:val="004F677C"/>
    <w:rsid w:val="004F69E2"/>
    <w:rsid w:val="005009B6"/>
    <w:rsid w:val="00501EBB"/>
    <w:rsid w:val="00502DD9"/>
    <w:rsid w:val="00504E4E"/>
    <w:rsid w:val="00510900"/>
    <w:rsid w:val="0051371B"/>
    <w:rsid w:val="00513D90"/>
    <w:rsid w:val="00513E10"/>
    <w:rsid w:val="005219B2"/>
    <w:rsid w:val="00522DD9"/>
    <w:rsid w:val="00524615"/>
    <w:rsid w:val="0052578A"/>
    <w:rsid w:val="005325E9"/>
    <w:rsid w:val="00532D6B"/>
    <w:rsid w:val="005355AB"/>
    <w:rsid w:val="005374CD"/>
    <w:rsid w:val="00542E3A"/>
    <w:rsid w:val="0055625B"/>
    <w:rsid w:val="0056002C"/>
    <w:rsid w:val="00561D2B"/>
    <w:rsid w:val="00562BD1"/>
    <w:rsid w:val="00563B99"/>
    <w:rsid w:val="0056435C"/>
    <w:rsid w:val="0056535C"/>
    <w:rsid w:val="005666AA"/>
    <w:rsid w:val="00567CE4"/>
    <w:rsid w:val="005743AC"/>
    <w:rsid w:val="0058123E"/>
    <w:rsid w:val="005872F7"/>
    <w:rsid w:val="005948BF"/>
    <w:rsid w:val="005A053B"/>
    <w:rsid w:val="005A3B95"/>
    <w:rsid w:val="005A4C39"/>
    <w:rsid w:val="005A6645"/>
    <w:rsid w:val="005B53E3"/>
    <w:rsid w:val="005C148E"/>
    <w:rsid w:val="005C306D"/>
    <w:rsid w:val="005D1203"/>
    <w:rsid w:val="005D1251"/>
    <w:rsid w:val="005D2BCA"/>
    <w:rsid w:val="005D7D6E"/>
    <w:rsid w:val="005E447B"/>
    <w:rsid w:val="005F0C1F"/>
    <w:rsid w:val="005F3085"/>
    <w:rsid w:val="005F5149"/>
    <w:rsid w:val="005F5C80"/>
    <w:rsid w:val="005F7741"/>
    <w:rsid w:val="005F7FC2"/>
    <w:rsid w:val="0060210A"/>
    <w:rsid w:val="006028FD"/>
    <w:rsid w:val="006034F8"/>
    <w:rsid w:val="006049B4"/>
    <w:rsid w:val="00604B03"/>
    <w:rsid w:val="00607F06"/>
    <w:rsid w:val="00611D89"/>
    <w:rsid w:val="006164AD"/>
    <w:rsid w:val="00617358"/>
    <w:rsid w:val="0061744C"/>
    <w:rsid w:val="006230F5"/>
    <w:rsid w:val="00625202"/>
    <w:rsid w:val="0062596F"/>
    <w:rsid w:val="00625FBF"/>
    <w:rsid w:val="00633435"/>
    <w:rsid w:val="0063772F"/>
    <w:rsid w:val="0063779D"/>
    <w:rsid w:val="00637B20"/>
    <w:rsid w:val="00640290"/>
    <w:rsid w:val="006417F2"/>
    <w:rsid w:val="0064227E"/>
    <w:rsid w:val="00644C99"/>
    <w:rsid w:val="00646BAC"/>
    <w:rsid w:val="0065091E"/>
    <w:rsid w:val="00660600"/>
    <w:rsid w:val="00660703"/>
    <w:rsid w:val="00663879"/>
    <w:rsid w:val="00666C90"/>
    <w:rsid w:val="00670152"/>
    <w:rsid w:val="00672378"/>
    <w:rsid w:val="00672B56"/>
    <w:rsid w:val="0067710C"/>
    <w:rsid w:val="00677C60"/>
    <w:rsid w:val="006805B6"/>
    <w:rsid w:val="0068292D"/>
    <w:rsid w:val="006836EC"/>
    <w:rsid w:val="006848BF"/>
    <w:rsid w:val="00693CB9"/>
    <w:rsid w:val="0069404B"/>
    <w:rsid w:val="00696F5C"/>
    <w:rsid w:val="006B1F32"/>
    <w:rsid w:val="006B223E"/>
    <w:rsid w:val="006B39F9"/>
    <w:rsid w:val="006B5570"/>
    <w:rsid w:val="006B5EF3"/>
    <w:rsid w:val="006B75C6"/>
    <w:rsid w:val="006C1734"/>
    <w:rsid w:val="006C4CD1"/>
    <w:rsid w:val="006C6AE7"/>
    <w:rsid w:val="006C6EEC"/>
    <w:rsid w:val="006D1E9A"/>
    <w:rsid w:val="006D4452"/>
    <w:rsid w:val="006D5284"/>
    <w:rsid w:val="006D7328"/>
    <w:rsid w:val="006E293E"/>
    <w:rsid w:val="006E6B57"/>
    <w:rsid w:val="006F32B2"/>
    <w:rsid w:val="006F4482"/>
    <w:rsid w:val="00703F34"/>
    <w:rsid w:val="00705807"/>
    <w:rsid w:val="00706647"/>
    <w:rsid w:val="00715805"/>
    <w:rsid w:val="00716E53"/>
    <w:rsid w:val="00725C4E"/>
    <w:rsid w:val="007300C1"/>
    <w:rsid w:val="0073227C"/>
    <w:rsid w:val="007324AF"/>
    <w:rsid w:val="00732723"/>
    <w:rsid w:val="007334D0"/>
    <w:rsid w:val="00734CF0"/>
    <w:rsid w:val="007357BA"/>
    <w:rsid w:val="00735B32"/>
    <w:rsid w:val="00736F0A"/>
    <w:rsid w:val="00737277"/>
    <w:rsid w:val="007376E6"/>
    <w:rsid w:val="0074138E"/>
    <w:rsid w:val="00741F5F"/>
    <w:rsid w:val="00742CC0"/>
    <w:rsid w:val="007443DE"/>
    <w:rsid w:val="00750723"/>
    <w:rsid w:val="00751213"/>
    <w:rsid w:val="007553D1"/>
    <w:rsid w:val="00756E5F"/>
    <w:rsid w:val="00756E7D"/>
    <w:rsid w:val="00757495"/>
    <w:rsid w:val="007641F8"/>
    <w:rsid w:val="007727F0"/>
    <w:rsid w:val="007822B4"/>
    <w:rsid w:val="00785110"/>
    <w:rsid w:val="00786411"/>
    <w:rsid w:val="00787048"/>
    <w:rsid w:val="00795566"/>
    <w:rsid w:val="007975A2"/>
    <w:rsid w:val="007A5444"/>
    <w:rsid w:val="007A5D5D"/>
    <w:rsid w:val="007A68F9"/>
    <w:rsid w:val="007B0542"/>
    <w:rsid w:val="007B209F"/>
    <w:rsid w:val="007B44C5"/>
    <w:rsid w:val="007B48A4"/>
    <w:rsid w:val="007B4F25"/>
    <w:rsid w:val="007B5F97"/>
    <w:rsid w:val="007B65AD"/>
    <w:rsid w:val="007C6ADC"/>
    <w:rsid w:val="007C7091"/>
    <w:rsid w:val="007D18B5"/>
    <w:rsid w:val="007D2641"/>
    <w:rsid w:val="007D41AA"/>
    <w:rsid w:val="007D6848"/>
    <w:rsid w:val="007D6A8F"/>
    <w:rsid w:val="007E4EBF"/>
    <w:rsid w:val="007E6CCE"/>
    <w:rsid w:val="007F0728"/>
    <w:rsid w:val="007F0856"/>
    <w:rsid w:val="007F1B4C"/>
    <w:rsid w:val="007F1E54"/>
    <w:rsid w:val="007F4D85"/>
    <w:rsid w:val="008008B8"/>
    <w:rsid w:val="00802ECE"/>
    <w:rsid w:val="008047F7"/>
    <w:rsid w:val="00805066"/>
    <w:rsid w:val="00807C9B"/>
    <w:rsid w:val="00810463"/>
    <w:rsid w:val="00811120"/>
    <w:rsid w:val="008112D6"/>
    <w:rsid w:val="00811C38"/>
    <w:rsid w:val="00813633"/>
    <w:rsid w:val="00814FE5"/>
    <w:rsid w:val="0082563D"/>
    <w:rsid w:val="00827263"/>
    <w:rsid w:val="00833BEA"/>
    <w:rsid w:val="008360E5"/>
    <w:rsid w:val="00857897"/>
    <w:rsid w:val="008639F3"/>
    <w:rsid w:val="00863E1C"/>
    <w:rsid w:val="00864058"/>
    <w:rsid w:val="008722BA"/>
    <w:rsid w:val="00882150"/>
    <w:rsid w:val="0088405B"/>
    <w:rsid w:val="00890DB2"/>
    <w:rsid w:val="00892391"/>
    <w:rsid w:val="008933E0"/>
    <w:rsid w:val="0089461E"/>
    <w:rsid w:val="00894771"/>
    <w:rsid w:val="008A03A5"/>
    <w:rsid w:val="008A16E9"/>
    <w:rsid w:val="008A2273"/>
    <w:rsid w:val="008A23E3"/>
    <w:rsid w:val="008A6ED2"/>
    <w:rsid w:val="008B21EC"/>
    <w:rsid w:val="008B2AEB"/>
    <w:rsid w:val="008B2B30"/>
    <w:rsid w:val="008B6879"/>
    <w:rsid w:val="008B6FC7"/>
    <w:rsid w:val="008C25DE"/>
    <w:rsid w:val="008C6805"/>
    <w:rsid w:val="008D1F66"/>
    <w:rsid w:val="008D201A"/>
    <w:rsid w:val="008F1429"/>
    <w:rsid w:val="008F230E"/>
    <w:rsid w:val="008F2D4C"/>
    <w:rsid w:val="008F31DF"/>
    <w:rsid w:val="008F4AB1"/>
    <w:rsid w:val="008F5E58"/>
    <w:rsid w:val="008F647B"/>
    <w:rsid w:val="00903622"/>
    <w:rsid w:val="00906FDA"/>
    <w:rsid w:val="00907FD9"/>
    <w:rsid w:val="00910B05"/>
    <w:rsid w:val="00911DA7"/>
    <w:rsid w:val="009123F9"/>
    <w:rsid w:val="00913998"/>
    <w:rsid w:val="00913F46"/>
    <w:rsid w:val="00915658"/>
    <w:rsid w:val="009201A9"/>
    <w:rsid w:val="00925C87"/>
    <w:rsid w:val="009306B8"/>
    <w:rsid w:val="009310EF"/>
    <w:rsid w:val="0093211A"/>
    <w:rsid w:val="00933901"/>
    <w:rsid w:val="00935856"/>
    <w:rsid w:val="00937207"/>
    <w:rsid w:val="0093792D"/>
    <w:rsid w:val="009424DA"/>
    <w:rsid w:val="00943570"/>
    <w:rsid w:val="00943A29"/>
    <w:rsid w:val="00951FA8"/>
    <w:rsid w:val="0096142D"/>
    <w:rsid w:val="009629F3"/>
    <w:rsid w:val="00965E6C"/>
    <w:rsid w:val="00970D39"/>
    <w:rsid w:val="0097139D"/>
    <w:rsid w:val="00974078"/>
    <w:rsid w:val="0098183C"/>
    <w:rsid w:val="00986475"/>
    <w:rsid w:val="0098767A"/>
    <w:rsid w:val="00987B7C"/>
    <w:rsid w:val="009930E4"/>
    <w:rsid w:val="0099603F"/>
    <w:rsid w:val="009A58BC"/>
    <w:rsid w:val="009B04D4"/>
    <w:rsid w:val="009B2539"/>
    <w:rsid w:val="009B4D87"/>
    <w:rsid w:val="009B5639"/>
    <w:rsid w:val="009B7C48"/>
    <w:rsid w:val="009C20C1"/>
    <w:rsid w:val="009C274B"/>
    <w:rsid w:val="009C7CE7"/>
    <w:rsid w:val="009D005A"/>
    <w:rsid w:val="009D0FD3"/>
    <w:rsid w:val="009D6119"/>
    <w:rsid w:val="009D6ECD"/>
    <w:rsid w:val="009D6F08"/>
    <w:rsid w:val="009E0A89"/>
    <w:rsid w:val="009E32E2"/>
    <w:rsid w:val="009E4E63"/>
    <w:rsid w:val="009F39CF"/>
    <w:rsid w:val="009F7F77"/>
    <w:rsid w:val="009F7FCE"/>
    <w:rsid w:val="00A00F80"/>
    <w:rsid w:val="00A01C25"/>
    <w:rsid w:val="00A02768"/>
    <w:rsid w:val="00A0506E"/>
    <w:rsid w:val="00A056F1"/>
    <w:rsid w:val="00A06342"/>
    <w:rsid w:val="00A13701"/>
    <w:rsid w:val="00A1704A"/>
    <w:rsid w:val="00A177EE"/>
    <w:rsid w:val="00A178B6"/>
    <w:rsid w:val="00A21C2E"/>
    <w:rsid w:val="00A22C59"/>
    <w:rsid w:val="00A23FCC"/>
    <w:rsid w:val="00A25C2A"/>
    <w:rsid w:val="00A27A2E"/>
    <w:rsid w:val="00A367DF"/>
    <w:rsid w:val="00A36CE5"/>
    <w:rsid w:val="00A44540"/>
    <w:rsid w:val="00A44747"/>
    <w:rsid w:val="00A45009"/>
    <w:rsid w:val="00A51301"/>
    <w:rsid w:val="00A576BB"/>
    <w:rsid w:val="00A62542"/>
    <w:rsid w:val="00A632D4"/>
    <w:rsid w:val="00A65852"/>
    <w:rsid w:val="00A67ABD"/>
    <w:rsid w:val="00A756AD"/>
    <w:rsid w:val="00A7618D"/>
    <w:rsid w:val="00A7636A"/>
    <w:rsid w:val="00A76F27"/>
    <w:rsid w:val="00A80F9E"/>
    <w:rsid w:val="00A8139E"/>
    <w:rsid w:val="00A872CE"/>
    <w:rsid w:val="00A903EA"/>
    <w:rsid w:val="00A91A49"/>
    <w:rsid w:val="00A91A95"/>
    <w:rsid w:val="00A942F1"/>
    <w:rsid w:val="00A963A7"/>
    <w:rsid w:val="00A97DE4"/>
    <w:rsid w:val="00AA0E0B"/>
    <w:rsid w:val="00AA0FF3"/>
    <w:rsid w:val="00AA1754"/>
    <w:rsid w:val="00AA2211"/>
    <w:rsid w:val="00AA3858"/>
    <w:rsid w:val="00AA54B2"/>
    <w:rsid w:val="00AB103B"/>
    <w:rsid w:val="00AB506B"/>
    <w:rsid w:val="00AB71FD"/>
    <w:rsid w:val="00AC198B"/>
    <w:rsid w:val="00AC290D"/>
    <w:rsid w:val="00AC2CCB"/>
    <w:rsid w:val="00AC538E"/>
    <w:rsid w:val="00AC6D88"/>
    <w:rsid w:val="00AC7BC0"/>
    <w:rsid w:val="00AD0389"/>
    <w:rsid w:val="00AD3DAE"/>
    <w:rsid w:val="00AD51CB"/>
    <w:rsid w:val="00AD6A97"/>
    <w:rsid w:val="00AE0237"/>
    <w:rsid w:val="00AE22C4"/>
    <w:rsid w:val="00AE2BA9"/>
    <w:rsid w:val="00AE3127"/>
    <w:rsid w:val="00AE4603"/>
    <w:rsid w:val="00AE5270"/>
    <w:rsid w:val="00AE6F61"/>
    <w:rsid w:val="00AE701E"/>
    <w:rsid w:val="00AF1C64"/>
    <w:rsid w:val="00AF565E"/>
    <w:rsid w:val="00B00296"/>
    <w:rsid w:val="00B01001"/>
    <w:rsid w:val="00B01140"/>
    <w:rsid w:val="00B01D30"/>
    <w:rsid w:val="00B03F8D"/>
    <w:rsid w:val="00B046A4"/>
    <w:rsid w:val="00B12EE4"/>
    <w:rsid w:val="00B143D4"/>
    <w:rsid w:val="00B145B5"/>
    <w:rsid w:val="00B166DD"/>
    <w:rsid w:val="00B23481"/>
    <w:rsid w:val="00B302CD"/>
    <w:rsid w:val="00B33915"/>
    <w:rsid w:val="00B339D2"/>
    <w:rsid w:val="00B37B00"/>
    <w:rsid w:val="00B4295F"/>
    <w:rsid w:val="00B50745"/>
    <w:rsid w:val="00B51A62"/>
    <w:rsid w:val="00B55C2C"/>
    <w:rsid w:val="00B56855"/>
    <w:rsid w:val="00B56D0E"/>
    <w:rsid w:val="00B574EF"/>
    <w:rsid w:val="00B601AB"/>
    <w:rsid w:val="00B61831"/>
    <w:rsid w:val="00B672BE"/>
    <w:rsid w:val="00B6788E"/>
    <w:rsid w:val="00B67CB7"/>
    <w:rsid w:val="00B738A1"/>
    <w:rsid w:val="00B73D16"/>
    <w:rsid w:val="00B751D5"/>
    <w:rsid w:val="00B76BBA"/>
    <w:rsid w:val="00B825B9"/>
    <w:rsid w:val="00B831E8"/>
    <w:rsid w:val="00B851EC"/>
    <w:rsid w:val="00B91326"/>
    <w:rsid w:val="00B913AE"/>
    <w:rsid w:val="00B94624"/>
    <w:rsid w:val="00BA086B"/>
    <w:rsid w:val="00BA087D"/>
    <w:rsid w:val="00BA36B3"/>
    <w:rsid w:val="00BA3C8D"/>
    <w:rsid w:val="00BA4F6B"/>
    <w:rsid w:val="00BA7F16"/>
    <w:rsid w:val="00BB0152"/>
    <w:rsid w:val="00BB258D"/>
    <w:rsid w:val="00BB5405"/>
    <w:rsid w:val="00BB68F6"/>
    <w:rsid w:val="00BC2436"/>
    <w:rsid w:val="00BC2706"/>
    <w:rsid w:val="00BC5316"/>
    <w:rsid w:val="00BD567E"/>
    <w:rsid w:val="00BD6452"/>
    <w:rsid w:val="00BE0ACE"/>
    <w:rsid w:val="00BE1441"/>
    <w:rsid w:val="00BE3260"/>
    <w:rsid w:val="00BE3796"/>
    <w:rsid w:val="00BE3960"/>
    <w:rsid w:val="00BE3B21"/>
    <w:rsid w:val="00BE4C30"/>
    <w:rsid w:val="00BE6631"/>
    <w:rsid w:val="00BE75A7"/>
    <w:rsid w:val="00BF267E"/>
    <w:rsid w:val="00BF3903"/>
    <w:rsid w:val="00BF4970"/>
    <w:rsid w:val="00C04BD1"/>
    <w:rsid w:val="00C05640"/>
    <w:rsid w:val="00C066E7"/>
    <w:rsid w:val="00C1118C"/>
    <w:rsid w:val="00C124D4"/>
    <w:rsid w:val="00C16754"/>
    <w:rsid w:val="00C17FD6"/>
    <w:rsid w:val="00C20FB0"/>
    <w:rsid w:val="00C23382"/>
    <w:rsid w:val="00C237ED"/>
    <w:rsid w:val="00C250A8"/>
    <w:rsid w:val="00C2594E"/>
    <w:rsid w:val="00C26147"/>
    <w:rsid w:val="00C30251"/>
    <w:rsid w:val="00C32A64"/>
    <w:rsid w:val="00C3500B"/>
    <w:rsid w:val="00C4036B"/>
    <w:rsid w:val="00C432E5"/>
    <w:rsid w:val="00C470FF"/>
    <w:rsid w:val="00C50270"/>
    <w:rsid w:val="00C53814"/>
    <w:rsid w:val="00C57AA7"/>
    <w:rsid w:val="00C6584D"/>
    <w:rsid w:val="00C66D6B"/>
    <w:rsid w:val="00C7431B"/>
    <w:rsid w:val="00C75E15"/>
    <w:rsid w:val="00C90D1C"/>
    <w:rsid w:val="00C91C1D"/>
    <w:rsid w:val="00C9485D"/>
    <w:rsid w:val="00C965E0"/>
    <w:rsid w:val="00C971FF"/>
    <w:rsid w:val="00CA0F56"/>
    <w:rsid w:val="00CA1152"/>
    <w:rsid w:val="00CA7ADA"/>
    <w:rsid w:val="00CB022A"/>
    <w:rsid w:val="00CB295F"/>
    <w:rsid w:val="00CB6787"/>
    <w:rsid w:val="00CB6EB6"/>
    <w:rsid w:val="00CC009D"/>
    <w:rsid w:val="00CC72B6"/>
    <w:rsid w:val="00CC7869"/>
    <w:rsid w:val="00CC7C81"/>
    <w:rsid w:val="00CD3AA8"/>
    <w:rsid w:val="00CE0500"/>
    <w:rsid w:val="00CE3291"/>
    <w:rsid w:val="00CE3F05"/>
    <w:rsid w:val="00CE4C01"/>
    <w:rsid w:val="00CE507B"/>
    <w:rsid w:val="00CF0E23"/>
    <w:rsid w:val="00CF27D0"/>
    <w:rsid w:val="00CF6E05"/>
    <w:rsid w:val="00CF7F6E"/>
    <w:rsid w:val="00D005BD"/>
    <w:rsid w:val="00D14449"/>
    <w:rsid w:val="00D14C69"/>
    <w:rsid w:val="00D1618A"/>
    <w:rsid w:val="00D23FEA"/>
    <w:rsid w:val="00D24017"/>
    <w:rsid w:val="00D2706B"/>
    <w:rsid w:val="00D31FF2"/>
    <w:rsid w:val="00D3330C"/>
    <w:rsid w:val="00D403BA"/>
    <w:rsid w:val="00D40B97"/>
    <w:rsid w:val="00D442AC"/>
    <w:rsid w:val="00D4773B"/>
    <w:rsid w:val="00D47747"/>
    <w:rsid w:val="00D529E7"/>
    <w:rsid w:val="00D550E8"/>
    <w:rsid w:val="00D6194F"/>
    <w:rsid w:val="00D621B5"/>
    <w:rsid w:val="00D62D73"/>
    <w:rsid w:val="00D730B1"/>
    <w:rsid w:val="00D7390D"/>
    <w:rsid w:val="00D7401B"/>
    <w:rsid w:val="00D74E79"/>
    <w:rsid w:val="00D84AB0"/>
    <w:rsid w:val="00D86E6A"/>
    <w:rsid w:val="00D90FCD"/>
    <w:rsid w:val="00D93669"/>
    <w:rsid w:val="00DA0928"/>
    <w:rsid w:val="00DB1921"/>
    <w:rsid w:val="00DB36B8"/>
    <w:rsid w:val="00DC01FE"/>
    <w:rsid w:val="00DC1421"/>
    <w:rsid w:val="00DC16CB"/>
    <w:rsid w:val="00DC2CA9"/>
    <w:rsid w:val="00DC50C7"/>
    <w:rsid w:val="00DC62EE"/>
    <w:rsid w:val="00DD41B8"/>
    <w:rsid w:val="00DD512D"/>
    <w:rsid w:val="00DD5F5C"/>
    <w:rsid w:val="00DE0468"/>
    <w:rsid w:val="00DE3D88"/>
    <w:rsid w:val="00DE4B8E"/>
    <w:rsid w:val="00DE6088"/>
    <w:rsid w:val="00DE7C19"/>
    <w:rsid w:val="00DF200F"/>
    <w:rsid w:val="00E02820"/>
    <w:rsid w:val="00E0370B"/>
    <w:rsid w:val="00E04455"/>
    <w:rsid w:val="00E11CEC"/>
    <w:rsid w:val="00E13191"/>
    <w:rsid w:val="00E13837"/>
    <w:rsid w:val="00E22F55"/>
    <w:rsid w:val="00E26482"/>
    <w:rsid w:val="00E3431F"/>
    <w:rsid w:val="00E34748"/>
    <w:rsid w:val="00E35633"/>
    <w:rsid w:val="00E35CB4"/>
    <w:rsid w:val="00E3704C"/>
    <w:rsid w:val="00E37B0D"/>
    <w:rsid w:val="00E4262D"/>
    <w:rsid w:val="00E44966"/>
    <w:rsid w:val="00E5507A"/>
    <w:rsid w:val="00E603C7"/>
    <w:rsid w:val="00E60B10"/>
    <w:rsid w:val="00E61248"/>
    <w:rsid w:val="00E617E7"/>
    <w:rsid w:val="00E61AA4"/>
    <w:rsid w:val="00E61E09"/>
    <w:rsid w:val="00E64ED4"/>
    <w:rsid w:val="00E70345"/>
    <w:rsid w:val="00E7461C"/>
    <w:rsid w:val="00E74717"/>
    <w:rsid w:val="00E8036E"/>
    <w:rsid w:val="00E81ABD"/>
    <w:rsid w:val="00E81B21"/>
    <w:rsid w:val="00E8363F"/>
    <w:rsid w:val="00E83948"/>
    <w:rsid w:val="00E91306"/>
    <w:rsid w:val="00E94D26"/>
    <w:rsid w:val="00E95AA5"/>
    <w:rsid w:val="00EA1ED7"/>
    <w:rsid w:val="00EA351E"/>
    <w:rsid w:val="00EB1B30"/>
    <w:rsid w:val="00EB2683"/>
    <w:rsid w:val="00EB496F"/>
    <w:rsid w:val="00EB76DF"/>
    <w:rsid w:val="00EC0429"/>
    <w:rsid w:val="00EC0E1E"/>
    <w:rsid w:val="00EC7AF8"/>
    <w:rsid w:val="00EC7E03"/>
    <w:rsid w:val="00ED0189"/>
    <w:rsid w:val="00ED1587"/>
    <w:rsid w:val="00ED1DDF"/>
    <w:rsid w:val="00ED250C"/>
    <w:rsid w:val="00ED25FC"/>
    <w:rsid w:val="00ED3B0F"/>
    <w:rsid w:val="00EE33C9"/>
    <w:rsid w:val="00EE3479"/>
    <w:rsid w:val="00EE4A1E"/>
    <w:rsid w:val="00EE53FD"/>
    <w:rsid w:val="00EE69C1"/>
    <w:rsid w:val="00EF0900"/>
    <w:rsid w:val="00EF45E9"/>
    <w:rsid w:val="00EF60E6"/>
    <w:rsid w:val="00EF6502"/>
    <w:rsid w:val="00F001B7"/>
    <w:rsid w:val="00F00E45"/>
    <w:rsid w:val="00F01911"/>
    <w:rsid w:val="00F0283B"/>
    <w:rsid w:val="00F04904"/>
    <w:rsid w:val="00F1074A"/>
    <w:rsid w:val="00F10A47"/>
    <w:rsid w:val="00F12062"/>
    <w:rsid w:val="00F16B60"/>
    <w:rsid w:val="00F16D48"/>
    <w:rsid w:val="00F179DF"/>
    <w:rsid w:val="00F214E0"/>
    <w:rsid w:val="00F229A8"/>
    <w:rsid w:val="00F22E49"/>
    <w:rsid w:val="00F22E72"/>
    <w:rsid w:val="00F25826"/>
    <w:rsid w:val="00F321B4"/>
    <w:rsid w:val="00F34DE2"/>
    <w:rsid w:val="00F35F3B"/>
    <w:rsid w:val="00F4317B"/>
    <w:rsid w:val="00F43C90"/>
    <w:rsid w:val="00F43F2B"/>
    <w:rsid w:val="00F457F6"/>
    <w:rsid w:val="00F57815"/>
    <w:rsid w:val="00F579A1"/>
    <w:rsid w:val="00F64F65"/>
    <w:rsid w:val="00F6701C"/>
    <w:rsid w:val="00F67744"/>
    <w:rsid w:val="00F67D03"/>
    <w:rsid w:val="00F70A5D"/>
    <w:rsid w:val="00F70DEF"/>
    <w:rsid w:val="00F732B3"/>
    <w:rsid w:val="00F742E7"/>
    <w:rsid w:val="00F778B5"/>
    <w:rsid w:val="00F8081F"/>
    <w:rsid w:val="00F81C76"/>
    <w:rsid w:val="00F82538"/>
    <w:rsid w:val="00F87174"/>
    <w:rsid w:val="00F87A13"/>
    <w:rsid w:val="00F911A9"/>
    <w:rsid w:val="00F9149B"/>
    <w:rsid w:val="00F94ABF"/>
    <w:rsid w:val="00F95748"/>
    <w:rsid w:val="00F95858"/>
    <w:rsid w:val="00FA27A2"/>
    <w:rsid w:val="00FA2CA4"/>
    <w:rsid w:val="00FA4D27"/>
    <w:rsid w:val="00FA4FC7"/>
    <w:rsid w:val="00FA5BEB"/>
    <w:rsid w:val="00FA7D3E"/>
    <w:rsid w:val="00FB0B1B"/>
    <w:rsid w:val="00FC112C"/>
    <w:rsid w:val="00FC27A0"/>
    <w:rsid w:val="00FC2B99"/>
    <w:rsid w:val="00FC2C06"/>
    <w:rsid w:val="00FC3E62"/>
    <w:rsid w:val="00FD1F35"/>
    <w:rsid w:val="00FD28D2"/>
    <w:rsid w:val="00FD4185"/>
    <w:rsid w:val="00FD705D"/>
    <w:rsid w:val="00FE087D"/>
    <w:rsid w:val="00FE350C"/>
    <w:rsid w:val="00FE48B8"/>
    <w:rsid w:val="00FF12CA"/>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51891AEB-12EF-42E5-B69C-47B89675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432601"/>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21"/>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unhideWhenUsed/>
    <w:rsid w:val="00343E5B"/>
    <w:pPr>
      <w:spacing w:line="240" w:lineRule="auto"/>
    </w:pPr>
  </w:style>
  <w:style w:type="character" w:customStyle="1" w:styleId="TextodecomentrioChar">
    <w:name w:val="Texto de comentário Char"/>
    <w:basedOn w:val="Fontepargpadro"/>
    <w:link w:val="Textodecomentrio"/>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10"/>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uiPriority w:val="34"/>
    <w:qFormat/>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1">
    <w:name w:val="Tabela Simples 121"/>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character" w:customStyle="1" w:styleId="MenoPendente2">
    <w:name w:val="Menção Pendente2"/>
    <w:basedOn w:val="Fontepargpadro"/>
    <w:uiPriority w:val="99"/>
    <w:semiHidden/>
    <w:unhideWhenUsed/>
    <w:rsid w:val="00055197"/>
    <w:rPr>
      <w:color w:val="605E5C"/>
      <w:shd w:val="clear" w:color="auto" w:fill="E1DFDD"/>
    </w:rPr>
  </w:style>
  <w:style w:type="paragraph" w:customStyle="1" w:styleId="TableTitle">
    <w:name w:val="Table Title"/>
    <w:basedOn w:val="Normal"/>
    <w:rsid w:val="00494C7E"/>
    <w:pPr>
      <w:overflowPunct/>
      <w:autoSpaceDE/>
      <w:autoSpaceDN/>
      <w:adjustRightInd/>
      <w:spacing w:line="240" w:lineRule="auto"/>
      <w:ind w:firstLine="0"/>
      <w:jc w:val="center"/>
      <w:textAlignment w:val="auto"/>
    </w:pPr>
    <w:rPr>
      <w:smallCaps/>
      <w:sz w:val="16"/>
      <w:szCs w:val="16"/>
      <w:lang w:val="en-US"/>
    </w:rPr>
  </w:style>
  <w:style w:type="paragraph" w:customStyle="1" w:styleId="Els-table-text">
    <w:name w:val="Els-table-text"/>
    <w:rsid w:val="00494C7E"/>
    <w:pPr>
      <w:spacing w:after="80" w:line="200" w:lineRule="exact"/>
    </w:pPr>
    <w:rPr>
      <w:rFonts w:eastAsia="SimSun"/>
      <w:sz w:val="14"/>
    </w:rPr>
  </w:style>
  <w:style w:type="character" w:styleId="Forte">
    <w:name w:val="Strong"/>
    <w:basedOn w:val="Fontepargpadro"/>
    <w:uiPriority w:val="22"/>
    <w:qFormat/>
    <w:rsid w:val="008A23E3"/>
    <w:rPr>
      <w:b/>
      <w:bCs/>
    </w:rPr>
  </w:style>
  <w:style w:type="character" w:styleId="nfase">
    <w:name w:val="Emphasis"/>
    <w:basedOn w:val="Fontepargpadro"/>
    <w:uiPriority w:val="20"/>
    <w:qFormat/>
    <w:rsid w:val="00F74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8">
      <w:bodyDiv w:val="1"/>
      <w:marLeft w:val="0"/>
      <w:marRight w:val="0"/>
      <w:marTop w:val="0"/>
      <w:marBottom w:val="0"/>
      <w:divBdr>
        <w:top w:val="none" w:sz="0" w:space="0" w:color="auto"/>
        <w:left w:val="none" w:sz="0" w:space="0" w:color="auto"/>
        <w:bottom w:val="none" w:sz="0" w:space="0" w:color="auto"/>
        <w:right w:val="none" w:sz="0" w:space="0" w:color="auto"/>
      </w:divBdr>
    </w:div>
    <w:div w:id="30542889">
      <w:bodyDiv w:val="1"/>
      <w:marLeft w:val="0"/>
      <w:marRight w:val="0"/>
      <w:marTop w:val="0"/>
      <w:marBottom w:val="0"/>
      <w:divBdr>
        <w:top w:val="none" w:sz="0" w:space="0" w:color="auto"/>
        <w:left w:val="none" w:sz="0" w:space="0" w:color="auto"/>
        <w:bottom w:val="none" w:sz="0" w:space="0" w:color="auto"/>
        <w:right w:val="none" w:sz="0" w:space="0" w:color="auto"/>
      </w:divBdr>
    </w:div>
    <w:div w:id="54400560">
      <w:bodyDiv w:val="1"/>
      <w:marLeft w:val="0"/>
      <w:marRight w:val="0"/>
      <w:marTop w:val="0"/>
      <w:marBottom w:val="0"/>
      <w:divBdr>
        <w:top w:val="none" w:sz="0" w:space="0" w:color="auto"/>
        <w:left w:val="none" w:sz="0" w:space="0" w:color="auto"/>
        <w:bottom w:val="none" w:sz="0" w:space="0" w:color="auto"/>
        <w:right w:val="none" w:sz="0" w:space="0" w:color="auto"/>
      </w:divBdr>
    </w:div>
    <w:div w:id="73745549">
      <w:bodyDiv w:val="1"/>
      <w:marLeft w:val="0"/>
      <w:marRight w:val="0"/>
      <w:marTop w:val="0"/>
      <w:marBottom w:val="0"/>
      <w:divBdr>
        <w:top w:val="none" w:sz="0" w:space="0" w:color="auto"/>
        <w:left w:val="none" w:sz="0" w:space="0" w:color="auto"/>
        <w:bottom w:val="none" w:sz="0" w:space="0" w:color="auto"/>
        <w:right w:val="none" w:sz="0" w:space="0" w:color="auto"/>
      </w:divBdr>
    </w:div>
    <w:div w:id="92867743">
      <w:bodyDiv w:val="1"/>
      <w:marLeft w:val="0"/>
      <w:marRight w:val="0"/>
      <w:marTop w:val="0"/>
      <w:marBottom w:val="0"/>
      <w:divBdr>
        <w:top w:val="none" w:sz="0" w:space="0" w:color="auto"/>
        <w:left w:val="none" w:sz="0" w:space="0" w:color="auto"/>
        <w:bottom w:val="none" w:sz="0" w:space="0" w:color="auto"/>
        <w:right w:val="none" w:sz="0" w:space="0" w:color="auto"/>
      </w:divBdr>
    </w:div>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04082841">
      <w:bodyDiv w:val="1"/>
      <w:marLeft w:val="0"/>
      <w:marRight w:val="0"/>
      <w:marTop w:val="0"/>
      <w:marBottom w:val="0"/>
      <w:divBdr>
        <w:top w:val="none" w:sz="0" w:space="0" w:color="auto"/>
        <w:left w:val="none" w:sz="0" w:space="0" w:color="auto"/>
        <w:bottom w:val="none" w:sz="0" w:space="0" w:color="auto"/>
        <w:right w:val="none" w:sz="0" w:space="0" w:color="auto"/>
      </w:divBdr>
    </w:div>
    <w:div w:id="104621683">
      <w:bodyDiv w:val="1"/>
      <w:marLeft w:val="0"/>
      <w:marRight w:val="0"/>
      <w:marTop w:val="0"/>
      <w:marBottom w:val="0"/>
      <w:divBdr>
        <w:top w:val="none" w:sz="0" w:space="0" w:color="auto"/>
        <w:left w:val="none" w:sz="0" w:space="0" w:color="auto"/>
        <w:bottom w:val="none" w:sz="0" w:space="0" w:color="auto"/>
        <w:right w:val="none" w:sz="0" w:space="0" w:color="auto"/>
      </w:divBdr>
    </w:div>
    <w:div w:id="105542021">
      <w:bodyDiv w:val="1"/>
      <w:marLeft w:val="0"/>
      <w:marRight w:val="0"/>
      <w:marTop w:val="0"/>
      <w:marBottom w:val="0"/>
      <w:divBdr>
        <w:top w:val="none" w:sz="0" w:space="0" w:color="auto"/>
        <w:left w:val="none" w:sz="0" w:space="0" w:color="auto"/>
        <w:bottom w:val="none" w:sz="0" w:space="0" w:color="auto"/>
        <w:right w:val="none" w:sz="0" w:space="0" w:color="auto"/>
      </w:divBdr>
    </w:div>
    <w:div w:id="106391427">
      <w:bodyDiv w:val="1"/>
      <w:marLeft w:val="0"/>
      <w:marRight w:val="0"/>
      <w:marTop w:val="0"/>
      <w:marBottom w:val="0"/>
      <w:divBdr>
        <w:top w:val="none" w:sz="0" w:space="0" w:color="auto"/>
        <w:left w:val="none" w:sz="0" w:space="0" w:color="auto"/>
        <w:bottom w:val="none" w:sz="0" w:space="0" w:color="auto"/>
        <w:right w:val="none" w:sz="0" w:space="0" w:color="auto"/>
      </w:divBdr>
    </w:div>
    <w:div w:id="130875611">
      <w:bodyDiv w:val="1"/>
      <w:marLeft w:val="0"/>
      <w:marRight w:val="0"/>
      <w:marTop w:val="0"/>
      <w:marBottom w:val="0"/>
      <w:divBdr>
        <w:top w:val="none" w:sz="0" w:space="0" w:color="auto"/>
        <w:left w:val="none" w:sz="0" w:space="0" w:color="auto"/>
        <w:bottom w:val="none" w:sz="0" w:space="0" w:color="auto"/>
        <w:right w:val="none" w:sz="0" w:space="0" w:color="auto"/>
      </w:divBdr>
    </w:div>
    <w:div w:id="138421843">
      <w:bodyDiv w:val="1"/>
      <w:marLeft w:val="0"/>
      <w:marRight w:val="0"/>
      <w:marTop w:val="0"/>
      <w:marBottom w:val="0"/>
      <w:divBdr>
        <w:top w:val="none" w:sz="0" w:space="0" w:color="auto"/>
        <w:left w:val="none" w:sz="0" w:space="0" w:color="auto"/>
        <w:bottom w:val="none" w:sz="0" w:space="0" w:color="auto"/>
        <w:right w:val="none" w:sz="0" w:space="0" w:color="auto"/>
      </w:divBdr>
    </w:div>
    <w:div w:id="174348394">
      <w:bodyDiv w:val="1"/>
      <w:marLeft w:val="0"/>
      <w:marRight w:val="0"/>
      <w:marTop w:val="0"/>
      <w:marBottom w:val="0"/>
      <w:divBdr>
        <w:top w:val="none" w:sz="0" w:space="0" w:color="auto"/>
        <w:left w:val="none" w:sz="0" w:space="0" w:color="auto"/>
        <w:bottom w:val="none" w:sz="0" w:space="0" w:color="auto"/>
        <w:right w:val="none" w:sz="0" w:space="0" w:color="auto"/>
      </w:divBdr>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205945645">
      <w:bodyDiv w:val="1"/>
      <w:marLeft w:val="0"/>
      <w:marRight w:val="0"/>
      <w:marTop w:val="0"/>
      <w:marBottom w:val="0"/>
      <w:divBdr>
        <w:top w:val="none" w:sz="0" w:space="0" w:color="auto"/>
        <w:left w:val="none" w:sz="0" w:space="0" w:color="auto"/>
        <w:bottom w:val="none" w:sz="0" w:space="0" w:color="auto"/>
        <w:right w:val="none" w:sz="0" w:space="0" w:color="auto"/>
      </w:divBdr>
    </w:div>
    <w:div w:id="208080031">
      <w:bodyDiv w:val="1"/>
      <w:marLeft w:val="0"/>
      <w:marRight w:val="0"/>
      <w:marTop w:val="0"/>
      <w:marBottom w:val="0"/>
      <w:divBdr>
        <w:top w:val="none" w:sz="0" w:space="0" w:color="auto"/>
        <w:left w:val="none" w:sz="0" w:space="0" w:color="auto"/>
        <w:bottom w:val="none" w:sz="0" w:space="0" w:color="auto"/>
        <w:right w:val="none" w:sz="0" w:space="0" w:color="auto"/>
      </w:divBdr>
    </w:div>
    <w:div w:id="214779570">
      <w:bodyDiv w:val="1"/>
      <w:marLeft w:val="0"/>
      <w:marRight w:val="0"/>
      <w:marTop w:val="0"/>
      <w:marBottom w:val="0"/>
      <w:divBdr>
        <w:top w:val="none" w:sz="0" w:space="0" w:color="auto"/>
        <w:left w:val="none" w:sz="0" w:space="0" w:color="auto"/>
        <w:bottom w:val="none" w:sz="0" w:space="0" w:color="auto"/>
        <w:right w:val="none" w:sz="0" w:space="0" w:color="auto"/>
      </w:divBdr>
    </w:div>
    <w:div w:id="256521882">
      <w:bodyDiv w:val="1"/>
      <w:marLeft w:val="0"/>
      <w:marRight w:val="0"/>
      <w:marTop w:val="0"/>
      <w:marBottom w:val="0"/>
      <w:divBdr>
        <w:top w:val="none" w:sz="0" w:space="0" w:color="auto"/>
        <w:left w:val="none" w:sz="0" w:space="0" w:color="auto"/>
        <w:bottom w:val="none" w:sz="0" w:space="0" w:color="auto"/>
        <w:right w:val="none" w:sz="0" w:space="0" w:color="auto"/>
      </w:divBdr>
    </w:div>
    <w:div w:id="259722889">
      <w:bodyDiv w:val="1"/>
      <w:marLeft w:val="0"/>
      <w:marRight w:val="0"/>
      <w:marTop w:val="0"/>
      <w:marBottom w:val="0"/>
      <w:divBdr>
        <w:top w:val="none" w:sz="0" w:space="0" w:color="auto"/>
        <w:left w:val="none" w:sz="0" w:space="0" w:color="auto"/>
        <w:bottom w:val="none" w:sz="0" w:space="0" w:color="auto"/>
        <w:right w:val="none" w:sz="0" w:space="0" w:color="auto"/>
      </w:divBdr>
    </w:div>
    <w:div w:id="315229665">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454062578">
      <w:bodyDiv w:val="1"/>
      <w:marLeft w:val="0"/>
      <w:marRight w:val="0"/>
      <w:marTop w:val="0"/>
      <w:marBottom w:val="0"/>
      <w:divBdr>
        <w:top w:val="none" w:sz="0" w:space="0" w:color="auto"/>
        <w:left w:val="none" w:sz="0" w:space="0" w:color="auto"/>
        <w:bottom w:val="none" w:sz="0" w:space="0" w:color="auto"/>
        <w:right w:val="none" w:sz="0" w:space="0" w:color="auto"/>
      </w:divBdr>
      <w:divsChild>
        <w:div w:id="405110447">
          <w:marLeft w:val="0"/>
          <w:marRight w:val="0"/>
          <w:marTop w:val="0"/>
          <w:marBottom w:val="0"/>
          <w:divBdr>
            <w:top w:val="none" w:sz="0" w:space="0" w:color="auto"/>
            <w:left w:val="none" w:sz="0" w:space="0" w:color="auto"/>
            <w:bottom w:val="none" w:sz="0" w:space="0" w:color="auto"/>
            <w:right w:val="none" w:sz="0" w:space="0" w:color="auto"/>
          </w:divBdr>
          <w:divsChild>
            <w:div w:id="841628270">
              <w:marLeft w:val="0"/>
              <w:marRight w:val="0"/>
              <w:marTop w:val="0"/>
              <w:marBottom w:val="0"/>
              <w:divBdr>
                <w:top w:val="none" w:sz="0" w:space="0" w:color="auto"/>
                <w:left w:val="none" w:sz="0" w:space="0" w:color="auto"/>
                <w:bottom w:val="none" w:sz="0" w:space="0" w:color="auto"/>
                <w:right w:val="none" w:sz="0" w:space="0" w:color="auto"/>
              </w:divBdr>
              <w:divsChild>
                <w:div w:id="143594775">
                  <w:marLeft w:val="0"/>
                  <w:marRight w:val="0"/>
                  <w:marTop w:val="0"/>
                  <w:marBottom w:val="0"/>
                  <w:divBdr>
                    <w:top w:val="none" w:sz="0" w:space="0" w:color="auto"/>
                    <w:left w:val="none" w:sz="0" w:space="0" w:color="auto"/>
                    <w:bottom w:val="none" w:sz="0" w:space="0" w:color="auto"/>
                    <w:right w:val="none" w:sz="0" w:space="0" w:color="auto"/>
                  </w:divBdr>
                  <w:divsChild>
                    <w:div w:id="992300258">
                      <w:marLeft w:val="0"/>
                      <w:marRight w:val="0"/>
                      <w:marTop w:val="0"/>
                      <w:marBottom w:val="0"/>
                      <w:divBdr>
                        <w:top w:val="none" w:sz="0" w:space="0" w:color="auto"/>
                        <w:left w:val="none" w:sz="0" w:space="0" w:color="auto"/>
                        <w:bottom w:val="none" w:sz="0" w:space="0" w:color="auto"/>
                        <w:right w:val="none" w:sz="0" w:space="0" w:color="auto"/>
                      </w:divBdr>
                      <w:divsChild>
                        <w:div w:id="1198276407">
                          <w:marLeft w:val="0"/>
                          <w:marRight w:val="0"/>
                          <w:marTop w:val="0"/>
                          <w:marBottom w:val="0"/>
                          <w:divBdr>
                            <w:top w:val="none" w:sz="0" w:space="0" w:color="auto"/>
                            <w:left w:val="none" w:sz="0" w:space="0" w:color="auto"/>
                            <w:bottom w:val="none" w:sz="0" w:space="0" w:color="auto"/>
                            <w:right w:val="none" w:sz="0" w:space="0" w:color="auto"/>
                          </w:divBdr>
                          <w:divsChild>
                            <w:div w:id="1890532014">
                              <w:marLeft w:val="0"/>
                              <w:marRight w:val="300"/>
                              <w:marTop w:val="180"/>
                              <w:marBottom w:val="0"/>
                              <w:divBdr>
                                <w:top w:val="none" w:sz="0" w:space="0" w:color="auto"/>
                                <w:left w:val="none" w:sz="0" w:space="0" w:color="auto"/>
                                <w:bottom w:val="none" w:sz="0" w:space="0" w:color="auto"/>
                                <w:right w:val="none" w:sz="0" w:space="0" w:color="auto"/>
                              </w:divBdr>
                              <w:divsChild>
                                <w:div w:id="7972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475586">
          <w:marLeft w:val="0"/>
          <w:marRight w:val="0"/>
          <w:marTop w:val="0"/>
          <w:marBottom w:val="0"/>
          <w:divBdr>
            <w:top w:val="none" w:sz="0" w:space="0" w:color="auto"/>
            <w:left w:val="none" w:sz="0" w:space="0" w:color="auto"/>
            <w:bottom w:val="none" w:sz="0" w:space="0" w:color="auto"/>
            <w:right w:val="none" w:sz="0" w:space="0" w:color="auto"/>
          </w:divBdr>
          <w:divsChild>
            <w:div w:id="747925126">
              <w:marLeft w:val="0"/>
              <w:marRight w:val="0"/>
              <w:marTop w:val="0"/>
              <w:marBottom w:val="0"/>
              <w:divBdr>
                <w:top w:val="none" w:sz="0" w:space="0" w:color="auto"/>
                <w:left w:val="none" w:sz="0" w:space="0" w:color="auto"/>
                <w:bottom w:val="none" w:sz="0" w:space="0" w:color="auto"/>
                <w:right w:val="none" w:sz="0" w:space="0" w:color="auto"/>
              </w:divBdr>
              <w:divsChild>
                <w:div w:id="585387718">
                  <w:marLeft w:val="0"/>
                  <w:marRight w:val="0"/>
                  <w:marTop w:val="0"/>
                  <w:marBottom w:val="0"/>
                  <w:divBdr>
                    <w:top w:val="none" w:sz="0" w:space="0" w:color="auto"/>
                    <w:left w:val="none" w:sz="0" w:space="0" w:color="auto"/>
                    <w:bottom w:val="none" w:sz="0" w:space="0" w:color="auto"/>
                    <w:right w:val="none" w:sz="0" w:space="0" w:color="auto"/>
                  </w:divBdr>
                  <w:divsChild>
                    <w:div w:id="819272947">
                      <w:marLeft w:val="0"/>
                      <w:marRight w:val="0"/>
                      <w:marTop w:val="0"/>
                      <w:marBottom w:val="0"/>
                      <w:divBdr>
                        <w:top w:val="none" w:sz="0" w:space="0" w:color="auto"/>
                        <w:left w:val="none" w:sz="0" w:space="0" w:color="auto"/>
                        <w:bottom w:val="none" w:sz="0" w:space="0" w:color="auto"/>
                        <w:right w:val="none" w:sz="0" w:space="0" w:color="auto"/>
                      </w:divBdr>
                      <w:divsChild>
                        <w:div w:id="4546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15482">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27131158">
      <w:bodyDiv w:val="1"/>
      <w:marLeft w:val="0"/>
      <w:marRight w:val="0"/>
      <w:marTop w:val="0"/>
      <w:marBottom w:val="0"/>
      <w:divBdr>
        <w:top w:val="none" w:sz="0" w:space="0" w:color="auto"/>
        <w:left w:val="none" w:sz="0" w:space="0" w:color="auto"/>
        <w:bottom w:val="none" w:sz="0" w:space="0" w:color="auto"/>
        <w:right w:val="none" w:sz="0" w:space="0" w:color="auto"/>
      </w:divBdr>
    </w:div>
    <w:div w:id="639699949">
      <w:bodyDiv w:val="1"/>
      <w:marLeft w:val="0"/>
      <w:marRight w:val="0"/>
      <w:marTop w:val="0"/>
      <w:marBottom w:val="0"/>
      <w:divBdr>
        <w:top w:val="none" w:sz="0" w:space="0" w:color="auto"/>
        <w:left w:val="none" w:sz="0" w:space="0" w:color="auto"/>
        <w:bottom w:val="none" w:sz="0" w:space="0" w:color="auto"/>
        <w:right w:val="none" w:sz="0" w:space="0" w:color="auto"/>
      </w:divBdr>
    </w:div>
    <w:div w:id="650673344">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23990706">
      <w:bodyDiv w:val="1"/>
      <w:marLeft w:val="0"/>
      <w:marRight w:val="0"/>
      <w:marTop w:val="0"/>
      <w:marBottom w:val="0"/>
      <w:divBdr>
        <w:top w:val="none" w:sz="0" w:space="0" w:color="auto"/>
        <w:left w:val="none" w:sz="0" w:space="0" w:color="auto"/>
        <w:bottom w:val="none" w:sz="0" w:space="0" w:color="auto"/>
        <w:right w:val="none" w:sz="0" w:space="0" w:color="auto"/>
      </w:divBdr>
    </w:div>
    <w:div w:id="724569164">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94562497">
      <w:bodyDiv w:val="1"/>
      <w:marLeft w:val="0"/>
      <w:marRight w:val="0"/>
      <w:marTop w:val="0"/>
      <w:marBottom w:val="0"/>
      <w:divBdr>
        <w:top w:val="none" w:sz="0" w:space="0" w:color="auto"/>
        <w:left w:val="none" w:sz="0" w:space="0" w:color="auto"/>
        <w:bottom w:val="none" w:sz="0" w:space="0" w:color="auto"/>
        <w:right w:val="none" w:sz="0" w:space="0" w:color="auto"/>
      </w:divBdr>
    </w:div>
    <w:div w:id="795753781">
      <w:bodyDiv w:val="1"/>
      <w:marLeft w:val="0"/>
      <w:marRight w:val="0"/>
      <w:marTop w:val="0"/>
      <w:marBottom w:val="0"/>
      <w:divBdr>
        <w:top w:val="none" w:sz="0" w:space="0" w:color="auto"/>
        <w:left w:val="none" w:sz="0" w:space="0" w:color="auto"/>
        <w:bottom w:val="none" w:sz="0" w:space="0" w:color="auto"/>
        <w:right w:val="none" w:sz="0" w:space="0" w:color="auto"/>
      </w:divBdr>
    </w:div>
    <w:div w:id="812138153">
      <w:bodyDiv w:val="1"/>
      <w:marLeft w:val="0"/>
      <w:marRight w:val="0"/>
      <w:marTop w:val="0"/>
      <w:marBottom w:val="0"/>
      <w:divBdr>
        <w:top w:val="none" w:sz="0" w:space="0" w:color="auto"/>
        <w:left w:val="none" w:sz="0" w:space="0" w:color="auto"/>
        <w:bottom w:val="none" w:sz="0" w:space="0" w:color="auto"/>
        <w:right w:val="none" w:sz="0" w:space="0" w:color="auto"/>
      </w:divBdr>
    </w:div>
    <w:div w:id="813522597">
      <w:bodyDiv w:val="1"/>
      <w:marLeft w:val="0"/>
      <w:marRight w:val="0"/>
      <w:marTop w:val="0"/>
      <w:marBottom w:val="0"/>
      <w:divBdr>
        <w:top w:val="none" w:sz="0" w:space="0" w:color="auto"/>
        <w:left w:val="none" w:sz="0" w:space="0" w:color="auto"/>
        <w:bottom w:val="none" w:sz="0" w:space="0" w:color="auto"/>
        <w:right w:val="none" w:sz="0" w:space="0" w:color="auto"/>
      </w:divBdr>
    </w:div>
    <w:div w:id="901209530">
      <w:bodyDiv w:val="1"/>
      <w:marLeft w:val="0"/>
      <w:marRight w:val="0"/>
      <w:marTop w:val="0"/>
      <w:marBottom w:val="0"/>
      <w:divBdr>
        <w:top w:val="none" w:sz="0" w:space="0" w:color="auto"/>
        <w:left w:val="none" w:sz="0" w:space="0" w:color="auto"/>
        <w:bottom w:val="none" w:sz="0" w:space="0" w:color="auto"/>
        <w:right w:val="none" w:sz="0" w:space="0" w:color="auto"/>
      </w:divBdr>
    </w:div>
    <w:div w:id="908151851">
      <w:bodyDiv w:val="1"/>
      <w:marLeft w:val="0"/>
      <w:marRight w:val="0"/>
      <w:marTop w:val="0"/>
      <w:marBottom w:val="0"/>
      <w:divBdr>
        <w:top w:val="none" w:sz="0" w:space="0" w:color="auto"/>
        <w:left w:val="none" w:sz="0" w:space="0" w:color="auto"/>
        <w:bottom w:val="none" w:sz="0" w:space="0" w:color="auto"/>
        <w:right w:val="none" w:sz="0" w:space="0" w:color="auto"/>
      </w:divBdr>
    </w:div>
    <w:div w:id="953251796">
      <w:bodyDiv w:val="1"/>
      <w:marLeft w:val="0"/>
      <w:marRight w:val="0"/>
      <w:marTop w:val="0"/>
      <w:marBottom w:val="0"/>
      <w:divBdr>
        <w:top w:val="none" w:sz="0" w:space="0" w:color="auto"/>
        <w:left w:val="none" w:sz="0" w:space="0" w:color="auto"/>
        <w:bottom w:val="none" w:sz="0" w:space="0" w:color="auto"/>
        <w:right w:val="none" w:sz="0" w:space="0" w:color="auto"/>
      </w:divBdr>
    </w:div>
    <w:div w:id="967513589">
      <w:bodyDiv w:val="1"/>
      <w:marLeft w:val="0"/>
      <w:marRight w:val="0"/>
      <w:marTop w:val="0"/>
      <w:marBottom w:val="0"/>
      <w:divBdr>
        <w:top w:val="none" w:sz="0" w:space="0" w:color="auto"/>
        <w:left w:val="none" w:sz="0" w:space="0" w:color="auto"/>
        <w:bottom w:val="none" w:sz="0" w:space="0" w:color="auto"/>
        <w:right w:val="none" w:sz="0" w:space="0" w:color="auto"/>
      </w:divBdr>
      <w:divsChild>
        <w:div w:id="1025905170">
          <w:marLeft w:val="0"/>
          <w:marRight w:val="0"/>
          <w:marTop w:val="0"/>
          <w:marBottom w:val="0"/>
          <w:divBdr>
            <w:top w:val="none" w:sz="0" w:space="0" w:color="auto"/>
            <w:left w:val="none" w:sz="0" w:space="0" w:color="auto"/>
            <w:bottom w:val="none" w:sz="0" w:space="0" w:color="auto"/>
            <w:right w:val="none" w:sz="0" w:space="0" w:color="auto"/>
          </w:divBdr>
          <w:divsChild>
            <w:div w:id="1716344629">
              <w:marLeft w:val="0"/>
              <w:marRight w:val="0"/>
              <w:marTop w:val="0"/>
              <w:marBottom w:val="0"/>
              <w:divBdr>
                <w:top w:val="none" w:sz="0" w:space="0" w:color="auto"/>
                <w:left w:val="none" w:sz="0" w:space="0" w:color="auto"/>
                <w:bottom w:val="none" w:sz="0" w:space="0" w:color="auto"/>
                <w:right w:val="none" w:sz="0" w:space="0" w:color="auto"/>
              </w:divBdr>
              <w:divsChild>
                <w:div w:id="194541209">
                  <w:marLeft w:val="0"/>
                  <w:marRight w:val="0"/>
                  <w:marTop w:val="0"/>
                  <w:marBottom w:val="0"/>
                  <w:divBdr>
                    <w:top w:val="none" w:sz="0" w:space="0" w:color="auto"/>
                    <w:left w:val="none" w:sz="0" w:space="0" w:color="auto"/>
                    <w:bottom w:val="none" w:sz="0" w:space="0" w:color="auto"/>
                    <w:right w:val="none" w:sz="0" w:space="0" w:color="auto"/>
                  </w:divBdr>
                  <w:divsChild>
                    <w:div w:id="1421101455">
                      <w:marLeft w:val="0"/>
                      <w:marRight w:val="0"/>
                      <w:marTop w:val="0"/>
                      <w:marBottom w:val="0"/>
                      <w:divBdr>
                        <w:top w:val="none" w:sz="0" w:space="0" w:color="auto"/>
                        <w:left w:val="none" w:sz="0" w:space="0" w:color="auto"/>
                        <w:bottom w:val="none" w:sz="0" w:space="0" w:color="auto"/>
                        <w:right w:val="none" w:sz="0" w:space="0" w:color="auto"/>
                      </w:divBdr>
                      <w:divsChild>
                        <w:div w:id="1727097859">
                          <w:marLeft w:val="0"/>
                          <w:marRight w:val="0"/>
                          <w:marTop w:val="0"/>
                          <w:marBottom w:val="0"/>
                          <w:divBdr>
                            <w:top w:val="none" w:sz="0" w:space="0" w:color="auto"/>
                            <w:left w:val="none" w:sz="0" w:space="0" w:color="auto"/>
                            <w:bottom w:val="none" w:sz="0" w:space="0" w:color="auto"/>
                            <w:right w:val="none" w:sz="0" w:space="0" w:color="auto"/>
                          </w:divBdr>
                          <w:divsChild>
                            <w:div w:id="719672485">
                              <w:marLeft w:val="0"/>
                              <w:marRight w:val="300"/>
                              <w:marTop w:val="180"/>
                              <w:marBottom w:val="0"/>
                              <w:divBdr>
                                <w:top w:val="none" w:sz="0" w:space="0" w:color="auto"/>
                                <w:left w:val="none" w:sz="0" w:space="0" w:color="auto"/>
                                <w:bottom w:val="none" w:sz="0" w:space="0" w:color="auto"/>
                                <w:right w:val="none" w:sz="0" w:space="0" w:color="auto"/>
                              </w:divBdr>
                              <w:divsChild>
                                <w:div w:id="17482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0247">
          <w:marLeft w:val="0"/>
          <w:marRight w:val="0"/>
          <w:marTop w:val="0"/>
          <w:marBottom w:val="0"/>
          <w:divBdr>
            <w:top w:val="none" w:sz="0" w:space="0" w:color="auto"/>
            <w:left w:val="none" w:sz="0" w:space="0" w:color="auto"/>
            <w:bottom w:val="none" w:sz="0" w:space="0" w:color="auto"/>
            <w:right w:val="none" w:sz="0" w:space="0" w:color="auto"/>
          </w:divBdr>
          <w:divsChild>
            <w:div w:id="1095131926">
              <w:marLeft w:val="0"/>
              <w:marRight w:val="0"/>
              <w:marTop w:val="0"/>
              <w:marBottom w:val="0"/>
              <w:divBdr>
                <w:top w:val="none" w:sz="0" w:space="0" w:color="auto"/>
                <w:left w:val="none" w:sz="0" w:space="0" w:color="auto"/>
                <w:bottom w:val="none" w:sz="0" w:space="0" w:color="auto"/>
                <w:right w:val="none" w:sz="0" w:space="0" w:color="auto"/>
              </w:divBdr>
              <w:divsChild>
                <w:div w:id="1206067354">
                  <w:marLeft w:val="0"/>
                  <w:marRight w:val="0"/>
                  <w:marTop w:val="0"/>
                  <w:marBottom w:val="0"/>
                  <w:divBdr>
                    <w:top w:val="none" w:sz="0" w:space="0" w:color="auto"/>
                    <w:left w:val="none" w:sz="0" w:space="0" w:color="auto"/>
                    <w:bottom w:val="none" w:sz="0" w:space="0" w:color="auto"/>
                    <w:right w:val="none" w:sz="0" w:space="0" w:color="auto"/>
                  </w:divBdr>
                  <w:divsChild>
                    <w:div w:id="553124586">
                      <w:marLeft w:val="0"/>
                      <w:marRight w:val="0"/>
                      <w:marTop w:val="0"/>
                      <w:marBottom w:val="0"/>
                      <w:divBdr>
                        <w:top w:val="none" w:sz="0" w:space="0" w:color="auto"/>
                        <w:left w:val="none" w:sz="0" w:space="0" w:color="auto"/>
                        <w:bottom w:val="none" w:sz="0" w:space="0" w:color="auto"/>
                        <w:right w:val="none" w:sz="0" w:space="0" w:color="auto"/>
                      </w:divBdr>
                      <w:divsChild>
                        <w:div w:id="9563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971442513">
      <w:bodyDiv w:val="1"/>
      <w:marLeft w:val="0"/>
      <w:marRight w:val="0"/>
      <w:marTop w:val="0"/>
      <w:marBottom w:val="0"/>
      <w:divBdr>
        <w:top w:val="none" w:sz="0" w:space="0" w:color="auto"/>
        <w:left w:val="none" w:sz="0" w:space="0" w:color="auto"/>
        <w:bottom w:val="none" w:sz="0" w:space="0" w:color="auto"/>
        <w:right w:val="none" w:sz="0" w:space="0" w:color="auto"/>
      </w:divBdr>
    </w:div>
    <w:div w:id="973409968">
      <w:bodyDiv w:val="1"/>
      <w:marLeft w:val="0"/>
      <w:marRight w:val="0"/>
      <w:marTop w:val="0"/>
      <w:marBottom w:val="0"/>
      <w:divBdr>
        <w:top w:val="none" w:sz="0" w:space="0" w:color="auto"/>
        <w:left w:val="none" w:sz="0" w:space="0" w:color="auto"/>
        <w:bottom w:val="none" w:sz="0" w:space="0" w:color="auto"/>
        <w:right w:val="none" w:sz="0" w:space="0" w:color="auto"/>
      </w:divBdr>
    </w:div>
    <w:div w:id="975767630">
      <w:bodyDiv w:val="1"/>
      <w:marLeft w:val="0"/>
      <w:marRight w:val="0"/>
      <w:marTop w:val="0"/>
      <w:marBottom w:val="0"/>
      <w:divBdr>
        <w:top w:val="none" w:sz="0" w:space="0" w:color="auto"/>
        <w:left w:val="none" w:sz="0" w:space="0" w:color="auto"/>
        <w:bottom w:val="none" w:sz="0" w:space="0" w:color="auto"/>
        <w:right w:val="none" w:sz="0" w:space="0" w:color="auto"/>
      </w:divBdr>
    </w:div>
    <w:div w:id="983705894">
      <w:bodyDiv w:val="1"/>
      <w:marLeft w:val="0"/>
      <w:marRight w:val="0"/>
      <w:marTop w:val="0"/>
      <w:marBottom w:val="0"/>
      <w:divBdr>
        <w:top w:val="none" w:sz="0" w:space="0" w:color="auto"/>
        <w:left w:val="none" w:sz="0" w:space="0" w:color="auto"/>
        <w:bottom w:val="none" w:sz="0" w:space="0" w:color="auto"/>
        <w:right w:val="none" w:sz="0" w:space="0" w:color="auto"/>
      </w:divBdr>
    </w:div>
    <w:div w:id="992418169">
      <w:bodyDiv w:val="1"/>
      <w:marLeft w:val="0"/>
      <w:marRight w:val="0"/>
      <w:marTop w:val="0"/>
      <w:marBottom w:val="0"/>
      <w:divBdr>
        <w:top w:val="none" w:sz="0" w:space="0" w:color="auto"/>
        <w:left w:val="none" w:sz="0" w:space="0" w:color="auto"/>
        <w:bottom w:val="none" w:sz="0" w:space="0" w:color="auto"/>
        <w:right w:val="none" w:sz="0" w:space="0" w:color="auto"/>
      </w:divBdr>
    </w:div>
    <w:div w:id="1029993653">
      <w:bodyDiv w:val="1"/>
      <w:marLeft w:val="0"/>
      <w:marRight w:val="0"/>
      <w:marTop w:val="0"/>
      <w:marBottom w:val="0"/>
      <w:divBdr>
        <w:top w:val="none" w:sz="0" w:space="0" w:color="auto"/>
        <w:left w:val="none" w:sz="0" w:space="0" w:color="auto"/>
        <w:bottom w:val="none" w:sz="0" w:space="0" w:color="auto"/>
        <w:right w:val="none" w:sz="0" w:space="0" w:color="auto"/>
      </w:divBdr>
    </w:div>
    <w:div w:id="1114397826">
      <w:bodyDiv w:val="1"/>
      <w:marLeft w:val="0"/>
      <w:marRight w:val="0"/>
      <w:marTop w:val="0"/>
      <w:marBottom w:val="0"/>
      <w:divBdr>
        <w:top w:val="none" w:sz="0" w:space="0" w:color="auto"/>
        <w:left w:val="none" w:sz="0" w:space="0" w:color="auto"/>
        <w:bottom w:val="none" w:sz="0" w:space="0" w:color="auto"/>
        <w:right w:val="none" w:sz="0" w:space="0" w:color="auto"/>
      </w:divBdr>
    </w:div>
    <w:div w:id="1118529811">
      <w:bodyDiv w:val="1"/>
      <w:marLeft w:val="0"/>
      <w:marRight w:val="0"/>
      <w:marTop w:val="0"/>
      <w:marBottom w:val="0"/>
      <w:divBdr>
        <w:top w:val="none" w:sz="0" w:space="0" w:color="auto"/>
        <w:left w:val="none" w:sz="0" w:space="0" w:color="auto"/>
        <w:bottom w:val="none" w:sz="0" w:space="0" w:color="auto"/>
        <w:right w:val="none" w:sz="0" w:space="0" w:color="auto"/>
      </w:divBdr>
    </w:div>
    <w:div w:id="1156605978">
      <w:bodyDiv w:val="1"/>
      <w:marLeft w:val="0"/>
      <w:marRight w:val="0"/>
      <w:marTop w:val="0"/>
      <w:marBottom w:val="0"/>
      <w:divBdr>
        <w:top w:val="none" w:sz="0" w:space="0" w:color="auto"/>
        <w:left w:val="none" w:sz="0" w:space="0" w:color="auto"/>
        <w:bottom w:val="none" w:sz="0" w:space="0" w:color="auto"/>
        <w:right w:val="none" w:sz="0" w:space="0" w:color="auto"/>
      </w:divBdr>
    </w:div>
    <w:div w:id="1217205215">
      <w:bodyDiv w:val="1"/>
      <w:marLeft w:val="0"/>
      <w:marRight w:val="0"/>
      <w:marTop w:val="0"/>
      <w:marBottom w:val="0"/>
      <w:divBdr>
        <w:top w:val="none" w:sz="0" w:space="0" w:color="auto"/>
        <w:left w:val="none" w:sz="0" w:space="0" w:color="auto"/>
        <w:bottom w:val="none" w:sz="0" w:space="0" w:color="auto"/>
        <w:right w:val="none" w:sz="0" w:space="0" w:color="auto"/>
      </w:divBdr>
    </w:div>
    <w:div w:id="1232276020">
      <w:bodyDiv w:val="1"/>
      <w:marLeft w:val="0"/>
      <w:marRight w:val="0"/>
      <w:marTop w:val="0"/>
      <w:marBottom w:val="0"/>
      <w:divBdr>
        <w:top w:val="none" w:sz="0" w:space="0" w:color="auto"/>
        <w:left w:val="none" w:sz="0" w:space="0" w:color="auto"/>
        <w:bottom w:val="none" w:sz="0" w:space="0" w:color="auto"/>
        <w:right w:val="none" w:sz="0" w:space="0" w:color="auto"/>
      </w:divBdr>
    </w:div>
    <w:div w:id="1235814884">
      <w:bodyDiv w:val="1"/>
      <w:marLeft w:val="0"/>
      <w:marRight w:val="0"/>
      <w:marTop w:val="0"/>
      <w:marBottom w:val="0"/>
      <w:divBdr>
        <w:top w:val="none" w:sz="0" w:space="0" w:color="auto"/>
        <w:left w:val="none" w:sz="0" w:space="0" w:color="auto"/>
        <w:bottom w:val="none" w:sz="0" w:space="0" w:color="auto"/>
        <w:right w:val="none" w:sz="0" w:space="0" w:color="auto"/>
      </w:divBdr>
    </w:div>
    <w:div w:id="1266965079">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395080212">
      <w:bodyDiv w:val="1"/>
      <w:marLeft w:val="0"/>
      <w:marRight w:val="0"/>
      <w:marTop w:val="0"/>
      <w:marBottom w:val="0"/>
      <w:divBdr>
        <w:top w:val="none" w:sz="0" w:space="0" w:color="auto"/>
        <w:left w:val="none" w:sz="0" w:space="0" w:color="auto"/>
        <w:bottom w:val="none" w:sz="0" w:space="0" w:color="auto"/>
        <w:right w:val="none" w:sz="0" w:space="0" w:color="auto"/>
      </w:divBdr>
    </w:div>
    <w:div w:id="1404108909">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65388370">
      <w:bodyDiv w:val="1"/>
      <w:marLeft w:val="0"/>
      <w:marRight w:val="0"/>
      <w:marTop w:val="0"/>
      <w:marBottom w:val="0"/>
      <w:divBdr>
        <w:top w:val="none" w:sz="0" w:space="0" w:color="auto"/>
        <w:left w:val="none" w:sz="0" w:space="0" w:color="auto"/>
        <w:bottom w:val="none" w:sz="0" w:space="0" w:color="auto"/>
        <w:right w:val="none" w:sz="0" w:space="0" w:color="auto"/>
      </w:divBdr>
    </w:div>
    <w:div w:id="1515150244">
      <w:bodyDiv w:val="1"/>
      <w:marLeft w:val="0"/>
      <w:marRight w:val="0"/>
      <w:marTop w:val="0"/>
      <w:marBottom w:val="0"/>
      <w:divBdr>
        <w:top w:val="none" w:sz="0" w:space="0" w:color="auto"/>
        <w:left w:val="none" w:sz="0" w:space="0" w:color="auto"/>
        <w:bottom w:val="none" w:sz="0" w:space="0" w:color="auto"/>
        <w:right w:val="none" w:sz="0" w:space="0" w:color="auto"/>
      </w:divBdr>
    </w:div>
    <w:div w:id="1542202709">
      <w:bodyDiv w:val="1"/>
      <w:marLeft w:val="0"/>
      <w:marRight w:val="0"/>
      <w:marTop w:val="0"/>
      <w:marBottom w:val="0"/>
      <w:divBdr>
        <w:top w:val="none" w:sz="0" w:space="0" w:color="auto"/>
        <w:left w:val="none" w:sz="0" w:space="0" w:color="auto"/>
        <w:bottom w:val="none" w:sz="0" w:space="0" w:color="auto"/>
        <w:right w:val="none" w:sz="0" w:space="0" w:color="auto"/>
      </w:divBdr>
    </w:div>
    <w:div w:id="1567498431">
      <w:bodyDiv w:val="1"/>
      <w:marLeft w:val="0"/>
      <w:marRight w:val="0"/>
      <w:marTop w:val="0"/>
      <w:marBottom w:val="0"/>
      <w:divBdr>
        <w:top w:val="none" w:sz="0" w:space="0" w:color="auto"/>
        <w:left w:val="none" w:sz="0" w:space="0" w:color="auto"/>
        <w:bottom w:val="none" w:sz="0" w:space="0" w:color="auto"/>
        <w:right w:val="none" w:sz="0" w:space="0" w:color="auto"/>
      </w:divBdr>
    </w:div>
    <w:div w:id="159555511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18175701">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730155059">
      <w:bodyDiv w:val="1"/>
      <w:marLeft w:val="0"/>
      <w:marRight w:val="0"/>
      <w:marTop w:val="0"/>
      <w:marBottom w:val="0"/>
      <w:divBdr>
        <w:top w:val="none" w:sz="0" w:space="0" w:color="auto"/>
        <w:left w:val="none" w:sz="0" w:space="0" w:color="auto"/>
        <w:bottom w:val="none" w:sz="0" w:space="0" w:color="auto"/>
        <w:right w:val="none" w:sz="0" w:space="0" w:color="auto"/>
      </w:divBdr>
    </w:div>
    <w:div w:id="1738941021">
      <w:bodyDiv w:val="1"/>
      <w:marLeft w:val="0"/>
      <w:marRight w:val="0"/>
      <w:marTop w:val="0"/>
      <w:marBottom w:val="0"/>
      <w:divBdr>
        <w:top w:val="none" w:sz="0" w:space="0" w:color="auto"/>
        <w:left w:val="none" w:sz="0" w:space="0" w:color="auto"/>
        <w:bottom w:val="none" w:sz="0" w:space="0" w:color="auto"/>
        <w:right w:val="none" w:sz="0" w:space="0" w:color="auto"/>
      </w:divBdr>
    </w:div>
    <w:div w:id="1750275599">
      <w:bodyDiv w:val="1"/>
      <w:marLeft w:val="0"/>
      <w:marRight w:val="0"/>
      <w:marTop w:val="0"/>
      <w:marBottom w:val="0"/>
      <w:divBdr>
        <w:top w:val="none" w:sz="0" w:space="0" w:color="auto"/>
        <w:left w:val="none" w:sz="0" w:space="0" w:color="auto"/>
        <w:bottom w:val="none" w:sz="0" w:space="0" w:color="auto"/>
        <w:right w:val="none" w:sz="0" w:space="0" w:color="auto"/>
      </w:divBdr>
    </w:div>
    <w:div w:id="1779446626">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808012111">
      <w:bodyDiv w:val="1"/>
      <w:marLeft w:val="0"/>
      <w:marRight w:val="0"/>
      <w:marTop w:val="0"/>
      <w:marBottom w:val="0"/>
      <w:divBdr>
        <w:top w:val="none" w:sz="0" w:space="0" w:color="auto"/>
        <w:left w:val="none" w:sz="0" w:space="0" w:color="auto"/>
        <w:bottom w:val="none" w:sz="0" w:space="0" w:color="auto"/>
        <w:right w:val="none" w:sz="0" w:space="0" w:color="auto"/>
      </w:divBdr>
    </w:div>
    <w:div w:id="1810122905">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48905093">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34318642">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98991237">
      <w:bodyDiv w:val="1"/>
      <w:marLeft w:val="0"/>
      <w:marRight w:val="0"/>
      <w:marTop w:val="0"/>
      <w:marBottom w:val="0"/>
      <w:divBdr>
        <w:top w:val="none" w:sz="0" w:space="0" w:color="auto"/>
        <w:left w:val="none" w:sz="0" w:space="0" w:color="auto"/>
        <w:bottom w:val="none" w:sz="0" w:space="0" w:color="auto"/>
        <w:right w:val="none" w:sz="0" w:space="0" w:color="auto"/>
      </w:divBdr>
    </w:div>
    <w:div w:id="2072383135">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16242695">
      <w:bodyDiv w:val="1"/>
      <w:marLeft w:val="0"/>
      <w:marRight w:val="0"/>
      <w:marTop w:val="0"/>
      <w:marBottom w:val="0"/>
      <w:divBdr>
        <w:top w:val="none" w:sz="0" w:space="0" w:color="auto"/>
        <w:left w:val="none" w:sz="0" w:space="0" w:color="auto"/>
        <w:bottom w:val="none" w:sz="0" w:space="0" w:color="auto"/>
        <w:right w:val="none" w:sz="0" w:space="0" w:color="auto"/>
      </w:divBdr>
    </w:div>
    <w:div w:id="21391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jp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gi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scholar.google.com.b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torate-degree\eye-tracker\RSL\V2\Grafi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'Ref chart'!$A$1:$A$10</c:f>
              <c:strCache>
                <c:ptCount val="10"/>
                <c:pt idx="0">
                  <c:v>Pinggera et al., 2012</c:v>
                </c:pt>
                <c:pt idx="1">
                  <c:v>Petrusel and Mendling, 2013 </c:v>
                </c:pt>
                <c:pt idx="2">
                  <c:v> Petrusel et al., 2017</c:v>
                </c:pt>
                <c:pt idx="3">
                  <c:v>Petrusel et al. 2016</c:v>
                </c:pt>
                <c:pt idx="4">
                  <c:v>Zimoch et al. 2018</c:v>
                </c:pt>
                <c:pt idx="5">
                  <c:v>Burattin et al. 2019</c:v>
                </c:pt>
                <c:pt idx="6">
                  <c:v>Chen et al. 2018</c:v>
                </c:pt>
                <c:pt idx="7">
                  <c:v>Tallon et al., 2019</c:v>
                </c:pt>
                <c:pt idx="8">
                  <c:v>Vermeulen, 2018</c:v>
                </c:pt>
                <c:pt idx="9">
                  <c:v>Bera et al. 2019</c:v>
                </c:pt>
              </c:strCache>
            </c:strRef>
          </c:cat>
          <c:val>
            <c:numRef>
              <c:f>'Ref chart'!$B$1:$B$10</c:f>
              <c:numCache>
                <c:formatCode>General</c:formatCode>
                <c:ptCount val="10"/>
                <c:pt idx="0">
                  <c:v>36</c:v>
                </c:pt>
                <c:pt idx="1">
                  <c:v>28</c:v>
                </c:pt>
                <c:pt idx="2">
                  <c:v>27</c:v>
                </c:pt>
                <c:pt idx="3">
                  <c:v>19</c:v>
                </c:pt>
                <c:pt idx="4">
                  <c:v>5</c:v>
                </c:pt>
                <c:pt idx="5">
                  <c:v>4</c:v>
                </c:pt>
                <c:pt idx="6">
                  <c:v>3</c:v>
                </c:pt>
                <c:pt idx="7">
                  <c:v>1</c:v>
                </c:pt>
                <c:pt idx="8">
                  <c:v>1</c:v>
                </c:pt>
                <c:pt idx="9">
                  <c:v>1</c:v>
                </c:pt>
              </c:numCache>
            </c:numRef>
          </c:val>
          <c:extLst>
            <c:ext xmlns:c16="http://schemas.microsoft.com/office/drawing/2014/chart" uri="{C3380CC4-5D6E-409C-BE32-E72D297353CC}">
              <c16:uniqueId val="{00000000-2636-4231-B459-2852CF8E3467}"/>
            </c:ext>
          </c:extLst>
        </c:ser>
        <c:dLbls>
          <c:dLblPos val="outEnd"/>
          <c:showLegendKey val="0"/>
          <c:showVal val="1"/>
          <c:showCatName val="0"/>
          <c:showSerName val="0"/>
          <c:showPercent val="0"/>
          <c:showBubbleSize val="0"/>
        </c:dLbls>
        <c:gapWidth val="182"/>
        <c:axId val="719791407"/>
        <c:axId val="723297983"/>
      </c:barChart>
      <c:catAx>
        <c:axId val="7197914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23297983"/>
        <c:crosses val="autoZero"/>
        <c:auto val="1"/>
        <c:lblAlgn val="ctr"/>
        <c:lblOffset val="100"/>
        <c:noMultiLvlLbl val="0"/>
      </c:catAx>
      <c:valAx>
        <c:axId val="7232979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71979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'Year chart'!$A$2:$A$6</c:f>
              <c:numCache>
                <c:formatCode>General</c:formatCode>
                <c:ptCount val="5"/>
                <c:pt idx="0">
                  <c:v>2013</c:v>
                </c:pt>
                <c:pt idx="1">
                  <c:v>2016</c:v>
                </c:pt>
                <c:pt idx="2">
                  <c:v>2017</c:v>
                </c:pt>
                <c:pt idx="3">
                  <c:v>2018</c:v>
                </c:pt>
                <c:pt idx="4">
                  <c:v>2019</c:v>
                </c:pt>
              </c:numCache>
            </c:numRef>
          </c:cat>
          <c:val>
            <c:numRef>
              <c:f>'Year chart'!$B$2:$B$6</c:f>
              <c:numCache>
                <c:formatCode>General</c:formatCode>
                <c:ptCount val="5"/>
                <c:pt idx="0">
                  <c:v>2</c:v>
                </c:pt>
                <c:pt idx="1">
                  <c:v>1</c:v>
                </c:pt>
                <c:pt idx="2">
                  <c:v>1</c:v>
                </c:pt>
                <c:pt idx="3">
                  <c:v>3</c:v>
                </c:pt>
                <c:pt idx="4">
                  <c:v>3</c:v>
                </c:pt>
              </c:numCache>
            </c:numRef>
          </c:val>
          <c:extLst>
            <c:ext xmlns:c16="http://schemas.microsoft.com/office/drawing/2014/chart" uri="{C3380CC4-5D6E-409C-BE32-E72D297353CC}">
              <c16:uniqueId val="{00000000-FD0C-4344-9A59-867DCF2B3C58}"/>
            </c:ext>
          </c:extLst>
        </c:ser>
        <c:dLbls>
          <c:dLblPos val="outEnd"/>
          <c:showLegendKey val="0"/>
          <c:showVal val="1"/>
          <c:showCatName val="0"/>
          <c:showSerName val="0"/>
          <c:showPercent val="0"/>
          <c:showBubbleSize val="0"/>
        </c:dLbls>
        <c:gapWidth val="219"/>
        <c:overlap val="-27"/>
        <c:axId val="1425169407"/>
        <c:axId val="1470755407"/>
      </c:barChart>
      <c:catAx>
        <c:axId val="1425169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70755407"/>
        <c:crosses val="autoZero"/>
        <c:auto val="1"/>
        <c:lblAlgn val="ctr"/>
        <c:lblOffset val="100"/>
        <c:noMultiLvlLbl val="0"/>
      </c:catAx>
      <c:valAx>
        <c:axId val="1470755407"/>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25169407"/>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3BF41AFF-A9B0-49B1-B5C3-133DB952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11162</Words>
  <Characters>60278</Characters>
  <Application>Microsoft Office Word</Application>
  <DocSecurity>0</DocSecurity>
  <Lines>502</Lines>
  <Paragraphs>142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Denis Silveira</cp:lastModifiedBy>
  <cp:revision>2</cp:revision>
  <cp:lastPrinted>2020-02-17T00:33:00Z</cp:lastPrinted>
  <dcterms:created xsi:type="dcterms:W3CDTF">2020-04-24T10:45:00Z</dcterms:created>
  <dcterms:modified xsi:type="dcterms:W3CDTF">2020-04-24T10:45:00Z</dcterms:modified>
</cp:coreProperties>
</file>