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3A41C1C6" w:rsidR="009F7FCE" w:rsidRPr="00F82538" w:rsidDel="00ED250C" w:rsidRDefault="00ED250C" w:rsidP="005A4C39">
      <w:pPr>
        <w:pStyle w:val="papertitle"/>
        <w:spacing w:after="0"/>
        <w:rPr>
          <w:del w:id="0" w:author="Denis Silveira" w:date="2020-03-26T15:32:00Z"/>
          <w:sz w:val="43"/>
          <w:szCs w:val="43"/>
          <w:lang w:val="en-US"/>
        </w:rPr>
      </w:pPr>
      <w:ins w:id="1" w:author="Denis Silveira" w:date="2020-03-26T15:32:00Z">
        <w:r w:rsidRPr="00ED250C">
          <w:rPr>
            <w:sz w:val="43"/>
            <w:szCs w:val="43"/>
            <w:lang w:val="en-US"/>
          </w:rPr>
          <w:t>A Systematic Literature Review on the Usage of Eye-Tracking in Understanding Process Models</w:t>
        </w:r>
      </w:ins>
      <w:del w:id="2" w:author="Denis Silveira" w:date="2020-03-26T15:32:00Z">
        <w:r w:rsidR="007B44C5" w:rsidRPr="00F82538" w:rsidDel="00ED250C">
          <w:rPr>
            <w:sz w:val="43"/>
            <w:szCs w:val="43"/>
            <w:lang w:val="en-US"/>
          </w:rPr>
          <w:delText>Understanding Process Models Using the Eye-Tracking</w:delText>
        </w:r>
        <w:r w:rsidR="00F82538" w:rsidRPr="00F82538" w:rsidDel="00ED250C">
          <w:rPr>
            <w:sz w:val="43"/>
            <w:szCs w:val="43"/>
            <w:lang w:val="en-US"/>
          </w:rPr>
          <w:delText>: A Systematic Literature Review</w:delText>
        </w:r>
      </w:del>
    </w:p>
    <w:p w14:paraId="2E5EB87E" w14:textId="77777777" w:rsidR="005F7FC2" w:rsidRPr="005A4C39" w:rsidRDefault="005F7FC2" w:rsidP="005F7FC2">
      <w:pPr>
        <w:pStyle w:val="author"/>
        <w:rPr>
          <w:lang w:val="en-US"/>
        </w:rPr>
      </w:pP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02C01D28"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ins w:id="3" w:author="Denis Silveira" w:date="2020-03-26T16:36:00Z">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ins>
      <w:del w:id="4" w:author="Denis Silveira" w:date="2020-03-26T16:31:00Z">
        <w:r w:rsidR="008A23E3" w:rsidRPr="0065091E" w:rsidDel="00F10A47">
          <w:rPr>
            <w:color w:val="000000"/>
            <w:szCs w:val="18"/>
            <w:lang w:val="en-US"/>
          </w:rPr>
          <w:delText>The use of business process models in requirements elicitation is a common practice. 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w:delText>
        </w:r>
      </w:del>
    </w:p>
    <w:p w14:paraId="49F2BF98" w14:textId="5E3B186E"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ins w:id="5" w:author="Denis Silveira" w:date="2020-03-26T16:37:00Z">
        <w:r w:rsidR="00F10A47" w:rsidRPr="00F10A47">
          <w:rPr>
            <w:color w:val="000000"/>
            <w:szCs w:val="18"/>
            <w:lang w:val="en-US"/>
          </w:rPr>
          <w:t xml:space="preserve">To achieve this goal, we performed a Systematic Literature Review (SLR) </w:t>
        </w:r>
        <w:proofErr w:type="spellStart"/>
        <w:r w:rsidR="00F10A47" w:rsidRPr="00F10A47">
          <w:rPr>
            <w:color w:val="000000"/>
            <w:szCs w:val="18"/>
            <w:lang w:val="en-US"/>
          </w:rPr>
          <w:t>fol</w:t>
        </w:r>
        <w:proofErr w:type="spellEnd"/>
        <w:r w:rsidR="00F10A47" w:rsidRPr="00F10A47">
          <w:rPr>
            <w:color w:val="000000"/>
            <w:szCs w:val="18"/>
            <w:lang w:val="en-US"/>
          </w:rPr>
          <w:t>-lowing the good practices from the Evidence-Based Software Engineering (EBSE) field.</w:t>
        </w:r>
      </w:ins>
      <w:del w:id="6" w:author="Denis Silveira" w:date="2020-03-26T16:37:00Z">
        <w:r w:rsidR="008A23E3" w:rsidRPr="0065091E" w:rsidDel="00F10A47">
          <w:rPr>
            <w:color w:val="000000"/>
            <w:szCs w:val="18"/>
            <w:lang w:val="en-US"/>
          </w:rPr>
          <w:delText xml:space="preserve">This paper describes a </w:delText>
        </w:r>
        <w:r w:rsidR="008A23E3" w:rsidDel="00F10A47">
          <w:rPr>
            <w:color w:val="000000"/>
            <w:szCs w:val="18"/>
            <w:lang w:val="en-US"/>
          </w:rPr>
          <w:delText>S</w:delText>
        </w:r>
        <w:r w:rsidR="008A23E3" w:rsidRPr="0065091E" w:rsidDel="00F10A47">
          <w:rPr>
            <w:color w:val="000000"/>
            <w:szCs w:val="18"/>
            <w:lang w:val="en-US"/>
          </w:rPr>
          <w:delText xml:space="preserve">ystematic </w:delText>
        </w:r>
        <w:r w:rsidR="008A23E3" w:rsidDel="00F10A47">
          <w:rPr>
            <w:color w:val="000000"/>
            <w:szCs w:val="18"/>
            <w:lang w:val="en-US"/>
          </w:rPr>
          <w:delText>L</w:delText>
        </w:r>
        <w:r w:rsidR="008A23E3" w:rsidRPr="0065091E" w:rsidDel="00F10A47">
          <w:rPr>
            <w:color w:val="000000"/>
            <w:szCs w:val="18"/>
            <w:lang w:val="en-US"/>
          </w:rPr>
          <w:delText>iterature</w:delText>
        </w:r>
        <w:r w:rsidR="008A23E3" w:rsidDel="00F10A47">
          <w:rPr>
            <w:color w:val="000000"/>
            <w:szCs w:val="18"/>
            <w:lang w:val="en-US"/>
          </w:rPr>
          <w:delText xml:space="preserve"> Review</w:delText>
        </w:r>
        <w:r w:rsidR="008A23E3" w:rsidRPr="0065091E" w:rsidDel="00F10A47">
          <w:rPr>
            <w:color w:val="000000"/>
            <w:szCs w:val="18"/>
            <w:lang w:val="en-US"/>
          </w:rPr>
          <w:delText xml:space="preserve"> (SL</w:delText>
        </w:r>
        <w:r w:rsidR="008A23E3" w:rsidDel="00F10A47">
          <w:rPr>
            <w:color w:val="000000"/>
            <w:szCs w:val="18"/>
            <w:lang w:val="en-US"/>
          </w:rPr>
          <w:delText>R</w:delText>
        </w:r>
        <w:r w:rsidR="008A23E3" w:rsidRPr="0065091E" w:rsidDel="00F10A47">
          <w:rPr>
            <w:color w:val="000000"/>
            <w:szCs w:val="18"/>
            <w:lang w:val="en-US"/>
          </w:rPr>
          <w:delText xml:space="preserve">) that provide an overview of researches that evaluate the understanding of process models through eye-tracking techniques. </w:delText>
        </w:r>
      </w:del>
    </w:p>
    <w:p w14:paraId="731C0E0F" w14:textId="78259B3F" w:rsidR="00F82538" w:rsidRPr="008A23E3" w:rsidRDefault="00F82538" w:rsidP="00F10A47">
      <w:pPr>
        <w:pStyle w:val="abstract"/>
        <w:spacing w:before="520" w:after="300"/>
        <w:ind w:firstLine="0"/>
        <w:rPr>
          <w:lang w:val="en-US"/>
        </w:rPr>
      </w:pPr>
      <w:r w:rsidRPr="00ED250C">
        <w:rPr>
          <w:b/>
          <w:bCs/>
          <w:lang w:val="en-US"/>
        </w:rPr>
        <w:t xml:space="preserve">Findings - </w:t>
      </w:r>
      <w:ins w:id="7" w:author="Denis Silveira" w:date="2020-03-26T16:38:00Z">
        <w:r w:rsidR="00F10A47" w:rsidRPr="00F10A47">
          <w:rPr>
            <w:color w:val="000000"/>
            <w:szCs w:val="18"/>
            <w:lang w:val="en-US"/>
          </w:rPr>
          <w:t>This study resulted in XX primary studies selected for analysis and data extraction, from the 1,477 initially retrieved.</w:t>
        </w:r>
        <w:r w:rsidR="00F10A47">
          <w:rPr>
            <w:color w:val="000000"/>
            <w:szCs w:val="18"/>
            <w:lang w:val="en-US"/>
          </w:rPr>
          <w:t xml:space="preserve"> So, </w:t>
        </w:r>
      </w:ins>
      <w:ins w:id="8" w:author="Denis Silveira" w:date="2020-03-26T16:41:00Z">
        <w:r w:rsidR="00F10A47" w:rsidRPr="00F10A47">
          <w:rPr>
            <w:color w:val="000000"/>
            <w:szCs w:val="18"/>
            <w:lang w:val="en-US"/>
          </w:rPr>
          <w:t xml:space="preserve">our </w:t>
        </w:r>
      </w:ins>
      <w:ins w:id="9" w:author="Denis Silveira" w:date="2020-03-26T16:38:00Z">
        <w:r w:rsidR="00F10A47" w:rsidRPr="00F10A47">
          <w:rPr>
            <w:color w:val="000000"/>
            <w:szCs w:val="18"/>
            <w:lang w:val="en-US"/>
          </w:rPr>
          <w:t>major findings indicate that [COMPLETAR].</w:t>
        </w:r>
      </w:ins>
      <w:ins w:id="10" w:author="Denis Silveira" w:date="2020-03-26T16:39:00Z">
        <w:r w:rsidR="00F10A47" w:rsidRPr="0065091E" w:rsidDel="00F10A47">
          <w:rPr>
            <w:color w:val="000000"/>
            <w:szCs w:val="18"/>
            <w:lang w:val="en-US"/>
          </w:rPr>
          <w:t xml:space="preserve"> </w:t>
        </w:r>
      </w:ins>
      <w:del w:id="11" w:author="Denis Silveira" w:date="2020-03-26T16:38:00Z">
        <w:r w:rsidR="008A23E3" w:rsidRPr="0065091E" w:rsidDel="00F10A47">
          <w:rPr>
            <w:color w:val="000000"/>
            <w:szCs w:val="18"/>
            <w:lang w:val="en-US"/>
          </w:rPr>
          <w:delText xml:space="preserve">Resulting in </w:delText>
        </w:r>
        <w:r w:rsidR="008A23E3" w:rsidRPr="0065091E" w:rsidDel="00F10A47">
          <w:rPr>
            <w:color w:val="000000"/>
            <w:szCs w:val="18"/>
            <w:highlight w:val="yellow"/>
            <w:lang w:val="en-US"/>
          </w:rPr>
          <w:delText>XX</w:delText>
        </w:r>
        <w:r w:rsidR="008A23E3" w:rsidRPr="0065091E" w:rsidDel="00F10A47">
          <w:rPr>
            <w:color w:val="000000"/>
            <w:szCs w:val="18"/>
            <w:lang w:val="en-US"/>
          </w:rPr>
          <w:delText xml:space="preserve"> studies for analysis and synthesis om the 1,477 studies initially found in the last ten years.</w:delText>
        </w:r>
      </w:del>
    </w:p>
    <w:p w14:paraId="60D32FAD" w14:textId="30DD7C70" w:rsidR="00F82538" w:rsidRPr="00ED250C" w:rsidRDefault="008A23E3" w:rsidP="0065091E">
      <w:pPr>
        <w:pStyle w:val="abstract"/>
        <w:spacing w:before="520" w:after="300"/>
        <w:ind w:firstLine="0"/>
        <w:rPr>
          <w:b/>
          <w:bCs/>
          <w:lang w:val="en-US"/>
        </w:rPr>
      </w:pPr>
      <w:r w:rsidRPr="00ED250C">
        <w:rPr>
          <w:b/>
          <w:bCs/>
          <w:lang w:val="en-US"/>
        </w:rPr>
        <w:t xml:space="preserve">Originality/value – </w:t>
      </w:r>
      <w:ins w:id="12" w:author="Denis Silveira" w:date="2020-03-26T16:31:00Z">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ins>
      <w:del w:id="13" w:author="Denis Silveira" w:date="2020-03-26T16:31:00Z">
        <w:r w:rsidRPr="00F10A47" w:rsidDel="00F10A47">
          <w:rPr>
            <w:color w:val="000000"/>
            <w:szCs w:val="18"/>
            <w:lang w:val="en-US"/>
          </w:rPr>
          <w:delText>??</w:delText>
        </w:r>
      </w:del>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2A734A3"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2016)</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xml:space="preserve">, </w:t>
      </w:r>
      <w:r w:rsidR="00F742E7">
        <w:rPr>
          <w:lang w:val="en-US"/>
        </w:rPr>
        <w:lastRenderedPageBreak/>
        <w:t>2008)</w:t>
      </w:r>
      <w:r w:rsidRPr="00903622">
        <w:rPr>
          <w:lang w:val="en-US"/>
        </w:rPr>
        <w:t>. In this perspective, business process models are essential so that the organizations keep control of their flows of activities.</w:t>
      </w:r>
    </w:p>
    <w:p w14:paraId="6822AABB" w14:textId="31197DB1"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209)</w:t>
      </w:r>
      <w:r w:rsidRPr="00903622">
        <w:rPr>
          <w:lang w:val="en-US"/>
        </w:rPr>
        <w:t>.</w:t>
      </w:r>
    </w:p>
    <w:p w14:paraId="14FCB688" w14:textId="6684CA36"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2014)</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14:paraId="6F67F0AC" w14:textId="5EF38400"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694D90FF"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2010</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3E448CC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1A7396">
      <w:pPr>
        <w:pStyle w:val="heading2"/>
        <w:spacing w:before="360" w:line="240" w:lineRule="atLeast"/>
        <w:rPr>
          <w:lang w:val="en-US"/>
        </w:rPr>
      </w:pPr>
      <w:r w:rsidRPr="00965E6C">
        <w:rPr>
          <w:lang w:val="en-US"/>
        </w:rPr>
        <w:t xml:space="preserve">Systematic </w:t>
      </w:r>
      <w:r w:rsidR="00071476">
        <w:rPr>
          <w:lang w:val="en-US"/>
        </w:rPr>
        <w:t>Literature Reviews (SLR)</w:t>
      </w:r>
    </w:p>
    <w:p w14:paraId="42EBE591" w14:textId="1D5FE819" w:rsidR="00A13701" w:rsidRDefault="00A13701" w:rsidP="00A13701">
      <w:pPr>
        <w:rPr>
          <w:lang w:val="en-US"/>
        </w:rPr>
      </w:pPr>
      <w:r w:rsidRPr="00A13701">
        <w:rPr>
          <w:lang w:val="en-US"/>
        </w:rPr>
        <w:t xml:space="preserve">An SLR aims to establish the state of evidence and identification of best practices based on empirical evidence. The typical SLR process </w:t>
      </w:r>
      <w:proofErr w:type="spellStart"/>
      <w:r w:rsidRPr="00A13701">
        <w:rPr>
          <w:lang w:val="en-US"/>
        </w:rPr>
        <w:t>illustre</w:t>
      </w:r>
      <w:proofErr w:type="spellEnd"/>
      <w:r w:rsidRPr="00A13701">
        <w:rPr>
          <w:lang w:val="en-US"/>
        </w:rPr>
        <w:t xml:space="preserve"> in Figure 1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24E39389" w:rsidR="00A13701" w:rsidRDefault="00A13701" w:rsidP="00A13701">
      <w:pPr>
        <w:ind w:firstLine="0"/>
        <w:jc w:val="center"/>
        <w:rPr>
          <w:lang w:val="en-US"/>
        </w:rPr>
      </w:pPr>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A25C2A">
        <w:rPr>
          <w:b/>
          <w:noProof/>
          <w:lang w:val="en-US"/>
        </w:rPr>
        <w:t>1</w:t>
      </w:r>
      <w:r w:rsidRPr="00A13701">
        <w:rPr>
          <w:b/>
          <w:lang w:val="en-US"/>
        </w:rPr>
        <w:fldChar w:fldCharType="end"/>
      </w:r>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2241C07" w:rsidR="00A13701" w:rsidRPr="00A13701" w:rsidRDefault="00A13701" w:rsidP="00A13701">
      <w:pPr>
        <w:ind w:firstLine="0"/>
        <w:rPr>
          <w:lang w:val="en-US"/>
        </w:rPr>
      </w:pPr>
      <w:r w:rsidRPr="00A13701">
        <w:rPr>
          <w:lang w:val="en-US"/>
        </w:rPr>
        <w:t>In general, the complexity and rigor required to conduct an SLR is higher than in a systematic mapping study. A summary of the main differences between both follows:</w:t>
      </w:r>
    </w:p>
    <w:p w14:paraId="2699EE82" w14:textId="2D0FF12D" w:rsidR="00A13701" w:rsidRPr="00A13701" w:rsidRDefault="00A13701" w:rsidP="00A13701">
      <w:pPr>
        <w:pStyle w:val="PargrafodaLista"/>
        <w:numPr>
          <w:ilvl w:val="0"/>
          <w:numId w:val="19"/>
        </w:numPr>
        <w:rPr>
          <w:lang w:val="en-US"/>
        </w:rPr>
      </w:pPr>
      <w:r w:rsidRPr="00A13701">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w:t>
      </w:r>
    </w:p>
    <w:p w14:paraId="7A5FACCB" w14:textId="34966540" w:rsidR="00A13701" w:rsidRPr="00A13701" w:rsidRDefault="00A13701" w:rsidP="00A13701">
      <w:pPr>
        <w:pStyle w:val="PargrafodaLista"/>
        <w:numPr>
          <w:ilvl w:val="0"/>
          <w:numId w:val="19"/>
        </w:numPr>
        <w:rPr>
          <w:lang w:val="en-US"/>
        </w:rPr>
      </w:pPr>
      <w:r w:rsidRPr="00A13701">
        <w:rPr>
          <w:lang w:val="en-US"/>
        </w:rPr>
        <w:t xml:space="preserve">SLRs, on the other hand, typically address focused research questions, and require protocol elaboration and validation as well as quality assessment of primary studies. Their main objective is to provide specific evidences based on very specific research questions. </w:t>
      </w:r>
    </w:p>
    <w:p w14:paraId="68E2DCD1" w14:textId="4374D118"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1A17F4A3" w:rsidR="00A13701" w:rsidRDefault="00A13701" w:rsidP="00A13701">
      <w:pPr>
        <w:ind w:firstLine="0"/>
        <w:rPr>
          <w:lang w:val="en-US"/>
        </w:rPr>
      </w:pPr>
      <w:r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12A97B7E" w:rsidR="00A13701" w:rsidRDefault="00A13701" w:rsidP="00A13701">
      <w:pPr>
        <w:rPr>
          <w:lang w:val="en-US"/>
        </w:rPr>
      </w:pPr>
      <w:r w:rsidRPr="00A13701">
        <w:rPr>
          <w:lang w:val="en-US"/>
        </w:rPr>
        <w:t>These changes influenced the SLR process defined in Figure 1,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117D4B">
      <w:pPr>
        <w:pStyle w:val="heading2"/>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3D56A573" w:rsidR="00273577" w:rsidRPr="00273577" w:rsidRDefault="00273577" w:rsidP="00273577">
      <w:pPr>
        <w:ind w:firstLine="0"/>
        <w:rPr>
          <w:color w:val="000000"/>
          <w:lang w:val="en-US"/>
        </w:rPr>
      </w:pPr>
      <w:r w:rsidRPr="00273577">
        <w:rPr>
          <w:color w:val="000000"/>
          <w:lang w:val="en-US"/>
        </w:rPr>
        <w:t>This sub process is composed of one other subprocess and four activities (see Figure 2). Two of those activities (</w:t>
      </w:r>
      <w:r w:rsidRPr="00273577">
        <w:rPr>
          <w:rFonts w:ascii="Courier New" w:hAnsi="Courier New" w:cs="Courier New"/>
          <w:lang w:val="en-US"/>
        </w:rPr>
        <w:t>(A.4) Review Protocol</w:t>
      </w:r>
      <w:r w:rsidRPr="00273577">
        <w:rPr>
          <w:color w:val="000000"/>
          <w:lang w:val="en-US"/>
        </w:rPr>
        <w:t xml:space="preserve"> and </w:t>
      </w:r>
      <w:r w:rsidRPr="00273577">
        <w:rPr>
          <w:rFonts w:ascii="Courier New" w:hAnsi="Courier New" w:cs="Courier New"/>
          <w:lang w:val="en-US"/>
        </w:rPr>
        <w:t>(A.5) Define Templates and Rules</w:t>
      </w:r>
      <w:r w:rsidRPr="00273577">
        <w:rPr>
          <w:color w:val="000000"/>
          <w:lang w:val="en-US"/>
        </w:rPr>
        <w:t>) and more one subprocess (</w:t>
      </w:r>
      <w:r w:rsidRPr="00273577">
        <w:rPr>
          <w:rFonts w:ascii="Courier New" w:hAnsi="Courier New" w:cs="Courier New"/>
          <w:lang w:val="en-US"/>
        </w:rPr>
        <w:t>(A.1) Define Protocol</w:t>
      </w:r>
      <w:r w:rsidRPr="00273577">
        <w:rPr>
          <w:color w:val="000000"/>
          <w:lang w:val="en-US"/>
        </w:rPr>
        <w:t>) are assigned to the team of Researchers responsible and two (</w:t>
      </w:r>
      <w:r w:rsidRPr="00273577">
        <w:rPr>
          <w:rFonts w:ascii="Courier New" w:hAnsi="Courier New" w:cs="Courier New"/>
          <w:lang w:val="en-US"/>
        </w:rPr>
        <w:t>(A.2) Analyze Protocol and (A.3) Provide Feedbacks</w:t>
      </w:r>
      <w:r w:rsidRPr="00273577">
        <w:rPr>
          <w:color w:val="000000"/>
          <w:lang w:val="en-US"/>
        </w:rPr>
        <w:t xml:space="preserve">) are assigned to the Reviewers for the execution of the study. </w:t>
      </w:r>
    </w:p>
    <w:p w14:paraId="0280B806" w14:textId="40161288" w:rsidR="00273577" w:rsidRDefault="00273577" w:rsidP="00117D4B">
      <w:pPr>
        <w:pStyle w:val="p1a"/>
        <w:rPr>
          <w:color w:val="000000"/>
          <w:lang w:val="en-US"/>
        </w:rPr>
      </w:pPr>
    </w:p>
    <w:p w14:paraId="29D1B882" w14:textId="2DA27235" w:rsidR="00273577" w:rsidRDefault="003A29A1" w:rsidP="00273577">
      <w:pPr>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5DB2C1B0" w:rsidR="00273577" w:rsidRPr="00273577" w:rsidRDefault="00273577" w:rsidP="00273577">
      <w:pPr>
        <w:ind w:firstLine="0"/>
        <w:jc w:val="center"/>
        <w:rPr>
          <w:lang w:val="en-US"/>
        </w:rPr>
      </w:pPr>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A25C2A">
        <w:rPr>
          <w:b/>
          <w:noProof/>
          <w:lang w:val="en-US"/>
        </w:rPr>
        <w:t>2</w:t>
      </w:r>
      <w:r w:rsidR="009D6119" w:rsidRPr="00A13701">
        <w:rPr>
          <w:b/>
          <w:lang w:val="en-US"/>
        </w:rPr>
        <w:fldChar w:fldCharType="end"/>
      </w:r>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721A2D7D" w:rsidR="00273577" w:rsidRDefault="00212F87" w:rsidP="009D6119">
      <w:pPr>
        <w:pStyle w:val="p1a"/>
        <w:spacing w:before="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Figures 2 and 3, showing how they were performed in our </w:t>
      </w:r>
      <w:r>
        <w:rPr>
          <w:color w:val="000000"/>
          <w:lang w:val="en-US"/>
        </w:rPr>
        <w:t>SLR</w:t>
      </w:r>
      <w:r w:rsidRPr="00212F87">
        <w:rPr>
          <w:color w:val="000000"/>
          <w:lang w:val="en-US"/>
        </w:rPr>
        <w:t>.</w:t>
      </w:r>
    </w:p>
    <w:p w14:paraId="1F70BF78" w14:textId="436E2E64" w:rsidR="00212F87" w:rsidRDefault="00212F87" w:rsidP="00212F87">
      <w:pPr>
        <w:rPr>
          <w:lang w:val="en-US"/>
        </w:rPr>
      </w:pPr>
    </w:p>
    <w:p w14:paraId="74F69D53" w14:textId="4F091C32" w:rsidR="00212F87" w:rsidRDefault="00212F87" w:rsidP="00212F87">
      <w:pPr>
        <w:ind w:firstLine="0"/>
        <w:jc w:val="center"/>
        <w:rPr>
          <w:lang w:val="en-US"/>
        </w:rPr>
      </w:pPr>
      <w:r>
        <w:rPr>
          <w:noProof/>
          <w:lang w:val="en-US"/>
        </w:rPr>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224BBF6D" w:rsidR="00212F87" w:rsidRDefault="00B67CB7" w:rsidP="00B67CB7">
      <w:pPr>
        <w:ind w:firstLine="0"/>
        <w:jc w:val="center"/>
        <w:rPr>
          <w:lang w:val="en-US"/>
        </w:rPr>
      </w:pPr>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A25C2A">
        <w:rPr>
          <w:b/>
          <w:noProof/>
          <w:lang w:val="en-US"/>
        </w:rPr>
        <w:t>3</w:t>
      </w:r>
      <w:r w:rsidR="009D6119" w:rsidRPr="00A13701">
        <w:rPr>
          <w:b/>
          <w:lang w:val="en-US"/>
        </w:rPr>
        <w:fldChar w:fldCharType="end"/>
      </w:r>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77777777" w:rsidR="0012227E" w:rsidRPr="00494C7E" w:rsidRDefault="0012227E" w:rsidP="00494C7E">
      <w:pPr>
        <w:pStyle w:val="heading2"/>
        <w:numPr>
          <w:ilvl w:val="2"/>
          <w:numId w:val="7"/>
        </w:numPr>
      </w:pPr>
      <w:r w:rsidRPr="00494C7E">
        <w:t xml:space="preserve">Define </w:t>
      </w:r>
      <w:proofErr w:type="spellStart"/>
      <w:r w:rsidRPr="00494C7E">
        <w:t>Research</w:t>
      </w:r>
      <w:proofErr w:type="spellEnd"/>
      <w:r w:rsidRPr="00494C7E">
        <w:t xml:space="preserve"> </w:t>
      </w:r>
      <w:proofErr w:type="spellStart"/>
      <w:r w:rsidRPr="00494C7E">
        <w:t>Questions</w:t>
      </w:r>
      <w:proofErr w:type="spellEnd"/>
      <w:r w:rsidRPr="00494C7E">
        <w:t xml:space="preserve"> (A.1.1)</w:t>
      </w:r>
    </w:p>
    <w:p w14:paraId="1A6952F2" w14:textId="1A2E18F3" w:rsidR="00494C7E" w:rsidRDefault="0012227E" w:rsidP="009D6119">
      <w:pPr>
        <w:ind w:firstLine="0"/>
        <w:rPr>
          <w:color w:val="000000"/>
          <w:lang w:val="en-US"/>
        </w:rPr>
      </w:pPr>
      <w:r w:rsidRPr="0012227E">
        <w:rPr>
          <w:lang w:val="en-US"/>
        </w:rPr>
        <w:t>The objective of this activity is to determine the scope of the study, defining one or more research questions.</w:t>
      </w:r>
      <w:r w:rsidR="00494C7E">
        <w:rPr>
          <w:lang w:val="en-US"/>
        </w:rPr>
        <w:t xml:space="preserve"> </w:t>
      </w:r>
      <w:r w:rsidRPr="0012227E">
        <w:rPr>
          <w:lang w:val="en-US"/>
        </w:rPr>
        <w:t xml:space="preserve">It is usually difficult to define the right research question, as it needs to be wide enough to include all relevant studies, but yet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(2005)</w:t>
      </w:r>
      <w:r w:rsidRPr="0012227E">
        <w:rPr>
          <w:lang w:val="en-US"/>
        </w:rPr>
        <w:t xml:space="preserve">. The results of applying PICOC to our research questions are presented in Table 1. This helps us focusing on what matters for the study in hand, guiding also the extraction phase of the process. </w:t>
      </w:r>
    </w:p>
    <w:p w14:paraId="4A53C316" w14:textId="2E01CBDA" w:rsidR="00494C7E" w:rsidRPr="00DB220A" w:rsidRDefault="00494C7E" w:rsidP="00BE3B21">
      <w:pPr>
        <w:pStyle w:val="TableTitle"/>
        <w:spacing w:before="240"/>
      </w:pPr>
      <w:bookmarkStart w:id="14" w:name="_Hlk35959823"/>
      <w:r w:rsidRPr="009D6119">
        <w:rPr>
          <w:b/>
          <w:smallCaps w:val="0"/>
          <w:sz w:val="20"/>
          <w:szCs w:val="20"/>
        </w:rPr>
        <w:t>Table</w:t>
      </w:r>
      <w:r w:rsidR="009D6119" w:rsidRPr="009D6119">
        <w:rPr>
          <w:b/>
          <w:smallCaps w:val="0"/>
          <w:sz w:val="20"/>
          <w:szCs w:val="20"/>
        </w:rPr>
        <w:t xml:space="preserve"> </w:t>
      </w:r>
      <w:r w:rsidR="009D6119" w:rsidRPr="009D6119">
        <w:rPr>
          <w:b/>
          <w:smallCaps w:val="0"/>
          <w:sz w:val="20"/>
          <w:szCs w:val="20"/>
        </w:rPr>
        <w:fldChar w:fldCharType="begin"/>
      </w:r>
      <w:r w:rsidR="009D6119" w:rsidRPr="009D6119">
        <w:rPr>
          <w:b/>
          <w:smallCaps w:val="0"/>
          <w:sz w:val="20"/>
          <w:szCs w:val="20"/>
        </w:rPr>
        <w:instrText xml:space="preserve"> SEQ Tabela \* ARABIC </w:instrText>
      </w:r>
      <w:r w:rsidR="009D6119" w:rsidRPr="009D6119">
        <w:rPr>
          <w:b/>
          <w:smallCaps w:val="0"/>
          <w:sz w:val="20"/>
          <w:szCs w:val="20"/>
        </w:rPr>
        <w:fldChar w:fldCharType="separate"/>
      </w:r>
      <w:r w:rsidR="009D6119">
        <w:rPr>
          <w:b/>
          <w:smallCaps w:val="0"/>
          <w:noProof/>
          <w:sz w:val="20"/>
          <w:szCs w:val="20"/>
        </w:rPr>
        <w:t>1</w:t>
      </w:r>
      <w:r w:rsidR="009D6119" w:rsidRPr="009D6119">
        <w:rPr>
          <w:b/>
          <w:smallCaps w:val="0"/>
          <w:sz w:val="20"/>
          <w:szCs w:val="20"/>
        </w:rPr>
        <w:fldChar w:fldCharType="end"/>
      </w:r>
      <w:bookmarkEnd w:id="14"/>
      <w:r w:rsidR="003E4254">
        <w:rPr>
          <w:b/>
          <w:smallCaps w:val="0"/>
          <w:sz w:val="20"/>
          <w:szCs w:val="20"/>
        </w:rPr>
        <w:t>.</w:t>
      </w:r>
      <w:r w:rsidRPr="00DB220A">
        <w:t xml:space="preserve"> </w:t>
      </w:r>
      <w:r w:rsidRPr="009D6119">
        <w:rPr>
          <w:smallCaps w:val="0"/>
          <w:sz w:val="20"/>
          <w:szCs w:val="20"/>
        </w:rPr>
        <w:t xml:space="preserve">PICOC </w:t>
      </w:r>
      <w:r w:rsidR="003E4254" w:rsidRPr="009D6119">
        <w:rPr>
          <w:smallCaps w:val="0"/>
          <w:sz w:val="20"/>
          <w:szCs w:val="20"/>
        </w:rPr>
        <w:t xml:space="preserve">when applied to our </w:t>
      </w:r>
      <w:r w:rsidR="003E4254">
        <w:rPr>
          <w:smallCaps w:val="0"/>
          <w:sz w:val="20"/>
          <w:szCs w:val="20"/>
        </w:rPr>
        <w:t>SLR.</w:t>
      </w:r>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ED250C"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6C5835D3"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p>
        </w:tc>
      </w:tr>
      <w:tr w:rsidR="00494C7E" w:rsidRPr="00ED250C"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9682A71" w:rsidR="00494C7E" w:rsidRPr="00BC27C3"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The use of eye-tracking in understanding analysis</w:t>
            </w:r>
          </w:p>
        </w:tc>
      </w:tr>
      <w:tr w:rsidR="00494C7E" w:rsidRPr="00ED250C"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555A219A" w:rsidR="00494C7E" w:rsidRPr="00BE3B21" w:rsidRDefault="00BE3B21" w:rsidP="00BE3B21">
            <w:pPr>
              <w:pStyle w:val="Els-table-text"/>
              <w:spacing w:after="40" w:line="240" w:lineRule="auto"/>
              <w:jc w:val="both"/>
              <w:rPr>
                <w:rFonts w:eastAsia="Times New Roman"/>
                <w:sz w:val="16"/>
                <w:szCs w:val="16"/>
              </w:rPr>
            </w:pPr>
            <w:r>
              <w:rPr>
                <w:rFonts w:eastAsia="Times New Roman"/>
                <w:sz w:val="16"/>
                <w:szCs w:val="16"/>
              </w:rPr>
              <w:t>I</w:t>
            </w:r>
            <w:r w:rsidRPr="00BE3B21">
              <w:rPr>
                <w:rFonts w:eastAsia="Times New Roman"/>
                <w:sz w:val="16"/>
                <w:szCs w:val="16"/>
              </w:rPr>
              <w:t>t doesn’t apply, as we won’t compare the analysis or the use of eye-tracking, we’ll just collect as much information as possible to build a catalog that contains a thorough analysis of approaches that use eye tracking with the intuition of measuring how much a model of business process is understandable.</w:t>
            </w:r>
          </w:p>
        </w:tc>
      </w:tr>
      <w:tr w:rsidR="00494C7E" w:rsidRPr="00ED250C"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713CCE8E" w:rsidR="00494C7E" w:rsidRPr="00BE3B21" w:rsidRDefault="00BE3B21" w:rsidP="00F82538">
            <w:pPr>
              <w:pStyle w:val="Els-table-text"/>
              <w:spacing w:after="40" w:line="240" w:lineRule="auto"/>
              <w:rPr>
                <w:rFonts w:eastAsia="Times New Roman"/>
                <w:sz w:val="16"/>
                <w:szCs w:val="16"/>
              </w:rPr>
            </w:pPr>
            <w:r w:rsidRPr="00BE3B21">
              <w:rPr>
                <w:rFonts w:eastAsia="Times New Roman"/>
                <w:sz w:val="16"/>
                <w:szCs w:val="16"/>
              </w:rPr>
              <w:t xml:space="preserve">relate factors of interest to professionals, </w:t>
            </w:r>
            <w:proofErr w:type="spellStart"/>
            <w:r w:rsidRPr="00BE3B21">
              <w:rPr>
                <w:rFonts w:eastAsia="Times New Roman"/>
                <w:sz w:val="16"/>
                <w:szCs w:val="16"/>
              </w:rPr>
              <w:t>eg</w:t>
            </w:r>
            <w:proofErr w:type="spellEnd"/>
            <w:r w:rsidRPr="00BE3B21">
              <w:rPr>
                <w:rFonts w:eastAsia="Times New Roman"/>
                <w:sz w:val="16"/>
                <w:szCs w:val="16"/>
              </w:rPr>
              <w:t>, the metrics used to analyze understanding, the notations used to map processes, when and where studies were published and which researchers are using eye-tracking to analyze model understanding of processes</w:t>
            </w:r>
          </w:p>
        </w:tc>
      </w:tr>
      <w:tr w:rsidR="00494C7E" w:rsidRPr="00ED250C"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3E0E4E2" w:rsidR="00494C7E" w:rsidRPr="00BC27C3" w:rsidRDefault="00BE3B21" w:rsidP="00F82538">
            <w:pPr>
              <w:pStyle w:val="Els-table-text"/>
              <w:spacing w:after="40" w:line="240" w:lineRule="auto"/>
              <w:rPr>
                <w:rFonts w:eastAsia="Times New Roman"/>
                <w:sz w:val="16"/>
                <w:szCs w:val="16"/>
              </w:rPr>
            </w:pPr>
            <w:r w:rsidRPr="00BE3B21">
              <w:rPr>
                <w:rFonts w:eastAsia="Times New Roman"/>
                <w:sz w:val="16"/>
                <w:szCs w:val="16"/>
              </w:rPr>
              <w:t>Works that highlight the scope of using eye-tracking to analyze the understanding of process models.</w:t>
            </w:r>
          </w:p>
        </w:tc>
      </w:tr>
    </w:tbl>
    <w:p w14:paraId="7E8EDD7A" w14:textId="158B4BE1" w:rsidR="00494C7E" w:rsidRDefault="00494C7E" w:rsidP="00494C7E">
      <w:pPr>
        <w:rPr>
          <w:lang w:val="en-US"/>
        </w:rPr>
      </w:pPr>
      <w:r w:rsidRPr="00494C7E">
        <w:rPr>
          <w:lang w:val="en-US"/>
        </w:rPr>
        <w:t xml:space="preserve">In summary, our goal is to identify quality attributes and factors that </w:t>
      </w:r>
      <w:commentRangeStart w:id="15"/>
      <w:commentRangeStart w:id="16"/>
      <w:commentRangeStart w:id="17"/>
      <w:r w:rsidRPr="00494C7E">
        <w:rPr>
          <w:lang w:val="en-US"/>
        </w:rPr>
        <w:t>XXXXXX</w:t>
      </w:r>
      <w:commentRangeEnd w:id="15"/>
      <w:r>
        <w:rPr>
          <w:rStyle w:val="Refdecomentrio"/>
        </w:rPr>
        <w:commentReference w:id="15"/>
      </w:r>
      <w:commentRangeEnd w:id="16"/>
      <w:r w:rsidR="00B37B00">
        <w:rPr>
          <w:rStyle w:val="Refdecomentrio"/>
        </w:rPr>
        <w:commentReference w:id="16"/>
      </w:r>
      <w:commentRangeEnd w:id="17"/>
      <w:r w:rsidR="002905D0">
        <w:rPr>
          <w:rStyle w:val="Refdecomentrio"/>
        </w:rPr>
        <w:commentReference w:id="17"/>
      </w:r>
      <w:r w:rsidRPr="00494C7E">
        <w:rPr>
          <w:lang w:val="en-US"/>
        </w:rPr>
        <w:t xml:space="preserve">. The results obtained should help business designers during the activities of the </w:t>
      </w:r>
      <w:commentRangeStart w:id="18"/>
      <w:commentRangeStart w:id="19"/>
      <w:commentRangeStart w:id="20"/>
      <w:r w:rsidRPr="00494C7E">
        <w:rPr>
          <w:lang w:val="en-US"/>
        </w:rPr>
        <w:t>XXXXX</w:t>
      </w:r>
      <w:commentRangeEnd w:id="18"/>
      <w:r>
        <w:rPr>
          <w:rStyle w:val="Refdecomentrio"/>
        </w:rPr>
        <w:commentReference w:id="18"/>
      </w:r>
      <w:commentRangeEnd w:id="19"/>
      <w:r w:rsidR="00B37B00">
        <w:rPr>
          <w:rStyle w:val="Refdecomentrio"/>
        </w:rPr>
        <w:commentReference w:id="19"/>
      </w:r>
      <w:commentRangeEnd w:id="20"/>
      <w:r w:rsidR="002905D0">
        <w:rPr>
          <w:rStyle w:val="Refdecomentrio"/>
        </w:rPr>
        <w:commentReference w:id="20"/>
      </w:r>
      <w:r w:rsidRPr="00494C7E">
        <w:rPr>
          <w:lang w:val="en-US"/>
        </w:rPr>
        <w:t>. Hence, the research questions defined to this SLR were:</w:t>
      </w:r>
    </w:p>
    <w:p w14:paraId="4A8DE2EE" w14:textId="31587420" w:rsidR="00FF12CA" w:rsidRPr="00BE3B21" w:rsidRDefault="00FF12CA" w:rsidP="00FF12CA">
      <w:pPr>
        <w:pStyle w:val="PargrafodaLista"/>
        <w:numPr>
          <w:ilvl w:val="0"/>
          <w:numId w:val="19"/>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F12CA">
      <w:pPr>
        <w:pStyle w:val="PargrafodaLista"/>
        <w:numPr>
          <w:ilvl w:val="0"/>
          <w:numId w:val="19"/>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F12CA">
      <w:pPr>
        <w:pStyle w:val="PargrafodaLista"/>
        <w:numPr>
          <w:ilvl w:val="0"/>
          <w:numId w:val="19"/>
        </w:numPr>
        <w:rPr>
          <w:lang w:val="en-US"/>
        </w:rPr>
      </w:pPr>
      <w:r w:rsidRPr="00BE3B21">
        <w:rPr>
          <w:lang w:val="en-US"/>
        </w:rPr>
        <w:t>RQ3: Which business process model notations are evaluated in the studies?</w:t>
      </w:r>
    </w:p>
    <w:p w14:paraId="547FB62F" w14:textId="5A56EC43" w:rsidR="00FF12CA" w:rsidRPr="00BE3B21" w:rsidRDefault="00FF12CA" w:rsidP="00FF12CA">
      <w:pPr>
        <w:pStyle w:val="PargrafodaLista"/>
        <w:numPr>
          <w:ilvl w:val="0"/>
          <w:numId w:val="19"/>
        </w:numPr>
        <w:rPr>
          <w:lang w:val="en-US"/>
        </w:rPr>
      </w:pPr>
      <w:r w:rsidRPr="00BE3B21">
        <w:rPr>
          <w:lang w:val="en-US"/>
        </w:rPr>
        <w:t>RQ4: What contributions have been reported about the application of the eye-tracker device to evaluate the understanding of the process models?</w:t>
      </w:r>
    </w:p>
    <w:p w14:paraId="427D0DB4" w14:textId="15A3AC81" w:rsidR="00FF12CA" w:rsidRPr="00BE3B21" w:rsidRDefault="00FF12CA" w:rsidP="00FF12CA">
      <w:pPr>
        <w:pStyle w:val="PargrafodaLista"/>
        <w:numPr>
          <w:ilvl w:val="0"/>
          <w:numId w:val="19"/>
        </w:numPr>
        <w:rPr>
          <w:lang w:val="en-US"/>
        </w:rPr>
      </w:pPr>
      <w:r w:rsidRPr="00BE3B21">
        <w:rPr>
          <w:lang w:val="en-US"/>
        </w:rPr>
        <w:t>RQ5: What is the profile of the subjects who used the eye tracking device to evaluate understanding in process models?</w:t>
      </w:r>
    </w:p>
    <w:p w14:paraId="581EA77A" w14:textId="77777777" w:rsidR="006E6B57" w:rsidRPr="00DB220A" w:rsidRDefault="006E6B57" w:rsidP="006E6B57">
      <w:pPr>
        <w:pStyle w:val="heading2"/>
        <w:numPr>
          <w:ilvl w:val="2"/>
          <w:numId w:val="7"/>
        </w:numPr>
      </w:pPr>
      <w:r w:rsidRPr="00DB220A">
        <w:t xml:space="preserve">Define </w:t>
      </w:r>
      <w:proofErr w:type="spellStart"/>
      <w:r>
        <w:t>S</w:t>
      </w:r>
      <w:r w:rsidRPr="00DB220A">
        <w:t>earch</w:t>
      </w:r>
      <w:proofErr w:type="spellEnd"/>
      <w:r w:rsidRPr="00DB220A">
        <w:t xml:space="preserve"> </w:t>
      </w:r>
      <w:proofErr w:type="spellStart"/>
      <w:r w:rsidRPr="00DB220A">
        <w:t>Sources</w:t>
      </w:r>
      <w:proofErr w:type="spellEnd"/>
      <w:r w:rsidRPr="00DB220A">
        <w:t xml:space="preserve"> </w:t>
      </w:r>
      <w:r w:rsidRPr="006E6B57">
        <w:t>(A.1.2)</w:t>
      </w:r>
    </w:p>
    <w:p w14:paraId="2349CC94" w14:textId="77777777" w:rsidR="003B48FD" w:rsidRPr="003B48FD" w:rsidRDefault="003B48FD" w:rsidP="003B48FD">
      <w:pPr>
        <w:rPr>
          <w:lang w:val="en-US"/>
        </w:rPr>
      </w:pPr>
      <w:r w:rsidRPr="003B48FD">
        <w:rPr>
          <w:lang w:val="en-US"/>
        </w:rPr>
        <w:t>The objective of this activity is to identify sources to perform searches, as well as the kind of search that should be performed. The search can be automatic in digital libraries, where the results are collected through a search query execution, or manual, where the results are collected manually in the selected conferences and journals databases. Typically, both alternatives are selected, and we did no different. The digital libraries sources selected for this study were:</w:t>
      </w:r>
    </w:p>
    <w:p w14:paraId="1875FF11" w14:textId="638D31D7" w:rsidR="001161F2" w:rsidRDefault="001161F2" w:rsidP="003B48FD">
      <w:pPr>
        <w:pStyle w:val="PargrafodaLista"/>
        <w:numPr>
          <w:ilvl w:val="0"/>
          <w:numId w:val="22"/>
        </w:numPr>
        <w:rPr>
          <w:lang w:val="en-US"/>
        </w:rPr>
      </w:pPr>
      <w:r w:rsidRPr="001161F2">
        <w:rPr>
          <w:lang w:val="en-US"/>
        </w:rPr>
        <w:t>Web of Science</w:t>
      </w:r>
      <w:r w:rsidR="00174294">
        <w:rPr>
          <w:lang w:val="en-US"/>
        </w:rPr>
        <w:t>;</w:t>
      </w:r>
    </w:p>
    <w:p w14:paraId="613A0482" w14:textId="401C4AFF" w:rsidR="003B48FD" w:rsidRPr="003B48FD" w:rsidRDefault="003B48FD" w:rsidP="003B48FD">
      <w:pPr>
        <w:pStyle w:val="PargrafodaLista"/>
        <w:numPr>
          <w:ilvl w:val="0"/>
          <w:numId w:val="22"/>
        </w:numPr>
        <w:rPr>
          <w:lang w:val="en-US"/>
        </w:rPr>
      </w:pPr>
      <w:r w:rsidRPr="003B48FD">
        <w:rPr>
          <w:lang w:val="en-US"/>
        </w:rPr>
        <w:t>ACM Digital library;</w:t>
      </w:r>
    </w:p>
    <w:p w14:paraId="09CBD8A8" w14:textId="23568D70" w:rsidR="003B48FD" w:rsidRPr="003B48FD" w:rsidRDefault="003B48FD" w:rsidP="003B48FD">
      <w:pPr>
        <w:pStyle w:val="PargrafodaLista"/>
        <w:numPr>
          <w:ilvl w:val="0"/>
          <w:numId w:val="22"/>
        </w:numPr>
        <w:rPr>
          <w:lang w:val="en-US"/>
        </w:rPr>
      </w:pPr>
      <w:r w:rsidRPr="003B48FD">
        <w:rPr>
          <w:lang w:val="en-US"/>
        </w:rPr>
        <w:t>I</w:t>
      </w:r>
      <w:ins w:id="21" w:author="Denis Silveira" w:date="2020-03-26T17:48:00Z">
        <w:r w:rsidR="00BA7F16">
          <w:rPr>
            <w:lang w:val="en-US"/>
          </w:rPr>
          <w:t>E</w:t>
        </w:r>
      </w:ins>
      <w:r w:rsidRPr="003B48FD">
        <w:rPr>
          <w:lang w:val="en-US"/>
        </w:rPr>
        <w:t>EE</w:t>
      </w:r>
      <w:r w:rsidR="00174294">
        <w:rPr>
          <w:lang w:val="en-US"/>
        </w:rPr>
        <w:t xml:space="preserve"> </w:t>
      </w:r>
      <w:r w:rsidRPr="003B48FD">
        <w:rPr>
          <w:lang w:val="en-US"/>
        </w:rPr>
        <w:t>Explore;</w:t>
      </w:r>
    </w:p>
    <w:p w14:paraId="6C4347F2" w14:textId="5524DEEA" w:rsidR="003B48FD" w:rsidRPr="003B48FD" w:rsidRDefault="003B48FD" w:rsidP="003B48FD">
      <w:pPr>
        <w:pStyle w:val="PargrafodaLista"/>
        <w:numPr>
          <w:ilvl w:val="0"/>
          <w:numId w:val="22"/>
        </w:numPr>
        <w:rPr>
          <w:lang w:val="en-US"/>
        </w:rPr>
      </w:pPr>
      <w:r w:rsidRPr="003B48FD">
        <w:rPr>
          <w:lang w:val="en-US"/>
        </w:rPr>
        <w:t>Science Direct (Elsevier);</w:t>
      </w:r>
    </w:p>
    <w:p w14:paraId="6C2C017A" w14:textId="618D3810" w:rsidR="003B48FD" w:rsidRPr="00C17FD6" w:rsidRDefault="003B48FD" w:rsidP="003B48FD">
      <w:pPr>
        <w:pStyle w:val="PargrafodaLista"/>
        <w:numPr>
          <w:ilvl w:val="0"/>
          <w:numId w:val="22"/>
        </w:numPr>
        <w:rPr>
          <w:lang w:val="en-US"/>
        </w:rPr>
      </w:pPr>
      <w:r w:rsidRPr="00C17FD6">
        <w:rPr>
          <w:lang w:val="en-US"/>
        </w:rPr>
        <w:t>Scopus;</w:t>
      </w:r>
    </w:p>
    <w:p w14:paraId="6F419B2E" w14:textId="5FA1D515" w:rsidR="003B48FD" w:rsidRPr="00CF0E23" w:rsidRDefault="003B48FD" w:rsidP="003B48FD">
      <w:pPr>
        <w:pStyle w:val="PargrafodaLista"/>
        <w:numPr>
          <w:ilvl w:val="0"/>
          <w:numId w:val="22"/>
        </w:numPr>
        <w:rPr>
          <w:lang w:val="en-US"/>
        </w:rPr>
      </w:pPr>
      <w:r w:rsidRPr="00CF0E23">
        <w:rPr>
          <w:lang w:val="en-US"/>
        </w:rPr>
        <w:t>Springer Link;</w:t>
      </w:r>
    </w:p>
    <w:p w14:paraId="42EB2946" w14:textId="309E1D0E" w:rsidR="003B48FD" w:rsidRPr="00CF0E23" w:rsidRDefault="003B48FD" w:rsidP="003B48FD">
      <w:pPr>
        <w:pStyle w:val="PargrafodaLista"/>
        <w:numPr>
          <w:ilvl w:val="0"/>
          <w:numId w:val="22"/>
        </w:numPr>
        <w:rPr>
          <w:lang w:val="en-US"/>
        </w:rPr>
      </w:pPr>
      <w:r w:rsidRPr="00CF0E23">
        <w:rPr>
          <w:lang w:val="en-US"/>
        </w:rPr>
        <w:t>Engineering Village.</w:t>
      </w:r>
    </w:p>
    <w:p w14:paraId="529B3C1E" w14:textId="77777777"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additional information on each paper, such as number of citations and author information.</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03448BA3" w:rsidR="00C17FD6" w:rsidRPr="00C17FD6" w:rsidRDefault="00C17FD6" w:rsidP="00C17FD6">
      <w:pPr>
        <w:pStyle w:val="heading2"/>
        <w:numPr>
          <w:ilvl w:val="2"/>
          <w:numId w:val="7"/>
        </w:numPr>
      </w:pPr>
      <w:r w:rsidRPr="00DB220A">
        <w:t xml:space="preserve">Define </w:t>
      </w:r>
      <w:proofErr w:type="spellStart"/>
      <w:r>
        <w:t>S</w:t>
      </w:r>
      <w:r w:rsidRPr="00DB220A">
        <w:t>earch</w:t>
      </w:r>
      <w:proofErr w:type="spellEnd"/>
      <w:r w:rsidRPr="00DB220A">
        <w:t xml:space="preserve"> Queries </w:t>
      </w:r>
      <w:r w:rsidRPr="00C17FD6">
        <w:t>(A.1.3)</w:t>
      </w:r>
    </w:p>
    <w:p w14:paraId="77ADABA3" w14:textId="4A2363E0"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First step to define the search queries was the identification of keywords. The list of keywords was based on a preliminary ad-hoc search, so to guarantee that relevant terms would not be omitted from the very beginning. Table 2 shows the keywords used in the final queries, already grouped with Boolean operators.</w:t>
      </w:r>
    </w:p>
    <w:p w14:paraId="790685F6" w14:textId="2B1E27D1" w:rsidR="00CF0E23" w:rsidRPr="00F001B7" w:rsidRDefault="00F001B7" w:rsidP="00CF0E23">
      <w:pPr>
        <w:pStyle w:val="TableTitle"/>
        <w:rPr>
          <w:smallCaps w:val="0"/>
          <w:sz w:val="20"/>
          <w:szCs w:val="20"/>
        </w:rPr>
      </w:pPr>
      <w:r w:rsidRPr="009D6119">
        <w:rPr>
          <w:b/>
          <w:smallCaps w:val="0"/>
          <w:sz w:val="20"/>
          <w:szCs w:val="20"/>
        </w:rPr>
        <w:t xml:space="preserve">Table </w:t>
      </w:r>
      <w:r w:rsidRPr="009D6119">
        <w:rPr>
          <w:b/>
          <w:smallCaps w:val="0"/>
          <w:sz w:val="20"/>
          <w:szCs w:val="20"/>
        </w:rPr>
        <w:fldChar w:fldCharType="begin"/>
      </w:r>
      <w:r w:rsidRPr="009D6119">
        <w:rPr>
          <w:b/>
          <w:smallCaps w:val="0"/>
          <w:sz w:val="20"/>
          <w:szCs w:val="20"/>
        </w:rPr>
        <w:instrText xml:space="preserve"> SEQ Tabela \* ARABIC </w:instrText>
      </w:r>
      <w:r w:rsidRPr="009D6119">
        <w:rPr>
          <w:b/>
          <w:smallCaps w:val="0"/>
          <w:sz w:val="20"/>
          <w:szCs w:val="20"/>
        </w:rPr>
        <w:fldChar w:fldCharType="separate"/>
      </w:r>
      <w:r>
        <w:rPr>
          <w:b/>
          <w:smallCaps w:val="0"/>
          <w:noProof/>
          <w:sz w:val="20"/>
          <w:szCs w:val="20"/>
        </w:rPr>
        <w:t>2</w:t>
      </w:r>
      <w:r w:rsidRPr="009D6119">
        <w:rPr>
          <w:b/>
          <w:smallCaps w:val="0"/>
          <w:sz w:val="20"/>
          <w:szCs w:val="20"/>
        </w:rPr>
        <w:fldChar w:fldCharType="end"/>
      </w:r>
      <w:r>
        <w:rPr>
          <w:b/>
          <w:smallCaps w:val="0"/>
          <w:sz w:val="20"/>
          <w:szCs w:val="20"/>
        </w:rPr>
        <w:t>.</w:t>
      </w:r>
      <w:r w:rsidR="00CF0E23" w:rsidRPr="00DB220A">
        <w:t xml:space="preserve">. </w:t>
      </w:r>
      <w:r>
        <w:rPr>
          <w:smallCaps w:val="0"/>
          <w:sz w:val="20"/>
          <w:szCs w:val="20"/>
        </w:rPr>
        <w:t>S</w:t>
      </w:r>
      <w:r w:rsidR="00CF0E23" w:rsidRPr="00F001B7">
        <w:rPr>
          <w:smallCaps w:val="0"/>
          <w:sz w:val="20"/>
          <w:szCs w:val="20"/>
        </w:rPr>
        <w:t xml:space="preserve">earch </w:t>
      </w:r>
      <w:r>
        <w:rPr>
          <w:smallCaps w:val="0"/>
          <w:sz w:val="20"/>
          <w:szCs w:val="20"/>
        </w:rPr>
        <w:t>q</w:t>
      </w:r>
      <w:r w:rsidR="00CF0E23" w:rsidRPr="00F001B7">
        <w:rPr>
          <w:smallCaps w:val="0"/>
          <w:sz w:val="20"/>
          <w:szCs w:val="20"/>
        </w:rPr>
        <w:t>ueries</w:t>
      </w:r>
      <w:r>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ED250C"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ED250C"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278E685E" w:rsidR="00CF0E23" w:rsidRPr="00ED250C" w:rsidRDefault="00785110" w:rsidP="001161F2">
            <w:pPr>
              <w:overflowPunct/>
              <w:autoSpaceDE/>
              <w:autoSpaceDN/>
              <w:adjustRightInd/>
              <w:ind w:firstLine="0"/>
              <w:textAlignment w:val="auto"/>
              <w:rPr>
                <w:rFonts w:ascii="Arial" w:hAnsi="Arial" w:cs="Arial"/>
                <w:sz w:val="16"/>
                <w:szCs w:val="16"/>
                <w:lang w:val="en-US"/>
              </w:rPr>
            </w:pPr>
            <w:commentRangeStart w:id="22"/>
            <w:r w:rsidRPr="00ED250C">
              <w:rPr>
                <w:rFonts w:ascii="Arial" w:hAnsi="Arial" w:cs="Arial"/>
                <w:sz w:val="16"/>
                <w:szCs w:val="16"/>
                <w:lang w:val="en-US"/>
              </w:rPr>
              <w:t>[[Abstract: [eye-tracker]] OR [[Abstract: "eye tracker"] OR [Abstract: ]] OR [Abstract: [eye-tracking]] OR [[Abstract: "eye tracking"] OR [Abstract: Restricted Focus Viewer] ]] AND [[Abstract: [bpm]] OR [[Abstract: "business process model"] OR [Abstract: ]] OR [[Abstract: "business process"] OR [Abstract: ]] OR [[Abstract: "process model"] OR [Abstract: ]]] AND [[Abstract: [understanding]] OR [Abstract: [comprehension]] OR [Abstract: [comprehensibility]]]</w:t>
            </w:r>
            <w:commentRangeEnd w:id="22"/>
            <w:r w:rsidR="00937207">
              <w:rPr>
                <w:rStyle w:val="Refdecomentrio"/>
              </w:rPr>
              <w:commentReference w:id="22"/>
            </w:r>
          </w:p>
        </w:tc>
      </w:tr>
      <w:tr w:rsidR="00CF0E23" w:rsidRPr="00ED250C"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4BF1539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ED250C"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ED250C"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392304C8"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ED250C"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ED250C"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2EB1BF01" w:rsidR="00CF0E23" w:rsidRDefault="00CF0E23" w:rsidP="00CF0E23">
      <w:pPr>
        <w:pStyle w:val="heading2"/>
        <w:numPr>
          <w:ilvl w:val="2"/>
          <w:numId w:val="7"/>
        </w:numPr>
        <w:rPr>
          <w:i/>
          <w:lang w:val="en-US"/>
        </w:rPr>
      </w:pPr>
      <w:r w:rsidRPr="00ED250C">
        <w:rPr>
          <w:lang w:val="en-US"/>
        </w:rPr>
        <w:t>Define Inclusion and Exclusion Criteria (A.1.4)</w:t>
      </w:r>
    </w:p>
    <w:p w14:paraId="73F96034" w14:textId="2C894A89" w:rsidR="00CF0E23" w:rsidRDefault="00CF0E23" w:rsidP="00C17FD6">
      <w:pPr>
        <w:ind w:firstLine="0"/>
        <w:rPr>
          <w:iCs/>
          <w:lang w:val="en-US"/>
        </w:rPr>
      </w:pPr>
      <w:r w:rsidRPr="00CF0E23">
        <w:rPr>
          <w:iCs/>
          <w:lang w:val="en-US"/>
        </w:rPr>
        <w:t>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Table 3 shows our inclusion and exclusion criteria.</w:t>
      </w:r>
    </w:p>
    <w:p w14:paraId="0C176AAE" w14:textId="543DC3BB" w:rsidR="00703F34" w:rsidRPr="005D074F" w:rsidRDefault="00F001B7" w:rsidP="00703F34">
      <w:pPr>
        <w:pStyle w:val="TableTitle"/>
        <w:keepNext/>
      </w:pPr>
      <w:r w:rsidRPr="009D6119">
        <w:rPr>
          <w:b/>
          <w:smallCaps w:val="0"/>
          <w:sz w:val="20"/>
          <w:szCs w:val="20"/>
        </w:rPr>
        <w:t xml:space="preserve">Table </w:t>
      </w:r>
      <w:r w:rsidRPr="009D6119">
        <w:rPr>
          <w:b/>
          <w:smallCaps w:val="0"/>
          <w:sz w:val="20"/>
          <w:szCs w:val="20"/>
        </w:rPr>
        <w:fldChar w:fldCharType="begin"/>
      </w:r>
      <w:r w:rsidRPr="009D6119">
        <w:rPr>
          <w:b/>
          <w:smallCaps w:val="0"/>
          <w:sz w:val="20"/>
          <w:szCs w:val="20"/>
        </w:rPr>
        <w:instrText xml:space="preserve"> SEQ Tabela \* ARABIC </w:instrText>
      </w:r>
      <w:r w:rsidRPr="009D6119">
        <w:rPr>
          <w:b/>
          <w:smallCaps w:val="0"/>
          <w:sz w:val="20"/>
          <w:szCs w:val="20"/>
        </w:rPr>
        <w:fldChar w:fldCharType="separate"/>
      </w:r>
      <w:r>
        <w:rPr>
          <w:b/>
          <w:smallCaps w:val="0"/>
          <w:noProof/>
          <w:sz w:val="20"/>
          <w:szCs w:val="20"/>
        </w:rPr>
        <w:t>3</w:t>
      </w:r>
      <w:r w:rsidRPr="009D6119">
        <w:rPr>
          <w:b/>
          <w:smallCaps w:val="0"/>
          <w:sz w:val="20"/>
          <w:szCs w:val="20"/>
        </w:rPr>
        <w:fldChar w:fldCharType="end"/>
      </w:r>
      <w:r w:rsidR="00703F34" w:rsidRPr="00DB220A">
        <w:t xml:space="preserve">. </w:t>
      </w:r>
      <w:r w:rsidR="00703F34" w:rsidRPr="00F001B7">
        <w:rPr>
          <w:smallCaps w:val="0"/>
          <w:sz w:val="20"/>
          <w:szCs w:val="20"/>
        </w:rPr>
        <w:t>Inclusion and Exclusion Criteria</w:t>
      </w:r>
      <w:r>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ED250C"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703F34">
            <w:pPr>
              <w:pStyle w:val="Els-table-text"/>
              <w:keepNext/>
              <w:spacing w:after="40" w:line="240" w:lineRule="auto"/>
              <w:rPr>
                <w:i/>
                <w:iCs/>
                <w:sz w:val="16"/>
                <w:szCs w:val="16"/>
              </w:rPr>
            </w:pPr>
            <w:r w:rsidRPr="004B5A7A">
              <w:rPr>
                <w:color w:val="000000"/>
                <w:sz w:val="18"/>
              </w:rPr>
              <w:t>We included peer-reviewed papers from journals, conferences and workshops that present use of eye-tracking technology in the analysis of the understanding of process models</w:t>
            </w:r>
            <w:r w:rsidR="00703F34" w:rsidRPr="00EB1B30">
              <w:rPr>
                <w:color w:val="000000"/>
                <w:sz w:val="18"/>
              </w:rPr>
              <w:t>.</w:t>
            </w:r>
          </w:p>
        </w:tc>
      </w:tr>
      <w:tr w:rsidR="00703F34" w:rsidRPr="00ED250C"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ED250C"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ED250C"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ED250C"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703F34">
            <w:pPr>
              <w:pStyle w:val="Els-table-text"/>
              <w:keepNext/>
              <w:spacing w:after="40" w:line="240" w:lineRule="auto"/>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ED250C"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519D7D12"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 Figure 4.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28BFCDF7" w:rsidR="004B5A7A" w:rsidRPr="00644C99" w:rsidRDefault="00644C99" w:rsidP="00644C99">
      <w:pPr>
        <w:pStyle w:val="TableTitle"/>
        <w:rPr>
          <w:b/>
        </w:rPr>
      </w:pPr>
      <w:r w:rsidRPr="00A13701">
        <w:rPr>
          <w:b/>
        </w:rPr>
        <w:t xml:space="preserve">Figure </w:t>
      </w:r>
      <w:r w:rsidRPr="00A13701">
        <w:rPr>
          <w:b/>
        </w:rPr>
        <w:fldChar w:fldCharType="begin"/>
      </w:r>
      <w:r w:rsidRPr="00A13701">
        <w:rPr>
          <w:b/>
        </w:rPr>
        <w:instrText xml:space="preserve"> SEQ Figure \* ARABIC </w:instrText>
      </w:r>
      <w:r w:rsidRPr="00A13701">
        <w:rPr>
          <w:b/>
        </w:rPr>
        <w:fldChar w:fldCharType="separate"/>
      </w:r>
      <w:r w:rsidR="00A25C2A">
        <w:rPr>
          <w:b/>
          <w:noProof/>
        </w:rPr>
        <w:t>4</w:t>
      </w:r>
      <w:r w:rsidRPr="00A13701">
        <w:rPr>
          <w:b/>
        </w:rPr>
        <w:fldChar w:fldCharType="end"/>
      </w:r>
      <w:r>
        <w:rPr>
          <w:b/>
        </w:rPr>
        <w:t xml:space="preserve">. </w:t>
      </w:r>
      <w:r w:rsidRPr="00644C99">
        <w:rPr>
          <w:b/>
        </w:rPr>
        <w:t>Equation defining order of execution</w:t>
      </w:r>
      <w:r w:rsidR="004B5A7A" w:rsidRPr="00644C99">
        <w:rPr>
          <w:b/>
        </w:rPr>
        <w:t>.</w:t>
      </w:r>
    </w:p>
    <w:p w14:paraId="306778E0" w14:textId="0C94E998" w:rsidR="00FF12CA" w:rsidRPr="00ED250C" w:rsidRDefault="00FF12CA" w:rsidP="00FF12CA">
      <w:pPr>
        <w:pStyle w:val="heading2"/>
        <w:numPr>
          <w:ilvl w:val="2"/>
          <w:numId w:val="7"/>
        </w:numPr>
        <w:rPr>
          <w:lang w:val="en-US"/>
        </w:rPr>
      </w:pPr>
      <w:r w:rsidRPr="00ED250C">
        <w:rPr>
          <w:lang w:val="en-US"/>
        </w:rPr>
        <w:t>Define Data Extraction Strategy (A.1.5)</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F12CA">
      <w:pPr>
        <w:pStyle w:val="PargrafodaLista"/>
        <w:numPr>
          <w:ilvl w:val="0"/>
          <w:numId w:val="2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F12CA">
      <w:pPr>
        <w:pStyle w:val="PargrafodaLista"/>
        <w:numPr>
          <w:ilvl w:val="0"/>
          <w:numId w:val="2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F12CA">
      <w:pPr>
        <w:pStyle w:val="PargrafodaLista"/>
        <w:numPr>
          <w:ilvl w:val="0"/>
          <w:numId w:val="22"/>
        </w:numPr>
        <w:rPr>
          <w:iCs/>
          <w:lang w:val="en-US"/>
        </w:rPr>
      </w:pPr>
      <w:r w:rsidRPr="00FF12CA">
        <w:rPr>
          <w:iCs/>
          <w:lang w:val="en-US"/>
        </w:rPr>
        <w:t>Section 3 (optional): records the business process model notation that was used in the study.</w:t>
      </w:r>
    </w:p>
    <w:p w14:paraId="66A32F10" w14:textId="4852E58D" w:rsidR="00FF12CA" w:rsidRPr="00FF12CA" w:rsidRDefault="00FF12CA" w:rsidP="00FF12CA">
      <w:pPr>
        <w:pStyle w:val="PargrafodaLista"/>
        <w:numPr>
          <w:ilvl w:val="0"/>
          <w:numId w:val="22"/>
        </w:numPr>
        <w:rPr>
          <w:iCs/>
          <w:lang w:val="en-US"/>
        </w:rPr>
      </w:pPr>
      <w:r w:rsidRPr="00FF12CA">
        <w:rPr>
          <w:iCs/>
          <w:lang w:val="en-US"/>
        </w:rPr>
        <w:t>Section 4 (optional): records the information directly associated the contributions have been reported about the application of the eye-tracker device</w:t>
      </w:r>
    </w:p>
    <w:p w14:paraId="1D5168D5" w14:textId="255A4260" w:rsidR="00FF12CA" w:rsidRPr="00FF12CA" w:rsidRDefault="00FF12CA" w:rsidP="00FF12CA">
      <w:pPr>
        <w:pStyle w:val="PargrafodaLista"/>
        <w:numPr>
          <w:ilvl w:val="0"/>
          <w:numId w:val="2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77777777" w:rsidR="00FF12CA" w:rsidRPr="00FF12CA" w:rsidRDefault="00FF12CA" w:rsidP="00FF12CA">
      <w:pPr>
        <w:pStyle w:val="heading2"/>
        <w:numPr>
          <w:ilvl w:val="2"/>
          <w:numId w:val="7"/>
        </w:numPr>
      </w:pPr>
      <w:r w:rsidRPr="00FF12CA">
        <w:t xml:space="preserve">Define </w:t>
      </w:r>
      <w:proofErr w:type="spellStart"/>
      <w:r w:rsidRPr="00FF12CA">
        <w:t>Quality</w:t>
      </w:r>
      <w:proofErr w:type="spellEnd"/>
      <w:r w:rsidRPr="00FF12CA">
        <w:t xml:space="preserve"> Assessment (A.1.6)</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isn't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2CE01AB4" w14:textId="5F30CE4C" w:rsidR="008B21EC" w:rsidRDefault="00F25826" w:rsidP="00C17FD6">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similar to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del w:id="23" w:author="Denis Silveira" w:date="2020-03-26T21:03:00Z">
        <w:r w:rsidR="008B21EC" w:rsidRPr="008B21EC" w:rsidDel="003C6C74">
          <w:rPr>
            <w:lang w:val="en-US"/>
          </w:rPr>
          <w:delText xml:space="preserve">six </w:delText>
        </w:r>
      </w:del>
      <w:ins w:id="24" w:author="Denis Silveira" w:date="2020-03-26T21:03:00Z">
        <w:r w:rsidR="003C6C74">
          <w:rPr>
            <w:lang w:val="en-US"/>
          </w:rPr>
          <w:t>four</w:t>
        </w:r>
        <w:r w:rsidR="003C6C74" w:rsidRPr="008B21EC">
          <w:rPr>
            <w:lang w:val="en-US"/>
          </w:rPr>
          <w:t xml:space="preserve"> </w:t>
        </w:r>
      </w:ins>
      <w:r w:rsidR="008B21EC" w:rsidRPr="008B21EC">
        <w:rPr>
          <w:lang w:val="en-US"/>
        </w:rPr>
        <w:t xml:space="preserve">general and four specific criteria (Table </w:t>
      </w:r>
      <w:r>
        <w:rPr>
          <w:lang w:val="en-US"/>
        </w:rPr>
        <w:t>4</w:t>
      </w:r>
      <w:r w:rsidR="008B21EC" w:rsidRPr="008B21EC">
        <w:rPr>
          <w:lang w:val="en-US"/>
        </w:rPr>
        <w:t xml:space="preserve">), QA2 uses the ranking of the publications forums, QA3 uses the papers’ citations and QA4 relaxes QA3. Each of these criteria is discussed next. 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 Table 4. The result is a numerical quantification to rank the selected studies.</w:t>
      </w:r>
    </w:p>
    <w:p w14:paraId="4EB6A406" w14:textId="072B7DBF" w:rsidR="00F25826" w:rsidDel="004C1E1D" w:rsidRDefault="00F25826" w:rsidP="00F25826">
      <w:pPr>
        <w:ind w:firstLine="0"/>
        <w:rPr>
          <w:del w:id="25" w:author="Denis Silveira" w:date="2020-03-26T21:48:00Z"/>
          <w:lang w:val="en-US"/>
        </w:rPr>
      </w:pPr>
      <w:del w:id="26" w:author="Denis Silveira" w:date="2020-03-26T21:48:00Z">
        <w:r w:rsidDel="004C1E1D">
          <w:rPr>
            <w:lang w:val="en-US"/>
          </w:rPr>
          <w:tab/>
        </w:r>
        <w:r w:rsidR="00974078" w:rsidRPr="00974078" w:rsidDel="004C1E1D">
          <w:rPr>
            <w:lang w:val="en-US"/>
          </w:rPr>
          <w:delText>The third quality assessment criteria (QA3) consider the number of citations for each work. Where, one work is considered a high score for articles with more than five citations, a medium score for articles with less than five citations and low score for articles without citations. We will use Google Scholar to verify citations.</w:delText>
        </w:r>
      </w:del>
    </w:p>
    <w:p w14:paraId="09BAB5A0" w14:textId="713A721F" w:rsidR="00974078" w:rsidRPr="007F4D85" w:rsidDel="004C1E1D" w:rsidRDefault="00974078" w:rsidP="00974078">
      <w:pPr>
        <w:spacing w:after="240"/>
        <w:ind w:firstLine="0"/>
        <w:rPr>
          <w:del w:id="27" w:author="Denis Silveira" w:date="2020-03-26T21:48:00Z"/>
          <w:lang w:val="en-US"/>
        </w:rPr>
      </w:pPr>
      <w:del w:id="28" w:author="Denis Silveira" w:date="2020-03-26T21:48:00Z">
        <w:r w:rsidDel="004C1E1D">
          <w:rPr>
            <w:lang w:val="en-US"/>
          </w:rPr>
          <w:tab/>
        </w:r>
        <w:r w:rsidRPr="00974078" w:rsidDel="004C1E1D">
          <w:rPr>
            <w:lang w:val="en-US"/>
          </w:rPr>
          <w:delTex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w:delText>
        </w:r>
      </w:del>
      <w:del w:id="29" w:author="Denis Silveira" w:date="2020-03-26T20:13:00Z">
        <w:r w:rsidRPr="00974078" w:rsidDel="008A2273">
          <w:rPr>
            <w:lang w:val="en-US"/>
          </w:rPr>
          <w:delText>-</w:delText>
        </w:r>
      </w:del>
      <w:del w:id="30" w:author="Denis Silveira" w:date="2020-03-26T21:48:00Z">
        <w:r w:rsidRPr="00974078" w:rsidDel="004C1E1D">
          <w:rPr>
            <w:lang w:val="en-US"/>
          </w:rPr>
          <w:delText>ly medium relevance.</w:delText>
        </w:r>
      </w:del>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18E39571" w:rsidR="00400C51" w:rsidRPr="00CD3AA8" w:rsidRDefault="00400C51" w:rsidP="00C17FD6">
            <w:pPr>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del w:id="31" w:author="Denis Silveira" w:date="2020-03-26T21:01:00Z">
                                <w:rPr>
                                  <w:rFonts w:ascii="Cambria Math" w:hAnsi="Cambria Math"/>
                                  <w:lang w:val="en-US"/>
                                </w:rPr>
                                <m:t>6</m:t>
                              </w:del>
                            </m:r>
                            <m:r>
                              <w:ins w:id="32" w:author="Denis Silveira" w:date="2020-03-26T21:01:00Z">
                                <w:rPr>
                                  <w:rFonts w:ascii="Cambria Math" w:hAnsi="Cambria Math"/>
                                  <w:lang w:val="en-US"/>
                                </w:rPr>
                                <m:t>4</m:t>
                              </w:ins>
                            </m:r>
                          </m:sup>
                          <m:e/>
                        </m:nary>
                      </m:num>
                      <m:den>
                        <m:r>
                          <w:del w:id="33" w:author="Denis Silveira" w:date="2020-03-26T21:01:00Z">
                            <w:rPr>
                              <w:rFonts w:ascii="Cambria Math" w:hAnsi="Cambria Math"/>
                              <w:lang w:val="en-US"/>
                            </w:rPr>
                            <m:t>6</m:t>
                          </w:del>
                        </m:r>
                        <m:r>
                          <w:ins w:id="34" w:author="Denis Silveira" w:date="2020-03-26T21:01:00Z">
                            <w:rPr>
                              <w:rFonts w:ascii="Cambria Math" w:hAnsi="Cambria Math"/>
                              <w:lang w:val="en-US"/>
                            </w:rPr>
                            <m:t>4</m:t>
                          </w:ins>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524540D1" w14:textId="77777777" w:rsidR="00D005BD" w:rsidRPr="004C1E1D" w:rsidRDefault="00D005BD" w:rsidP="00A45009">
      <w:pPr>
        <w:rPr>
          <w:ins w:id="35" w:author="Denis Silveira" w:date="2020-03-26T21:19:00Z"/>
          <w:rPrChange w:id="36" w:author="Denis Silveira" w:date="2020-03-26T21:48:00Z">
            <w:rPr>
              <w:ins w:id="37" w:author="Denis Silveira" w:date="2020-03-26T21:19:00Z"/>
              <w:lang w:val="en-US"/>
            </w:rPr>
          </w:rPrChange>
        </w:rPr>
      </w:pPr>
    </w:p>
    <w:p w14:paraId="28566AF6" w14:textId="6E671A0A" w:rsidR="00EB496F" w:rsidRPr="00F001B7" w:rsidRDefault="00F001B7" w:rsidP="00974078">
      <w:pPr>
        <w:pStyle w:val="TableTitle"/>
        <w:keepNext/>
        <w:spacing w:before="240"/>
        <w:rPr>
          <w:smallCaps w:val="0"/>
          <w:sz w:val="20"/>
          <w:szCs w:val="20"/>
        </w:rPr>
      </w:pPr>
      <w:r w:rsidRPr="009D6119">
        <w:rPr>
          <w:b/>
          <w:smallCaps w:val="0"/>
          <w:sz w:val="20"/>
          <w:szCs w:val="20"/>
        </w:rPr>
        <w:t xml:space="preserve">Table </w:t>
      </w:r>
      <w:r w:rsidRPr="009D6119">
        <w:rPr>
          <w:b/>
          <w:smallCaps w:val="0"/>
          <w:sz w:val="20"/>
          <w:szCs w:val="20"/>
        </w:rPr>
        <w:fldChar w:fldCharType="begin"/>
      </w:r>
      <w:r w:rsidRPr="009D6119">
        <w:rPr>
          <w:b/>
          <w:smallCaps w:val="0"/>
          <w:sz w:val="20"/>
          <w:szCs w:val="20"/>
        </w:rPr>
        <w:instrText xml:space="preserve"> SEQ Tabela \* ARABIC </w:instrText>
      </w:r>
      <w:r w:rsidRPr="009D6119">
        <w:rPr>
          <w:b/>
          <w:smallCaps w:val="0"/>
          <w:sz w:val="20"/>
          <w:szCs w:val="20"/>
        </w:rPr>
        <w:fldChar w:fldCharType="separate"/>
      </w:r>
      <w:r>
        <w:rPr>
          <w:b/>
          <w:smallCaps w:val="0"/>
          <w:noProof/>
          <w:sz w:val="20"/>
          <w:szCs w:val="20"/>
        </w:rPr>
        <w:t>4</w:t>
      </w:r>
      <w:r w:rsidRPr="009D6119">
        <w:rPr>
          <w:b/>
          <w:smallCaps w:val="0"/>
          <w:sz w:val="20"/>
          <w:szCs w:val="20"/>
        </w:rPr>
        <w:fldChar w:fldCharType="end"/>
      </w:r>
      <w:r>
        <w:t xml:space="preserve">. </w:t>
      </w:r>
      <w:r w:rsidR="00EB496F" w:rsidRPr="00F001B7">
        <w:rPr>
          <w:smallCaps w:val="0"/>
          <w:sz w:val="20"/>
          <w:szCs w:val="20"/>
        </w:rPr>
        <w:t>Quality Assessment Checklist</w:t>
      </w:r>
      <w:r>
        <w:rPr>
          <w:smallCaps w:val="0"/>
          <w:sz w:val="20"/>
          <w:szCs w:val="20"/>
        </w:rPr>
        <w:t>.</w:t>
      </w:r>
    </w:p>
    <w:tbl>
      <w:tblPr>
        <w:tblW w:w="6804" w:type="dxa"/>
        <w:jc w:val="center"/>
        <w:tblLook w:val="01E0" w:firstRow="1" w:lastRow="1" w:firstColumn="1" w:lastColumn="1" w:noHBand="0" w:noVBand="0"/>
      </w:tblPr>
      <w:tblGrid>
        <w:gridCol w:w="3261"/>
        <w:gridCol w:w="3543"/>
      </w:tblGrid>
      <w:tr w:rsidR="00EB496F" w:rsidRPr="00DB220A" w14:paraId="3B37B35C" w14:textId="77777777" w:rsidTr="00EB496F">
        <w:trPr>
          <w:jc w:val="center"/>
        </w:trPr>
        <w:tc>
          <w:tcPr>
            <w:tcW w:w="3261" w:type="dxa"/>
            <w:tcBorders>
              <w:top w:val="double" w:sz="4" w:space="0" w:color="auto"/>
              <w:bottom w:val="single" w:sz="4" w:space="0" w:color="auto"/>
            </w:tcBorders>
          </w:tcPr>
          <w:p w14:paraId="165217B7" w14:textId="160DD2F1" w:rsidR="00EB496F" w:rsidRPr="005D074F" w:rsidRDefault="00EB496F" w:rsidP="00F82538">
            <w:pPr>
              <w:keepNext/>
              <w:jc w:val="center"/>
              <w:rPr>
                <w:i/>
                <w:iCs/>
                <w:sz w:val="16"/>
                <w:szCs w:val="16"/>
              </w:rPr>
            </w:pPr>
            <w:r>
              <w:rPr>
                <w:sz w:val="16"/>
                <w:szCs w:val="16"/>
              </w:rPr>
              <w:t xml:space="preserve">General </w:t>
            </w:r>
            <w:proofErr w:type="spellStart"/>
            <w:r>
              <w:rPr>
                <w:sz w:val="16"/>
                <w:szCs w:val="16"/>
              </w:rPr>
              <w:t>Items</w:t>
            </w:r>
            <w:proofErr w:type="spellEnd"/>
            <w:r>
              <w:rPr>
                <w:sz w:val="16"/>
                <w:szCs w:val="16"/>
              </w:rPr>
              <w:t xml:space="preserve"> (G) = 25%</w:t>
            </w:r>
          </w:p>
        </w:tc>
        <w:tc>
          <w:tcPr>
            <w:tcW w:w="3543" w:type="dxa"/>
            <w:tcBorders>
              <w:top w:val="double" w:sz="4" w:space="0" w:color="auto"/>
              <w:bottom w:val="single" w:sz="4" w:space="0" w:color="auto"/>
            </w:tcBorders>
          </w:tcPr>
          <w:p w14:paraId="666491BB" w14:textId="43E9889C" w:rsidR="00EB496F" w:rsidRPr="005D074F" w:rsidRDefault="00EB496F" w:rsidP="00F82538">
            <w:pPr>
              <w:keepNext/>
              <w:jc w:val="center"/>
              <w:rPr>
                <w:i/>
                <w:iCs/>
                <w:sz w:val="16"/>
                <w:szCs w:val="16"/>
              </w:rPr>
            </w:pPr>
            <w:proofErr w:type="spellStart"/>
            <w:r>
              <w:rPr>
                <w:sz w:val="16"/>
                <w:szCs w:val="16"/>
              </w:rPr>
              <w:t>Specific</w:t>
            </w:r>
            <w:proofErr w:type="spellEnd"/>
            <w:r>
              <w:rPr>
                <w:sz w:val="16"/>
                <w:szCs w:val="16"/>
              </w:rPr>
              <w:t xml:space="preserve"> </w:t>
            </w:r>
            <w:proofErr w:type="spellStart"/>
            <w:r>
              <w:rPr>
                <w:sz w:val="16"/>
                <w:szCs w:val="16"/>
              </w:rPr>
              <w:t>Items</w:t>
            </w:r>
            <w:proofErr w:type="spellEnd"/>
            <w:r>
              <w:rPr>
                <w:sz w:val="16"/>
                <w:szCs w:val="16"/>
              </w:rPr>
              <w:t xml:space="preserve"> (S) = 75%</w:t>
            </w:r>
          </w:p>
        </w:tc>
      </w:tr>
      <w:tr w:rsidR="00EB496F" w:rsidRPr="00ED250C" w14:paraId="55F503E4" w14:textId="77777777" w:rsidTr="00EB496F">
        <w:trPr>
          <w:jc w:val="center"/>
        </w:trPr>
        <w:tc>
          <w:tcPr>
            <w:tcW w:w="3261" w:type="dxa"/>
            <w:tcBorders>
              <w:top w:val="single" w:sz="4" w:space="0" w:color="auto"/>
            </w:tcBorders>
            <w:vAlign w:val="center"/>
          </w:tcPr>
          <w:p w14:paraId="3FDE0453" w14:textId="6B402F65" w:rsidR="0082563D" w:rsidRPr="00EB496F" w:rsidRDefault="0082563D" w:rsidP="00974078">
            <w:pPr>
              <w:spacing w:line="240" w:lineRule="auto"/>
              <w:ind w:firstLine="0"/>
              <w:rPr>
                <w:sz w:val="18"/>
                <w:szCs w:val="18"/>
                <w:lang w:val="en-US"/>
              </w:rPr>
            </w:pPr>
            <w:r>
              <w:rPr>
                <w:sz w:val="18"/>
                <w:szCs w:val="18"/>
                <w:lang w:val="en-US"/>
              </w:rPr>
              <w:t xml:space="preserve">G1: </w:t>
            </w:r>
            <w:ins w:id="38" w:author="Denis Silveira" w:date="2020-03-26T20:30:00Z">
              <w:r w:rsidR="007A5444" w:rsidRPr="007A5444">
                <w:rPr>
                  <w:rStyle w:val="tlid-translation"/>
                  <w:sz w:val="18"/>
                  <w:szCs w:val="18"/>
                  <w:lang w:val="en"/>
                </w:rPr>
                <w:t>Is there a problem definition and motivation?</w:t>
              </w:r>
            </w:ins>
            <w:del w:id="39" w:author="Denis Silveira" w:date="2020-03-26T20:30:00Z">
              <w:r w:rsidRPr="007A5444" w:rsidDel="007A5444">
                <w:rPr>
                  <w:sz w:val="18"/>
                  <w:szCs w:val="18"/>
                  <w:lang w:val="en-US"/>
                </w:rPr>
                <w:delText>Definition</w:delText>
              </w:r>
              <w:r w:rsidRPr="00EB496F" w:rsidDel="007A5444">
                <w:rPr>
                  <w:sz w:val="18"/>
                  <w:szCs w:val="18"/>
                  <w:lang w:val="en-US"/>
                </w:rPr>
                <w:delText xml:space="preserve"> of the study problem:</w:delText>
              </w:r>
            </w:del>
          </w:p>
          <w:p w14:paraId="24A2968C" w14:textId="54716283" w:rsidR="007A5444" w:rsidRPr="007A5444" w:rsidRDefault="0082563D" w:rsidP="007A5444">
            <w:pPr>
              <w:pStyle w:val="PargrafodaLista"/>
              <w:numPr>
                <w:ilvl w:val="0"/>
                <w:numId w:val="33"/>
              </w:numPr>
              <w:spacing w:line="240" w:lineRule="auto"/>
              <w:rPr>
                <w:ins w:id="40" w:author="Denis Silveira" w:date="2020-03-26T20:27:00Z"/>
                <w:sz w:val="16"/>
                <w:szCs w:val="16"/>
                <w:lang w:val="en-US"/>
              </w:rPr>
            </w:pPr>
            <w:r w:rsidRPr="00974078">
              <w:rPr>
                <w:sz w:val="16"/>
                <w:szCs w:val="16"/>
                <w:lang w:val="en-US"/>
              </w:rPr>
              <w:t xml:space="preserve">(1.0) </w:t>
            </w:r>
            <w:ins w:id="41" w:author="Denis Silveira" w:date="2020-03-26T20:27:00Z">
              <w:r w:rsidR="007A5444" w:rsidRPr="007A5444">
                <w:rPr>
                  <w:sz w:val="16"/>
                  <w:szCs w:val="16"/>
                  <w:lang w:val="en-US"/>
                </w:rPr>
                <w:t xml:space="preserve">Explicit Definition </w:t>
              </w:r>
            </w:ins>
          </w:p>
          <w:p w14:paraId="4358B394" w14:textId="58CB5513" w:rsidR="0082563D" w:rsidRPr="00974078" w:rsidRDefault="0082563D" w:rsidP="007A5444">
            <w:pPr>
              <w:pStyle w:val="PargrafodaLista"/>
              <w:numPr>
                <w:ilvl w:val="0"/>
                <w:numId w:val="33"/>
              </w:numPr>
              <w:spacing w:line="240" w:lineRule="auto"/>
              <w:rPr>
                <w:sz w:val="16"/>
                <w:szCs w:val="16"/>
                <w:lang w:val="en-US"/>
              </w:rPr>
            </w:pPr>
            <w:del w:id="42" w:author="Denis Silveira" w:date="2020-03-26T20:27:00Z">
              <w:r w:rsidRPr="00974078" w:rsidDel="007A5444">
                <w:rPr>
                  <w:sz w:val="16"/>
                  <w:szCs w:val="16"/>
                  <w:lang w:val="en-US"/>
                </w:rPr>
                <w:delText>The authors provide an explicit description of the problem for the study.</w:delText>
              </w:r>
            </w:del>
          </w:p>
          <w:p w14:paraId="051723B3" w14:textId="77777777" w:rsidR="007A5444" w:rsidRPr="007A5444" w:rsidRDefault="0082563D" w:rsidP="007A5444">
            <w:pPr>
              <w:pStyle w:val="PargrafodaLista"/>
              <w:numPr>
                <w:ilvl w:val="0"/>
                <w:numId w:val="33"/>
              </w:numPr>
              <w:spacing w:line="240" w:lineRule="auto"/>
              <w:rPr>
                <w:ins w:id="43" w:author="Denis Silveira" w:date="2020-03-26T20:27:00Z"/>
                <w:sz w:val="16"/>
                <w:szCs w:val="16"/>
                <w:lang w:val="en-US"/>
              </w:rPr>
            </w:pPr>
            <w:r w:rsidRPr="00974078">
              <w:rPr>
                <w:sz w:val="16"/>
                <w:szCs w:val="16"/>
                <w:lang w:val="en-US"/>
              </w:rPr>
              <w:t xml:space="preserve">(0.5) </w:t>
            </w:r>
            <w:ins w:id="44" w:author="Denis Silveira" w:date="2020-03-26T20:27:00Z">
              <w:r w:rsidR="007A5444" w:rsidRPr="007A5444">
                <w:rPr>
                  <w:sz w:val="16"/>
                  <w:szCs w:val="16"/>
                  <w:lang w:val="en-US"/>
                </w:rPr>
                <w:t>General Definition</w:t>
              </w:r>
            </w:ins>
          </w:p>
          <w:p w14:paraId="3CEDFCEC" w14:textId="63C136D5" w:rsidR="0082563D" w:rsidRPr="00974078" w:rsidRDefault="0082563D" w:rsidP="00974078">
            <w:pPr>
              <w:pStyle w:val="PargrafodaLista"/>
              <w:numPr>
                <w:ilvl w:val="0"/>
                <w:numId w:val="33"/>
              </w:numPr>
              <w:spacing w:line="240" w:lineRule="auto"/>
              <w:ind w:left="459" w:hanging="232"/>
              <w:rPr>
                <w:sz w:val="16"/>
                <w:szCs w:val="16"/>
                <w:lang w:val="en-US"/>
              </w:rPr>
            </w:pPr>
            <w:del w:id="45" w:author="Denis Silveira" w:date="2020-03-26T20:27:00Z">
              <w:r w:rsidRPr="00974078" w:rsidDel="007A5444">
                <w:rPr>
                  <w:sz w:val="16"/>
                  <w:szCs w:val="16"/>
                  <w:lang w:val="en-US"/>
                </w:rPr>
                <w:delText>The authors provide a general description of the problem.</w:delText>
              </w:r>
            </w:del>
          </w:p>
          <w:p w14:paraId="110CC081" w14:textId="61790C18" w:rsidR="0082563D" w:rsidRPr="00974078" w:rsidRDefault="0082563D" w:rsidP="00974078">
            <w:pPr>
              <w:pStyle w:val="Els-table-text"/>
              <w:keepNext/>
              <w:numPr>
                <w:ilvl w:val="0"/>
                <w:numId w:val="33"/>
              </w:numPr>
              <w:spacing w:after="40" w:line="240" w:lineRule="auto"/>
              <w:ind w:left="459" w:hanging="232"/>
              <w:jc w:val="both"/>
              <w:rPr>
                <w:i/>
                <w:iCs/>
                <w:sz w:val="16"/>
                <w:szCs w:val="16"/>
              </w:rPr>
            </w:pPr>
            <w:r w:rsidRPr="00974078">
              <w:rPr>
                <w:sz w:val="16"/>
                <w:szCs w:val="16"/>
              </w:rPr>
              <w:t xml:space="preserve">(0.0) </w:t>
            </w:r>
            <w:ins w:id="46" w:author="Denis Silveira" w:date="2020-03-26T20:28:00Z">
              <w:r w:rsidR="007A5444" w:rsidRPr="007A5444">
                <w:rPr>
                  <w:sz w:val="16"/>
                  <w:szCs w:val="16"/>
                </w:rPr>
                <w:t>No Definition</w:t>
              </w:r>
            </w:ins>
            <w:del w:id="47" w:author="Denis Silveira" w:date="2020-03-26T20:28:00Z">
              <w:r w:rsidRPr="00974078" w:rsidDel="007A5444">
                <w:rPr>
                  <w:sz w:val="16"/>
                  <w:szCs w:val="16"/>
                </w:rPr>
                <w:delText>There is no description of the problem</w:delText>
              </w:r>
            </w:del>
            <w:r w:rsidRPr="00974078">
              <w:rPr>
                <w:sz w:val="16"/>
                <w:szCs w:val="16"/>
              </w:rPr>
              <w:t>.</w:t>
            </w:r>
          </w:p>
          <w:p w14:paraId="3141D561" w14:textId="77777777" w:rsidR="0082563D" w:rsidRPr="0082563D" w:rsidRDefault="0082563D" w:rsidP="00974078">
            <w:pPr>
              <w:spacing w:line="240" w:lineRule="auto"/>
              <w:ind w:firstLine="0"/>
              <w:rPr>
                <w:sz w:val="18"/>
                <w:szCs w:val="18"/>
                <w:lang w:val="en-US"/>
              </w:rPr>
            </w:pPr>
            <w:r w:rsidRPr="0082563D">
              <w:rPr>
                <w:sz w:val="18"/>
                <w:szCs w:val="18"/>
                <w:lang w:val="en-US"/>
              </w:rPr>
              <w:t>G</w:t>
            </w:r>
            <w:commentRangeStart w:id="48"/>
            <w:r w:rsidRPr="0082563D">
              <w:rPr>
                <w:sz w:val="18"/>
                <w:szCs w:val="18"/>
                <w:lang w:val="en-US"/>
              </w:rPr>
              <w:t>2</w:t>
            </w:r>
            <w:r>
              <w:rPr>
                <w:sz w:val="18"/>
                <w:szCs w:val="18"/>
                <w:lang w:val="en-US"/>
              </w:rPr>
              <w:t>:</w:t>
            </w:r>
            <w:r w:rsidRPr="0082563D">
              <w:rPr>
                <w:sz w:val="18"/>
                <w:szCs w:val="18"/>
                <w:lang w:val="en-US"/>
              </w:rPr>
              <w:t xml:space="preserve"> In which environment was the study carried out:</w:t>
            </w:r>
          </w:p>
          <w:p w14:paraId="45A3ACC6"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(1.0) The study presents an explicit description of the environment in which the research was carried out (e.g., laboratory, as part of a project, in collaboration with industry, etc.).</w:t>
            </w:r>
          </w:p>
          <w:p w14:paraId="33280D29"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(0.5) The study presents a general idea about the environment in which the research was carried out.</w:t>
            </w:r>
          </w:p>
          <w:p w14:paraId="228DA095"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(0.0) There is no description about the environment.</w:t>
            </w:r>
            <w:commentRangeEnd w:id="48"/>
            <w:r w:rsidR="007A5444">
              <w:rPr>
                <w:rStyle w:val="Refdecomentrio"/>
                <w:rFonts w:eastAsia="Times New Roman"/>
                <w:lang w:val="pt-BR"/>
              </w:rPr>
              <w:commentReference w:id="48"/>
            </w:r>
          </w:p>
          <w:p w14:paraId="2E5640EF" w14:textId="6BC4E6BF" w:rsidR="0082563D" w:rsidRPr="0082563D" w:rsidRDefault="0082563D" w:rsidP="00974078">
            <w:pPr>
              <w:spacing w:line="240" w:lineRule="auto"/>
              <w:ind w:firstLine="0"/>
              <w:rPr>
                <w:sz w:val="18"/>
                <w:szCs w:val="18"/>
                <w:lang w:val="en-US"/>
              </w:rPr>
            </w:pPr>
            <w:del w:id="49" w:author="Denis Silveira" w:date="2020-03-26T20:59:00Z">
              <w:r w:rsidRPr="0082563D" w:rsidDel="003C6C74">
                <w:rPr>
                  <w:sz w:val="18"/>
                  <w:szCs w:val="18"/>
                  <w:lang w:val="en-US"/>
                </w:rPr>
                <w:delText>G3</w:delText>
              </w:r>
            </w:del>
            <w:ins w:id="50" w:author="Denis Silveira" w:date="2020-03-26T20:59:00Z">
              <w:r w:rsidR="003C6C74" w:rsidRPr="0082563D">
                <w:rPr>
                  <w:sz w:val="18"/>
                  <w:szCs w:val="18"/>
                  <w:lang w:val="en-US"/>
                </w:rPr>
                <w:t>G</w:t>
              </w:r>
              <w:r w:rsidR="003C6C74">
                <w:rPr>
                  <w:sz w:val="18"/>
                  <w:szCs w:val="18"/>
                  <w:lang w:val="en-US"/>
                </w:rPr>
                <w:t>2</w:t>
              </w:r>
            </w:ins>
            <w:r>
              <w:rPr>
                <w:sz w:val="18"/>
                <w:szCs w:val="18"/>
                <w:lang w:val="en-US"/>
              </w:rPr>
              <w:t>:</w:t>
            </w:r>
            <w:r w:rsidRPr="0082563D">
              <w:rPr>
                <w:sz w:val="18"/>
                <w:szCs w:val="18"/>
                <w:lang w:val="en-US"/>
              </w:rPr>
              <w:t xml:space="preserve"> </w:t>
            </w:r>
            <w:ins w:id="51" w:author="Denis Silveira" w:date="2020-03-26T20:36:00Z">
              <w:r w:rsidR="007A5444" w:rsidRPr="007A5444">
                <w:rPr>
                  <w:sz w:val="18"/>
                  <w:szCs w:val="18"/>
                  <w:lang w:val="en-US"/>
                </w:rPr>
                <w:t>Has research methodology been defined?</w:t>
              </w:r>
            </w:ins>
            <w:del w:id="52" w:author="Denis Silveira" w:date="2020-03-26T20:36:00Z">
              <w:r w:rsidRPr="0082563D" w:rsidDel="007A5444">
                <w:rPr>
                  <w:sz w:val="18"/>
                  <w:szCs w:val="18"/>
                  <w:lang w:val="en-US"/>
                </w:rPr>
                <w:delText>The methodology presents the method referring to the way the study was organized:</w:delText>
              </w:r>
            </w:del>
          </w:p>
          <w:p w14:paraId="68471EBA" w14:textId="4169265A" w:rsidR="00736F0A" w:rsidRPr="00736F0A" w:rsidRDefault="0082563D" w:rsidP="00736F0A">
            <w:pPr>
              <w:pStyle w:val="Els-table-text"/>
              <w:keepNext/>
              <w:numPr>
                <w:ilvl w:val="0"/>
                <w:numId w:val="33"/>
              </w:numPr>
              <w:spacing w:after="40" w:line="240" w:lineRule="auto"/>
              <w:rPr>
                <w:ins w:id="53" w:author="Denis Silveira" w:date="2020-03-26T20:36:00Z"/>
                <w:sz w:val="16"/>
                <w:szCs w:val="16"/>
              </w:rPr>
            </w:pPr>
            <w:r w:rsidRPr="00974078">
              <w:rPr>
                <w:sz w:val="16"/>
                <w:szCs w:val="16"/>
              </w:rPr>
              <w:t xml:space="preserve">(1.0) </w:t>
            </w:r>
            <w:ins w:id="54" w:author="Denis Silveira" w:date="2020-03-26T20:36:00Z">
              <w:r w:rsidR="00736F0A" w:rsidRPr="00736F0A">
                <w:rPr>
                  <w:sz w:val="16"/>
                  <w:szCs w:val="16"/>
                </w:rPr>
                <w:t>- There is a methodology</w:t>
              </w:r>
            </w:ins>
          </w:p>
          <w:p w14:paraId="3E05CB45" w14:textId="0291CF0C" w:rsidR="0082563D" w:rsidRPr="00974078" w:rsidRDefault="0082563D" w:rsidP="00736F0A">
            <w:pPr>
              <w:pStyle w:val="Els-table-text"/>
              <w:keepNext/>
              <w:numPr>
                <w:ilvl w:val="0"/>
                <w:numId w:val="33"/>
              </w:numPr>
              <w:spacing w:after="40" w:line="240" w:lineRule="auto"/>
              <w:jc w:val="both"/>
              <w:rPr>
                <w:sz w:val="16"/>
                <w:szCs w:val="16"/>
              </w:rPr>
            </w:pPr>
            <w:del w:id="55" w:author="Denis Silveira" w:date="2020-03-26T20:36:00Z">
              <w:r w:rsidRPr="00974078" w:rsidDel="00736F0A">
                <w:rPr>
                  <w:sz w:val="16"/>
                  <w:szCs w:val="16"/>
                </w:rPr>
                <w:delText>The study explicitly presents the plan (with different steps, deadlines, etc.) that they used to carry out the survey or the way the survey was organized.</w:delText>
              </w:r>
            </w:del>
          </w:p>
          <w:p w14:paraId="7F53E39D" w14:textId="5971A016"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 xml:space="preserve">(0.5) </w:t>
            </w:r>
            <w:ins w:id="56" w:author="Denis Silveira" w:date="2020-03-26T20:37:00Z">
              <w:r w:rsidR="00736F0A" w:rsidRPr="00736F0A">
                <w:rPr>
                  <w:sz w:val="16"/>
                  <w:szCs w:val="16"/>
                </w:rPr>
                <w:t>There is only one generalized analysis</w:t>
              </w:r>
              <w:r w:rsidR="00736F0A">
                <w:rPr>
                  <w:sz w:val="16"/>
                  <w:szCs w:val="16"/>
                </w:rPr>
                <w:t>.</w:t>
              </w:r>
            </w:ins>
            <w:del w:id="57" w:author="Denis Silveira" w:date="2020-03-26T20:37:00Z">
              <w:r w:rsidRPr="00974078" w:rsidDel="00736F0A">
                <w:rPr>
                  <w:sz w:val="16"/>
                  <w:szCs w:val="16"/>
                </w:rPr>
                <w:delText>The study presents a general description about the research plan or the way the research was organized.</w:delText>
              </w:r>
            </w:del>
          </w:p>
          <w:p w14:paraId="504FFE29" w14:textId="471C59DF"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 xml:space="preserve">(0.0) </w:t>
            </w:r>
            <w:ins w:id="58" w:author="Denis Silveira" w:date="2020-03-26T20:37:00Z">
              <w:r w:rsidR="00736F0A" w:rsidRPr="00736F0A">
                <w:rPr>
                  <w:sz w:val="16"/>
                  <w:szCs w:val="16"/>
                </w:rPr>
                <w:t>Doesn</w:t>
              </w:r>
            </w:ins>
            <w:ins w:id="59" w:author="Denis Silveira" w:date="2020-03-26T20:38:00Z">
              <w:r w:rsidR="00736F0A">
                <w:rPr>
                  <w:sz w:val="16"/>
                  <w:szCs w:val="16"/>
                </w:rPr>
                <w:t>’</w:t>
              </w:r>
            </w:ins>
            <w:ins w:id="60" w:author="Denis Silveira" w:date="2020-03-26T20:37:00Z">
              <w:r w:rsidR="00736F0A" w:rsidRPr="00736F0A">
                <w:rPr>
                  <w:sz w:val="16"/>
                  <w:szCs w:val="16"/>
                </w:rPr>
                <w:t>t have</w:t>
              </w:r>
            </w:ins>
            <w:del w:id="61" w:author="Denis Silveira" w:date="2020-03-26T20:37:00Z">
              <w:r w:rsidRPr="00974078" w:rsidDel="00736F0A">
                <w:rPr>
                  <w:sz w:val="16"/>
                  <w:szCs w:val="16"/>
                </w:rPr>
                <w:delText>There is no description of how the research was planned / organized</w:delText>
              </w:r>
            </w:del>
            <w:r w:rsidRPr="00974078">
              <w:rPr>
                <w:sz w:val="16"/>
                <w:szCs w:val="16"/>
              </w:rPr>
              <w:t>.</w:t>
            </w:r>
          </w:p>
          <w:p w14:paraId="27D65C1D" w14:textId="377EF64C" w:rsidR="0082563D" w:rsidRPr="0082563D" w:rsidRDefault="0082563D" w:rsidP="00974078">
            <w:pPr>
              <w:spacing w:line="240" w:lineRule="auto"/>
              <w:ind w:firstLine="0"/>
              <w:rPr>
                <w:sz w:val="18"/>
                <w:szCs w:val="18"/>
                <w:lang w:val="en-US"/>
              </w:rPr>
            </w:pPr>
            <w:del w:id="62" w:author="Denis Silveira" w:date="2020-03-26T20:59:00Z">
              <w:r w:rsidRPr="0082563D" w:rsidDel="003C6C74">
                <w:rPr>
                  <w:sz w:val="18"/>
                  <w:szCs w:val="18"/>
                  <w:lang w:val="en-US"/>
                </w:rPr>
                <w:delText>G4</w:delText>
              </w:r>
            </w:del>
            <w:ins w:id="63" w:author="Denis Silveira" w:date="2020-03-26T20:59:00Z">
              <w:r w:rsidR="003C6C74" w:rsidRPr="0082563D">
                <w:rPr>
                  <w:sz w:val="18"/>
                  <w:szCs w:val="18"/>
                  <w:lang w:val="en-US"/>
                </w:rPr>
                <w:t>G</w:t>
              </w:r>
              <w:r w:rsidR="003C6C74">
                <w:rPr>
                  <w:sz w:val="18"/>
                  <w:szCs w:val="18"/>
                  <w:lang w:val="en-US"/>
                </w:rPr>
                <w:t>3</w:t>
              </w:r>
            </w:ins>
            <w:r>
              <w:rPr>
                <w:sz w:val="18"/>
                <w:szCs w:val="18"/>
                <w:lang w:val="en-US"/>
              </w:rPr>
              <w:t>:</w:t>
            </w:r>
            <w:r w:rsidRPr="0082563D">
              <w:rPr>
                <w:sz w:val="18"/>
                <w:szCs w:val="18"/>
                <w:lang w:val="en-US"/>
              </w:rPr>
              <w:t xml:space="preserve"> </w:t>
            </w:r>
            <w:ins w:id="64" w:author="Denis Silveira" w:date="2020-03-26T20:39:00Z">
              <w:r w:rsidR="00736F0A" w:rsidRPr="00736F0A">
                <w:rPr>
                  <w:sz w:val="18"/>
                  <w:szCs w:val="18"/>
                  <w:lang w:val="en-US"/>
                </w:rPr>
                <w:t>Contributions of the study refer to the study results</w:t>
              </w:r>
            </w:ins>
            <w:del w:id="65" w:author="Denis Silveira" w:date="2020-03-26T20:39:00Z">
              <w:r w:rsidRPr="0082563D" w:rsidDel="00736F0A">
                <w:rPr>
                  <w:sz w:val="18"/>
                  <w:szCs w:val="18"/>
                  <w:lang w:val="en-US"/>
                </w:rPr>
                <w:delText>The study's contributions refer to its results</w:delText>
              </w:r>
            </w:del>
            <w:r w:rsidRPr="0082563D">
              <w:rPr>
                <w:sz w:val="18"/>
                <w:szCs w:val="18"/>
                <w:lang w:val="en-US"/>
              </w:rPr>
              <w:t>:</w:t>
            </w:r>
          </w:p>
          <w:p w14:paraId="6598899E" w14:textId="4F55F7C4"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 xml:space="preserve">(1.0) </w:t>
            </w:r>
            <w:del w:id="66" w:author="Denis Silveira" w:date="2020-03-26T20:44:00Z">
              <w:r w:rsidRPr="00974078" w:rsidDel="00736F0A">
                <w:rPr>
                  <w:sz w:val="16"/>
                  <w:szCs w:val="16"/>
                </w:rPr>
                <w:delText xml:space="preserve">The study </w:delText>
              </w:r>
            </w:del>
            <w:r w:rsidRPr="00974078">
              <w:rPr>
                <w:sz w:val="16"/>
                <w:szCs w:val="16"/>
              </w:rPr>
              <w:t>explicitly presents contributions / results.</w:t>
            </w:r>
          </w:p>
          <w:p w14:paraId="27E45E5F" w14:textId="6C88D798"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 xml:space="preserve">(0.5) </w:t>
            </w:r>
            <w:del w:id="67" w:author="Denis Silveira" w:date="2020-03-26T20:44:00Z">
              <w:r w:rsidRPr="00974078" w:rsidDel="00736F0A">
                <w:rPr>
                  <w:sz w:val="16"/>
                  <w:szCs w:val="16"/>
                </w:rPr>
                <w:delText xml:space="preserve">The study </w:delText>
              </w:r>
            </w:del>
            <w:r w:rsidRPr="00974078">
              <w:rPr>
                <w:sz w:val="16"/>
                <w:szCs w:val="16"/>
              </w:rPr>
              <w:t>presents its results in general.</w:t>
            </w:r>
          </w:p>
          <w:p w14:paraId="7F053288" w14:textId="344D9CB8"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(0.0) There is</w:t>
            </w:r>
            <w:del w:id="68" w:author="Denis Silveira" w:date="2020-03-26T20:44:00Z">
              <w:r w:rsidRPr="00974078" w:rsidDel="00736F0A">
                <w:rPr>
                  <w:sz w:val="16"/>
                  <w:szCs w:val="16"/>
                </w:rPr>
                <w:delText xml:space="preserve"> </w:delText>
              </w:r>
            </w:del>
            <w:r w:rsidRPr="00974078">
              <w:rPr>
                <w:sz w:val="16"/>
                <w:szCs w:val="16"/>
              </w:rPr>
              <w:t>n</w:t>
            </w:r>
            <w:ins w:id="69" w:author="Denis Silveira" w:date="2020-03-26T20:45:00Z">
              <w:r w:rsidR="00736F0A">
                <w:rPr>
                  <w:sz w:val="16"/>
                  <w:szCs w:val="16"/>
                </w:rPr>
                <w:t>’t</w:t>
              </w:r>
            </w:ins>
            <w:del w:id="70" w:author="Denis Silveira" w:date="2020-03-26T20:45:00Z">
              <w:r w:rsidRPr="00974078" w:rsidDel="00736F0A">
                <w:rPr>
                  <w:sz w:val="16"/>
                  <w:szCs w:val="16"/>
                </w:rPr>
                <w:delText>o</w:delText>
              </w:r>
            </w:del>
            <w:r w:rsidRPr="00974078">
              <w:rPr>
                <w:sz w:val="16"/>
                <w:szCs w:val="16"/>
              </w:rPr>
              <w:t xml:space="preserve"> description of the </w:t>
            </w:r>
            <w:del w:id="71" w:author="Denis Silveira" w:date="2020-03-26T20:46:00Z">
              <w:r w:rsidRPr="00974078" w:rsidDel="00340602">
                <w:rPr>
                  <w:sz w:val="16"/>
                  <w:szCs w:val="16"/>
                </w:rPr>
                <w:delText xml:space="preserve">search </w:delText>
              </w:r>
            </w:del>
            <w:r w:rsidRPr="00974078">
              <w:rPr>
                <w:sz w:val="16"/>
                <w:szCs w:val="16"/>
              </w:rPr>
              <w:t>results.</w:t>
            </w:r>
          </w:p>
          <w:p w14:paraId="05708B50" w14:textId="1299E526" w:rsidR="0082563D" w:rsidRPr="0082563D" w:rsidDel="003C6C74" w:rsidRDefault="0082563D" w:rsidP="003C6C74">
            <w:pPr>
              <w:spacing w:line="240" w:lineRule="auto"/>
              <w:ind w:firstLine="0"/>
              <w:rPr>
                <w:del w:id="72" w:author="Denis Silveira" w:date="2020-03-26T20:59:00Z"/>
                <w:sz w:val="18"/>
                <w:szCs w:val="18"/>
                <w:lang w:val="en-US"/>
              </w:rPr>
            </w:pPr>
            <w:commentRangeStart w:id="73"/>
            <w:del w:id="74" w:author="Denis Silveira" w:date="2020-03-26T20:59:00Z">
              <w:r w:rsidRPr="0082563D" w:rsidDel="003C6C74">
                <w:rPr>
                  <w:sz w:val="18"/>
                  <w:szCs w:val="18"/>
                  <w:lang w:val="en-US"/>
                </w:rPr>
                <w:delText>G5</w:delText>
              </w:r>
              <w:r w:rsidDel="003C6C74">
                <w:rPr>
                  <w:sz w:val="18"/>
                  <w:szCs w:val="18"/>
                  <w:lang w:val="en-US"/>
                </w:rPr>
                <w:delText>:</w:delText>
              </w:r>
              <w:r w:rsidRPr="0082563D" w:rsidDel="003C6C74">
                <w:rPr>
                  <w:sz w:val="18"/>
                  <w:szCs w:val="18"/>
                  <w:lang w:val="en-US"/>
                </w:rPr>
                <w:delText xml:space="preserve"> </w:delText>
              </w:r>
            </w:del>
            <w:del w:id="75" w:author="Denis Silveira" w:date="2020-03-26T20:42:00Z">
              <w:r w:rsidRPr="0082563D" w:rsidDel="00736F0A">
                <w:rPr>
                  <w:sz w:val="18"/>
                  <w:szCs w:val="18"/>
                  <w:lang w:val="en-US"/>
                </w:rPr>
                <w:delText>The study presents insights for new studies</w:delText>
              </w:r>
            </w:del>
            <w:del w:id="76" w:author="Denis Silveira" w:date="2020-03-26T20:59:00Z">
              <w:r w:rsidRPr="0082563D" w:rsidDel="003C6C74">
                <w:rPr>
                  <w:sz w:val="18"/>
                  <w:szCs w:val="18"/>
                  <w:lang w:val="en-US"/>
                </w:rPr>
                <w:delText>:</w:delText>
              </w:r>
            </w:del>
          </w:p>
          <w:p w14:paraId="499D31F0" w14:textId="204FB7F8" w:rsidR="0082563D" w:rsidRPr="00974078" w:rsidDel="003C6C74" w:rsidRDefault="0082563D" w:rsidP="00974078">
            <w:pPr>
              <w:pStyle w:val="Els-table-text"/>
              <w:keepNext/>
              <w:numPr>
                <w:ilvl w:val="0"/>
                <w:numId w:val="33"/>
              </w:numPr>
              <w:spacing w:after="40" w:line="240" w:lineRule="auto"/>
              <w:ind w:left="459" w:hanging="232"/>
              <w:jc w:val="both"/>
              <w:rPr>
                <w:del w:id="77" w:author="Denis Silveira" w:date="2020-03-26T20:59:00Z"/>
                <w:sz w:val="16"/>
                <w:szCs w:val="16"/>
              </w:rPr>
            </w:pPr>
            <w:del w:id="78" w:author="Denis Silveira" w:date="2020-03-26T20:59:00Z">
              <w:r w:rsidRPr="00974078" w:rsidDel="003C6C74">
                <w:rPr>
                  <w:sz w:val="16"/>
                  <w:szCs w:val="16"/>
                </w:rPr>
                <w:delText xml:space="preserve">(1.0) </w:delText>
              </w:r>
            </w:del>
            <w:del w:id="79" w:author="Denis Silveira" w:date="2020-03-26T20:43:00Z">
              <w:r w:rsidRPr="00974078" w:rsidDel="00736F0A">
                <w:rPr>
                  <w:sz w:val="16"/>
                  <w:szCs w:val="16"/>
                </w:rPr>
                <w:delText>The study explicitly presents insights and / or lessons learned</w:delText>
              </w:r>
            </w:del>
            <w:del w:id="80" w:author="Denis Silveira" w:date="2020-03-26T20:59:00Z">
              <w:r w:rsidRPr="00974078" w:rsidDel="003C6C74">
                <w:rPr>
                  <w:sz w:val="16"/>
                  <w:szCs w:val="16"/>
                </w:rPr>
                <w:delText>.</w:delText>
              </w:r>
            </w:del>
          </w:p>
          <w:p w14:paraId="2E918EAB" w14:textId="06C490BE" w:rsidR="0082563D" w:rsidRPr="00974078" w:rsidDel="003C6C74" w:rsidRDefault="0082563D" w:rsidP="00974078">
            <w:pPr>
              <w:pStyle w:val="Els-table-text"/>
              <w:keepNext/>
              <w:numPr>
                <w:ilvl w:val="0"/>
                <w:numId w:val="33"/>
              </w:numPr>
              <w:spacing w:after="40" w:line="240" w:lineRule="auto"/>
              <w:ind w:left="459" w:hanging="232"/>
              <w:jc w:val="both"/>
              <w:rPr>
                <w:del w:id="81" w:author="Denis Silveira" w:date="2020-03-26T20:59:00Z"/>
                <w:sz w:val="16"/>
                <w:szCs w:val="16"/>
              </w:rPr>
            </w:pPr>
            <w:del w:id="82" w:author="Denis Silveira" w:date="2020-03-26T20:59:00Z">
              <w:r w:rsidRPr="00974078" w:rsidDel="003C6C74">
                <w:rPr>
                  <w:sz w:val="16"/>
                  <w:szCs w:val="16"/>
                </w:rPr>
                <w:delText xml:space="preserve">(0.5) </w:delText>
              </w:r>
            </w:del>
            <w:del w:id="83" w:author="Denis Silveira" w:date="2020-03-26T20:43:00Z">
              <w:r w:rsidRPr="00974078" w:rsidDel="00736F0A">
                <w:rPr>
                  <w:sz w:val="16"/>
                  <w:szCs w:val="16"/>
                </w:rPr>
                <w:delText>The study generally presents some insights and / or lessons learned</w:delText>
              </w:r>
            </w:del>
            <w:del w:id="84" w:author="Denis Silveira" w:date="2020-03-26T20:59:00Z">
              <w:r w:rsidRPr="00974078" w:rsidDel="003C6C74">
                <w:rPr>
                  <w:sz w:val="16"/>
                  <w:szCs w:val="16"/>
                </w:rPr>
                <w:delText>.</w:delText>
              </w:r>
            </w:del>
          </w:p>
          <w:p w14:paraId="211AFEBB" w14:textId="4E3FDFFF" w:rsidR="0082563D" w:rsidRPr="00974078" w:rsidRDefault="0082563D" w:rsidP="00974078">
            <w:pPr>
              <w:pStyle w:val="Els-table-text"/>
              <w:keepNext/>
              <w:numPr>
                <w:ilvl w:val="0"/>
                <w:numId w:val="33"/>
              </w:numPr>
              <w:spacing w:after="40" w:line="240" w:lineRule="auto"/>
              <w:ind w:left="459" w:hanging="232"/>
              <w:jc w:val="both"/>
              <w:rPr>
                <w:sz w:val="16"/>
                <w:szCs w:val="16"/>
              </w:rPr>
            </w:pPr>
            <w:del w:id="85" w:author="Denis Silveira" w:date="2020-03-26T20:59:00Z">
              <w:r w:rsidRPr="00974078" w:rsidDel="003C6C74">
                <w:rPr>
                  <w:sz w:val="16"/>
                  <w:szCs w:val="16"/>
                </w:rPr>
                <w:delText xml:space="preserve">(0.0) </w:delText>
              </w:r>
            </w:del>
            <w:del w:id="86" w:author="Denis Silveira" w:date="2020-03-26T20:44:00Z">
              <w:r w:rsidRPr="00974078" w:rsidDel="00736F0A">
                <w:rPr>
                  <w:sz w:val="16"/>
                  <w:szCs w:val="16"/>
                </w:rPr>
                <w:delText>There is no description of insights in the study</w:delText>
              </w:r>
            </w:del>
            <w:del w:id="87" w:author="Denis Silveira" w:date="2020-03-26T20:59:00Z">
              <w:r w:rsidRPr="00974078" w:rsidDel="003C6C74">
                <w:rPr>
                  <w:sz w:val="16"/>
                  <w:szCs w:val="16"/>
                </w:rPr>
                <w:delText>.</w:delText>
              </w:r>
            </w:del>
            <w:commentRangeEnd w:id="73"/>
            <w:r w:rsidR="003C6C74">
              <w:rPr>
                <w:rStyle w:val="Refdecomentrio"/>
                <w:rFonts w:eastAsia="Times New Roman"/>
                <w:lang w:val="pt-BR"/>
              </w:rPr>
              <w:commentReference w:id="73"/>
            </w:r>
          </w:p>
          <w:p w14:paraId="23AAFFC9" w14:textId="53EB229F" w:rsidR="0082563D" w:rsidRPr="0082563D" w:rsidRDefault="0082563D" w:rsidP="00974078">
            <w:pPr>
              <w:spacing w:line="240" w:lineRule="auto"/>
              <w:ind w:firstLine="0"/>
              <w:rPr>
                <w:sz w:val="18"/>
                <w:szCs w:val="18"/>
                <w:lang w:val="en-US"/>
              </w:rPr>
            </w:pPr>
            <w:del w:id="88" w:author="Denis Silveira" w:date="2020-03-26T21:01:00Z">
              <w:r w:rsidRPr="0082563D" w:rsidDel="003C6C74">
                <w:rPr>
                  <w:sz w:val="18"/>
                  <w:szCs w:val="18"/>
                  <w:lang w:val="en-US"/>
                </w:rPr>
                <w:delText>G6</w:delText>
              </w:r>
            </w:del>
            <w:ins w:id="89" w:author="Denis Silveira" w:date="2020-03-26T21:01:00Z">
              <w:r w:rsidR="003C6C74" w:rsidRPr="0082563D">
                <w:rPr>
                  <w:sz w:val="18"/>
                  <w:szCs w:val="18"/>
                  <w:lang w:val="en-US"/>
                </w:rPr>
                <w:t>G</w:t>
              </w:r>
              <w:r w:rsidR="003C6C74">
                <w:rPr>
                  <w:sz w:val="18"/>
                  <w:szCs w:val="18"/>
                  <w:lang w:val="en-US"/>
                </w:rPr>
                <w:t>4</w:t>
              </w:r>
            </w:ins>
            <w:r>
              <w:rPr>
                <w:sz w:val="18"/>
                <w:szCs w:val="18"/>
                <w:lang w:val="en-US"/>
              </w:rPr>
              <w:t>:</w:t>
            </w:r>
            <w:r w:rsidRPr="0082563D">
              <w:rPr>
                <w:sz w:val="18"/>
                <w:szCs w:val="18"/>
                <w:lang w:val="en-US"/>
              </w:rPr>
              <w:t xml:space="preserve"> </w:t>
            </w:r>
            <w:ins w:id="90" w:author="Denis Silveira" w:date="2020-03-26T20:50:00Z">
              <w:r w:rsidR="00340602" w:rsidRPr="00340602">
                <w:rPr>
                  <w:sz w:val="18"/>
                  <w:szCs w:val="18"/>
                  <w:lang w:val="en-US"/>
                </w:rPr>
                <w:t>There are limitations and future implications for the study</w:t>
              </w:r>
            </w:ins>
            <w:del w:id="91" w:author="Denis Silveira" w:date="2020-03-26T20:50:00Z">
              <w:r w:rsidRPr="0082563D" w:rsidDel="00340602">
                <w:rPr>
                  <w:sz w:val="18"/>
                  <w:szCs w:val="18"/>
                  <w:lang w:val="en-US"/>
                </w:rPr>
                <w:delText>The authors described the limitations of the study</w:delText>
              </w:r>
            </w:del>
            <w:r w:rsidRPr="0082563D">
              <w:rPr>
                <w:sz w:val="18"/>
                <w:szCs w:val="18"/>
                <w:lang w:val="en-US"/>
              </w:rPr>
              <w:t>:</w:t>
            </w:r>
          </w:p>
          <w:p w14:paraId="1EB83742" w14:textId="77777777" w:rsidR="003C6C74" w:rsidRPr="003C6C74" w:rsidRDefault="003C6C74" w:rsidP="003C6C74">
            <w:pPr>
              <w:pStyle w:val="Els-table-text"/>
              <w:keepNext/>
              <w:numPr>
                <w:ilvl w:val="0"/>
                <w:numId w:val="33"/>
              </w:numPr>
              <w:spacing w:after="40" w:line="240" w:lineRule="auto"/>
              <w:ind w:left="463" w:hanging="236"/>
              <w:rPr>
                <w:ins w:id="92" w:author="Denis Silveira" w:date="2020-03-26T20:58:00Z"/>
                <w:sz w:val="16"/>
                <w:szCs w:val="16"/>
              </w:rPr>
              <w:pPrChange w:id="93" w:author="Denis Silveira" w:date="2020-03-26T20:59:00Z">
                <w:pPr>
                  <w:pStyle w:val="Els-table-text"/>
                  <w:keepNext/>
                  <w:numPr>
                    <w:numId w:val="33"/>
                  </w:numPr>
                  <w:spacing w:after="40" w:line="240" w:lineRule="auto"/>
                  <w:ind w:left="587" w:hanging="360"/>
                </w:pPr>
              </w:pPrChange>
            </w:pPr>
            <w:ins w:id="94" w:author="Denis Silveira" w:date="2020-03-26T20:58:00Z">
              <w:r w:rsidRPr="003C6C74">
                <w:rPr>
                  <w:sz w:val="16"/>
                  <w:szCs w:val="16"/>
                </w:rPr>
                <w:t>(1.0) The study explicitly lists the limitations / problems found in carrying out the research.</w:t>
              </w:r>
            </w:ins>
          </w:p>
          <w:p w14:paraId="1C2C9F1E" w14:textId="77777777" w:rsidR="003C6C74" w:rsidRPr="003C6C74" w:rsidRDefault="003C6C74" w:rsidP="003C6C74">
            <w:pPr>
              <w:pStyle w:val="Els-table-text"/>
              <w:keepNext/>
              <w:numPr>
                <w:ilvl w:val="0"/>
                <w:numId w:val="33"/>
              </w:numPr>
              <w:spacing w:after="40" w:line="240" w:lineRule="auto"/>
              <w:ind w:left="463" w:hanging="236"/>
              <w:rPr>
                <w:ins w:id="95" w:author="Denis Silveira" w:date="2020-03-26T20:58:00Z"/>
                <w:sz w:val="16"/>
                <w:szCs w:val="16"/>
              </w:rPr>
              <w:pPrChange w:id="96" w:author="Denis Silveira" w:date="2020-03-26T20:59:00Z">
                <w:pPr>
                  <w:pStyle w:val="Els-table-text"/>
                  <w:keepNext/>
                  <w:numPr>
                    <w:numId w:val="33"/>
                  </w:numPr>
                  <w:spacing w:after="40" w:line="240" w:lineRule="auto"/>
                  <w:ind w:left="587" w:hanging="360"/>
                </w:pPr>
              </w:pPrChange>
            </w:pPr>
            <w:ins w:id="97" w:author="Denis Silveira" w:date="2020-03-26T20:58:00Z">
              <w:r w:rsidRPr="003C6C74">
                <w:rPr>
                  <w:sz w:val="16"/>
                  <w:szCs w:val="16"/>
                </w:rPr>
                <w:t>(0.5) The study lists, in general, some limitations / problems in the execution of the research.</w:t>
              </w:r>
            </w:ins>
          </w:p>
          <w:p w14:paraId="7223902B" w14:textId="76E107F4" w:rsidR="0082563D" w:rsidRPr="00974078" w:rsidDel="003C6C74" w:rsidRDefault="003C6C74" w:rsidP="003C6C74">
            <w:pPr>
              <w:pStyle w:val="Els-table-text"/>
              <w:keepNext/>
              <w:numPr>
                <w:ilvl w:val="0"/>
                <w:numId w:val="33"/>
              </w:numPr>
              <w:spacing w:after="40" w:line="240" w:lineRule="auto"/>
              <w:ind w:left="463" w:hanging="236"/>
              <w:jc w:val="both"/>
              <w:rPr>
                <w:del w:id="98" w:author="Denis Silveira" w:date="2020-03-26T20:58:00Z"/>
                <w:sz w:val="16"/>
                <w:szCs w:val="16"/>
              </w:rPr>
              <w:pPrChange w:id="99" w:author="Denis Silveira" w:date="2020-03-26T20:59:00Z">
                <w:pPr>
                  <w:pStyle w:val="Els-table-text"/>
                  <w:keepNext/>
                  <w:numPr>
                    <w:numId w:val="33"/>
                  </w:numPr>
                  <w:spacing w:after="40" w:line="240" w:lineRule="auto"/>
                  <w:ind w:left="587" w:hanging="360"/>
                  <w:jc w:val="both"/>
                </w:pPr>
              </w:pPrChange>
            </w:pPr>
            <w:ins w:id="100" w:author="Denis Silveira" w:date="2020-03-26T20:58:00Z">
              <w:r w:rsidRPr="003C6C74">
                <w:rPr>
                  <w:sz w:val="16"/>
                  <w:szCs w:val="16"/>
                </w:rPr>
                <w:t>(0.0) There is no description of the study limitations.</w:t>
              </w:r>
            </w:ins>
            <w:del w:id="101" w:author="Denis Silveira" w:date="2020-03-26T20:58:00Z">
              <w:r w:rsidR="0082563D" w:rsidRPr="00974078" w:rsidDel="003C6C74">
                <w:rPr>
                  <w:sz w:val="16"/>
                  <w:szCs w:val="16"/>
                </w:rPr>
                <w:delText>(1.0) The study explicitly lists the limitations / problems found in carrying out the research.</w:delText>
              </w:r>
            </w:del>
          </w:p>
          <w:p w14:paraId="595EACC4" w14:textId="6785FD7D" w:rsidR="0082563D" w:rsidRPr="00974078" w:rsidDel="003C6C74" w:rsidRDefault="0082563D" w:rsidP="00974078">
            <w:pPr>
              <w:pStyle w:val="Els-table-text"/>
              <w:keepNext/>
              <w:numPr>
                <w:ilvl w:val="0"/>
                <w:numId w:val="33"/>
              </w:numPr>
              <w:spacing w:after="40" w:line="240" w:lineRule="auto"/>
              <w:ind w:left="459" w:hanging="232"/>
              <w:jc w:val="both"/>
              <w:rPr>
                <w:del w:id="102" w:author="Denis Silveira" w:date="2020-03-26T20:58:00Z"/>
                <w:sz w:val="16"/>
                <w:szCs w:val="16"/>
              </w:rPr>
            </w:pPr>
            <w:del w:id="103" w:author="Denis Silveira" w:date="2020-03-26T20:58:00Z">
              <w:r w:rsidRPr="00974078" w:rsidDel="003C6C74">
                <w:rPr>
                  <w:sz w:val="16"/>
                  <w:szCs w:val="16"/>
                </w:rPr>
                <w:delText>(0.5) The study lists, in general, some limitations / problems in the execution of the research.</w:delText>
              </w:r>
            </w:del>
          </w:p>
          <w:p w14:paraId="62E8B6FF" w14:textId="1A5A8BF7" w:rsidR="0082563D" w:rsidRPr="0082563D" w:rsidRDefault="0082563D" w:rsidP="00974078">
            <w:pPr>
              <w:pStyle w:val="Els-table-text"/>
              <w:keepNext/>
              <w:spacing w:after="40" w:line="240" w:lineRule="auto"/>
              <w:ind w:left="459"/>
              <w:jc w:val="both"/>
              <w:rPr>
                <w:sz w:val="18"/>
                <w:szCs w:val="18"/>
              </w:rPr>
            </w:pPr>
            <w:del w:id="104" w:author="Denis Silveira" w:date="2020-03-26T20:58:00Z">
              <w:r w:rsidRPr="00974078" w:rsidDel="003C6C74">
                <w:rPr>
                  <w:sz w:val="16"/>
                  <w:szCs w:val="16"/>
                </w:rPr>
                <w:delText>(0.0) There is no description of the study limitations.</w:delText>
              </w:r>
            </w:del>
          </w:p>
        </w:tc>
        <w:tc>
          <w:tcPr>
            <w:tcW w:w="3543" w:type="dxa"/>
            <w:tcBorders>
              <w:top w:val="single" w:sz="4" w:space="0" w:color="auto"/>
            </w:tcBorders>
          </w:tcPr>
          <w:p w14:paraId="2D76FEC3" w14:textId="63F37F2D" w:rsidR="00EB496F" w:rsidRPr="00EB496F" w:rsidRDefault="00EB496F" w:rsidP="00EB496F">
            <w:pPr>
              <w:ind w:firstLine="0"/>
              <w:rPr>
                <w:sz w:val="18"/>
                <w:szCs w:val="18"/>
                <w:lang w:val="en-US"/>
              </w:rPr>
            </w:pPr>
            <w:r>
              <w:rPr>
                <w:sz w:val="18"/>
                <w:szCs w:val="18"/>
                <w:lang w:val="en-US"/>
              </w:rPr>
              <w:t xml:space="preserve">S1: </w:t>
            </w:r>
            <w:r w:rsidRPr="00EB496F">
              <w:rPr>
                <w:sz w:val="18"/>
                <w:szCs w:val="18"/>
                <w:lang w:val="en-US"/>
              </w:rPr>
              <w:t>About the validation of the study:</w:t>
            </w:r>
          </w:p>
          <w:p w14:paraId="49185D19" w14:textId="77777777" w:rsidR="00EB496F" w:rsidRPr="00974078" w:rsidRDefault="00EB496F" w:rsidP="00400C51">
            <w:pPr>
              <w:pStyle w:val="PargrafodaLista"/>
              <w:numPr>
                <w:ilvl w:val="0"/>
                <w:numId w:val="33"/>
              </w:numPr>
              <w:ind w:left="459" w:hanging="232"/>
              <w:rPr>
                <w:sz w:val="16"/>
                <w:szCs w:val="16"/>
                <w:lang w:val="en-US"/>
              </w:rPr>
            </w:pPr>
            <w:r w:rsidRPr="00974078">
              <w:rPr>
                <w:sz w:val="16"/>
                <w:szCs w:val="16"/>
                <w:lang w:val="en-US"/>
              </w:rPr>
              <w:t>(1.0) Some experiment is applied to validate the verification of understanding in the process models.</w:t>
            </w:r>
          </w:p>
          <w:p w14:paraId="46B87541" w14:textId="77777777" w:rsidR="00EB496F" w:rsidRPr="00974078" w:rsidRDefault="00EB496F" w:rsidP="00400C51">
            <w:pPr>
              <w:pStyle w:val="PargrafodaLista"/>
              <w:numPr>
                <w:ilvl w:val="0"/>
                <w:numId w:val="33"/>
              </w:numPr>
              <w:ind w:left="459" w:hanging="232"/>
              <w:rPr>
                <w:sz w:val="16"/>
                <w:szCs w:val="16"/>
                <w:lang w:val="en-US"/>
              </w:rPr>
            </w:pPr>
            <w:r w:rsidRPr="00974078">
              <w:rPr>
                <w:sz w:val="16"/>
                <w:szCs w:val="16"/>
                <w:lang w:val="en-US"/>
              </w:rPr>
              <w:t>(0.5) There is application of some case study to validate the verification of understanding in the process models.</w:t>
            </w:r>
          </w:p>
          <w:p w14:paraId="2D770B0B" w14:textId="77777777" w:rsidR="00EB496F" w:rsidRPr="00974078" w:rsidRDefault="00EB496F" w:rsidP="00400C51">
            <w:pPr>
              <w:pStyle w:val="PargrafodaLista"/>
              <w:numPr>
                <w:ilvl w:val="0"/>
                <w:numId w:val="33"/>
              </w:numPr>
              <w:ind w:left="459" w:hanging="232"/>
              <w:rPr>
                <w:sz w:val="16"/>
                <w:szCs w:val="16"/>
                <w:lang w:val="en-US"/>
              </w:rPr>
            </w:pPr>
            <w:r w:rsidRPr="00974078">
              <w:rPr>
                <w:sz w:val="16"/>
                <w:szCs w:val="16"/>
                <w:lang w:val="en-US"/>
              </w:rPr>
              <w:t>(0.0) There is no validation in the study.</w:t>
            </w:r>
          </w:p>
          <w:p w14:paraId="63610BCF" w14:textId="65B0D66E" w:rsidR="0082563D" w:rsidRPr="0082563D" w:rsidRDefault="0082563D" w:rsidP="0082563D">
            <w:pPr>
              <w:ind w:firstLine="0"/>
              <w:rPr>
                <w:sz w:val="18"/>
                <w:szCs w:val="18"/>
                <w:lang w:val="en-US"/>
              </w:rPr>
            </w:pPr>
            <w:r w:rsidRPr="0082563D">
              <w:rPr>
                <w:sz w:val="18"/>
                <w:szCs w:val="18"/>
                <w:lang w:val="en-US"/>
              </w:rPr>
              <w:t>S2: There is definition of the experimentation method:</w:t>
            </w:r>
          </w:p>
          <w:p w14:paraId="1D0EDD11" w14:textId="77777777" w:rsidR="0082563D" w:rsidRPr="00974078" w:rsidRDefault="0082563D" w:rsidP="0082563D">
            <w:pPr>
              <w:pStyle w:val="PargrafodaLista"/>
              <w:numPr>
                <w:ilvl w:val="0"/>
                <w:numId w:val="33"/>
              </w:numPr>
              <w:ind w:left="459" w:hanging="232"/>
              <w:rPr>
                <w:sz w:val="16"/>
                <w:szCs w:val="16"/>
                <w:lang w:val="en-US"/>
              </w:rPr>
            </w:pPr>
            <w:r w:rsidRPr="00974078">
              <w:rPr>
                <w:sz w:val="16"/>
                <w:szCs w:val="16"/>
                <w:lang w:val="en-US"/>
              </w:rPr>
              <w:t>(1.0) There is an explicit definition of how the experiment proceeded.</w:t>
            </w:r>
          </w:p>
          <w:p w14:paraId="5E4398FC" w14:textId="77777777" w:rsidR="0082563D" w:rsidRPr="00974078" w:rsidRDefault="0082563D" w:rsidP="0082563D">
            <w:pPr>
              <w:pStyle w:val="PargrafodaLista"/>
              <w:numPr>
                <w:ilvl w:val="0"/>
                <w:numId w:val="33"/>
              </w:numPr>
              <w:ind w:left="459" w:hanging="232"/>
              <w:rPr>
                <w:sz w:val="16"/>
                <w:szCs w:val="16"/>
                <w:lang w:val="en-US"/>
              </w:rPr>
            </w:pPr>
            <w:r w:rsidRPr="00974078">
              <w:rPr>
                <w:sz w:val="16"/>
                <w:szCs w:val="16"/>
                <w:lang w:val="en-US"/>
              </w:rPr>
              <w:t>(0.5) There is a general definition of how the experiment proceeded.</w:t>
            </w:r>
          </w:p>
          <w:p w14:paraId="6250E425" w14:textId="77777777" w:rsidR="0082563D" w:rsidRPr="00974078" w:rsidRDefault="0082563D" w:rsidP="0082563D">
            <w:pPr>
              <w:pStyle w:val="PargrafodaLista"/>
              <w:numPr>
                <w:ilvl w:val="0"/>
                <w:numId w:val="33"/>
              </w:numPr>
              <w:ind w:left="459" w:hanging="232"/>
              <w:rPr>
                <w:sz w:val="16"/>
                <w:szCs w:val="16"/>
                <w:lang w:val="en-US"/>
              </w:rPr>
            </w:pPr>
            <w:r w:rsidRPr="00974078">
              <w:rPr>
                <w:sz w:val="16"/>
                <w:szCs w:val="16"/>
                <w:lang w:val="en-US"/>
              </w:rPr>
              <w:t>(0.0) There is no description of the experiment.</w:t>
            </w:r>
          </w:p>
          <w:p w14:paraId="544D4F29" w14:textId="0CC6E0C4" w:rsidR="0082563D" w:rsidRPr="00F25826" w:rsidRDefault="00F25826" w:rsidP="0082563D">
            <w:pPr>
              <w:ind w:firstLine="0"/>
              <w:rPr>
                <w:sz w:val="18"/>
                <w:szCs w:val="18"/>
                <w:lang w:val="en-US"/>
              </w:rPr>
            </w:pPr>
            <w:r w:rsidRPr="00F25826">
              <w:rPr>
                <w:sz w:val="18"/>
                <w:szCs w:val="18"/>
                <w:lang w:val="en-US"/>
              </w:rPr>
              <w:t>S</w:t>
            </w:r>
            <w:r w:rsidR="0082563D" w:rsidRPr="00F25826">
              <w:rPr>
                <w:sz w:val="18"/>
                <w:szCs w:val="18"/>
                <w:lang w:val="en-US"/>
              </w:rPr>
              <w:t>3</w:t>
            </w:r>
            <w:r w:rsidRPr="00F25826">
              <w:rPr>
                <w:sz w:val="18"/>
                <w:szCs w:val="18"/>
                <w:lang w:val="en-US"/>
              </w:rPr>
              <w:t>:</w:t>
            </w:r>
            <w:r w:rsidR="0082563D" w:rsidRPr="00F25826">
              <w:rPr>
                <w:sz w:val="18"/>
                <w:szCs w:val="18"/>
                <w:lang w:val="en-US"/>
              </w:rPr>
              <w:t xml:space="preserve"> About metrics to validate comprehension characteristics:</w:t>
            </w:r>
          </w:p>
          <w:p w14:paraId="34E2AB11"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(1.0) There is a formal definition of metrics.</w:t>
            </w:r>
          </w:p>
          <w:p w14:paraId="76C9767A"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(0.5) There is a semi-formal definition of metrics.</w:t>
            </w:r>
          </w:p>
          <w:p w14:paraId="29D31537"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(0.0) There is an ad-hoc definition of metrics.</w:t>
            </w:r>
          </w:p>
          <w:p w14:paraId="21E1B23A" w14:textId="6618847E" w:rsidR="0082563D" w:rsidRPr="00F25826" w:rsidRDefault="00F25826" w:rsidP="00F25826">
            <w:pPr>
              <w:ind w:firstLine="0"/>
              <w:rPr>
                <w:sz w:val="18"/>
                <w:szCs w:val="18"/>
                <w:lang w:val="en-US"/>
              </w:rPr>
            </w:pPr>
            <w:r w:rsidRPr="00F25826">
              <w:rPr>
                <w:sz w:val="18"/>
                <w:szCs w:val="18"/>
                <w:lang w:val="en-US"/>
              </w:rPr>
              <w:t>S4:</w:t>
            </w:r>
            <w:r w:rsidR="0082563D" w:rsidRPr="00F25826">
              <w:rPr>
                <w:sz w:val="18"/>
                <w:szCs w:val="18"/>
                <w:lang w:val="en-US"/>
              </w:rPr>
              <w:t xml:space="preserve"> Is there complementary validation in addition to the use of eye-tracking to capture information?</w:t>
            </w:r>
          </w:p>
          <w:p w14:paraId="6A7F2D57"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(1.0) Other complementary validations are used.</w:t>
            </w:r>
          </w:p>
          <w:p w14:paraId="2BFB4D61"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(0.0) There is no use of other complementary validations.</w:t>
            </w:r>
          </w:p>
          <w:p w14:paraId="62D455DB" w14:textId="77777777" w:rsidR="0082563D" w:rsidRDefault="0082563D" w:rsidP="0082563D">
            <w:pPr>
              <w:ind w:firstLine="0"/>
              <w:rPr>
                <w:lang w:val="en-US"/>
              </w:rPr>
            </w:pPr>
          </w:p>
          <w:p w14:paraId="14C14807" w14:textId="4C672EB0" w:rsidR="00EB496F" w:rsidRPr="005D074F" w:rsidRDefault="00EB496F" w:rsidP="00F82538">
            <w:pPr>
              <w:pStyle w:val="Els-table-text"/>
              <w:keepNext/>
              <w:spacing w:after="40" w:line="240" w:lineRule="auto"/>
              <w:rPr>
                <w:i/>
                <w:iCs/>
                <w:sz w:val="16"/>
                <w:szCs w:val="16"/>
              </w:rPr>
            </w:pPr>
          </w:p>
        </w:tc>
      </w:tr>
    </w:tbl>
    <w:p w14:paraId="000098A8" w14:textId="77777777" w:rsidR="00B76BBA" w:rsidRPr="00B76BBA" w:rsidRDefault="00B76BBA" w:rsidP="00B76BBA">
      <w:pPr>
        <w:rPr>
          <w:ins w:id="105" w:author="Denis Silveira" w:date="2020-03-26T21:50:00Z"/>
          <w:lang w:val="en-US"/>
        </w:rPr>
      </w:pPr>
      <w:ins w:id="106" w:author="Denis Silveira" w:date="2020-03-26T21:50:00Z">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3 were considered “high” quality studies; papers with a score &gt;= 1.5 and &lt; 3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ins>
    </w:p>
    <w:p w14:paraId="6E3F9701" w14:textId="5E160635" w:rsidR="00B76BBA" w:rsidRPr="00B76BBA" w:rsidRDefault="00B76BBA" w:rsidP="00B76BBA">
      <w:pPr>
        <w:rPr>
          <w:ins w:id="107" w:author="Denis Silveira" w:date="2020-03-26T21:50:00Z"/>
          <w:lang w:val="en-US"/>
        </w:rPr>
      </w:pPr>
      <w:ins w:id="108" w:author="Denis Silveira" w:date="2020-03-26T21:50:00Z">
        <w:r w:rsidRPr="00B76BBA">
          <w:rPr>
            <w:lang w:val="en-US"/>
          </w:rPr>
          <w:t>The second quality assessment criteria (QA2) rates papers according to the forums where they were published. It considers “high” for papers published in forums rated A, and “medium” for papers published in forums rated B, according CORE</w:t>
        </w:r>
      </w:ins>
      <w:ins w:id="109" w:author="Denis Silveira" w:date="2020-03-26T21:55:00Z">
        <w:r>
          <w:rPr>
            <w:rStyle w:val="Refdenotaderodap"/>
            <w:lang w:val="en-US"/>
          </w:rPr>
          <w:footnoteReference w:id="2"/>
        </w:r>
      </w:ins>
      <w:ins w:id="111" w:author="Denis Silveira" w:date="2020-03-26T21:50:00Z">
        <w:r w:rsidRPr="00B76BBA">
          <w:rPr>
            <w:lang w:val="en-US"/>
          </w:rPr>
          <w:t xml:space="preserve"> for conferences, and SJR</w:t>
        </w:r>
      </w:ins>
      <w:ins w:id="112" w:author="Denis Silveira" w:date="2020-03-26T21:55:00Z">
        <w:r>
          <w:rPr>
            <w:rStyle w:val="Refdenotaderodap"/>
            <w:lang w:val="en-US"/>
          </w:rPr>
          <w:footnoteReference w:id="3"/>
        </w:r>
      </w:ins>
      <w:ins w:id="114" w:author="Denis Silveira" w:date="2020-03-26T21:50:00Z">
        <w:r w:rsidRPr="00B76BBA">
          <w:rPr>
            <w:lang w:val="en-US"/>
          </w:rPr>
          <w:t xml:space="preserve"> for journals.</w:t>
        </w:r>
      </w:ins>
    </w:p>
    <w:p w14:paraId="1890EA0A" w14:textId="77777777" w:rsidR="00B76BBA" w:rsidRPr="00B76BBA" w:rsidRDefault="00B76BBA" w:rsidP="00B76BBA">
      <w:pPr>
        <w:rPr>
          <w:ins w:id="115" w:author="Denis Silveira" w:date="2020-03-26T21:50:00Z"/>
          <w:lang w:val="en-US"/>
        </w:rPr>
      </w:pPr>
      <w:ins w:id="116" w:author="Denis Silveira" w:date="2020-03-26T21:50:00Z">
        <w:r w:rsidRPr="00B76BBA">
          <w:rPr>
            <w:lang w:val="en-US"/>
          </w:rPr>
          <w:t>The third quality assessment criteria (QA3) rates papers according to their citations. Where, one paper is considered a high score for articles with more than five citations, a medium score for articles with less than five citations and low score for articles without citations. We will use Google Scholar to verify citations.</w:t>
        </w:r>
      </w:ins>
    </w:p>
    <w:p w14:paraId="7AFC137D" w14:textId="1D757588" w:rsidR="00B76BBA" w:rsidRPr="00B76BBA" w:rsidRDefault="00B76BBA" w:rsidP="00B76BBA">
      <w:pPr>
        <w:rPr>
          <w:ins w:id="117" w:author="Denis Silveira" w:date="2020-03-26T21:50:00Z"/>
          <w:lang w:val="en-US"/>
        </w:rPr>
      </w:pPr>
      <w:ins w:id="118" w:author="Denis Silveira" w:date="2020-03-26T21:50:00Z">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ins>
    </w:p>
    <w:p w14:paraId="5FCC65AD" w14:textId="77777777" w:rsidR="004C1E1D" w:rsidRPr="004C1E1D" w:rsidRDefault="004C1E1D" w:rsidP="004C1E1D">
      <w:pPr>
        <w:pStyle w:val="heading2"/>
        <w:numPr>
          <w:ilvl w:val="0"/>
          <w:numId w:val="0"/>
        </w:numPr>
        <w:rPr>
          <w:ins w:id="119" w:author="Denis Silveira" w:date="2020-03-26T21:48:00Z"/>
          <w:b w:val="0"/>
          <w:bCs/>
          <w:lang w:val="en-US"/>
          <w:rPrChange w:id="120" w:author="Denis Silveira" w:date="2020-03-26T21:50:00Z">
            <w:rPr>
              <w:ins w:id="121" w:author="Denis Silveira" w:date="2020-03-26T21:48:00Z"/>
              <w:lang w:val="en-US"/>
            </w:rPr>
          </w:rPrChange>
        </w:rPr>
      </w:pPr>
    </w:p>
    <w:p w14:paraId="63A14701" w14:textId="0956BE3A" w:rsidR="003A29A1" w:rsidRPr="00ED250C" w:rsidRDefault="003A29A1" w:rsidP="003A29A1">
      <w:pPr>
        <w:pStyle w:val="heading2"/>
        <w:numPr>
          <w:ilvl w:val="2"/>
          <w:numId w:val="7"/>
        </w:numPr>
        <w:rPr>
          <w:lang w:val="en-US"/>
        </w:rPr>
      </w:pPr>
      <w:r w:rsidRPr="00ED250C">
        <w:rPr>
          <w:lang w:val="en-US"/>
        </w:rPr>
        <w:t>Analyze Protocol (A.2), Provide Feedback (A.3) and Review Protocol (A.4)</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B12EE4">
        <w:rPr>
          <w:rFonts w:ascii="Courier New" w:hAnsi="Courier New" w:cs="Courier New"/>
          <w:lang w:val="en-US"/>
          <w:rPrChange w:id="122" w:author="Denis Silveira" w:date="2020-03-26T17:23:00Z">
            <w:rPr>
              <w:iCs/>
              <w:lang w:val="en-US"/>
            </w:rPr>
          </w:rPrChange>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B12EE4">
        <w:rPr>
          <w:rFonts w:ascii="Courier New" w:hAnsi="Courier New" w:cs="Courier New"/>
          <w:lang w:val="en-US"/>
          <w:rPrChange w:id="123" w:author="Denis Silveira" w:date="2020-03-26T17:23:00Z">
            <w:rPr>
              <w:iCs/>
              <w:lang w:val="en-US"/>
            </w:rPr>
          </w:rPrChange>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very good,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2A519A54" w:rsidR="007443DE" w:rsidRPr="007443DE" w:rsidRDefault="00DC16CB" w:rsidP="007443DE">
      <w:pPr>
        <w:ind w:firstLine="0"/>
        <w:rPr>
          <w:ins w:id="124" w:author="Denis Silveira" w:date="2020-03-26T17:33:00Z"/>
          <w:lang w:val="en-US"/>
        </w:rPr>
      </w:pPr>
      <w:ins w:id="125" w:author="Denis Silveira" w:date="2020-03-26T17:20:00Z">
        <w:r w:rsidRPr="00DC16CB">
          <w:rPr>
            <w:lang w:val="en-US"/>
          </w:rPr>
          <w:t xml:space="preserve">This subprocess is composed of </w:t>
        </w:r>
      </w:ins>
      <w:ins w:id="126" w:author="Denis Silveira" w:date="2020-03-26T23:19:00Z">
        <w:r w:rsidR="0093211A">
          <w:rPr>
            <w:lang w:val="en-US"/>
          </w:rPr>
          <w:t>four</w:t>
        </w:r>
      </w:ins>
      <w:ins w:id="127" w:author="Denis Silveira" w:date="2020-03-26T17:20:00Z">
        <w:r w:rsidRPr="00DC16CB">
          <w:rPr>
            <w:lang w:val="en-US"/>
          </w:rPr>
          <w:t xml:space="preserve"> activities (see</w:t>
        </w:r>
      </w:ins>
      <w:ins w:id="128" w:author="Denis Silveira" w:date="2020-03-26T17:21:00Z">
        <w:r>
          <w:rPr>
            <w:lang w:val="en-US"/>
          </w:rPr>
          <w:t xml:space="preserve"> </w:t>
        </w:r>
      </w:ins>
      <w:ins w:id="129" w:author="Denis Silveira" w:date="2020-03-26T17:22:00Z">
        <w:r>
          <w:rPr>
            <w:lang w:val="en-US"/>
          </w:rPr>
          <w:fldChar w:fldCharType="begin"/>
        </w:r>
        <w:r>
          <w:rPr>
            <w:lang w:val="en-US"/>
          </w:rPr>
          <w:instrText xml:space="preserve"> REF _Ref36135738 \h </w:instrText>
        </w:r>
        <w:r>
          <w:rPr>
            <w:lang w:val="en-US"/>
          </w:rPr>
        </w:r>
      </w:ins>
      <w:r>
        <w:rPr>
          <w:lang w:val="en-US"/>
        </w:rPr>
        <w:fldChar w:fldCharType="separate"/>
      </w:r>
      <w:ins w:id="130" w:author="Denis Silveira" w:date="2020-03-26T17:22:00Z">
        <w:r w:rsidRPr="00DC16CB">
          <w:rPr>
            <w:lang w:val="en-US"/>
          </w:rPr>
          <w:t xml:space="preserve">Figure </w:t>
        </w:r>
        <w:r w:rsidRPr="00DC16CB">
          <w:rPr>
            <w:noProof/>
            <w:lang w:val="en-US"/>
          </w:rPr>
          <w:t>5</w:t>
        </w:r>
        <w:r>
          <w:rPr>
            <w:lang w:val="en-US"/>
          </w:rPr>
          <w:fldChar w:fldCharType="end"/>
        </w:r>
      </w:ins>
      <w:ins w:id="131" w:author="Denis Silveira" w:date="2020-03-26T17:20:00Z">
        <w:r w:rsidRPr="00DC16CB">
          <w:rPr>
            <w:lang w:val="en-US"/>
          </w:rPr>
          <w:t xml:space="preserve">). From these activities, </w:t>
        </w:r>
      </w:ins>
      <w:ins w:id="132" w:author="Denis Silveira" w:date="2020-03-26T23:19:00Z">
        <w:r w:rsidR="0093211A">
          <w:rPr>
            <w:lang w:val="en-US"/>
          </w:rPr>
          <w:t>t</w:t>
        </w:r>
      </w:ins>
      <w:ins w:id="133" w:author="Denis Silveira" w:date="2020-03-26T23:20:00Z">
        <w:r w:rsidR="0093211A">
          <w:rPr>
            <w:lang w:val="en-US"/>
          </w:rPr>
          <w:t>hree</w:t>
        </w:r>
      </w:ins>
      <w:ins w:id="134" w:author="Denis Silveira" w:date="2020-03-26T17:20:00Z">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ins>
      <w:ins w:id="135" w:author="Denis Silveira" w:date="2020-03-26T17:24:00Z">
        <w:r w:rsidR="00B12EE4">
          <w:rPr>
            <w:lang w:val="en-US"/>
          </w:rPr>
          <w:t xml:space="preserve"> and</w:t>
        </w:r>
      </w:ins>
      <w:ins w:id="136" w:author="Denis Silveira" w:date="2020-03-26T17:20:00Z">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ins>
      <w:ins w:id="137" w:author="Denis Silveira" w:date="2020-03-26T17:26:00Z">
        <w:r w:rsidR="00B12EE4">
          <w:rPr>
            <w:lang w:val="en-US"/>
          </w:rPr>
          <w:t>are</w:t>
        </w:r>
        <w:r w:rsidR="00B12EE4" w:rsidRPr="00B12EE4">
          <w:rPr>
            <w:lang w:val="en-US"/>
          </w:rPr>
          <w:t xml:space="preserve"> </w:t>
        </w:r>
        <w:bookmarkStart w:id="138" w:name="_Hlk36136317"/>
        <w:r w:rsidR="00B12EE4" w:rsidRPr="00B12EE4">
          <w:rPr>
            <w:lang w:val="en-US"/>
          </w:rPr>
          <w:t>responsible for the activities</w:t>
        </w:r>
        <w:r w:rsidR="00B12EE4">
          <w:rPr>
            <w:lang w:val="en-US"/>
          </w:rPr>
          <w:t xml:space="preserve"> </w:t>
        </w:r>
        <w:bookmarkEnd w:id="138"/>
        <w:r w:rsidR="00B12EE4" w:rsidRPr="007443DE">
          <w:rPr>
            <w:rFonts w:ascii="Courier New" w:hAnsi="Courier New" w:cs="Courier New"/>
            <w:lang w:val="en-US"/>
          </w:rPr>
          <w:t>P</w:t>
        </w:r>
      </w:ins>
      <w:ins w:id="139" w:author="Denis Silveira" w:date="2020-03-26T17:20:00Z">
        <w:r w:rsidRPr="007443DE">
          <w:rPr>
            <w:rFonts w:ascii="Courier New" w:hAnsi="Courier New" w:cs="Courier New"/>
            <w:lang w:val="en-US"/>
          </w:rPr>
          <w:t xml:space="preserve">erform </w:t>
        </w:r>
      </w:ins>
      <w:ins w:id="140" w:author="Denis Silveira" w:date="2020-03-26T17:26:00Z">
        <w:r w:rsidR="00B12EE4" w:rsidRPr="007443DE">
          <w:rPr>
            <w:rFonts w:ascii="Courier New" w:hAnsi="Courier New" w:cs="Courier New"/>
            <w:lang w:val="en-US"/>
          </w:rPr>
          <w:t>S</w:t>
        </w:r>
      </w:ins>
      <w:ins w:id="141" w:author="Denis Silveira" w:date="2020-03-26T17:20:00Z">
        <w:r w:rsidRPr="007443DE">
          <w:rPr>
            <w:rFonts w:ascii="Courier New" w:hAnsi="Courier New" w:cs="Courier New"/>
            <w:lang w:val="en-US"/>
          </w:rPr>
          <w:t xml:space="preserve">earch in the </w:t>
        </w:r>
      </w:ins>
      <w:ins w:id="142" w:author="Denis Silveira" w:date="2020-03-26T17:26:00Z">
        <w:r w:rsidR="00B12EE4" w:rsidRPr="007443DE">
          <w:rPr>
            <w:rFonts w:ascii="Courier New" w:hAnsi="Courier New" w:cs="Courier New"/>
            <w:lang w:val="en-US"/>
          </w:rPr>
          <w:t>S</w:t>
        </w:r>
      </w:ins>
      <w:ins w:id="143" w:author="Denis Silveira" w:date="2020-03-26T17:20:00Z">
        <w:r w:rsidRPr="007443DE">
          <w:rPr>
            <w:rFonts w:ascii="Courier New" w:hAnsi="Courier New" w:cs="Courier New"/>
            <w:lang w:val="en-US"/>
          </w:rPr>
          <w:t>ources (B.1)</w:t>
        </w:r>
        <w:r w:rsidRPr="00DC16CB">
          <w:rPr>
            <w:lang w:val="en-US"/>
          </w:rPr>
          <w:t xml:space="preserve">, </w:t>
        </w:r>
      </w:ins>
      <w:ins w:id="144" w:author="Denis Silveira" w:date="2020-03-26T17:27:00Z">
        <w:r w:rsidR="00B12EE4" w:rsidRPr="007443DE">
          <w:rPr>
            <w:rFonts w:ascii="Courier New" w:hAnsi="Courier New" w:cs="Courier New"/>
            <w:lang w:val="en-US"/>
          </w:rPr>
          <w:t>A</w:t>
        </w:r>
      </w:ins>
      <w:ins w:id="145" w:author="Denis Silveira" w:date="2020-03-26T17:20:00Z">
        <w:r w:rsidRPr="007443DE">
          <w:rPr>
            <w:rFonts w:ascii="Courier New" w:hAnsi="Courier New" w:cs="Courier New"/>
            <w:lang w:val="en-US"/>
          </w:rPr>
          <w:t xml:space="preserve">nalyze </w:t>
        </w:r>
      </w:ins>
      <w:ins w:id="146" w:author="Denis Silveira" w:date="2020-03-26T17:27:00Z">
        <w:r w:rsidR="00B12EE4" w:rsidRPr="007443DE">
          <w:rPr>
            <w:rFonts w:ascii="Courier New" w:hAnsi="Courier New" w:cs="Courier New"/>
            <w:lang w:val="en-US"/>
          </w:rPr>
          <w:t>S</w:t>
        </w:r>
      </w:ins>
      <w:ins w:id="147" w:author="Denis Silveira" w:date="2020-03-26T17:20:00Z">
        <w:r w:rsidRPr="007443DE">
          <w:rPr>
            <w:rFonts w:ascii="Courier New" w:hAnsi="Courier New" w:cs="Courier New"/>
            <w:lang w:val="en-US"/>
          </w:rPr>
          <w:t xml:space="preserve">earch </w:t>
        </w:r>
      </w:ins>
      <w:ins w:id="148" w:author="Denis Silveira" w:date="2020-03-26T17:27:00Z">
        <w:r w:rsidR="00B12EE4" w:rsidRPr="007443DE">
          <w:rPr>
            <w:rFonts w:ascii="Courier New" w:hAnsi="Courier New" w:cs="Courier New"/>
            <w:lang w:val="en-US"/>
          </w:rPr>
          <w:t>R</w:t>
        </w:r>
      </w:ins>
      <w:ins w:id="149" w:author="Denis Silveira" w:date="2020-03-26T17:20:00Z">
        <w:r w:rsidRPr="007443DE">
          <w:rPr>
            <w:rFonts w:ascii="Courier New" w:hAnsi="Courier New" w:cs="Courier New"/>
            <w:lang w:val="en-US"/>
          </w:rPr>
          <w:t>esults (B.2)</w:t>
        </w:r>
      </w:ins>
      <w:ins w:id="150" w:author="Denis Silveira" w:date="2020-03-26T23:21:00Z">
        <w:r w:rsidR="0093211A">
          <w:rPr>
            <w:lang w:val="en-US"/>
          </w:rPr>
          <w:t>and</w:t>
        </w:r>
      </w:ins>
      <w:ins w:id="151" w:author="Denis Silveira" w:date="2020-03-26T17:20:00Z">
        <w:r w:rsidRPr="00DC16CB">
          <w:rPr>
            <w:lang w:val="en-US"/>
          </w:rPr>
          <w:t xml:space="preserve"> </w:t>
        </w:r>
      </w:ins>
      <w:ins w:id="152" w:author="Denis Silveira" w:date="2020-03-26T17:28:00Z">
        <w:r w:rsidR="00B12EE4" w:rsidRPr="007443DE">
          <w:rPr>
            <w:rFonts w:ascii="Courier New" w:hAnsi="Courier New" w:cs="Courier New"/>
            <w:lang w:val="en-US"/>
          </w:rPr>
          <w:t>A</w:t>
        </w:r>
      </w:ins>
      <w:ins w:id="153" w:author="Denis Silveira" w:date="2020-03-26T17:20:00Z">
        <w:r w:rsidRPr="007443DE">
          <w:rPr>
            <w:rFonts w:ascii="Courier New" w:hAnsi="Courier New" w:cs="Courier New"/>
            <w:lang w:val="en-US"/>
          </w:rPr>
          <w:t xml:space="preserve">pply </w:t>
        </w:r>
      </w:ins>
      <w:ins w:id="154" w:author="Denis Silveira" w:date="2020-03-26T17:28:00Z">
        <w:r w:rsidR="00B12EE4" w:rsidRPr="007443DE">
          <w:rPr>
            <w:rFonts w:ascii="Courier New" w:hAnsi="Courier New" w:cs="Courier New"/>
            <w:lang w:val="en-US"/>
          </w:rPr>
          <w:t>Q</w:t>
        </w:r>
      </w:ins>
      <w:ins w:id="155" w:author="Denis Silveira" w:date="2020-03-26T17:20:00Z">
        <w:r w:rsidRPr="007443DE">
          <w:rPr>
            <w:rFonts w:ascii="Courier New" w:hAnsi="Courier New" w:cs="Courier New"/>
            <w:lang w:val="en-US"/>
          </w:rPr>
          <w:t xml:space="preserve">uality </w:t>
        </w:r>
      </w:ins>
      <w:ins w:id="156" w:author="Denis Silveira" w:date="2020-03-26T17:28:00Z">
        <w:r w:rsidR="00B12EE4" w:rsidRPr="007443DE">
          <w:rPr>
            <w:rFonts w:ascii="Courier New" w:hAnsi="Courier New" w:cs="Courier New"/>
            <w:lang w:val="en-US"/>
          </w:rPr>
          <w:t>A</w:t>
        </w:r>
      </w:ins>
      <w:ins w:id="157" w:author="Denis Silveira" w:date="2020-03-26T17:20:00Z">
        <w:r w:rsidRPr="007443DE">
          <w:rPr>
            <w:rFonts w:ascii="Courier New" w:hAnsi="Courier New" w:cs="Courier New"/>
            <w:lang w:val="en-US"/>
          </w:rPr>
          <w:t>ssessment (B.3)</w:t>
        </w:r>
      </w:ins>
      <w:ins w:id="158" w:author="Denis Silveira" w:date="2020-03-26T17:31:00Z">
        <w:r w:rsidR="00B12EE4">
          <w:rPr>
            <w:lang w:val="en-US"/>
          </w:rPr>
          <w:t>; and t</w:t>
        </w:r>
      </w:ins>
      <w:ins w:id="159" w:author="Denis Silveira" w:date="2020-03-26T17:20:00Z">
        <w:r w:rsidRPr="00DC16CB">
          <w:rPr>
            <w:lang w:val="en-US"/>
          </w:rPr>
          <w:t xml:space="preserve">he </w:t>
        </w:r>
        <w:r w:rsidRPr="007443DE">
          <w:rPr>
            <w:rFonts w:ascii="Courier New" w:hAnsi="Courier New" w:cs="Courier New"/>
            <w:lang w:val="en-US"/>
          </w:rPr>
          <w:t>Reviewers</w:t>
        </w:r>
        <w:r w:rsidRPr="00DC16CB">
          <w:rPr>
            <w:lang w:val="en-US"/>
          </w:rPr>
          <w:t xml:space="preserve"> </w:t>
        </w:r>
      </w:ins>
      <w:ins w:id="160" w:author="Denis Silveira" w:date="2020-03-26T17:31:00Z">
        <w:r w:rsidR="00B12EE4">
          <w:rPr>
            <w:lang w:val="en-US"/>
          </w:rPr>
          <w:t xml:space="preserve">is </w:t>
        </w:r>
        <w:r w:rsidR="00B12EE4" w:rsidRPr="00B12EE4">
          <w:rPr>
            <w:lang w:val="en-US"/>
          </w:rPr>
          <w:t>responsible for the activit</w:t>
        </w:r>
        <w:r w:rsidR="00B12EE4">
          <w:rPr>
            <w:lang w:val="en-US"/>
          </w:rPr>
          <w:t>y</w:t>
        </w:r>
        <w:r w:rsidR="00B12EE4">
          <w:rPr>
            <w:lang w:val="en-US"/>
          </w:rPr>
          <w:t xml:space="preserve"> </w:t>
        </w:r>
      </w:ins>
      <w:ins w:id="161" w:author="Denis Silveira" w:date="2020-03-26T23:21:00Z">
        <w:r w:rsidR="0093211A" w:rsidRPr="007443DE">
          <w:rPr>
            <w:rFonts w:ascii="Courier New" w:hAnsi="Courier New" w:cs="Courier New"/>
            <w:lang w:val="en-US"/>
          </w:rPr>
          <w:t>Review</w:t>
        </w:r>
      </w:ins>
      <w:ins w:id="162" w:author="Denis Silveira" w:date="2020-03-26T17:20:00Z">
        <w:r w:rsidRPr="007443DE">
          <w:rPr>
            <w:rFonts w:ascii="Courier New" w:hAnsi="Courier New" w:cs="Courier New"/>
            <w:lang w:val="en-US"/>
          </w:rPr>
          <w:t xml:space="preserve"> </w:t>
        </w:r>
      </w:ins>
      <w:ins w:id="163" w:author="Denis Silveira" w:date="2020-03-26T17:32:00Z">
        <w:r w:rsidR="00B12EE4" w:rsidRPr="007443DE">
          <w:rPr>
            <w:rFonts w:ascii="Courier New" w:hAnsi="Courier New" w:cs="Courier New"/>
            <w:lang w:val="en-US"/>
          </w:rPr>
          <w:t>P</w:t>
        </w:r>
      </w:ins>
      <w:ins w:id="164" w:author="Denis Silveira" w:date="2020-03-26T17:20:00Z">
        <w:r w:rsidRPr="007443DE">
          <w:rPr>
            <w:rFonts w:ascii="Courier New" w:hAnsi="Courier New" w:cs="Courier New"/>
            <w:lang w:val="en-US"/>
          </w:rPr>
          <w:t xml:space="preserve">rimary </w:t>
        </w:r>
      </w:ins>
      <w:ins w:id="165" w:author="Denis Silveira" w:date="2020-03-26T17:32:00Z">
        <w:r w:rsidR="00B12EE4" w:rsidRPr="007443DE">
          <w:rPr>
            <w:rFonts w:ascii="Courier New" w:hAnsi="Courier New" w:cs="Courier New"/>
            <w:lang w:val="en-US"/>
          </w:rPr>
          <w:t>S</w:t>
        </w:r>
      </w:ins>
      <w:ins w:id="166" w:author="Denis Silveira" w:date="2020-03-26T17:20:00Z">
        <w:r w:rsidRPr="007443DE">
          <w:rPr>
            <w:rFonts w:ascii="Courier New" w:hAnsi="Courier New" w:cs="Courier New"/>
            <w:lang w:val="en-US"/>
          </w:rPr>
          <w:t>tudies (B.4)</w:t>
        </w:r>
        <w:r w:rsidRPr="00DC16CB">
          <w:rPr>
            <w:lang w:val="en-US"/>
          </w:rPr>
          <w:t>.</w:t>
        </w:r>
      </w:ins>
      <w:ins w:id="167" w:author="Denis Silveira" w:date="2020-03-26T17:33:00Z">
        <w:r w:rsidR="007443DE">
          <w:rPr>
            <w:lang w:val="en-US"/>
          </w:rPr>
          <w:t xml:space="preserve"> </w:t>
        </w:r>
        <w:r w:rsidR="007443DE" w:rsidRPr="007443DE">
          <w:rPr>
            <w:lang w:val="en-US"/>
          </w:rPr>
          <w:t>Each activity will be detailed in next sections.</w:t>
        </w:r>
      </w:ins>
    </w:p>
    <w:p w14:paraId="3F17FC82" w14:textId="3958BEE7" w:rsidR="00167E51" w:rsidRDefault="00C7431B" w:rsidP="00B12EE4">
      <w:pPr>
        <w:ind w:firstLine="0"/>
        <w:rPr>
          <w:ins w:id="168" w:author="Denis Silveira" w:date="2020-03-26T17:13:00Z"/>
          <w:lang w:val="en-US"/>
        </w:rPr>
      </w:pPr>
      <w:del w:id="169" w:author="Denis Silveira" w:date="2020-03-26T17:20:00Z">
        <w:r w:rsidRPr="00EB1B30" w:rsidDel="00DC16CB">
          <w:rPr>
            <w:lang w:val="en-US"/>
          </w:rPr>
          <w:delText xml:space="preserve">This subprocess consists of two activities: </w:delText>
        </w:r>
        <w:r w:rsidR="00640290" w:rsidRPr="00281A20" w:rsidDel="00DC16CB">
          <w:rPr>
            <w:i/>
            <w:iCs/>
            <w:lang w:val="en-US"/>
          </w:rPr>
          <w:delText>Conduct Research</w:delText>
        </w:r>
        <w:r w:rsidR="00167E51" w:rsidDel="00DC16CB">
          <w:rPr>
            <w:lang w:val="en-US"/>
          </w:rPr>
          <w:delText xml:space="preserve">, </w:delText>
        </w:r>
        <w:r w:rsidRPr="00281A20" w:rsidDel="00DC16CB">
          <w:rPr>
            <w:i/>
            <w:iCs/>
            <w:lang w:val="en-US"/>
          </w:rPr>
          <w:delText>Select Papers</w:delText>
        </w:r>
        <w:r w:rsidR="00167E51" w:rsidDel="00DC16CB">
          <w:rPr>
            <w:i/>
            <w:iCs/>
            <w:lang w:val="en-US"/>
          </w:rPr>
          <w:delText xml:space="preserve"> </w:delText>
        </w:r>
        <w:r w:rsidR="00167E51" w:rsidRPr="00167E51" w:rsidDel="00DC16CB">
          <w:rPr>
            <w:lang w:val="en-US"/>
          </w:rPr>
          <w:delText>and</w:delText>
        </w:r>
        <w:r w:rsidR="00167E51" w:rsidDel="00DC16CB">
          <w:rPr>
            <w:lang w:val="en-US"/>
          </w:rPr>
          <w:delText xml:space="preserve"> </w:delText>
        </w:r>
        <w:r w:rsidR="00167E51" w:rsidRPr="00167E51" w:rsidDel="00DC16CB">
          <w:rPr>
            <w:i/>
            <w:iCs/>
            <w:lang w:val="en-US"/>
          </w:rPr>
          <w:delText>Applying quality criteria</w:delText>
        </w:r>
        <w:r w:rsidRPr="00EB1B30" w:rsidDel="00DC16CB">
          <w:rPr>
            <w:lang w:val="en-US"/>
          </w:rPr>
          <w:delText xml:space="preserve">. </w:delText>
        </w:r>
        <w:r w:rsidR="00167E51" w:rsidRPr="00167E51" w:rsidDel="00DC16CB">
          <w:rPr>
            <w:lang w:val="en-US"/>
          </w:rPr>
          <w:delText>This section describes how these activities were performed.</w:delText>
        </w:r>
      </w:del>
    </w:p>
    <w:p w14:paraId="4A98C985" w14:textId="6277C566" w:rsidR="00DC16CB" w:rsidRDefault="00DC16CB" w:rsidP="008933E0">
      <w:pPr>
        <w:ind w:firstLine="0"/>
        <w:rPr>
          <w:ins w:id="170" w:author="Denis Silveira" w:date="2020-03-26T17:13:00Z"/>
          <w:lang w:val="en-US"/>
        </w:rPr>
      </w:pPr>
    </w:p>
    <w:p w14:paraId="27DCC68D" w14:textId="7B08E9B9" w:rsidR="00DC16CB" w:rsidRDefault="0093211A" w:rsidP="00DC16CB">
      <w:pPr>
        <w:ind w:firstLine="0"/>
        <w:jc w:val="center"/>
        <w:rPr>
          <w:ins w:id="171" w:author="Denis Silveira" w:date="2020-03-26T17:16:00Z"/>
          <w:lang w:val="en-US"/>
        </w:rPr>
      </w:pPr>
      <w:ins w:id="172" w:author="Denis Silveira" w:date="2020-03-26T23:19:00Z">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5">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ins>
    </w:p>
    <w:p w14:paraId="1B68EBAF" w14:textId="3AA383CF" w:rsidR="00DC16CB" w:rsidRDefault="00DC16CB" w:rsidP="00DC16CB">
      <w:pPr>
        <w:pStyle w:val="Legenda"/>
        <w:ind w:firstLine="0"/>
        <w:jc w:val="center"/>
        <w:rPr>
          <w:ins w:id="173" w:author="Denis Silveira" w:date="2020-03-26T17:13:00Z"/>
          <w:lang w:val="en-US"/>
        </w:rPr>
      </w:pPr>
      <w:bookmarkStart w:id="174" w:name="_Ref36135738"/>
      <w:ins w:id="175" w:author="Denis Silveira" w:date="2020-03-26T17:18:00Z">
        <w:r w:rsidRPr="00DC16CB">
          <w:rPr>
            <w:i w:val="0"/>
            <w:iCs w:val="0"/>
            <w:lang w:val="en-US"/>
          </w:rPr>
          <w:t xml:space="preserve">Figure </w:t>
        </w:r>
      </w:ins>
      <w:r w:rsidRPr="00DC16CB">
        <w:rPr>
          <w:i w:val="0"/>
          <w:iCs w:val="0"/>
        </w:rPr>
        <w:fldChar w:fldCharType="begin"/>
      </w:r>
      <w:r w:rsidRPr="00DC16CB">
        <w:rPr>
          <w:i w:val="0"/>
          <w:iCs w:val="0"/>
          <w:lang w:val="en-US"/>
        </w:rPr>
        <w:instrText xml:space="preserve"> SEQ Figure \* ARABIC </w:instrText>
      </w:r>
      <w:r w:rsidRPr="00DC16CB">
        <w:rPr>
          <w:i w:val="0"/>
          <w:iCs w:val="0"/>
        </w:rPr>
        <w:fldChar w:fldCharType="separate"/>
      </w:r>
      <w:ins w:id="176" w:author="Denis Silveira" w:date="2020-03-26T19:08:00Z">
        <w:r w:rsidR="00A25C2A">
          <w:rPr>
            <w:i w:val="0"/>
            <w:iCs w:val="0"/>
            <w:noProof/>
            <w:lang w:val="en-US"/>
          </w:rPr>
          <w:t>5</w:t>
        </w:r>
      </w:ins>
      <w:ins w:id="177" w:author="Denis Silveira" w:date="2020-03-26T17:18:00Z">
        <w:r w:rsidRPr="00DC16CB">
          <w:rPr>
            <w:i w:val="0"/>
            <w:iCs w:val="0"/>
          </w:rPr>
          <w:fldChar w:fldCharType="end"/>
        </w:r>
        <w:bookmarkEnd w:id="174"/>
        <w:r w:rsidRPr="00DC16CB">
          <w:rPr>
            <w:i w:val="0"/>
            <w:iCs w:val="0"/>
            <w:lang w:val="en-US"/>
          </w:rPr>
          <w:t>.</w:t>
        </w:r>
        <w:r w:rsidRPr="00DC16CB">
          <w:rPr>
            <w:lang w:val="en-US"/>
          </w:rPr>
          <w:t xml:space="preserve"> </w:t>
        </w:r>
        <w:r w:rsidRPr="00DC16CB">
          <w:rPr>
            <w:i w:val="0"/>
            <w:iCs w:val="0"/>
            <w:lang w:val="en-US"/>
          </w:rPr>
          <w:t>S</w:t>
        </w:r>
        <w:r w:rsidRPr="00DC16CB">
          <w:rPr>
            <w:i w:val="0"/>
            <w:iCs w:val="0"/>
            <w:lang w:val="en-US"/>
          </w:rPr>
          <w:t>ubprocess</w:t>
        </w:r>
        <w:r w:rsidRPr="00DC16CB">
          <w:rPr>
            <w:i w:val="0"/>
            <w:iCs w:val="0"/>
            <w:lang w:val="en-US"/>
          </w:rPr>
          <w:t xml:space="preserve"> (B) S</w:t>
        </w:r>
      </w:ins>
      <w:ins w:id="178" w:author="Denis Silveira" w:date="2020-03-26T17:19:00Z">
        <w:r>
          <w:rPr>
            <w:i w:val="0"/>
            <w:iCs w:val="0"/>
            <w:lang w:val="en-US"/>
          </w:rPr>
          <w:t>earch</w:t>
        </w:r>
      </w:ins>
      <w:ins w:id="179" w:author="Denis Silveira" w:date="2020-03-26T17:18:00Z">
        <w:r w:rsidRPr="00DC16CB">
          <w:rPr>
            <w:i w:val="0"/>
            <w:iCs w:val="0"/>
            <w:lang w:val="en-US"/>
          </w:rPr>
          <w:t xml:space="preserve"> S</w:t>
        </w:r>
      </w:ins>
      <w:ins w:id="180" w:author="Denis Silveira" w:date="2020-03-26T17:19:00Z">
        <w:r>
          <w:rPr>
            <w:i w:val="0"/>
            <w:iCs w:val="0"/>
            <w:lang w:val="en-US"/>
          </w:rPr>
          <w:t>tudies.</w:t>
        </w:r>
      </w:ins>
    </w:p>
    <w:p w14:paraId="0645DB74" w14:textId="5527C603" w:rsidR="00DC16CB" w:rsidRDefault="007443DE" w:rsidP="007443DE">
      <w:pPr>
        <w:pStyle w:val="heading2"/>
        <w:numPr>
          <w:ilvl w:val="2"/>
          <w:numId w:val="7"/>
        </w:numPr>
        <w:rPr>
          <w:ins w:id="181" w:author="Denis Silveira" w:date="2020-03-26T17:34:00Z"/>
        </w:rPr>
      </w:pPr>
      <w:ins w:id="182" w:author="Denis Silveira" w:date="2020-03-26T17:33:00Z">
        <w:r w:rsidRPr="007443DE">
          <w:t>Perform Search in the Sources (B.1)</w:t>
        </w:r>
      </w:ins>
    </w:p>
    <w:p w14:paraId="3915103A" w14:textId="5E5F932C" w:rsidR="007443DE" w:rsidRDefault="007443DE" w:rsidP="007443DE">
      <w:pPr>
        <w:pStyle w:val="p1a"/>
        <w:rPr>
          <w:ins w:id="183" w:author="Denis Silveira" w:date="2020-03-26T17:40:00Z"/>
          <w:lang w:val="en-US"/>
        </w:rPr>
      </w:pPr>
      <w:ins w:id="184" w:author="Denis Silveira" w:date="2020-03-26T17:39:00Z">
        <w:r w:rsidRPr="007443DE">
          <w:rPr>
            <w:lang w:val="en-US"/>
            <w:rPrChange w:id="185" w:author="Denis Silveira" w:date="2020-03-26T17:39:00Z">
              <w:rPr/>
            </w:rPrChange>
          </w:rPr>
          <w:t>The objective of this activity is to execute the searches in digital libraries. Thus, some specific configurations were considered during the search in each database: advanced search with command line was selected in all databases as it demonstrated to be more accurate than a simple advanced search; papers metadata was used to perform the searches; and the following specificities were considered per database:</w:t>
        </w:r>
      </w:ins>
    </w:p>
    <w:p w14:paraId="2E1BC42E" w14:textId="7C534710" w:rsidR="007443DE" w:rsidRDefault="007443DE" w:rsidP="007443DE">
      <w:pPr>
        <w:pStyle w:val="PargrafodaLista"/>
        <w:numPr>
          <w:ilvl w:val="0"/>
          <w:numId w:val="22"/>
        </w:numPr>
        <w:rPr>
          <w:ins w:id="186" w:author="Denis Silveira" w:date="2020-03-26T17:40:00Z"/>
          <w:lang w:val="en-US"/>
        </w:rPr>
      </w:pPr>
      <w:ins w:id="187" w:author="Denis Silveira" w:date="2020-03-26T17:40:00Z">
        <w:r w:rsidRPr="001161F2">
          <w:rPr>
            <w:lang w:val="en-US"/>
          </w:rPr>
          <w:t>Web of Science</w:t>
        </w:r>
      </w:ins>
      <w:commentRangeStart w:id="188"/>
      <w:ins w:id="189" w:author="Denis Silveira" w:date="2020-03-26T17:41:00Z">
        <w:r>
          <w:rPr>
            <w:lang w:val="en-US"/>
          </w:rPr>
          <w:t xml:space="preserve">: </w:t>
        </w:r>
      </w:ins>
      <w:commentRangeEnd w:id="188"/>
      <w:ins w:id="190" w:author="Denis Silveira" w:date="2020-03-26T17:42:00Z">
        <w:r>
          <w:rPr>
            <w:rStyle w:val="Refdecomentrio"/>
          </w:rPr>
          <w:commentReference w:id="188"/>
        </w:r>
      </w:ins>
      <w:ins w:id="191" w:author="Denis Silveira" w:date="2020-03-26T17:41:00Z">
        <w:r>
          <w:rPr>
            <w:lang w:val="en-US"/>
          </w:rPr>
          <w:t>;</w:t>
        </w:r>
      </w:ins>
    </w:p>
    <w:p w14:paraId="7A41E85B" w14:textId="4E5AA025" w:rsidR="007443DE" w:rsidRPr="003B48FD" w:rsidRDefault="007443DE" w:rsidP="007443DE">
      <w:pPr>
        <w:pStyle w:val="PargrafodaLista"/>
        <w:numPr>
          <w:ilvl w:val="0"/>
          <w:numId w:val="22"/>
        </w:numPr>
        <w:rPr>
          <w:ins w:id="192" w:author="Denis Silveira" w:date="2020-03-26T17:40:00Z"/>
          <w:lang w:val="en-US"/>
        </w:rPr>
      </w:pPr>
      <w:ins w:id="193" w:author="Denis Silveira" w:date="2020-03-26T17:40:00Z">
        <w:r w:rsidRPr="003B48FD">
          <w:rPr>
            <w:lang w:val="en-US"/>
          </w:rPr>
          <w:t>ACM Digital library</w:t>
        </w:r>
      </w:ins>
      <w:ins w:id="194" w:author="Denis Silveira" w:date="2020-03-26T17:41:00Z">
        <w:r>
          <w:rPr>
            <w:lang w:val="en-US"/>
          </w:rPr>
          <w:t>:;</w:t>
        </w:r>
      </w:ins>
    </w:p>
    <w:p w14:paraId="4D7BEE7B" w14:textId="2B8D95AF" w:rsidR="007443DE" w:rsidRPr="003B48FD" w:rsidRDefault="007443DE" w:rsidP="007443DE">
      <w:pPr>
        <w:pStyle w:val="PargrafodaLista"/>
        <w:numPr>
          <w:ilvl w:val="0"/>
          <w:numId w:val="22"/>
        </w:numPr>
        <w:rPr>
          <w:ins w:id="195" w:author="Denis Silveira" w:date="2020-03-26T17:40:00Z"/>
          <w:lang w:val="en-US"/>
        </w:rPr>
      </w:pPr>
      <w:ins w:id="196" w:author="Denis Silveira" w:date="2020-03-26T17:40:00Z">
        <w:r w:rsidRPr="003B48FD">
          <w:rPr>
            <w:lang w:val="en-US"/>
          </w:rPr>
          <w:t>I</w:t>
        </w:r>
      </w:ins>
      <w:ins w:id="197" w:author="Denis Silveira" w:date="2020-03-26T17:47:00Z">
        <w:r w:rsidR="00BA7F16">
          <w:rPr>
            <w:lang w:val="en-US"/>
          </w:rPr>
          <w:t>E</w:t>
        </w:r>
      </w:ins>
      <w:ins w:id="198" w:author="Denis Silveira" w:date="2020-03-26T17:40:00Z">
        <w:r w:rsidRPr="003B48FD">
          <w:rPr>
            <w:lang w:val="en-US"/>
          </w:rPr>
          <w:t>EE</w:t>
        </w:r>
        <w:r>
          <w:rPr>
            <w:lang w:val="en-US"/>
          </w:rPr>
          <w:t xml:space="preserve"> </w:t>
        </w:r>
        <w:r w:rsidRPr="003B48FD">
          <w:rPr>
            <w:lang w:val="en-US"/>
          </w:rPr>
          <w:t>Explore</w:t>
        </w:r>
      </w:ins>
      <w:ins w:id="199" w:author="Denis Silveira" w:date="2020-03-26T17:41:00Z">
        <w:r>
          <w:rPr>
            <w:lang w:val="en-US"/>
          </w:rPr>
          <w:t>:;</w:t>
        </w:r>
      </w:ins>
    </w:p>
    <w:p w14:paraId="2678D59A" w14:textId="3EF8B911" w:rsidR="007443DE" w:rsidRPr="003B48FD" w:rsidRDefault="007443DE" w:rsidP="007443DE">
      <w:pPr>
        <w:pStyle w:val="PargrafodaLista"/>
        <w:numPr>
          <w:ilvl w:val="0"/>
          <w:numId w:val="22"/>
        </w:numPr>
        <w:rPr>
          <w:ins w:id="200" w:author="Denis Silveira" w:date="2020-03-26T17:40:00Z"/>
          <w:lang w:val="en-US"/>
        </w:rPr>
      </w:pPr>
      <w:ins w:id="201" w:author="Denis Silveira" w:date="2020-03-26T17:40:00Z">
        <w:r w:rsidRPr="003B48FD">
          <w:rPr>
            <w:lang w:val="en-US"/>
          </w:rPr>
          <w:t>Science Direct (Elsevier)</w:t>
        </w:r>
      </w:ins>
      <w:ins w:id="202" w:author="Denis Silveira" w:date="2020-03-26T17:41:00Z">
        <w:r>
          <w:rPr>
            <w:lang w:val="en-US"/>
          </w:rPr>
          <w:t>:;</w:t>
        </w:r>
      </w:ins>
    </w:p>
    <w:p w14:paraId="04A74486" w14:textId="171C97D0" w:rsidR="007443DE" w:rsidRPr="00C17FD6" w:rsidRDefault="007443DE" w:rsidP="007443DE">
      <w:pPr>
        <w:pStyle w:val="PargrafodaLista"/>
        <w:numPr>
          <w:ilvl w:val="0"/>
          <w:numId w:val="22"/>
        </w:numPr>
        <w:rPr>
          <w:ins w:id="203" w:author="Denis Silveira" w:date="2020-03-26T17:40:00Z"/>
          <w:lang w:val="en-US"/>
        </w:rPr>
      </w:pPr>
      <w:ins w:id="204" w:author="Denis Silveira" w:date="2020-03-26T17:40:00Z">
        <w:r w:rsidRPr="00C17FD6">
          <w:rPr>
            <w:lang w:val="en-US"/>
          </w:rPr>
          <w:t>Scopus</w:t>
        </w:r>
      </w:ins>
      <w:ins w:id="205" w:author="Denis Silveira" w:date="2020-03-26T17:41:00Z">
        <w:r>
          <w:rPr>
            <w:lang w:val="en-US"/>
          </w:rPr>
          <w:t>:;</w:t>
        </w:r>
      </w:ins>
    </w:p>
    <w:p w14:paraId="1FFC7869" w14:textId="60C23FF6" w:rsidR="007443DE" w:rsidRPr="00CF0E23" w:rsidRDefault="007443DE" w:rsidP="007443DE">
      <w:pPr>
        <w:pStyle w:val="PargrafodaLista"/>
        <w:numPr>
          <w:ilvl w:val="0"/>
          <w:numId w:val="22"/>
        </w:numPr>
        <w:rPr>
          <w:ins w:id="206" w:author="Denis Silveira" w:date="2020-03-26T17:40:00Z"/>
          <w:lang w:val="en-US"/>
        </w:rPr>
      </w:pPr>
      <w:ins w:id="207" w:author="Denis Silveira" w:date="2020-03-26T17:40:00Z">
        <w:r w:rsidRPr="00CF0E23">
          <w:rPr>
            <w:lang w:val="en-US"/>
          </w:rPr>
          <w:t>Springer Link</w:t>
        </w:r>
      </w:ins>
      <w:ins w:id="208" w:author="Denis Silveira" w:date="2020-03-26T17:41:00Z">
        <w:r>
          <w:rPr>
            <w:lang w:val="en-US"/>
          </w:rPr>
          <w:t>:;</w:t>
        </w:r>
      </w:ins>
    </w:p>
    <w:p w14:paraId="33A422AC" w14:textId="6B4C14AE" w:rsidR="007443DE" w:rsidRPr="00CF0E23" w:rsidRDefault="007443DE" w:rsidP="007443DE">
      <w:pPr>
        <w:pStyle w:val="PargrafodaLista"/>
        <w:numPr>
          <w:ilvl w:val="0"/>
          <w:numId w:val="22"/>
        </w:numPr>
        <w:rPr>
          <w:ins w:id="209" w:author="Denis Silveira" w:date="2020-03-26T17:40:00Z"/>
          <w:lang w:val="en-US"/>
        </w:rPr>
      </w:pPr>
      <w:ins w:id="210" w:author="Denis Silveira" w:date="2020-03-26T17:40:00Z">
        <w:r w:rsidRPr="00CF0E23">
          <w:rPr>
            <w:lang w:val="en-US"/>
          </w:rPr>
          <w:t>Engineering Village</w:t>
        </w:r>
      </w:ins>
      <w:ins w:id="211" w:author="Denis Silveira" w:date="2020-03-26T17:41:00Z">
        <w:r>
          <w:rPr>
            <w:lang w:val="en-US"/>
          </w:rPr>
          <w:t>:</w:t>
        </w:r>
      </w:ins>
      <w:ins w:id="212" w:author="Denis Silveira" w:date="2020-03-26T17:40:00Z">
        <w:r w:rsidRPr="00CF0E23">
          <w:rPr>
            <w:lang w:val="en-US"/>
          </w:rPr>
          <w:t>.</w:t>
        </w:r>
      </w:ins>
    </w:p>
    <w:p w14:paraId="479D6EEB" w14:textId="77777777" w:rsidR="00BA7F16" w:rsidRDefault="00BA7F16" w:rsidP="007443DE">
      <w:pPr>
        <w:pStyle w:val="p1a"/>
        <w:rPr>
          <w:ins w:id="213" w:author="Denis Silveira" w:date="2020-03-26T17:43:00Z"/>
          <w:lang w:val="en-US"/>
        </w:rPr>
      </w:pPr>
    </w:p>
    <w:p w14:paraId="58AD99C2" w14:textId="1AA4EF96" w:rsidR="00BA7F16" w:rsidRPr="00BA7F16" w:rsidDel="00BA7F16" w:rsidRDefault="00BA7F16" w:rsidP="00BA7F16">
      <w:pPr>
        <w:ind w:firstLine="0"/>
        <w:rPr>
          <w:del w:id="214" w:author="Denis Silveira" w:date="2020-03-26T17:50:00Z"/>
          <w:lang w:val="en-US"/>
        </w:rPr>
        <w:pPrChange w:id="215" w:author="Denis Silveira" w:date="2020-03-26T17:45:00Z">
          <w:pPr>
            <w:pStyle w:val="p1a"/>
          </w:pPr>
        </w:pPrChange>
      </w:pPr>
    </w:p>
    <w:p w14:paraId="06AEAAF2" w14:textId="33855A24" w:rsidR="00167E51" w:rsidRPr="00167E51" w:rsidDel="00BA7F16" w:rsidRDefault="00167E51" w:rsidP="00167E51">
      <w:pPr>
        <w:pStyle w:val="heading2"/>
        <w:numPr>
          <w:ilvl w:val="2"/>
          <w:numId w:val="7"/>
        </w:numPr>
        <w:rPr>
          <w:del w:id="216" w:author="Denis Silveira" w:date="2020-03-26T17:50:00Z"/>
        </w:rPr>
      </w:pPr>
      <w:del w:id="217" w:author="Denis Silveira" w:date="2020-03-26T17:50:00Z">
        <w:r w:rsidRPr="00167E51" w:rsidDel="00BA7F16">
          <w:delText>Conduct Research</w:delText>
        </w:r>
      </w:del>
    </w:p>
    <w:p w14:paraId="0C1C80D5" w14:textId="5CE514DC" w:rsidR="00607F06" w:rsidDel="00BA7F16" w:rsidRDefault="00C7431B" w:rsidP="008933E0">
      <w:pPr>
        <w:ind w:firstLine="0"/>
        <w:rPr>
          <w:del w:id="218" w:author="Denis Silveira" w:date="2020-03-26T17:50:00Z"/>
          <w:lang w:val="en-US"/>
        </w:rPr>
      </w:pPr>
      <w:del w:id="219" w:author="Denis Silveira" w:date="2020-03-26T17:50:00Z">
        <w:r w:rsidRPr="00EB1B30" w:rsidDel="00BA7F16">
          <w:rPr>
            <w:lang w:val="en-US"/>
          </w:rPr>
          <w:delText xml:space="preserve">The </w:delText>
        </w:r>
        <w:r w:rsidR="00640290" w:rsidRPr="00281A20" w:rsidDel="00BA7F16">
          <w:rPr>
            <w:i/>
            <w:iCs/>
            <w:lang w:val="en-US"/>
          </w:rPr>
          <w:delText>Conduct Research</w:delText>
        </w:r>
        <w:r w:rsidR="00640290" w:rsidRPr="00EB1B30" w:rsidDel="00BA7F16">
          <w:rPr>
            <w:lang w:val="en-US"/>
          </w:rPr>
          <w:delText xml:space="preserve"> </w:delText>
        </w:r>
        <w:r w:rsidRPr="00EB1B30" w:rsidDel="00BA7F16">
          <w:rPr>
            <w:lang w:val="en-US"/>
          </w:rPr>
          <w:delTex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delText>
        </w:r>
        <w:r w:rsidR="00293C28" w:rsidDel="00BA7F16">
          <w:rPr>
            <w:lang w:val="en-US"/>
          </w:rPr>
          <w:delText>,</w:delText>
        </w:r>
        <w:r w:rsidRPr="00EB1B30" w:rsidDel="00BA7F16">
          <w:rPr>
            <w:lang w:val="en-US"/>
          </w:rPr>
          <w:delText xml:space="preserve"> or </w:delText>
        </w:r>
        <w:r w:rsidR="00293C28" w:rsidDel="00BA7F16">
          <w:rPr>
            <w:lang w:val="en-US"/>
          </w:rPr>
          <w:delText>if</w:delText>
        </w:r>
        <w:r w:rsidR="00293C28" w:rsidRPr="00EB1B30" w:rsidDel="00BA7F16">
          <w:rPr>
            <w:lang w:val="en-US"/>
          </w:rPr>
          <w:delText xml:space="preserve"> </w:delText>
        </w:r>
        <w:r w:rsidRPr="00EB1B30" w:rsidDel="00BA7F16">
          <w:rPr>
            <w:lang w:val="en-US"/>
          </w:rPr>
          <w:delText>the database allows searches to be performed considering only parts of the text</w:delText>
        </w:r>
        <w:r w:rsidR="00293C28" w:rsidDel="00BA7F16">
          <w:rPr>
            <w:lang w:val="en-US"/>
          </w:rPr>
          <w:delText>,</w:delText>
        </w:r>
        <w:r w:rsidRPr="00EB1B30" w:rsidDel="00BA7F16">
          <w:rPr>
            <w:lang w:val="en-US"/>
          </w:rPr>
          <w:delText xml:space="preserve"> or </w:delText>
        </w:r>
        <w:r w:rsidR="00293C28" w:rsidDel="00BA7F16">
          <w:rPr>
            <w:lang w:val="en-US"/>
          </w:rPr>
          <w:delText>even if</w:delText>
        </w:r>
        <w:r w:rsidR="00293C28" w:rsidRPr="00EB1B30" w:rsidDel="00BA7F16">
          <w:rPr>
            <w:lang w:val="en-US"/>
          </w:rPr>
          <w:delText xml:space="preserve"> </w:delText>
        </w:r>
        <w:r w:rsidRPr="00EB1B30" w:rsidDel="00BA7F16">
          <w:rPr>
            <w:lang w:val="en-US"/>
          </w:rPr>
          <w:delText>searches are always performed considering the full text.</w:delText>
        </w:r>
        <w:r w:rsidR="008933E0" w:rsidDel="00BA7F16">
          <w:rPr>
            <w:lang w:val="en-US"/>
          </w:rPr>
          <w:delText xml:space="preserve"> </w:delText>
        </w:r>
      </w:del>
    </w:p>
    <w:p w14:paraId="29FD85E8" w14:textId="75F90F4C" w:rsidR="002567F8" w:rsidRDefault="002567F8" w:rsidP="00607F06">
      <w:pPr>
        <w:spacing w:after="240"/>
        <w:ind w:firstLine="0"/>
        <w:rPr>
          <w:lang w:val="en-US"/>
        </w:rPr>
      </w:pPr>
      <w:r>
        <w:rPr>
          <w:lang w:val="en-US"/>
        </w:rPr>
        <w:tab/>
      </w:r>
      <w:r w:rsidRPr="002567F8">
        <w:rPr>
          <w:lang w:val="en-US"/>
        </w:rPr>
        <w:t xml:space="preserve">Figure </w:t>
      </w:r>
      <w:del w:id="220" w:author="Denis Silveira" w:date="2020-03-26T17:50:00Z">
        <w:r w:rsidRPr="002567F8" w:rsidDel="00BA7F16">
          <w:rPr>
            <w:lang w:val="en-US"/>
          </w:rPr>
          <w:delText xml:space="preserve">3 </w:delText>
        </w:r>
      </w:del>
      <w:ins w:id="221" w:author="Denis Silveira" w:date="2020-03-26T17:50:00Z">
        <w:r w:rsidR="00BA7F16">
          <w:rPr>
            <w:lang w:val="en-US"/>
          </w:rPr>
          <w:t>??</w:t>
        </w:r>
        <w:r w:rsidR="00BA7F16" w:rsidRPr="002567F8">
          <w:rPr>
            <w:lang w:val="en-US"/>
          </w:rPr>
          <w:t xml:space="preserve"> </w:t>
        </w:r>
      </w:ins>
      <w:r w:rsidRPr="002567F8">
        <w:rPr>
          <w:lang w:val="en-US"/>
        </w:rPr>
        <w:t xml:space="preserve">shows </w:t>
      </w:r>
      <w:ins w:id="222" w:author="Denis Silveira" w:date="2020-03-26T17:50:00Z">
        <w:r w:rsidR="00BA7F16">
          <w:rPr>
            <w:lang w:val="en-US"/>
          </w:rPr>
          <w:t xml:space="preserve">the </w:t>
        </w:r>
        <w:r w:rsidR="00BA7F16" w:rsidRPr="00BA7F16">
          <w:rPr>
            <w:lang w:val="en-US"/>
          </w:rPr>
          <w:t>results of the search queries in Table 2</w:t>
        </w:r>
        <w:r w:rsidR="00BA7F16">
          <w:rPr>
            <w:lang w:val="en-US"/>
          </w:rPr>
          <w:t xml:space="preserve"> </w:t>
        </w:r>
      </w:ins>
      <w:r w:rsidRPr="002567F8">
        <w:rPr>
          <w:lang w:val="en-US"/>
        </w:rPr>
        <w:t xml:space="preserve">the studies were found distributed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8C25DE">
        <w:rPr>
          <w:lang w:val="en-US"/>
        </w:rPr>
        <w:t>502 (3</w:t>
      </w:r>
      <w:r w:rsidR="00EF6502">
        <w:rPr>
          <w:lang w:val="en-US"/>
        </w:rPr>
        <w:t>3.99</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23FB48FE">
            <wp:extent cx="3652698" cy="1601922"/>
            <wp:effectExtent l="0" t="0" r="508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2693" cy="1628233"/>
                    </a:xfrm>
                    <a:prstGeom prst="rect">
                      <a:avLst/>
                    </a:prstGeom>
                    <a:noFill/>
                    <a:ln>
                      <a:noFill/>
                    </a:ln>
                  </pic:spPr>
                </pic:pic>
              </a:graphicData>
            </a:graphic>
          </wp:inline>
        </w:drawing>
      </w:r>
    </w:p>
    <w:p w14:paraId="7047612C" w14:textId="4AD0E32B"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637B20">
        <w:rPr>
          <w:b/>
          <w:iCs/>
          <w:noProof/>
          <w:lang w:val="en-US"/>
        </w:rPr>
        <w:t>3</w:t>
      </w:r>
      <w:r w:rsidRPr="00B574EF">
        <w:rPr>
          <w:b/>
          <w:iCs/>
          <w:lang w:val="en-US"/>
        </w:rPr>
        <w:fldChar w:fldCharType="end"/>
      </w:r>
      <w:r w:rsidRPr="00B574EF">
        <w:rPr>
          <w:b/>
          <w:lang w:val="en-US"/>
        </w:rPr>
        <w:t>.</w:t>
      </w:r>
      <w:r w:rsidR="009D6ECD" w:rsidRPr="0065091E">
        <w:rPr>
          <w:lang w:val="en-US"/>
        </w:rPr>
        <w:t xml:space="preserve"> </w:t>
      </w:r>
      <w:r w:rsidR="009D6ECD" w:rsidRPr="009D6ECD">
        <w:rPr>
          <w:bCs/>
          <w:lang w:val="en-US"/>
        </w:rPr>
        <w:t>Studies found distributed by digital libraries</w:t>
      </w:r>
      <w:r w:rsidRPr="00B91326">
        <w:rPr>
          <w:lang w:val="en-US"/>
        </w:rPr>
        <w:t>.</w:t>
      </w:r>
    </w:p>
    <w:p w14:paraId="02A8E89F" w14:textId="65DA5CD2" w:rsidR="00167E51" w:rsidRPr="00D4773B" w:rsidRDefault="009B5639" w:rsidP="00167E51">
      <w:pPr>
        <w:pStyle w:val="heading2"/>
        <w:numPr>
          <w:ilvl w:val="2"/>
          <w:numId w:val="7"/>
        </w:numPr>
        <w:rPr>
          <w:lang w:val="en-US"/>
        </w:rPr>
      </w:pPr>
      <w:ins w:id="223" w:author="Denis Silveira" w:date="2020-03-26T18:16:00Z">
        <w:r w:rsidRPr="00D4773B">
          <w:rPr>
            <w:lang w:val="en-US"/>
          </w:rPr>
          <w:t>Analyze Search Results (B.2) and Apply Quality Assessment (B.3)</w:t>
        </w:r>
      </w:ins>
      <w:del w:id="224" w:author="Denis Silveira" w:date="2020-03-26T18:16:00Z">
        <w:r w:rsidR="00167E51" w:rsidRPr="00D4773B" w:rsidDel="009B5639">
          <w:rPr>
            <w:lang w:val="en-US"/>
          </w:rPr>
          <w:delText>Select Papers</w:delText>
        </w:r>
      </w:del>
    </w:p>
    <w:p w14:paraId="61A8C667" w14:textId="546011A7" w:rsidR="00EF6502" w:rsidRDefault="009B5639" w:rsidP="00B01140">
      <w:pPr>
        <w:rPr>
          <w:ins w:id="225" w:author="Denis Silveira" w:date="2020-03-26T19:07:00Z"/>
          <w:color w:val="000000"/>
          <w:lang w:val="en-US" w:eastAsia="pt-BR"/>
        </w:rPr>
      </w:pPr>
      <w:ins w:id="226" w:author="Denis Silveira" w:date="2020-03-26T18:17:00Z">
        <w:r w:rsidRPr="009B5639">
          <w:rPr>
            <w:color w:val="000000"/>
            <w:lang w:val="en-US" w:eastAsia="pt-BR"/>
          </w:rPr>
          <w:t xml:space="preserve">The objective of </w:t>
        </w:r>
        <w:proofErr w:type="spellStart"/>
        <w:r w:rsidRPr="009B5639">
          <w:rPr>
            <w:color w:val="000000"/>
            <w:lang w:val="en-US" w:eastAsia="pt-BR"/>
          </w:rPr>
          <w:t>theses</w:t>
        </w:r>
        <w:proofErr w:type="spellEnd"/>
        <w:r w:rsidRPr="009B5639">
          <w:rPr>
            <w:color w:val="000000"/>
            <w:lang w:val="en-US" w:eastAsia="pt-BR"/>
          </w:rPr>
          <w:t xml:space="preserve"> activities </w:t>
        </w:r>
      </w:ins>
      <w:ins w:id="227" w:author="Denis Silveira" w:date="2020-03-26T18:19:00Z">
        <w:r w:rsidR="00D4773B">
          <w:rPr>
            <w:color w:val="000000"/>
            <w:lang w:val="en-US" w:eastAsia="pt-BR"/>
          </w:rPr>
          <w:t>is</w:t>
        </w:r>
      </w:ins>
      <w:ins w:id="228" w:author="Denis Silveira" w:date="2020-03-26T18:17:00Z">
        <w:r w:rsidRPr="009B5639">
          <w:rPr>
            <w:color w:val="000000"/>
            <w:lang w:val="en-US" w:eastAsia="pt-BR"/>
          </w:rPr>
          <w:t xml:space="preserve"> to analyze papers to select the list of primary studies and perform quality assessment. </w:t>
        </w:r>
      </w:ins>
      <w:r w:rsidR="003D0E85" w:rsidRPr="00EB1B30">
        <w:rPr>
          <w:color w:val="000000"/>
          <w:lang w:val="en-US" w:eastAsia="pt-BR"/>
        </w:rPr>
        <w:t xml:space="preserve">In the </w:t>
      </w:r>
      <w:del w:id="229" w:author="Denis Silveira" w:date="2020-03-26T18:19:00Z">
        <w:r w:rsidR="003D0E85" w:rsidRPr="00672B56" w:rsidDel="00D4773B">
          <w:rPr>
            <w:i/>
            <w:iCs/>
            <w:color w:val="000000"/>
            <w:lang w:val="en-US" w:eastAsia="pt-BR"/>
          </w:rPr>
          <w:delText>Select Papers</w:delText>
        </w:r>
      </w:del>
      <w:ins w:id="230" w:author="Denis Silveira" w:date="2020-03-26T18:19:00Z">
        <w:r w:rsidR="00D4773B" w:rsidRPr="00D4773B">
          <w:rPr>
            <w:rFonts w:ascii="Courier New" w:hAnsi="Courier New" w:cs="Courier New"/>
            <w:lang w:val="en-US"/>
          </w:rPr>
          <w:t>Ana</w:t>
        </w:r>
      </w:ins>
      <w:ins w:id="231" w:author="Denis Silveira" w:date="2020-03-26T18:20:00Z">
        <w:r w:rsidR="00D4773B" w:rsidRPr="00D4773B">
          <w:rPr>
            <w:rFonts w:ascii="Courier New" w:hAnsi="Courier New" w:cs="Courier New"/>
            <w:lang w:val="en-US"/>
          </w:rPr>
          <w:t>lyze Search Results</w:t>
        </w:r>
      </w:ins>
      <w:r w:rsidR="003D0E85" w:rsidRPr="00D4773B">
        <w:rPr>
          <w:rFonts w:ascii="Courier New" w:hAnsi="Courier New" w:cs="Courier New"/>
          <w:lang w:val="en-US"/>
        </w:rPr>
        <w:t xml:space="preserve"> </w:t>
      </w:r>
      <w:r w:rsidR="003D0E85" w:rsidRPr="00EB1B30">
        <w:rPr>
          <w:color w:val="000000"/>
          <w:lang w:val="en-US" w:eastAsia="pt-BR"/>
        </w:rPr>
        <w:t>activity</w:t>
      </w:r>
      <w:ins w:id="232" w:author="Denis Silveira" w:date="2020-03-26T19:59:00Z">
        <w:r w:rsidR="007F1E54">
          <w:rPr>
            <w:color w:val="000000"/>
            <w:lang w:val="en-US" w:eastAsia="pt-BR"/>
          </w:rPr>
          <w:t xml:space="preserve"> </w:t>
        </w:r>
      </w:ins>
      <w:ins w:id="233" w:author="Denis Silveira" w:date="2020-03-26T20:00:00Z">
        <w:r w:rsidR="007F1E54" w:rsidRPr="007F1E54">
          <w:rPr>
            <w:color w:val="000000"/>
            <w:lang w:val="en-US" w:eastAsia="pt-BR"/>
          </w:rPr>
          <w:t xml:space="preserve">the </w:t>
        </w:r>
      </w:ins>
      <w:ins w:id="234" w:author="Denis Silveira" w:date="2020-03-26T20:01:00Z">
        <w:r w:rsidR="007F1E54">
          <w:rPr>
            <w:color w:val="000000"/>
            <w:lang w:val="en-US" w:eastAsia="pt-BR"/>
          </w:rPr>
          <w:t>initial</w:t>
        </w:r>
      </w:ins>
      <w:ins w:id="235" w:author="Denis Silveira" w:date="2020-03-26T20:00:00Z">
        <w:r w:rsidR="007F1E54" w:rsidRPr="007F1E54">
          <w:rPr>
            <w:color w:val="000000"/>
            <w:lang w:val="en-US" w:eastAsia="pt-BR"/>
          </w:rPr>
          <w:t xml:space="preserve"> selection phase is carried out. At this stage</w:t>
        </w:r>
      </w:ins>
      <w:del w:id="236" w:author="Denis Silveira" w:date="2020-03-26T20:01:00Z">
        <w:r w:rsidR="003D0E85" w:rsidRPr="00EB1B30" w:rsidDel="007F1E54">
          <w:rPr>
            <w:color w:val="000000"/>
            <w:lang w:val="en-US" w:eastAsia="pt-BR"/>
          </w:rPr>
          <w:delText xml:space="preserve">, the studies were analyzed in two stages: </w:delText>
        </w:r>
        <w:r w:rsidR="003D0E85" w:rsidRPr="007F1E54" w:rsidDel="007F1E54">
          <w:rPr>
            <w:color w:val="000000"/>
            <w:lang w:val="en-US" w:eastAsia="pt-BR"/>
          </w:rPr>
          <w:delText>initial selection</w:delText>
        </w:r>
        <w:r w:rsidR="003D0E85" w:rsidRPr="00EB1B30" w:rsidDel="007F1E54">
          <w:rPr>
            <w:color w:val="000000"/>
            <w:lang w:val="en-US" w:eastAsia="pt-BR"/>
          </w:rPr>
          <w:delText xml:space="preserve"> and </w:delText>
        </w:r>
        <w:r w:rsidR="003D0E85" w:rsidRPr="007F1E54" w:rsidDel="007F1E54">
          <w:rPr>
            <w:color w:val="000000"/>
            <w:lang w:val="en-US" w:eastAsia="pt-BR"/>
          </w:rPr>
          <w:delText>final selection</w:delText>
        </w:r>
        <w:r w:rsidR="003D0E85" w:rsidRPr="00EB1B30" w:rsidDel="007F1E54">
          <w:rPr>
            <w:color w:val="000000"/>
            <w:lang w:val="en-US" w:eastAsia="pt-BR"/>
          </w:rPr>
          <w:delText>. In the initial range</w:delText>
        </w:r>
      </w:del>
      <w:r w:rsidR="003D0E85" w:rsidRPr="00EB1B30">
        <w:rPr>
          <w:color w:val="000000"/>
          <w:lang w:val="en-US" w:eastAsia="pt-BR"/>
        </w:rPr>
        <w:t>, the inclusion and exclusion criteria</w:t>
      </w:r>
      <w:ins w:id="237" w:author="Denis Silveira" w:date="2020-03-26T20:01:00Z">
        <w:r w:rsidR="007F1E54" w:rsidRPr="007F1E54">
          <w:rPr>
            <w:color w:val="000000"/>
            <w:lang w:val="en-US" w:eastAsia="pt-BR"/>
          </w:rPr>
          <w:t>, with the exception of E6,</w:t>
        </w:r>
      </w:ins>
      <w:r w:rsidR="003D0E85" w:rsidRPr="00EB1B30">
        <w:rPr>
          <w:color w:val="000000"/>
          <w:lang w:val="en-US" w:eastAsia="pt-BR"/>
        </w:rPr>
        <w:t xml:space="preserve">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4596CB9F" w14:textId="450E6CE7" w:rsidR="00A25C2A" w:rsidRDefault="00A25C2A" w:rsidP="00B01140">
      <w:pPr>
        <w:rPr>
          <w:ins w:id="238" w:author="Denis Silveira" w:date="2020-03-26T19:07:00Z"/>
          <w:color w:val="000000"/>
          <w:lang w:val="en-US" w:eastAsia="pt-BR"/>
        </w:rPr>
      </w:pPr>
    </w:p>
    <w:p w14:paraId="5574A119" w14:textId="7CFADF98" w:rsidR="00A25C2A" w:rsidRDefault="00A7618D" w:rsidP="00A25C2A">
      <w:pPr>
        <w:ind w:firstLine="0"/>
        <w:jc w:val="center"/>
        <w:rPr>
          <w:ins w:id="239" w:author="Denis Silveira" w:date="2020-03-26T19:08:00Z"/>
          <w:color w:val="000000"/>
          <w:lang w:val="en-US" w:eastAsia="pt-BR"/>
        </w:rPr>
      </w:pPr>
      <w:ins w:id="240" w:author="Denis Silveira" w:date="2020-03-26T19:31:00Z">
        <w:r>
          <w:rPr>
            <w:noProof/>
            <w:sz w:val="16"/>
            <w:szCs w:val="16"/>
          </w:rPr>
          <w:drawing>
            <wp:inline distT="0" distB="0" distL="0" distR="0" wp14:anchorId="3F60C0D5" wp14:editId="6DD814FF">
              <wp:extent cx="4392930" cy="2420620"/>
              <wp:effectExtent l="0" t="0" r="7620" b="0"/>
              <wp:docPr id="14" name="Imagem 1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2930" cy="2420620"/>
                      </a:xfrm>
                      <a:prstGeom prst="rect">
                        <a:avLst/>
                      </a:prstGeom>
                    </pic:spPr>
                  </pic:pic>
                </a:graphicData>
              </a:graphic>
            </wp:inline>
          </w:drawing>
        </w:r>
      </w:ins>
      <w:commentRangeStart w:id="241"/>
      <w:commentRangeEnd w:id="241"/>
      <w:ins w:id="242" w:author="Denis Silveira" w:date="2020-03-26T19:10:00Z">
        <w:r w:rsidR="00A25C2A">
          <w:rPr>
            <w:rStyle w:val="Refdecomentrio"/>
          </w:rPr>
          <w:commentReference w:id="241"/>
        </w:r>
      </w:ins>
    </w:p>
    <w:p w14:paraId="1F0691F3" w14:textId="6216B042" w:rsidR="00A25C2A" w:rsidRPr="00A25C2A" w:rsidRDefault="00A25C2A" w:rsidP="00A25C2A">
      <w:pPr>
        <w:pStyle w:val="Legenda"/>
        <w:ind w:firstLine="0"/>
        <w:jc w:val="center"/>
        <w:rPr>
          <w:ins w:id="243" w:author="Denis Silveira" w:date="2020-03-26T19:07:00Z"/>
          <w:i w:val="0"/>
          <w:iCs w:val="0"/>
          <w:lang w:val="en-US"/>
        </w:rPr>
      </w:pPr>
      <w:ins w:id="244" w:author="Denis Silveira" w:date="2020-03-26T19:08:00Z">
        <w:r w:rsidRPr="00A25C2A">
          <w:rPr>
            <w:i w:val="0"/>
            <w:iCs w:val="0"/>
            <w:lang w:val="en-US"/>
          </w:rPr>
          <w:t xml:space="preserve">Figure </w:t>
        </w:r>
        <w:r w:rsidRPr="00A25C2A">
          <w:rPr>
            <w:i w:val="0"/>
            <w:iCs w:val="0"/>
            <w:lang w:val="en-US"/>
          </w:rPr>
          <w:fldChar w:fldCharType="begin"/>
        </w:r>
        <w:r w:rsidRPr="00A25C2A">
          <w:rPr>
            <w:i w:val="0"/>
            <w:iCs w:val="0"/>
            <w:lang w:val="en-US"/>
          </w:rPr>
          <w:instrText xml:space="preserve"> SEQ Figure \* ARABIC </w:instrText>
        </w:r>
      </w:ins>
      <w:r w:rsidRPr="00A25C2A">
        <w:rPr>
          <w:i w:val="0"/>
          <w:iCs w:val="0"/>
          <w:lang w:val="en-US"/>
        </w:rPr>
        <w:fldChar w:fldCharType="separate"/>
      </w:r>
      <w:ins w:id="245" w:author="Denis Silveira" w:date="2020-03-26T19:08:00Z">
        <w:r w:rsidRPr="00A25C2A">
          <w:rPr>
            <w:i w:val="0"/>
            <w:iCs w:val="0"/>
            <w:lang w:val="en-US"/>
          </w:rPr>
          <w:t>6</w:t>
        </w:r>
        <w:r w:rsidRPr="00A25C2A">
          <w:rPr>
            <w:i w:val="0"/>
            <w:iCs w:val="0"/>
            <w:lang w:val="en-US"/>
          </w:rPr>
          <w:fldChar w:fldCharType="end"/>
        </w:r>
        <w:r w:rsidRPr="00A25C2A">
          <w:rPr>
            <w:i w:val="0"/>
            <w:iCs w:val="0"/>
            <w:lang w:val="en-US"/>
          </w:rPr>
          <w:t>. A</w:t>
        </w:r>
      </w:ins>
      <w:ins w:id="246" w:author="Denis Silveira" w:date="2020-03-26T19:09:00Z">
        <w:r>
          <w:rPr>
            <w:i w:val="0"/>
            <w:iCs w:val="0"/>
            <w:lang w:val="en-US"/>
          </w:rPr>
          <w:t>n</w:t>
        </w:r>
      </w:ins>
      <w:ins w:id="247" w:author="Denis Silveira" w:date="2020-03-26T19:08:00Z">
        <w:r w:rsidRPr="00A25C2A">
          <w:rPr>
            <w:i w:val="0"/>
            <w:iCs w:val="0"/>
            <w:lang w:val="en-US"/>
          </w:rPr>
          <w:t xml:space="preserve"> O</w:t>
        </w:r>
      </w:ins>
      <w:ins w:id="248" w:author="Denis Silveira" w:date="2020-03-26T19:09:00Z">
        <w:r>
          <w:rPr>
            <w:i w:val="0"/>
            <w:iCs w:val="0"/>
            <w:lang w:val="en-US"/>
          </w:rPr>
          <w:t>verview</w:t>
        </w:r>
      </w:ins>
      <w:ins w:id="249" w:author="Denis Silveira" w:date="2020-03-26T19:08:00Z">
        <w:r w:rsidRPr="00A25C2A">
          <w:rPr>
            <w:i w:val="0"/>
            <w:iCs w:val="0"/>
            <w:lang w:val="en-US"/>
          </w:rPr>
          <w:t xml:space="preserve"> </w:t>
        </w:r>
      </w:ins>
      <w:ins w:id="250" w:author="Denis Silveira" w:date="2020-03-26T19:09:00Z">
        <w:r>
          <w:rPr>
            <w:i w:val="0"/>
            <w:iCs w:val="0"/>
            <w:lang w:val="en-US"/>
          </w:rPr>
          <w:t>of</w:t>
        </w:r>
      </w:ins>
      <w:ins w:id="251" w:author="Denis Silveira" w:date="2020-03-26T19:08:00Z">
        <w:r w:rsidRPr="00A25C2A">
          <w:rPr>
            <w:i w:val="0"/>
            <w:iCs w:val="0"/>
            <w:lang w:val="en-US"/>
          </w:rPr>
          <w:t xml:space="preserve"> </w:t>
        </w:r>
      </w:ins>
      <w:ins w:id="252" w:author="Denis Silveira" w:date="2020-03-26T19:09:00Z">
        <w:r>
          <w:rPr>
            <w:i w:val="0"/>
            <w:iCs w:val="0"/>
            <w:lang w:val="en-US"/>
          </w:rPr>
          <w:t>the</w:t>
        </w:r>
      </w:ins>
      <w:ins w:id="253" w:author="Denis Silveira" w:date="2020-03-26T19:08:00Z">
        <w:r w:rsidRPr="00A25C2A">
          <w:rPr>
            <w:i w:val="0"/>
            <w:iCs w:val="0"/>
            <w:lang w:val="en-US"/>
          </w:rPr>
          <w:t xml:space="preserve"> P</w:t>
        </w:r>
      </w:ins>
      <w:ins w:id="254" w:author="Denis Silveira" w:date="2020-03-26T19:09:00Z">
        <w:r>
          <w:rPr>
            <w:i w:val="0"/>
            <w:iCs w:val="0"/>
            <w:lang w:val="en-US"/>
          </w:rPr>
          <w:t xml:space="preserve">rimary </w:t>
        </w:r>
      </w:ins>
      <w:ins w:id="255" w:author="Denis Silveira" w:date="2020-03-26T19:08:00Z">
        <w:r w:rsidRPr="00A25C2A">
          <w:rPr>
            <w:i w:val="0"/>
            <w:iCs w:val="0"/>
            <w:lang w:val="en-US"/>
          </w:rPr>
          <w:t>S</w:t>
        </w:r>
      </w:ins>
      <w:ins w:id="256" w:author="Denis Silveira" w:date="2020-03-26T19:09:00Z">
        <w:r>
          <w:rPr>
            <w:i w:val="0"/>
            <w:iCs w:val="0"/>
            <w:lang w:val="en-US"/>
          </w:rPr>
          <w:t>tudies</w:t>
        </w:r>
      </w:ins>
      <w:ins w:id="257" w:author="Denis Silveira" w:date="2020-03-26T19:08:00Z">
        <w:r w:rsidRPr="00A25C2A">
          <w:rPr>
            <w:i w:val="0"/>
            <w:iCs w:val="0"/>
            <w:lang w:val="en-US"/>
          </w:rPr>
          <w:t xml:space="preserve"> S</w:t>
        </w:r>
      </w:ins>
      <w:ins w:id="258" w:author="Denis Silveira" w:date="2020-03-26T19:09:00Z">
        <w:r>
          <w:rPr>
            <w:i w:val="0"/>
            <w:iCs w:val="0"/>
            <w:lang w:val="en-US"/>
          </w:rPr>
          <w:t>election</w:t>
        </w:r>
      </w:ins>
      <w:ins w:id="259" w:author="Denis Silveira" w:date="2020-03-26T19:08:00Z">
        <w:r w:rsidRPr="00A25C2A">
          <w:rPr>
            <w:i w:val="0"/>
            <w:iCs w:val="0"/>
            <w:lang w:val="en-US"/>
          </w:rPr>
          <w:t>.</w:t>
        </w:r>
      </w:ins>
    </w:p>
    <w:p w14:paraId="3C6CEB6B" w14:textId="77777777" w:rsidR="00A25C2A" w:rsidRDefault="00A25C2A" w:rsidP="00B01140">
      <w:pPr>
        <w:rPr>
          <w:color w:val="000000"/>
          <w:lang w:val="en-US" w:eastAsia="pt-BR"/>
        </w:rPr>
      </w:pPr>
    </w:p>
    <w:p w14:paraId="091105E4" w14:textId="6897DDEE" w:rsidR="006848BF" w:rsidRDefault="00EF6502" w:rsidP="00B01140">
      <w:pPr>
        <w:rPr>
          <w:color w:val="000000"/>
          <w:lang w:val="en-US" w:eastAsia="pt-BR"/>
        </w:rPr>
      </w:pPr>
      <w:commentRangeStart w:id="260"/>
      <w:r w:rsidRPr="00EF6502">
        <w:rPr>
          <w:lang w:val="en-US"/>
        </w:rPr>
        <w:t>Figure 4 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w:t>
      </w:r>
      <w:r w:rsidR="009D0FD3" w:rsidRPr="009D0FD3">
        <w:rPr>
          <w:color w:val="000000"/>
          <w:lang w:val="en-US" w:eastAsia="pt-BR"/>
        </w:rPr>
        <w:t xml:space="preserve">In this initial selection, of </w:t>
      </w:r>
      <w:r w:rsidR="009D0FD3" w:rsidRPr="008C25DE">
        <w:rPr>
          <w:color w:val="000000"/>
          <w:lang w:val="en-US" w:eastAsia="pt-BR"/>
        </w:rPr>
        <w:t>1,</w:t>
      </w:r>
      <w:r w:rsidR="00D621B5" w:rsidRPr="008C25DE">
        <w:rPr>
          <w:color w:val="000000"/>
          <w:lang w:val="en-US" w:eastAsia="pt-BR"/>
        </w:rPr>
        <w:t>477</w:t>
      </w:r>
      <w:r w:rsidR="009D0FD3" w:rsidRPr="009D0FD3">
        <w:rPr>
          <w:color w:val="000000"/>
          <w:lang w:val="en-US" w:eastAsia="pt-BR"/>
        </w:rPr>
        <w:t xml:space="preserve">, </w:t>
      </w:r>
      <w:r w:rsidR="009D0FD3" w:rsidRPr="008C25DE">
        <w:rPr>
          <w:color w:val="000000"/>
          <w:lang w:val="en-US" w:eastAsia="pt-BR"/>
        </w:rPr>
        <w:t>1</w:t>
      </w:r>
      <w:r w:rsidR="00D621B5" w:rsidRPr="008C25DE">
        <w:rPr>
          <w:color w:val="000000"/>
          <w:lang w:val="en-US" w:eastAsia="pt-BR"/>
        </w:rPr>
        <w:t>3</w:t>
      </w:r>
      <w:r w:rsidR="000018D1" w:rsidRPr="008C25DE">
        <w:rPr>
          <w:color w:val="000000"/>
          <w:lang w:val="en-US" w:eastAsia="pt-BR"/>
        </w:rPr>
        <w:t>62</w:t>
      </w:r>
      <w:r w:rsidR="00637B20">
        <w:rPr>
          <w:color w:val="000000"/>
          <w:lang w:val="en-US" w:eastAsia="pt-BR"/>
        </w:rPr>
        <w:t xml:space="preserve"> (92</w:t>
      </w:r>
      <w:r w:rsidR="00F04904">
        <w:rPr>
          <w:color w:val="000000"/>
          <w:lang w:val="en-US" w:eastAsia="pt-BR"/>
        </w:rPr>
        <w:t>.21</w:t>
      </w:r>
      <w:r w:rsidR="00637B20">
        <w:rPr>
          <w:color w:val="000000"/>
          <w:lang w:val="en-US" w:eastAsia="pt-BR"/>
        </w:rPr>
        <w:t>%)</w:t>
      </w:r>
      <w:r w:rsidR="009D0FD3" w:rsidRPr="009D0FD3">
        <w:rPr>
          <w:color w:val="000000"/>
          <w:lang w:val="en-US" w:eastAsia="pt-BR"/>
        </w:rPr>
        <w:t xml:space="preserve"> studies were excluded because the research question was not applied, </w:t>
      </w:r>
      <w:r w:rsidR="00D621B5" w:rsidRPr="008C25DE">
        <w:rPr>
          <w:color w:val="000000"/>
          <w:lang w:val="en-US" w:eastAsia="pt-BR"/>
        </w:rPr>
        <w:t>77</w:t>
      </w:r>
      <w:r w:rsidR="00637B20">
        <w:rPr>
          <w:color w:val="000000"/>
          <w:lang w:val="en-US" w:eastAsia="pt-BR"/>
        </w:rPr>
        <w:t xml:space="preserve"> (5</w:t>
      </w:r>
      <w:r w:rsidR="00F04904">
        <w:rPr>
          <w:color w:val="000000"/>
          <w:lang w:val="en-US" w:eastAsia="pt-BR"/>
        </w:rPr>
        <w:t>.21</w:t>
      </w:r>
      <w:r w:rsidR="00637B20">
        <w:rPr>
          <w:color w:val="000000"/>
          <w:lang w:val="en-US" w:eastAsia="pt-BR"/>
        </w:rPr>
        <w:t>%)</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8C25DE">
        <w:rPr>
          <w:color w:val="000000"/>
          <w:lang w:val="en-US" w:eastAsia="pt-BR"/>
        </w:rPr>
        <w:t>3</w:t>
      </w:r>
      <w:r w:rsidR="000018D1" w:rsidRPr="008C25DE">
        <w:rPr>
          <w:color w:val="000000"/>
          <w:lang w:val="en-US" w:eastAsia="pt-BR"/>
        </w:rPr>
        <w:t>8</w:t>
      </w:r>
      <w:r w:rsidR="00637B20">
        <w:rPr>
          <w:color w:val="000000"/>
          <w:lang w:val="en-US" w:eastAsia="pt-BR"/>
        </w:rPr>
        <w:t xml:space="preserve"> (</w:t>
      </w:r>
      <w:r w:rsidR="00F04904">
        <w:rPr>
          <w:color w:val="000000"/>
          <w:lang w:val="en-US" w:eastAsia="pt-BR"/>
        </w:rPr>
        <w:t>2.57</w:t>
      </w:r>
      <w:r w:rsidR="00637B20">
        <w:rPr>
          <w:color w:val="000000"/>
          <w:lang w:val="en-US" w:eastAsia="pt-BR"/>
        </w:rPr>
        <w:t>%)</w:t>
      </w:r>
      <w:r w:rsidR="009D0FD3" w:rsidRPr="009D0FD3">
        <w:rPr>
          <w:color w:val="000000"/>
          <w:lang w:val="en-US" w:eastAsia="pt-BR"/>
        </w:rPr>
        <w:t xml:space="preserve"> primary studies were taken to the final selection.</w:t>
      </w:r>
      <w:commentRangeEnd w:id="260"/>
      <w:r w:rsidR="00AC2CCB">
        <w:rPr>
          <w:rStyle w:val="Refdecomentrio"/>
        </w:rPr>
        <w:commentReference w:id="260"/>
      </w:r>
    </w:p>
    <w:p w14:paraId="2F3BC12D" w14:textId="77777777" w:rsidR="00AC2CCB" w:rsidRPr="00AC2CCB" w:rsidRDefault="00AC2CCB" w:rsidP="00AC2CCB">
      <w:pPr>
        <w:rPr>
          <w:ins w:id="261" w:author="Denis Silveira" w:date="2020-03-26T22:03:00Z"/>
          <w:color w:val="000000"/>
          <w:lang w:val="en-US" w:eastAsia="pt-BR"/>
        </w:rPr>
      </w:pPr>
      <w:ins w:id="262" w:author="Denis Silveira" w:date="2020-03-26T22:03:00Z">
        <w:r w:rsidRPr="00AC2CCB">
          <w:rPr>
            <w:color w:val="000000"/>
            <w:lang w:val="en-US" w:eastAsia="pt-BR"/>
          </w:rPr>
          <w:t xml:space="preserve">During the final selection, that occurs in the </w:t>
        </w:r>
        <w:r w:rsidRPr="00AC2CCB">
          <w:rPr>
            <w:rFonts w:ascii="Courier New" w:hAnsi="Courier New" w:cs="Courier New"/>
            <w:lang w:val="en-US"/>
          </w:rPr>
          <w:t>Apply Quality Assessment</w:t>
        </w:r>
        <w:r w:rsidRPr="00AC2CCB">
          <w:rPr>
            <w:color w:val="000000"/>
            <w:lang w:val="en-US" w:eastAsia="pt-BR"/>
          </w:rPr>
          <w:t xml:space="preserve"> activity, all the inclusion and exclusion criteria (including the E6) were applied again in the studies included in the first stage, through the evaluation of their complete texts. Thus, for </w:t>
        </w:r>
        <w:r w:rsidRPr="00AC2CCB">
          <w:rPr>
            <w:color w:val="FFFF00"/>
            <w:lang w:val="en-US" w:eastAsia="pt-BR"/>
          </w:rPr>
          <w:t xml:space="preserve">??? </w:t>
        </w:r>
        <w:r w:rsidRPr="00AC2CCB">
          <w:rPr>
            <w:color w:val="000000"/>
            <w:lang w:val="en-US" w:eastAsia="pt-BR"/>
          </w:rPr>
          <w:t xml:space="preserve">papers selected in the previous phase, </w:t>
        </w:r>
        <w:r w:rsidRPr="00AC2CCB">
          <w:rPr>
            <w:color w:val="FFFF00"/>
            <w:lang w:val="en-US" w:eastAsia="pt-BR"/>
            <w:rPrChange w:id="263" w:author="Denis Silveira" w:date="2020-03-26T22:05:00Z">
              <w:rPr>
                <w:color w:val="000000"/>
                <w:lang w:val="en-US" w:eastAsia="pt-BR"/>
              </w:rPr>
            </w:rPrChange>
          </w:rPr>
          <w:t>???</w:t>
        </w:r>
        <w:r w:rsidRPr="00AC2CCB">
          <w:rPr>
            <w:color w:val="000000"/>
            <w:lang w:val="en-US" w:eastAsia="pt-BR"/>
          </w:rPr>
          <w:t xml:space="preserve"> were rejected by the exclusion criteria (E1 to E5) after reading the entire text.</w:t>
        </w:r>
      </w:ins>
    </w:p>
    <w:p w14:paraId="3DFCD370" w14:textId="77777777" w:rsidR="00AC2CCB" w:rsidRDefault="00AC2CCB" w:rsidP="00AC2CCB">
      <w:pPr>
        <w:rPr>
          <w:ins w:id="264" w:author="Denis Silveira" w:date="2020-03-26T22:03:00Z"/>
          <w:color w:val="000000"/>
          <w:lang w:val="en-US" w:eastAsia="pt-BR"/>
        </w:rPr>
      </w:pPr>
      <w:ins w:id="265" w:author="Denis Silveira" w:date="2020-03-26T22:03:00Z">
        <w:r w:rsidRPr="00AC2CCB">
          <w:rPr>
            <w:color w:val="000000"/>
            <w:lang w:val="en-US" w:eastAsia="pt-BR"/>
          </w:rPr>
          <w:t xml:space="preserve">About o E6 criteria, </w:t>
        </w:r>
        <w:r w:rsidRPr="00AC2CCB">
          <w:rPr>
            <w:color w:val="FFFF00"/>
            <w:lang w:val="en-US" w:eastAsia="pt-BR"/>
            <w:rPrChange w:id="266" w:author="Denis Silveira" w:date="2020-03-26T22:05:00Z">
              <w:rPr>
                <w:color w:val="000000"/>
                <w:lang w:val="en-US" w:eastAsia="pt-BR"/>
              </w:rPr>
            </w:rPrChange>
          </w:rPr>
          <w:t>???</w:t>
        </w:r>
        <w:r w:rsidRPr="00AC2CCB">
          <w:rPr>
            <w:color w:val="000000"/>
            <w:lang w:val="en-US" w:eastAsia="pt-BR"/>
          </w:rPr>
          <w:t xml:space="preserve"> papers (Ref) with a score &lt;1.5 were excluded from the analysis.</w:t>
        </w:r>
      </w:ins>
    </w:p>
    <w:p w14:paraId="58FB4DAC" w14:textId="07DCD5A5" w:rsidR="00F94ABF" w:rsidDel="00AC2CCB" w:rsidRDefault="003D0E85" w:rsidP="00AC2CCB">
      <w:pPr>
        <w:rPr>
          <w:del w:id="267" w:author="Denis Silveira" w:date="2020-03-26T22:03:00Z"/>
          <w:color w:val="000000"/>
          <w:lang w:val="en-US" w:eastAsia="pt-BR"/>
        </w:rPr>
      </w:pPr>
      <w:del w:id="268" w:author="Denis Silveira" w:date="2020-03-26T22:03:00Z">
        <w:r w:rsidRPr="00EB1B30" w:rsidDel="00AC2CCB">
          <w:rPr>
            <w:color w:val="000000"/>
            <w:lang w:val="en-US" w:eastAsia="pt-BR"/>
          </w:rPr>
          <w:delText xml:space="preserve">During the </w:delText>
        </w:r>
        <w:r w:rsidRPr="00167E51" w:rsidDel="00AC2CCB">
          <w:rPr>
            <w:i/>
            <w:iCs/>
            <w:color w:val="000000"/>
            <w:lang w:val="en-US" w:eastAsia="pt-BR"/>
          </w:rPr>
          <w:delText>final selection</w:delText>
        </w:r>
        <w:r w:rsidRPr="00EB1B30" w:rsidDel="00AC2CCB">
          <w:rPr>
            <w:color w:val="000000"/>
            <w:lang w:val="en-US" w:eastAsia="pt-BR"/>
          </w:rPr>
          <w:delText>, the inclusion and exclusion criteria were applied again in the studies included in the first stage, through the evaluation of their complete texts.</w:delText>
        </w:r>
        <w:r w:rsidR="00F94ABF" w:rsidDel="00AC2CCB">
          <w:rPr>
            <w:color w:val="000000"/>
            <w:lang w:val="en-US" w:eastAsia="pt-BR"/>
          </w:rPr>
          <w:delText xml:space="preserve"> </w:delText>
        </w:r>
        <w:r w:rsidR="00F94ABF" w:rsidRPr="00F94ABF" w:rsidDel="00AC2CCB">
          <w:rPr>
            <w:color w:val="000000"/>
            <w:lang w:val="en-US" w:eastAsia="pt-BR"/>
          </w:rPr>
          <w:delText>For 38</w:delText>
        </w:r>
        <w:r w:rsidR="00637B20" w:rsidDel="00AC2CCB">
          <w:rPr>
            <w:color w:val="000000"/>
            <w:lang w:val="en-US" w:eastAsia="pt-BR"/>
          </w:rPr>
          <w:delText xml:space="preserve"> </w:delText>
        </w:r>
        <w:r w:rsidR="00F94ABF" w:rsidRPr="00F94ABF" w:rsidDel="00AC2CCB">
          <w:rPr>
            <w:color w:val="000000"/>
            <w:lang w:val="en-US" w:eastAsia="pt-BR"/>
          </w:rPr>
          <w:delText xml:space="preserve">articles selected in the previous phase, </w:delText>
        </w:r>
        <w:r w:rsidR="00637B20" w:rsidDel="00AC2CCB">
          <w:rPr>
            <w:color w:val="000000"/>
            <w:lang w:val="en-US" w:eastAsia="pt-BR"/>
          </w:rPr>
          <w:delText>1</w:delText>
        </w:r>
        <w:r w:rsidR="00F94ABF" w:rsidRPr="006848BF" w:rsidDel="00AC2CCB">
          <w:rPr>
            <w:color w:val="000000"/>
            <w:lang w:val="en-US" w:eastAsia="pt-BR"/>
          </w:rPr>
          <w:delText xml:space="preserve"> of which </w:delText>
        </w:r>
        <w:r w:rsidR="00F94ABF" w:rsidDel="00AC2CCB">
          <w:rPr>
            <w:color w:val="000000"/>
            <w:lang w:val="en-US" w:eastAsia="pt-BR"/>
          </w:rPr>
          <w:delText xml:space="preserve">were </w:delText>
        </w:r>
        <w:r w:rsidR="00F94ABF" w:rsidRPr="006848BF" w:rsidDel="00AC2CCB">
          <w:rPr>
            <w:color w:val="000000"/>
            <w:lang w:val="en-US" w:eastAsia="pt-BR"/>
          </w:rPr>
          <w:delText>duplicated</w:delText>
        </w:r>
        <w:r w:rsidR="00637B20" w:rsidDel="00AC2CCB">
          <w:rPr>
            <w:color w:val="000000"/>
            <w:lang w:val="en-US" w:eastAsia="pt-BR"/>
          </w:rPr>
          <w:delText xml:space="preserve"> (</w:delText>
        </w:r>
        <w:r w:rsidR="00F04904" w:rsidDel="00AC2CCB">
          <w:rPr>
            <w:color w:val="000000"/>
            <w:lang w:val="en-US" w:eastAsia="pt-BR"/>
          </w:rPr>
          <w:delText>2.63</w:delText>
        </w:r>
        <w:r w:rsidR="00637B20" w:rsidDel="00AC2CCB">
          <w:rPr>
            <w:color w:val="000000"/>
            <w:lang w:val="en-US" w:eastAsia="pt-BR"/>
          </w:rPr>
          <w:delText xml:space="preserve">%), </w:delText>
        </w:r>
        <w:r w:rsidR="00F94ABF" w:rsidRPr="00F94ABF" w:rsidDel="00AC2CCB">
          <w:rPr>
            <w:color w:val="000000"/>
            <w:lang w:val="en-US" w:eastAsia="pt-BR"/>
          </w:rPr>
          <w:delText>2 did not have access to reading, 1</w:delText>
        </w:r>
        <w:r w:rsidR="00157600" w:rsidDel="00AC2CCB">
          <w:rPr>
            <w:color w:val="000000"/>
            <w:lang w:val="en-US" w:eastAsia="pt-BR"/>
          </w:rPr>
          <w:delText>1</w:delText>
        </w:r>
        <w:r w:rsidR="00F94ABF" w:rsidRPr="00F94ABF" w:rsidDel="00AC2CCB">
          <w:rPr>
            <w:color w:val="000000"/>
            <w:lang w:val="en-US" w:eastAsia="pt-BR"/>
          </w:rPr>
          <w:delText xml:space="preserve"> were rejected by the rejection criteria after reading the entire text</w:delText>
        </w:r>
      </w:del>
      <w:del w:id="269" w:author="Denis Silveira" w:date="2020-03-26T18:21:00Z">
        <w:r w:rsidR="00F94ABF" w:rsidRPr="00F94ABF" w:rsidDel="00D4773B">
          <w:rPr>
            <w:color w:val="000000"/>
            <w:lang w:val="en-US" w:eastAsia="pt-BR"/>
          </w:rPr>
          <w:delText xml:space="preserve"> and the </w:delText>
        </w:r>
        <w:commentRangeStart w:id="270"/>
        <w:commentRangeStart w:id="271"/>
        <w:r w:rsidR="00F94ABF" w:rsidRPr="00F94ABF" w:rsidDel="00D4773B">
          <w:rPr>
            <w:color w:val="000000"/>
            <w:lang w:val="en-US" w:eastAsia="pt-BR"/>
          </w:rPr>
          <w:delText xml:space="preserve">article </w:delText>
        </w:r>
        <w:r w:rsidR="00937207" w:rsidRPr="00ED250C" w:rsidDel="00D4773B">
          <w:rPr>
            <w:lang w:val="en-US"/>
          </w:rPr>
          <w:delText xml:space="preserve">Brito </w:delText>
        </w:r>
        <w:r w:rsidR="00937207" w:rsidRPr="00F742E7" w:rsidDel="00D4773B">
          <w:rPr>
            <w:i/>
            <w:iCs/>
            <w:lang w:val="en-US"/>
          </w:rPr>
          <w:delText>et al</w:delText>
        </w:r>
        <w:r w:rsidR="00937207" w:rsidDel="00D4773B">
          <w:rPr>
            <w:i/>
            <w:iCs/>
            <w:lang w:val="en-US"/>
          </w:rPr>
          <w:delText xml:space="preserve">. </w:delText>
        </w:r>
        <w:r w:rsidR="00937207" w:rsidRPr="0082563D" w:rsidDel="00D4773B">
          <w:rPr>
            <w:lang w:val="en-US"/>
          </w:rPr>
          <w:delText>(</w:delText>
        </w:r>
        <w:r w:rsidR="00937207" w:rsidDel="00D4773B">
          <w:rPr>
            <w:lang w:val="en-US"/>
          </w:rPr>
          <w:delText>2019</w:delText>
        </w:r>
        <w:r w:rsidR="00937207" w:rsidRPr="0082563D" w:rsidDel="00D4773B">
          <w:rPr>
            <w:lang w:val="en-US"/>
          </w:rPr>
          <w:delText>)</w:delText>
        </w:r>
        <w:r w:rsidR="00F94ABF" w:rsidRPr="00F94ABF" w:rsidDel="00D4773B">
          <w:rPr>
            <w:color w:val="000000"/>
            <w:lang w:val="en-US" w:eastAsia="pt-BR"/>
          </w:rPr>
          <w:delText xml:space="preserve"> was removed because it is the </w:delText>
        </w:r>
        <w:r w:rsidR="00FA4FC7" w:rsidDel="00D4773B">
          <w:rPr>
            <w:color w:val="000000"/>
            <w:lang w:val="en-US" w:eastAsia="pt-BR"/>
          </w:rPr>
          <w:delText>preview</w:delText>
        </w:r>
        <w:r w:rsidR="00F94ABF" w:rsidRPr="00F94ABF" w:rsidDel="00D4773B">
          <w:rPr>
            <w:color w:val="000000"/>
            <w:lang w:val="en-US" w:eastAsia="pt-BR"/>
          </w:rPr>
          <w:delText xml:space="preserve"> version of the present work</w:delText>
        </w:r>
        <w:commentRangeEnd w:id="270"/>
        <w:r w:rsidR="00937207" w:rsidDel="00D4773B">
          <w:rPr>
            <w:rStyle w:val="Refdecomentrio"/>
          </w:rPr>
          <w:commentReference w:id="270"/>
        </w:r>
      </w:del>
      <w:commentRangeEnd w:id="271"/>
      <w:del w:id="272" w:author="Denis Silveira" w:date="2020-03-26T22:03:00Z">
        <w:r w:rsidR="00D4773B" w:rsidDel="00AC2CCB">
          <w:rPr>
            <w:rStyle w:val="Refdecomentrio"/>
          </w:rPr>
          <w:commentReference w:id="271"/>
        </w:r>
        <w:r w:rsidR="00637B20" w:rsidDel="00AC2CCB">
          <w:rPr>
            <w:color w:val="000000"/>
            <w:lang w:val="en-US" w:eastAsia="pt-BR"/>
          </w:rPr>
          <w:delText xml:space="preserve">. </w:delText>
        </w:r>
        <w:r w:rsidR="00637B20" w:rsidRPr="00637B20" w:rsidDel="00AC2CCB">
          <w:rPr>
            <w:color w:val="000000"/>
            <w:lang w:val="en-US" w:eastAsia="pt-BR"/>
          </w:rPr>
          <w:delText xml:space="preserve">Soon </w:delText>
        </w:r>
        <w:r w:rsidR="00EF6502" w:rsidDel="00AC2CCB">
          <w:rPr>
            <w:color w:val="000000"/>
            <w:lang w:val="en-US" w:eastAsia="pt-BR"/>
          </w:rPr>
          <w:delText xml:space="preserve">the </w:delText>
        </w:r>
        <w:r w:rsidR="00EF6502" w:rsidRPr="00167E51" w:rsidDel="00AC2CCB">
          <w:rPr>
            <w:i/>
            <w:iCs/>
            <w:color w:val="000000"/>
            <w:lang w:val="en-US" w:eastAsia="pt-BR"/>
          </w:rPr>
          <w:delText>final selection</w:delText>
        </w:r>
        <w:r w:rsidR="00637B20" w:rsidRPr="00637B20" w:rsidDel="00AC2CCB">
          <w:rPr>
            <w:color w:val="000000"/>
            <w:lang w:val="en-US" w:eastAsia="pt-BR"/>
          </w:rPr>
          <w:delText xml:space="preserve"> phase had a rejection rate of 31</w:delText>
        </w:r>
        <w:r w:rsidR="00F04904" w:rsidDel="00AC2CCB">
          <w:rPr>
            <w:color w:val="000000"/>
            <w:lang w:val="en-US" w:eastAsia="pt-BR"/>
          </w:rPr>
          <w:delText>.48</w:delText>
        </w:r>
        <w:r w:rsidR="00637B20" w:rsidRPr="00637B20" w:rsidDel="00AC2CCB">
          <w:rPr>
            <w:color w:val="000000"/>
            <w:lang w:val="en-US" w:eastAsia="pt-BR"/>
          </w:rPr>
          <w:delText>%</w:delText>
        </w:r>
        <w:r w:rsidR="00F94ABF" w:rsidRPr="00F94ABF" w:rsidDel="00AC2CCB">
          <w:rPr>
            <w:color w:val="000000"/>
            <w:lang w:val="en-US" w:eastAsia="pt-BR"/>
          </w:rPr>
          <w:delText xml:space="preserve">. </w:delText>
        </w:r>
        <w:r w:rsidR="00F94ABF" w:rsidRPr="00911DA7" w:rsidDel="00AC2CCB">
          <w:rPr>
            <w:color w:val="000000"/>
            <w:lang w:val="en-US" w:eastAsia="pt-BR"/>
          </w:rPr>
          <w:delText>At the end of the two selection phases, we obtained 2</w:delText>
        </w:r>
        <w:r w:rsidR="00157600" w:rsidRPr="00911DA7" w:rsidDel="00AC2CCB">
          <w:rPr>
            <w:color w:val="000000"/>
            <w:lang w:val="en-US" w:eastAsia="pt-BR"/>
          </w:rPr>
          <w:delText>4</w:delText>
        </w:r>
        <w:r w:rsidR="00F94ABF" w:rsidRPr="00911DA7" w:rsidDel="00AC2CCB">
          <w:rPr>
            <w:color w:val="000000"/>
            <w:lang w:val="en-US" w:eastAsia="pt-BR"/>
          </w:rPr>
          <w:delText xml:space="preserve"> primary studies</w:delText>
        </w:r>
        <w:r w:rsidR="00563B99" w:rsidRPr="00911DA7" w:rsidDel="00AC2CCB">
          <w:rPr>
            <w:color w:val="000000"/>
            <w:lang w:val="en-US" w:eastAsia="pt-BR"/>
          </w:rPr>
          <w:delText>, which represents an acceptance rate of 6</w:delText>
        </w:r>
        <w:r w:rsidR="00157600" w:rsidRPr="00911DA7" w:rsidDel="00AC2CCB">
          <w:rPr>
            <w:color w:val="000000"/>
            <w:lang w:val="en-US" w:eastAsia="pt-BR"/>
          </w:rPr>
          <w:delText>3</w:delText>
        </w:r>
        <w:r w:rsidR="00563B99" w:rsidRPr="00911DA7" w:rsidDel="00AC2CCB">
          <w:rPr>
            <w:color w:val="000000"/>
            <w:lang w:val="en-US" w:eastAsia="pt-BR"/>
          </w:rPr>
          <w:delText>.</w:delText>
        </w:r>
        <w:r w:rsidR="00157600" w:rsidRPr="00911DA7" w:rsidDel="00AC2CCB">
          <w:rPr>
            <w:color w:val="000000"/>
            <w:lang w:val="en-US" w:eastAsia="pt-BR"/>
          </w:rPr>
          <w:delText>16</w:delText>
        </w:r>
        <w:r w:rsidR="00563B99" w:rsidRPr="00911DA7" w:rsidDel="00AC2CCB">
          <w:rPr>
            <w:color w:val="000000"/>
            <w:lang w:val="en-US" w:eastAsia="pt-BR"/>
          </w:rPr>
          <w:delText xml:space="preserve">% in relation to the universe of articles in the </w:delText>
        </w:r>
        <w:r w:rsidR="00563B99" w:rsidRPr="00911DA7" w:rsidDel="00AC2CCB">
          <w:rPr>
            <w:i/>
            <w:iCs/>
            <w:color w:val="000000"/>
            <w:lang w:val="en-US" w:eastAsia="pt-BR"/>
          </w:rPr>
          <w:delText>final selection</w:delText>
        </w:r>
        <w:r w:rsidR="00563B99" w:rsidRPr="00911DA7" w:rsidDel="00AC2CCB">
          <w:rPr>
            <w:color w:val="000000"/>
            <w:lang w:val="en-US" w:eastAsia="pt-BR"/>
          </w:rPr>
          <w:delText xml:space="preserve"> phase or 1.6</w:delText>
        </w:r>
        <w:r w:rsidR="00157600" w:rsidRPr="00911DA7" w:rsidDel="00AC2CCB">
          <w:rPr>
            <w:color w:val="000000"/>
            <w:lang w:val="en-US" w:eastAsia="pt-BR"/>
          </w:rPr>
          <w:delText>2</w:delText>
        </w:r>
        <w:r w:rsidR="00563B99" w:rsidRPr="00911DA7" w:rsidDel="00AC2CCB">
          <w:rPr>
            <w:color w:val="000000"/>
            <w:lang w:val="en-US" w:eastAsia="pt-BR"/>
          </w:rPr>
          <w:delText>% in relation to the total universe of works found.</w:delText>
        </w:r>
      </w:del>
    </w:p>
    <w:p w14:paraId="13AB874F" w14:textId="23D501EB" w:rsidR="004F69E2" w:rsidRPr="00AC2CCB" w:rsidRDefault="00157600" w:rsidP="004F69E2">
      <w:pPr>
        <w:keepNext/>
        <w:spacing w:before="240"/>
        <w:jc w:val="center"/>
        <w:rPr>
          <w:lang w:val="en-US"/>
          <w:rPrChange w:id="273" w:author="Denis Silveira" w:date="2020-03-26T22:03:00Z">
            <w:rPr/>
          </w:rPrChange>
        </w:rPr>
      </w:pPr>
      <w:commentRangeStart w:id="274"/>
      <w:del w:id="275" w:author="Denis Silveira" w:date="2020-03-26T22:02:00Z">
        <w:r w:rsidDel="00AC2CCB">
          <w:rPr>
            <w:noProof/>
          </w:rPr>
          <w:drawing>
            <wp:inline distT="0" distB="0" distL="0" distR="0" wp14:anchorId="3C2494B5" wp14:editId="3DB75B8E">
              <wp:extent cx="4386580" cy="140271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6580" cy="1402715"/>
                      </a:xfrm>
                      <a:prstGeom prst="rect">
                        <a:avLst/>
                      </a:prstGeom>
                      <a:noFill/>
                      <a:ln>
                        <a:noFill/>
                      </a:ln>
                    </pic:spPr>
                  </pic:pic>
                </a:graphicData>
              </a:graphic>
            </wp:inline>
          </w:drawing>
        </w:r>
      </w:del>
      <w:commentRangeEnd w:id="274"/>
      <w:r w:rsidR="00AC2CCB">
        <w:rPr>
          <w:rStyle w:val="Refdecomentrio"/>
        </w:rPr>
        <w:commentReference w:id="274"/>
      </w:r>
    </w:p>
    <w:p w14:paraId="65EBC0FD" w14:textId="534B317D" w:rsidR="00637B20" w:rsidRPr="00B91326" w:rsidRDefault="00637B20" w:rsidP="00637B20">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Pr>
          <w:b/>
          <w:iCs/>
          <w:noProof/>
          <w:lang w:val="en-US"/>
        </w:rPr>
        <w:t>4</w:t>
      </w:r>
      <w:r w:rsidRPr="00B574EF">
        <w:rPr>
          <w:b/>
          <w:iCs/>
          <w:lang w:val="en-US"/>
        </w:rPr>
        <w:fldChar w:fldCharType="end"/>
      </w:r>
      <w:r w:rsidRPr="00B574EF">
        <w:rPr>
          <w:b/>
          <w:lang w:val="en-US"/>
        </w:rPr>
        <w:t>.</w:t>
      </w:r>
      <w:r w:rsidRPr="0065091E">
        <w:rPr>
          <w:lang w:val="en-US"/>
        </w:rPr>
        <w:t xml:space="preserve"> </w:t>
      </w:r>
      <w:r w:rsidRPr="009D6ECD">
        <w:rPr>
          <w:bCs/>
          <w:lang w:val="en-US"/>
        </w:rPr>
        <w:t>Studies found distributed by digital libraries</w:t>
      </w:r>
      <w:r w:rsidRPr="00B91326">
        <w:rPr>
          <w:lang w:val="en-US"/>
        </w:rPr>
        <w:t>.</w:t>
      </w:r>
    </w:p>
    <w:p w14:paraId="5397579B" w14:textId="77777777" w:rsidR="007B209F" w:rsidRPr="007B209F" w:rsidRDefault="007B209F" w:rsidP="007B209F">
      <w:pPr>
        <w:rPr>
          <w:ins w:id="276" w:author="Denis Silveira" w:date="2020-03-26T22:14:00Z"/>
          <w:color w:val="000000"/>
          <w:lang w:val="en-US" w:eastAsia="pt-BR"/>
        </w:rPr>
      </w:pPr>
    </w:p>
    <w:p w14:paraId="3C37AF67" w14:textId="6EBFEA95" w:rsidR="006B5570" w:rsidDel="007B209F" w:rsidRDefault="003D0E85" w:rsidP="008B6FC7">
      <w:pPr>
        <w:rPr>
          <w:del w:id="277" w:author="Denis Silveira" w:date="2020-03-26T22:14:00Z"/>
          <w:lang w:val="en-US"/>
        </w:rPr>
      </w:pPr>
      <w:del w:id="278" w:author="Denis Silveira" w:date="2020-03-26T22:14:00Z">
        <w:r w:rsidRPr="00EB1B30" w:rsidDel="007B209F">
          <w:rPr>
            <w:color w:val="000000"/>
            <w:lang w:val="en-US" w:eastAsia="pt-BR"/>
          </w:rPr>
          <w:delText xml:space="preserve"> </w:delText>
        </w:r>
        <w:r w:rsidRPr="00911DA7" w:rsidDel="007B209F">
          <w:rPr>
            <w:color w:val="000000"/>
            <w:lang w:val="en-US" w:eastAsia="pt-BR"/>
          </w:rPr>
          <w:delText xml:space="preserve">This new evaluation resulted in </w:delText>
        </w:r>
        <w:bookmarkStart w:id="279" w:name="_Hlk8980858"/>
        <w:r w:rsidR="000018D1" w:rsidRPr="00911DA7" w:rsidDel="007B209F">
          <w:rPr>
            <w:color w:val="000000"/>
            <w:lang w:val="en-US" w:eastAsia="pt-BR"/>
          </w:rPr>
          <w:delText>2</w:delText>
        </w:r>
        <w:r w:rsidR="00157600" w:rsidRPr="00911DA7" w:rsidDel="007B209F">
          <w:rPr>
            <w:color w:val="000000"/>
            <w:lang w:val="en-US" w:eastAsia="pt-BR"/>
          </w:rPr>
          <w:delText>4</w:delText>
        </w:r>
        <w:r w:rsidRPr="00911DA7" w:rsidDel="007B209F">
          <w:rPr>
            <w:color w:val="000000"/>
            <w:lang w:val="en-US" w:eastAsia="pt-BR"/>
          </w:rPr>
          <w:delText xml:space="preserve"> </w:delText>
        </w:r>
        <w:bookmarkEnd w:id="279"/>
        <w:r w:rsidRPr="00911DA7" w:rsidDel="007B209F">
          <w:rPr>
            <w:color w:val="000000"/>
            <w:lang w:val="en-US" w:eastAsia="pt-BR"/>
          </w:rPr>
          <w:delText xml:space="preserve">primary studies that fully met all the criteria and </w:delText>
        </w:r>
        <w:r w:rsidR="008B6FC7" w:rsidRPr="00911DA7" w:rsidDel="007B209F">
          <w:rPr>
            <w:color w:val="000000"/>
            <w:lang w:val="en-US" w:eastAsia="pt-BR"/>
          </w:rPr>
          <w:delText>would be able to contribute to the results of this work</w:delText>
        </w:r>
        <w:r w:rsidRPr="00911DA7" w:rsidDel="007B209F">
          <w:rPr>
            <w:color w:val="000000"/>
            <w:lang w:val="en-US" w:eastAsia="pt-BR"/>
          </w:rPr>
          <w:delText>.</w:delText>
        </w:r>
        <w:r w:rsidR="004B0494" w:rsidRPr="00911DA7" w:rsidDel="007B209F">
          <w:rPr>
            <w:color w:val="000000"/>
            <w:lang w:val="en-US" w:eastAsia="pt-BR"/>
          </w:rPr>
          <w:delText xml:space="preserve"> </w:delText>
        </w:r>
        <w:r w:rsidR="00B01140" w:rsidRPr="00911DA7" w:rsidDel="007B209F">
          <w:rPr>
            <w:color w:val="000000"/>
            <w:lang w:val="en-US" w:eastAsia="pt-BR"/>
          </w:rPr>
          <w:delText xml:space="preserve">After each of the two selection stages, initial and final, a review was performed. This review was conducted to increase the reliability and transparency of the selection process, to avoid the exclusion of relevant studies. </w:delText>
        </w:r>
        <w:r w:rsidR="00B01140" w:rsidRPr="00911DA7" w:rsidDel="007B209F">
          <w:rPr>
            <w:lang w:val="en-US"/>
          </w:rPr>
          <w:delText xml:space="preserve">Here it is interesting to note that the two selection stages were performed independently by two researchers, since the studies can be classified differently. </w:delText>
        </w:r>
        <w:r w:rsidR="008B6FC7" w:rsidRPr="00911DA7" w:rsidDel="007B209F">
          <w:rPr>
            <w:lang w:val="en-US"/>
          </w:rPr>
          <w:delText>In this</w:delText>
        </w:r>
        <w:r w:rsidR="00033B92" w:rsidRPr="00911DA7" w:rsidDel="007B209F">
          <w:rPr>
            <w:lang w:val="en-US"/>
          </w:rPr>
          <w:delText xml:space="preserve"> </w:delText>
        </w:r>
        <w:r w:rsidR="008B6FC7" w:rsidRPr="00911DA7" w:rsidDel="007B209F">
          <w:rPr>
            <w:lang w:val="en-US"/>
          </w:rPr>
          <w:delText>happened, a third researcher seeked a consensus between the two previous ones.</w:delText>
        </w:r>
      </w:del>
    </w:p>
    <w:p w14:paraId="0F4A770E" w14:textId="0A44A800" w:rsidR="00167E51" w:rsidRPr="0093211A" w:rsidDel="007B209F" w:rsidRDefault="0093211A" w:rsidP="00167E51">
      <w:pPr>
        <w:pStyle w:val="heading2"/>
        <w:numPr>
          <w:ilvl w:val="2"/>
          <w:numId w:val="7"/>
        </w:numPr>
        <w:rPr>
          <w:del w:id="280" w:author="Denis Silveira" w:date="2020-03-26T22:15:00Z"/>
          <w:lang w:val="en-US"/>
        </w:rPr>
      </w:pPr>
      <w:ins w:id="281" w:author="Denis Silveira" w:date="2020-03-26T23:16:00Z">
        <w:r>
          <w:rPr>
            <w:lang w:val="en-US"/>
          </w:rPr>
          <w:t>Review</w:t>
        </w:r>
      </w:ins>
      <w:ins w:id="282" w:author="Denis Silveira" w:date="2020-03-26T22:15:00Z">
        <w:r w:rsidR="007B209F" w:rsidRPr="0093211A">
          <w:rPr>
            <w:lang w:val="en-US"/>
          </w:rPr>
          <w:t xml:space="preserve"> Primary Studies (B.4) </w:t>
        </w:r>
      </w:ins>
      <w:commentRangeStart w:id="283"/>
      <w:del w:id="284" w:author="Denis Silveira" w:date="2020-03-26T22:15:00Z">
        <w:r w:rsidR="00167E51" w:rsidRPr="0093211A" w:rsidDel="007B209F">
          <w:rPr>
            <w:lang w:val="en-US"/>
          </w:rPr>
          <w:delText>Applying quality criteria</w:delText>
        </w:r>
        <w:commentRangeEnd w:id="283"/>
        <w:r w:rsidR="00937207" w:rsidDel="007B209F">
          <w:rPr>
            <w:rStyle w:val="Refdecomentrio"/>
            <w:b w:val="0"/>
          </w:rPr>
          <w:commentReference w:id="283"/>
        </w:r>
      </w:del>
    </w:p>
    <w:p w14:paraId="4D179BD6" w14:textId="6D20DA54" w:rsidR="00196EBA" w:rsidRDefault="0093211A" w:rsidP="0093211A">
      <w:pPr>
        <w:overflowPunct/>
        <w:autoSpaceDE/>
        <w:autoSpaceDN/>
        <w:adjustRightInd/>
        <w:ind w:firstLine="0"/>
        <w:textAlignment w:val="auto"/>
        <w:rPr>
          <w:ins w:id="285" w:author="Denis Silveira" w:date="2020-03-26T22:15:00Z"/>
          <w:lang w:val="en-US"/>
        </w:rPr>
      </w:pPr>
      <w:ins w:id="286" w:author="Denis Silveira" w:date="2020-03-26T23:17:00Z">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w:t>
        </w:r>
        <w:r w:rsidRPr="0093211A">
          <w:rPr>
            <w:lang w:val="en-US"/>
          </w:rPr>
          <w:t>expert</w:t>
        </w:r>
        <w:r w:rsidRPr="0093211A">
          <w:rPr>
            <w:lang w:val="en-US"/>
          </w:rPr>
          <w:t xml:space="preserve"> in EBSE, with experience in business process management, with the objective to decide and confirm included and excluded papers. 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papers. The product of this activity is a single list of selected and reviewed papers.</w:t>
        </w:r>
      </w:ins>
    </w:p>
    <w:p w14:paraId="1C0AB430" w14:textId="77777777" w:rsidR="007B209F" w:rsidRPr="0093211A" w:rsidRDefault="007B209F">
      <w:pPr>
        <w:overflowPunct/>
        <w:autoSpaceDE/>
        <w:autoSpaceDN/>
        <w:adjustRightInd/>
        <w:ind w:firstLine="0"/>
        <w:jc w:val="left"/>
        <w:textAlignment w:val="auto"/>
        <w:rPr>
          <w:lang w:val="en-US"/>
        </w:rPr>
      </w:pPr>
    </w:p>
    <w:p w14:paraId="3E8500DB" w14:textId="77777777" w:rsidR="00196EBA" w:rsidRPr="0093211A" w:rsidRDefault="00196EBA">
      <w:pPr>
        <w:overflowPunct/>
        <w:autoSpaceDE/>
        <w:autoSpaceDN/>
        <w:adjustRightInd/>
        <w:ind w:firstLine="0"/>
        <w:jc w:val="left"/>
        <w:textAlignment w:val="auto"/>
        <w:rPr>
          <w:lang w:val="en-US"/>
        </w:rPr>
        <w:sectPr w:rsidR="00196EBA" w:rsidRPr="0093211A" w:rsidSect="00705807">
          <w:headerReference w:type="even" r:id="rId19"/>
          <w:headerReference w:type="default" r:id="rId20"/>
          <w:pgSz w:w="11906" w:h="16838" w:code="9"/>
          <w:pgMar w:top="2948" w:right="2494" w:bottom="2948" w:left="2494" w:header="2381" w:footer="2324" w:gutter="0"/>
          <w:cols w:space="227"/>
          <w:titlePg/>
          <w:docGrid w:linePitch="272"/>
        </w:sectPr>
      </w:pPr>
    </w:p>
    <w:p w14:paraId="10F35597" w14:textId="2C2B266E" w:rsidR="00196EBA" w:rsidRPr="0093211A" w:rsidRDefault="00196EBA">
      <w:pPr>
        <w:overflowPunct/>
        <w:autoSpaceDE/>
        <w:autoSpaceDN/>
        <w:adjustRightInd/>
        <w:ind w:firstLine="0"/>
        <w:jc w:val="left"/>
        <w:textAlignment w:val="auto"/>
        <w:rPr>
          <w:lang w:val="en-US"/>
        </w:rPr>
      </w:pPr>
    </w:p>
    <w:p w14:paraId="7EFE3C02" w14:textId="7952CC53" w:rsidR="005F5149" w:rsidRPr="0093211A" w:rsidRDefault="005F5149" w:rsidP="005F5149">
      <w:pPr>
        <w:pStyle w:val="Legenda"/>
        <w:keepNext/>
        <w:rPr>
          <w:lang w:val="en-US"/>
        </w:rPr>
      </w:pPr>
    </w:p>
    <w:p w14:paraId="2BFB1AA5" w14:textId="77777777" w:rsidR="00196EBA" w:rsidRPr="0093211A" w:rsidRDefault="00196EBA">
      <w:pPr>
        <w:overflowPunct/>
        <w:autoSpaceDE/>
        <w:autoSpaceDN/>
        <w:adjustRightInd/>
        <w:ind w:firstLine="0"/>
        <w:jc w:val="left"/>
        <w:textAlignment w:val="auto"/>
        <w:rPr>
          <w:lang w:val="en-US"/>
        </w:rPr>
      </w:pPr>
    </w:p>
    <w:p w14:paraId="5B2DA4A3" w14:textId="77777777" w:rsidR="003141A4" w:rsidRPr="0093211A" w:rsidRDefault="003141A4">
      <w:pPr>
        <w:overflowPunct/>
        <w:autoSpaceDE/>
        <w:autoSpaceDN/>
        <w:adjustRightInd/>
        <w:ind w:firstLine="0"/>
        <w:jc w:val="left"/>
        <w:textAlignment w:val="auto"/>
        <w:rPr>
          <w:lang w:val="en-US"/>
        </w:rPr>
      </w:pPr>
    </w:p>
    <w:p w14:paraId="0849DF16" w14:textId="3B9DE12A" w:rsidR="005F5149" w:rsidRDefault="005F5149" w:rsidP="005F5149">
      <w:pPr>
        <w:spacing w:before="120"/>
        <w:jc w:val="center"/>
        <w:rPr>
          <w:color w:val="000000"/>
          <w:lang w:val="en-US"/>
        </w:rPr>
      </w:pPr>
      <w:commentRangeStart w:id="287"/>
      <w:r w:rsidRPr="00B91326">
        <w:rPr>
          <w:b/>
          <w:lang w:val="en-US"/>
        </w:rPr>
        <w:t>Table</w:t>
      </w:r>
      <w:r>
        <w:rPr>
          <w:b/>
          <w:lang w:val="en-US"/>
        </w:rPr>
        <w:t xml:space="preserve"> </w:t>
      </w:r>
      <w:r w:rsidRPr="00214A04">
        <w:rPr>
          <w:b/>
          <w:color w:val="000000"/>
          <w:lang w:val="en-US"/>
        </w:rPr>
        <w:t>3</w:t>
      </w:r>
      <w:r w:rsidRPr="00EB1B30">
        <w:rPr>
          <w:b/>
          <w:lang w:val="en-US"/>
        </w:rPr>
        <w:t>.</w:t>
      </w:r>
      <w:r w:rsidRPr="00EB1B30">
        <w:rPr>
          <w:color w:val="000000"/>
          <w:szCs w:val="18"/>
          <w:lang w:val="en-US"/>
        </w:rPr>
        <w:t xml:space="preserve"> </w:t>
      </w:r>
      <w:r>
        <w:rPr>
          <w:color w:val="000000"/>
          <w:szCs w:val="18"/>
          <w:lang w:val="en-US"/>
        </w:rPr>
        <w:t>Q</w:t>
      </w:r>
      <w:r w:rsidRPr="005F5149">
        <w:rPr>
          <w:color w:val="000000"/>
          <w:szCs w:val="18"/>
          <w:lang w:val="en-US"/>
        </w:rPr>
        <w:t>uality criteria</w:t>
      </w:r>
      <w:r>
        <w:rPr>
          <w:color w:val="000000"/>
          <w:szCs w:val="18"/>
          <w:lang w:val="en-US"/>
        </w:rPr>
        <w:t xml:space="preserve"> to selected papers</w:t>
      </w:r>
      <w:r w:rsidRPr="00EB1B30">
        <w:rPr>
          <w:color w:val="000000"/>
          <w:lang w:val="en-US"/>
        </w:rPr>
        <w:t>.</w:t>
      </w:r>
    </w:p>
    <w:tbl>
      <w:tblPr>
        <w:tblpPr w:leftFromText="141" w:rightFromText="141" w:vertAnchor="page" w:horzAnchor="margin" w:tblpXSpec="center" w:tblpY="2770"/>
        <w:tblW w:w="13775"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
        <w:gridCol w:w="595"/>
        <w:gridCol w:w="776"/>
        <w:gridCol w:w="776"/>
        <w:gridCol w:w="776"/>
        <w:gridCol w:w="776"/>
        <w:gridCol w:w="776"/>
        <w:gridCol w:w="776"/>
        <w:gridCol w:w="756"/>
        <w:gridCol w:w="756"/>
        <w:gridCol w:w="756"/>
        <w:gridCol w:w="756"/>
        <w:gridCol w:w="1035"/>
        <w:gridCol w:w="848"/>
        <w:gridCol w:w="785"/>
        <w:gridCol w:w="848"/>
        <w:gridCol w:w="590"/>
        <w:gridCol w:w="915"/>
      </w:tblGrid>
      <w:tr w:rsidR="005F5149" w:rsidRPr="003141A4" w14:paraId="01ACA9EA" w14:textId="77777777" w:rsidTr="00214A04">
        <w:trPr>
          <w:trHeight w:val="300"/>
        </w:trPr>
        <w:tc>
          <w:tcPr>
            <w:tcW w:w="479" w:type="dxa"/>
            <w:shd w:val="clear" w:color="auto" w:fill="auto"/>
            <w:noWrap/>
            <w:vAlign w:val="center"/>
            <w:hideMark/>
          </w:tcPr>
          <w:p w14:paraId="7AA55F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Ref</w:t>
            </w:r>
            <w:proofErr w:type="spellEnd"/>
          </w:p>
        </w:tc>
        <w:tc>
          <w:tcPr>
            <w:tcW w:w="595" w:type="dxa"/>
            <w:shd w:val="clear" w:color="auto" w:fill="auto"/>
            <w:noWrap/>
            <w:vAlign w:val="center"/>
            <w:hideMark/>
          </w:tcPr>
          <w:p w14:paraId="354DD7B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Year</w:t>
            </w:r>
            <w:proofErr w:type="spellEnd"/>
          </w:p>
        </w:tc>
        <w:tc>
          <w:tcPr>
            <w:tcW w:w="776" w:type="dxa"/>
            <w:shd w:val="clear" w:color="auto" w:fill="auto"/>
            <w:noWrap/>
            <w:vAlign w:val="center"/>
            <w:hideMark/>
          </w:tcPr>
          <w:p w14:paraId="065876A6"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GCQ1 </w:t>
            </w:r>
          </w:p>
        </w:tc>
        <w:tc>
          <w:tcPr>
            <w:tcW w:w="776" w:type="dxa"/>
            <w:shd w:val="clear" w:color="auto" w:fill="auto"/>
            <w:noWrap/>
            <w:vAlign w:val="center"/>
            <w:hideMark/>
          </w:tcPr>
          <w:p w14:paraId="0ACC6D83"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GCQ2 </w:t>
            </w:r>
          </w:p>
        </w:tc>
        <w:tc>
          <w:tcPr>
            <w:tcW w:w="776" w:type="dxa"/>
            <w:shd w:val="clear" w:color="auto" w:fill="auto"/>
            <w:noWrap/>
            <w:vAlign w:val="center"/>
            <w:hideMark/>
          </w:tcPr>
          <w:p w14:paraId="5F91FEB3"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GCQ3 </w:t>
            </w:r>
          </w:p>
        </w:tc>
        <w:tc>
          <w:tcPr>
            <w:tcW w:w="776" w:type="dxa"/>
            <w:shd w:val="clear" w:color="auto" w:fill="auto"/>
            <w:noWrap/>
            <w:vAlign w:val="center"/>
            <w:hideMark/>
          </w:tcPr>
          <w:p w14:paraId="7EE4F722"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GCQ4 </w:t>
            </w:r>
          </w:p>
        </w:tc>
        <w:tc>
          <w:tcPr>
            <w:tcW w:w="776" w:type="dxa"/>
            <w:shd w:val="clear" w:color="auto" w:fill="auto"/>
            <w:noWrap/>
            <w:vAlign w:val="center"/>
            <w:hideMark/>
          </w:tcPr>
          <w:p w14:paraId="30E9D8F3"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GCQ5 </w:t>
            </w:r>
          </w:p>
        </w:tc>
        <w:tc>
          <w:tcPr>
            <w:tcW w:w="776" w:type="dxa"/>
            <w:shd w:val="clear" w:color="auto" w:fill="auto"/>
            <w:noWrap/>
            <w:vAlign w:val="center"/>
            <w:hideMark/>
          </w:tcPr>
          <w:p w14:paraId="1634B706"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GCQ6 </w:t>
            </w:r>
          </w:p>
        </w:tc>
        <w:tc>
          <w:tcPr>
            <w:tcW w:w="756" w:type="dxa"/>
            <w:shd w:val="clear" w:color="auto" w:fill="auto"/>
            <w:noWrap/>
            <w:vAlign w:val="center"/>
            <w:hideMark/>
          </w:tcPr>
          <w:p w14:paraId="7F5E255C"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EQC1 </w:t>
            </w:r>
          </w:p>
        </w:tc>
        <w:tc>
          <w:tcPr>
            <w:tcW w:w="756" w:type="dxa"/>
            <w:shd w:val="clear" w:color="auto" w:fill="auto"/>
            <w:noWrap/>
            <w:vAlign w:val="center"/>
            <w:hideMark/>
          </w:tcPr>
          <w:p w14:paraId="59CC45DD"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EQC2 </w:t>
            </w:r>
          </w:p>
        </w:tc>
        <w:tc>
          <w:tcPr>
            <w:tcW w:w="756" w:type="dxa"/>
            <w:shd w:val="clear" w:color="auto" w:fill="auto"/>
            <w:noWrap/>
            <w:vAlign w:val="center"/>
            <w:hideMark/>
          </w:tcPr>
          <w:p w14:paraId="0CA10A7A"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EQC3 </w:t>
            </w:r>
          </w:p>
        </w:tc>
        <w:tc>
          <w:tcPr>
            <w:tcW w:w="756" w:type="dxa"/>
            <w:shd w:val="clear" w:color="auto" w:fill="auto"/>
            <w:noWrap/>
            <w:vAlign w:val="center"/>
            <w:hideMark/>
          </w:tcPr>
          <w:p w14:paraId="191B9FF9"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EQC4 </w:t>
            </w:r>
          </w:p>
        </w:tc>
        <w:tc>
          <w:tcPr>
            <w:tcW w:w="1035" w:type="dxa"/>
            <w:shd w:val="clear" w:color="auto" w:fill="auto"/>
            <w:noWrap/>
            <w:vAlign w:val="center"/>
            <w:hideMark/>
          </w:tcPr>
          <w:p w14:paraId="53D4C908"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 score</w:t>
            </w:r>
          </w:p>
        </w:tc>
        <w:tc>
          <w:tcPr>
            <w:tcW w:w="848" w:type="dxa"/>
            <w:shd w:val="clear" w:color="000000" w:fill="FFFFFF"/>
            <w:noWrap/>
            <w:vAlign w:val="center"/>
            <w:hideMark/>
          </w:tcPr>
          <w:p w14:paraId="25310CE0"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w:t>
            </w:r>
          </w:p>
        </w:tc>
        <w:tc>
          <w:tcPr>
            <w:tcW w:w="785" w:type="dxa"/>
            <w:shd w:val="clear" w:color="000000" w:fill="FFFFFF"/>
            <w:noWrap/>
            <w:vAlign w:val="center"/>
            <w:hideMark/>
          </w:tcPr>
          <w:p w14:paraId="65C7C676"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proofErr w:type="spellStart"/>
            <w:r w:rsidRPr="003141A4">
              <w:rPr>
                <w:b/>
                <w:bCs/>
                <w:color w:val="000000"/>
                <w:sz w:val="18"/>
                <w:szCs w:val="18"/>
                <w:lang w:eastAsia="pt-BR"/>
              </w:rPr>
              <w:t>Qty</w:t>
            </w:r>
            <w:proofErr w:type="spellEnd"/>
            <w:r w:rsidRPr="003141A4">
              <w:rPr>
                <w:b/>
                <w:bCs/>
                <w:color w:val="000000"/>
                <w:sz w:val="18"/>
                <w:szCs w:val="18"/>
                <w:lang w:eastAsia="pt-BR"/>
              </w:rPr>
              <w:t xml:space="preserve"> </w:t>
            </w:r>
            <w:proofErr w:type="spellStart"/>
            <w:r w:rsidRPr="003141A4">
              <w:rPr>
                <w:b/>
                <w:bCs/>
                <w:color w:val="000000"/>
                <w:sz w:val="18"/>
                <w:szCs w:val="18"/>
                <w:lang w:eastAsia="pt-BR"/>
              </w:rPr>
              <w:t>ref</w:t>
            </w:r>
            <w:proofErr w:type="spellEnd"/>
          </w:p>
        </w:tc>
        <w:tc>
          <w:tcPr>
            <w:tcW w:w="848" w:type="dxa"/>
            <w:shd w:val="clear" w:color="000000" w:fill="FFFFFF"/>
            <w:noWrap/>
            <w:vAlign w:val="center"/>
            <w:hideMark/>
          </w:tcPr>
          <w:p w14:paraId="3C159BF2"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QC3</w:t>
            </w:r>
          </w:p>
        </w:tc>
        <w:tc>
          <w:tcPr>
            <w:tcW w:w="590" w:type="dxa"/>
            <w:shd w:val="clear" w:color="000000" w:fill="FFFFFF"/>
            <w:noWrap/>
            <w:vAlign w:val="center"/>
            <w:hideMark/>
          </w:tcPr>
          <w:p w14:paraId="240C6F27"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CQ4</w:t>
            </w:r>
          </w:p>
        </w:tc>
        <w:tc>
          <w:tcPr>
            <w:tcW w:w="915" w:type="dxa"/>
            <w:shd w:val="clear" w:color="auto" w:fill="auto"/>
            <w:noWrap/>
            <w:vAlign w:val="center"/>
            <w:hideMark/>
          </w:tcPr>
          <w:p w14:paraId="0C10F5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r w:rsidRPr="003141A4">
              <w:rPr>
                <w:rFonts w:ascii="Calibri" w:hAnsi="Calibri" w:cs="Calibri"/>
                <w:b/>
                <w:bCs/>
                <w:color w:val="000000"/>
                <w:sz w:val="18"/>
                <w:szCs w:val="18"/>
                <w:lang w:eastAsia="pt-BR"/>
              </w:rPr>
              <w:t>Status</w:t>
            </w:r>
          </w:p>
        </w:tc>
      </w:tr>
      <w:tr w:rsidR="005F5149" w:rsidRPr="003141A4" w14:paraId="54F865D4" w14:textId="77777777" w:rsidTr="00214A04">
        <w:trPr>
          <w:trHeight w:val="300"/>
        </w:trPr>
        <w:tc>
          <w:tcPr>
            <w:tcW w:w="479" w:type="dxa"/>
            <w:shd w:val="clear" w:color="D9D9D9" w:fill="D9D9D9"/>
            <w:vAlign w:val="center"/>
            <w:hideMark/>
          </w:tcPr>
          <w:p w14:paraId="57FF29D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2F5AB1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hideMark/>
          </w:tcPr>
          <w:p w14:paraId="55B0D3B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BB5F46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E6E221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21E537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0752C9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A3D4C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CB9AAB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9D7542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4C4009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E5738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hideMark/>
          </w:tcPr>
          <w:p w14:paraId="5323826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44E791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1875E3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6137149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91CC0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7F0A9B6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907074" w14:textId="77777777" w:rsidTr="00214A04">
        <w:trPr>
          <w:trHeight w:val="300"/>
        </w:trPr>
        <w:tc>
          <w:tcPr>
            <w:tcW w:w="479" w:type="dxa"/>
            <w:shd w:val="clear" w:color="auto" w:fill="auto"/>
            <w:vAlign w:val="center"/>
            <w:hideMark/>
          </w:tcPr>
          <w:p w14:paraId="586764D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94320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hideMark/>
          </w:tcPr>
          <w:p w14:paraId="7D4FC0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78D9B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992CD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58E4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E47CF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3F9DBB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36F6C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4ABD7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F67894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20A9FF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hideMark/>
          </w:tcPr>
          <w:p w14:paraId="7CA8B16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auto" w:fill="auto"/>
            <w:noWrap/>
            <w:vAlign w:val="center"/>
            <w:hideMark/>
          </w:tcPr>
          <w:p w14:paraId="6EA9DBD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auto" w:fill="auto"/>
            <w:noWrap/>
            <w:vAlign w:val="center"/>
            <w:hideMark/>
          </w:tcPr>
          <w:p w14:paraId="0563757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auto" w:fill="auto"/>
            <w:noWrap/>
            <w:vAlign w:val="center"/>
            <w:hideMark/>
          </w:tcPr>
          <w:p w14:paraId="539F00A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auto" w:fill="auto"/>
            <w:noWrap/>
            <w:vAlign w:val="center"/>
            <w:hideMark/>
          </w:tcPr>
          <w:p w14:paraId="15E98C2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3BB324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78A30AE8" w14:textId="77777777" w:rsidTr="00214A04">
        <w:trPr>
          <w:trHeight w:val="300"/>
        </w:trPr>
        <w:tc>
          <w:tcPr>
            <w:tcW w:w="479" w:type="dxa"/>
            <w:shd w:val="clear" w:color="D9D9D9" w:fill="D9D9D9"/>
            <w:vAlign w:val="center"/>
          </w:tcPr>
          <w:p w14:paraId="5A36EEA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Pr>
                <w:rFonts w:ascii="Calibri" w:hAnsi="Calibri" w:cs="Calibri"/>
                <w:color w:val="000000"/>
                <w:sz w:val="18"/>
                <w:szCs w:val="18"/>
                <w:lang w:eastAsia="pt-BR"/>
              </w:rPr>
              <w:t>?</w:t>
            </w:r>
          </w:p>
        </w:tc>
        <w:tc>
          <w:tcPr>
            <w:tcW w:w="595" w:type="dxa"/>
            <w:shd w:val="clear" w:color="D9D9D9" w:fill="D9D9D9"/>
            <w:vAlign w:val="center"/>
          </w:tcPr>
          <w:p w14:paraId="086F493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305808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3C3836C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39B3CE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57C29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73E095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1F84F3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5E04460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4FE576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0C6CB9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223B8F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6F7AC4F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tcPr>
          <w:p w14:paraId="53E372F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57BEB7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4A98BC3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607A54F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501960C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EE27461" w14:textId="77777777" w:rsidTr="00214A04">
        <w:trPr>
          <w:trHeight w:val="300"/>
        </w:trPr>
        <w:tc>
          <w:tcPr>
            <w:tcW w:w="479" w:type="dxa"/>
            <w:shd w:val="clear" w:color="D9D9D9" w:fill="D9D9D9"/>
            <w:vAlign w:val="center"/>
          </w:tcPr>
          <w:p w14:paraId="21E66B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29</w:t>
            </w:r>
          </w:p>
        </w:tc>
        <w:tc>
          <w:tcPr>
            <w:tcW w:w="595" w:type="dxa"/>
            <w:shd w:val="clear" w:color="D9D9D9" w:fill="D9D9D9"/>
            <w:vAlign w:val="center"/>
          </w:tcPr>
          <w:p w14:paraId="1FAB8CB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13425F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446AC9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577E9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5A00BA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17EB99E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7BE83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D9D9D9" w:fill="D9D9D9"/>
            <w:noWrap/>
            <w:vAlign w:val="center"/>
          </w:tcPr>
          <w:p w14:paraId="60877F4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929F08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8FE287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9623B0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487EB24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3F899BF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1D3134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03BB40E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41B497C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4830B02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47A433BB" w14:textId="77777777" w:rsidTr="00214A04">
        <w:trPr>
          <w:trHeight w:val="300"/>
        </w:trPr>
        <w:tc>
          <w:tcPr>
            <w:tcW w:w="479" w:type="dxa"/>
            <w:shd w:val="clear" w:color="auto" w:fill="auto"/>
            <w:vAlign w:val="center"/>
          </w:tcPr>
          <w:p w14:paraId="2097672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w:t>
            </w:r>
          </w:p>
        </w:tc>
        <w:tc>
          <w:tcPr>
            <w:tcW w:w="595" w:type="dxa"/>
            <w:shd w:val="clear" w:color="auto" w:fill="auto"/>
            <w:vAlign w:val="center"/>
          </w:tcPr>
          <w:p w14:paraId="6B5D530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76472A2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32908B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783F1E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88CA62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36CE71A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28EA941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4A41202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3F7C8A6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27D5AD3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B63DC9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511382F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000000" w:fill="FFFFFF"/>
            <w:noWrap/>
            <w:vAlign w:val="center"/>
          </w:tcPr>
          <w:p w14:paraId="749461A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7B73EDC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5</w:t>
            </w:r>
          </w:p>
        </w:tc>
        <w:tc>
          <w:tcPr>
            <w:tcW w:w="848" w:type="dxa"/>
            <w:shd w:val="clear" w:color="000000" w:fill="FFFFFF"/>
            <w:noWrap/>
            <w:vAlign w:val="center"/>
          </w:tcPr>
          <w:p w14:paraId="2976EE7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52A679E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57A09C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58BBFD9D" w14:textId="77777777" w:rsidTr="00214A04">
        <w:trPr>
          <w:trHeight w:val="300"/>
        </w:trPr>
        <w:tc>
          <w:tcPr>
            <w:tcW w:w="479" w:type="dxa"/>
            <w:shd w:val="clear" w:color="D9D9D9" w:fill="D9D9D9"/>
            <w:vAlign w:val="center"/>
          </w:tcPr>
          <w:p w14:paraId="016175D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w:t>
            </w:r>
          </w:p>
        </w:tc>
        <w:tc>
          <w:tcPr>
            <w:tcW w:w="595" w:type="dxa"/>
            <w:shd w:val="clear" w:color="D9D9D9" w:fill="D9D9D9"/>
            <w:vAlign w:val="center"/>
          </w:tcPr>
          <w:p w14:paraId="12F2519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7531905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97BF1B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2F535C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1CD88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21AB86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C5716A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40C45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5D33AF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338A963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6B166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3EA65D5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0F57BC6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33E3A78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w:t>
            </w:r>
          </w:p>
        </w:tc>
        <w:tc>
          <w:tcPr>
            <w:tcW w:w="848" w:type="dxa"/>
            <w:shd w:val="clear" w:color="D9D9D9" w:fill="D9D9D9"/>
            <w:noWrap/>
            <w:vAlign w:val="center"/>
          </w:tcPr>
          <w:p w14:paraId="3F9F37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5A11650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685D275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3F29B2F0" w14:textId="77777777" w:rsidTr="00214A04">
        <w:trPr>
          <w:trHeight w:val="300"/>
        </w:trPr>
        <w:tc>
          <w:tcPr>
            <w:tcW w:w="479" w:type="dxa"/>
            <w:shd w:val="clear" w:color="auto" w:fill="auto"/>
            <w:vAlign w:val="center"/>
          </w:tcPr>
          <w:p w14:paraId="3EFD604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963616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9B9B0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9859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FB249E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C9FE6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131AD4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9D254C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50B9FD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A00393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59F2C8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67CDA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EDAA3A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4C429F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348B81D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6701C28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9911E5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5F46EE1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4A55FC3" w14:textId="77777777" w:rsidTr="00214A04">
        <w:trPr>
          <w:trHeight w:val="300"/>
        </w:trPr>
        <w:tc>
          <w:tcPr>
            <w:tcW w:w="479" w:type="dxa"/>
            <w:shd w:val="clear" w:color="D9D9D9" w:fill="D9D9D9"/>
            <w:vAlign w:val="center"/>
          </w:tcPr>
          <w:p w14:paraId="3DC28A5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33</w:t>
            </w:r>
          </w:p>
        </w:tc>
        <w:tc>
          <w:tcPr>
            <w:tcW w:w="595" w:type="dxa"/>
            <w:shd w:val="clear" w:color="D9D9D9" w:fill="D9D9D9"/>
            <w:vAlign w:val="center"/>
          </w:tcPr>
          <w:p w14:paraId="6B40F2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tcPr>
          <w:p w14:paraId="35B0B21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AC042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20290F9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6246B94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4E3F2BA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687A11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2E046D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AE9403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6151FF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1D2630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1F2E134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1.92</w:t>
            </w:r>
          </w:p>
        </w:tc>
        <w:tc>
          <w:tcPr>
            <w:tcW w:w="848" w:type="dxa"/>
            <w:shd w:val="clear" w:color="D9D9D9" w:fill="D9D9D9"/>
            <w:noWrap/>
            <w:vAlign w:val="center"/>
          </w:tcPr>
          <w:p w14:paraId="45A58D4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785" w:type="dxa"/>
            <w:shd w:val="clear" w:color="D9D9D9" w:fill="D9D9D9"/>
            <w:noWrap/>
            <w:vAlign w:val="center"/>
          </w:tcPr>
          <w:p w14:paraId="7B2A203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1A22604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33D55C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1B3AAA5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2349C5D" w14:textId="77777777" w:rsidTr="00214A04">
        <w:trPr>
          <w:trHeight w:val="300"/>
        </w:trPr>
        <w:tc>
          <w:tcPr>
            <w:tcW w:w="479" w:type="dxa"/>
            <w:shd w:val="clear" w:color="auto" w:fill="auto"/>
            <w:vAlign w:val="center"/>
            <w:hideMark/>
          </w:tcPr>
          <w:p w14:paraId="4757905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46</w:t>
            </w:r>
          </w:p>
        </w:tc>
        <w:tc>
          <w:tcPr>
            <w:tcW w:w="595" w:type="dxa"/>
            <w:shd w:val="clear" w:color="auto" w:fill="auto"/>
            <w:vAlign w:val="center"/>
          </w:tcPr>
          <w:p w14:paraId="0549EF1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00652A4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4412D99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232C8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1144CF1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17CAA27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53C69C2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0561222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A678BB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16857C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AFD4F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72EA6C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3.08</w:t>
            </w:r>
          </w:p>
        </w:tc>
        <w:tc>
          <w:tcPr>
            <w:tcW w:w="848" w:type="dxa"/>
            <w:shd w:val="clear" w:color="000000" w:fill="FFFFFF"/>
            <w:noWrap/>
            <w:vAlign w:val="center"/>
          </w:tcPr>
          <w:p w14:paraId="264A564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0CDC257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w:t>
            </w:r>
          </w:p>
        </w:tc>
        <w:tc>
          <w:tcPr>
            <w:tcW w:w="848" w:type="dxa"/>
            <w:shd w:val="clear" w:color="000000" w:fill="FFFFFF"/>
            <w:noWrap/>
            <w:vAlign w:val="center"/>
          </w:tcPr>
          <w:p w14:paraId="74968AB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4E538C2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76359F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2821207E" w14:textId="77777777" w:rsidTr="00214A04">
        <w:trPr>
          <w:trHeight w:val="300"/>
        </w:trPr>
        <w:tc>
          <w:tcPr>
            <w:tcW w:w="479" w:type="dxa"/>
            <w:shd w:val="clear" w:color="D9D9D9" w:fill="D9D9D9"/>
            <w:vAlign w:val="center"/>
            <w:hideMark/>
          </w:tcPr>
          <w:p w14:paraId="375F4B5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47</w:t>
            </w:r>
          </w:p>
        </w:tc>
        <w:tc>
          <w:tcPr>
            <w:tcW w:w="595" w:type="dxa"/>
            <w:shd w:val="clear" w:color="D9D9D9" w:fill="D9D9D9"/>
            <w:vAlign w:val="center"/>
            <w:hideMark/>
          </w:tcPr>
          <w:p w14:paraId="5DDB15B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38DDD42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1214DA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65AD36A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4116212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090274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E2A772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7E2AE77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EFFA71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0B8E60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105CA25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hideMark/>
          </w:tcPr>
          <w:p w14:paraId="4CCD6FC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hideMark/>
          </w:tcPr>
          <w:p w14:paraId="0045DC4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hideMark/>
          </w:tcPr>
          <w:p w14:paraId="1320E92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D9D9D9" w:fill="D9D9D9"/>
            <w:noWrap/>
            <w:vAlign w:val="center"/>
            <w:hideMark/>
          </w:tcPr>
          <w:p w14:paraId="709DA16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hideMark/>
          </w:tcPr>
          <w:p w14:paraId="6A46275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hideMark/>
          </w:tcPr>
          <w:p w14:paraId="206044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58A9438" w14:textId="77777777" w:rsidTr="00214A04">
        <w:trPr>
          <w:trHeight w:val="300"/>
        </w:trPr>
        <w:tc>
          <w:tcPr>
            <w:tcW w:w="479" w:type="dxa"/>
            <w:shd w:val="clear" w:color="auto" w:fill="auto"/>
            <w:vAlign w:val="center"/>
          </w:tcPr>
          <w:p w14:paraId="19E838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7CBCE50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5AA53F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2642D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8375FE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F67797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FAB7B9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B1DE2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2A32BE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8D8BC5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DBE845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0E7C7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6DF9D9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1BAD0E6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590F7FB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2A406B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29A390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02F4D48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D3FD43E" w14:textId="77777777" w:rsidTr="00214A04">
        <w:trPr>
          <w:trHeight w:val="300"/>
        </w:trPr>
        <w:tc>
          <w:tcPr>
            <w:tcW w:w="479" w:type="dxa"/>
            <w:shd w:val="clear" w:color="D9D9D9" w:fill="D9D9D9"/>
            <w:vAlign w:val="center"/>
            <w:hideMark/>
          </w:tcPr>
          <w:p w14:paraId="3064D2E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26FBDF5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27B412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226D9C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77C97B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D449E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23EC4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2C0C9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5EC3B4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2A9CEC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76EA1E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A45ED3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A9353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16B2C3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78CEEE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4B636D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D61AA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6D8FB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44B66AF8" w14:textId="77777777" w:rsidTr="00214A04">
        <w:trPr>
          <w:trHeight w:val="300"/>
        </w:trPr>
        <w:tc>
          <w:tcPr>
            <w:tcW w:w="479" w:type="dxa"/>
            <w:shd w:val="clear" w:color="auto" w:fill="auto"/>
            <w:vAlign w:val="center"/>
            <w:hideMark/>
          </w:tcPr>
          <w:p w14:paraId="64BE04E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68CFA6A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auto" w:fill="auto"/>
            <w:noWrap/>
            <w:vAlign w:val="center"/>
            <w:hideMark/>
          </w:tcPr>
          <w:p w14:paraId="013840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6137D8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4C2C0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500BD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FE24C7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79CF8A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BFCF7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2B22CA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68A8E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224D8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A830ED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50DC830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369B7D3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6202A8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1B0C850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4A589E1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38CBF0F" w14:textId="77777777" w:rsidTr="00214A04">
        <w:trPr>
          <w:trHeight w:val="300"/>
        </w:trPr>
        <w:tc>
          <w:tcPr>
            <w:tcW w:w="479" w:type="dxa"/>
            <w:shd w:val="clear" w:color="D9D9D9" w:fill="D9D9D9"/>
            <w:vAlign w:val="center"/>
            <w:hideMark/>
          </w:tcPr>
          <w:p w14:paraId="25327AE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hideMark/>
          </w:tcPr>
          <w:p w14:paraId="1CA2668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1D435A9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BF7837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7B249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370C0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6D4F5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2E99F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791B37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B9E38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E9FB0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E506A1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6E04302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B842F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4EE3F9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3099A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626DB8B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26555AE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E4F2BDA" w14:textId="77777777" w:rsidTr="00214A04">
        <w:trPr>
          <w:trHeight w:val="300"/>
        </w:trPr>
        <w:tc>
          <w:tcPr>
            <w:tcW w:w="479" w:type="dxa"/>
            <w:shd w:val="clear" w:color="auto" w:fill="auto"/>
            <w:vAlign w:val="center"/>
            <w:hideMark/>
          </w:tcPr>
          <w:p w14:paraId="398A814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8F8BE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4AF67B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F276A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CBDEAD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CE6E06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03B559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F4E4B1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9A423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FF276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97546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B8E30C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8F182F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243A9E5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77DA450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B97F9D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0575E3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2C6C3B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BCE9E6" w14:textId="77777777" w:rsidTr="00214A04">
        <w:trPr>
          <w:trHeight w:val="300"/>
        </w:trPr>
        <w:tc>
          <w:tcPr>
            <w:tcW w:w="479" w:type="dxa"/>
            <w:shd w:val="clear" w:color="D9D9D9" w:fill="D9D9D9"/>
            <w:vAlign w:val="center"/>
            <w:hideMark/>
          </w:tcPr>
          <w:p w14:paraId="6E524B5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66225B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4F0BA5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DD521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A36F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5FF736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3FBC59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CD7CCA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DD40A1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A9447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8DEB6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08D5D9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A4C04A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715C62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02C3F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3C90238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00B0ABB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14B79AD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9D2DEAF" w14:textId="77777777" w:rsidTr="00214A04">
        <w:trPr>
          <w:trHeight w:val="300"/>
        </w:trPr>
        <w:tc>
          <w:tcPr>
            <w:tcW w:w="479" w:type="dxa"/>
            <w:shd w:val="clear" w:color="auto" w:fill="auto"/>
            <w:vAlign w:val="center"/>
            <w:hideMark/>
          </w:tcPr>
          <w:p w14:paraId="04660B3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9C7FE8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687BCBC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04518C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D4B72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832EC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FA7744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6254AF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B9F15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B6BBF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FAB680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DC3CF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C08E3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19714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71B267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379F076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AECF84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FFCA1A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743A1AC" w14:textId="77777777" w:rsidTr="00214A04">
        <w:trPr>
          <w:trHeight w:val="300"/>
        </w:trPr>
        <w:tc>
          <w:tcPr>
            <w:tcW w:w="479" w:type="dxa"/>
            <w:shd w:val="clear" w:color="D9D9D9" w:fill="D9D9D9"/>
            <w:vAlign w:val="center"/>
            <w:hideMark/>
          </w:tcPr>
          <w:p w14:paraId="69B5B6F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B380D7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3068BCB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D1C53F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2CE911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99FD43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39D7E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0AE5A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918A90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21A6E2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B01AA5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09F1689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D45076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2C39988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389DC0B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6F743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26F23F4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3672A5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58816449" w14:textId="77777777" w:rsidTr="00214A04">
        <w:trPr>
          <w:trHeight w:val="300"/>
        </w:trPr>
        <w:tc>
          <w:tcPr>
            <w:tcW w:w="479" w:type="dxa"/>
            <w:shd w:val="clear" w:color="auto" w:fill="auto"/>
            <w:vAlign w:val="center"/>
            <w:hideMark/>
          </w:tcPr>
          <w:p w14:paraId="289E27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661991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793B850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B6C91F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F29E6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6CBCF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79A744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B6B76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4B85F8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03475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790BFC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71A3AE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52118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B7618B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C9F0DA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4CDCA6F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47FD90D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65AA7CC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4D153A2" w14:textId="77777777" w:rsidTr="00214A04">
        <w:trPr>
          <w:trHeight w:val="300"/>
        </w:trPr>
        <w:tc>
          <w:tcPr>
            <w:tcW w:w="479" w:type="dxa"/>
            <w:shd w:val="clear" w:color="D9D9D9" w:fill="D9D9D9"/>
            <w:vAlign w:val="center"/>
            <w:hideMark/>
          </w:tcPr>
          <w:p w14:paraId="76F132B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1E345DE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2016</w:t>
            </w:r>
          </w:p>
        </w:tc>
        <w:tc>
          <w:tcPr>
            <w:tcW w:w="776" w:type="dxa"/>
            <w:shd w:val="clear" w:color="D9D9D9" w:fill="D9D9D9"/>
            <w:noWrap/>
            <w:vAlign w:val="center"/>
            <w:hideMark/>
          </w:tcPr>
          <w:p w14:paraId="5A03D18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F89AA4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56C3F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EA8572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B2397F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8A4FE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829057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8C3CC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A8EC0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16A214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8AFB2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D2E68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2E1D80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D2A47D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A13944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6C2CFC2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7AD13CD" w14:textId="77777777" w:rsidTr="00214A04">
        <w:trPr>
          <w:trHeight w:val="300"/>
        </w:trPr>
        <w:tc>
          <w:tcPr>
            <w:tcW w:w="479" w:type="dxa"/>
            <w:shd w:val="clear" w:color="auto" w:fill="auto"/>
            <w:vAlign w:val="center"/>
            <w:hideMark/>
          </w:tcPr>
          <w:p w14:paraId="3D82390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47D1BC5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2015</w:t>
            </w:r>
          </w:p>
        </w:tc>
        <w:tc>
          <w:tcPr>
            <w:tcW w:w="776" w:type="dxa"/>
            <w:shd w:val="clear" w:color="auto" w:fill="auto"/>
            <w:noWrap/>
            <w:vAlign w:val="center"/>
            <w:hideMark/>
          </w:tcPr>
          <w:p w14:paraId="5432714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E3082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0428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8A116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DDBA4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33F48F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DE0425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F5EE0E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5E7903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F9500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24A8D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011055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6AB0C08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19D7B64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0377F54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2C0A06A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B74A9CC" w14:textId="77777777" w:rsidTr="00214A04">
        <w:trPr>
          <w:trHeight w:val="300"/>
        </w:trPr>
        <w:tc>
          <w:tcPr>
            <w:tcW w:w="479" w:type="dxa"/>
            <w:shd w:val="clear" w:color="D9D9D9" w:fill="D9D9D9"/>
            <w:vAlign w:val="center"/>
            <w:hideMark/>
          </w:tcPr>
          <w:p w14:paraId="65DD539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6DDE4C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2014</w:t>
            </w:r>
          </w:p>
        </w:tc>
        <w:tc>
          <w:tcPr>
            <w:tcW w:w="776" w:type="dxa"/>
            <w:shd w:val="clear" w:color="D9D9D9" w:fill="D9D9D9"/>
            <w:noWrap/>
            <w:vAlign w:val="center"/>
            <w:hideMark/>
          </w:tcPr>
          <w:p w14:paraId="399ECDA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45845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F21E2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07B61E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867F3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6FFBB6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BC4913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04CDE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65C747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3ED70D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0FDAD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64BADB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05535F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00049D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C1AFD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2810A4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0A584B15" w14:textId="77777777" w:rsidTr="00214A04">
        <w:trPr>
          <w:trHeight w:val="300"/>
        </w:trPr>
        <w:tc>
          <w:tcPr>
            <w:tcW w:w="479" w:type="dxa"/>
            <w:shd w:val="clear" w:color="auto" w:fill="auto"/>
            <w:vAlign w:val="center"/>
            <w:hideMark/>
          </w:tcPr>
          <w:p w14:paraId="75A2ED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066CBB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auto" w:fill="auto"/>
            <w:noWrap/>
            <w:vAlign w:val="center"/>
            <w:hideMark/>
          </w:tcPr>
          <w:p w14:paraId="1465DF7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33B580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6AD2FC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D0DDA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790B71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CC5FB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C80ED7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921A22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A5587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E3E3BE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8E288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B486E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44A7FB9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7B6AFDF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529D8B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0107266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58A9FF2" w14:textId="77777777" w:rsidTr="00214A04">
        <w:trPr>
          <w:trHeight w:val="300"/>
        </w:trPr>
        <w:tc>
          <w:tcPr>
            <w:tcW w:w="479" w:type="dxa"/>
            <w:shd w:val="clear" w:color="D9D9D9" w:fill="D9D9D9"/>
            <w:vAlign w:val="center"/>
            <w:hideMark/>
          </w:tcPr>
          <w:p w14:paraId="7845110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0CAC6D2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D9D9D9" w:fill="D9D9D9"/>
            <w:noWrap/>
            <w:vAlign w:val="center"/>
            <w:hideMark/>
          </w:tcPr>
          <w:p w14:paraId="4DE3C38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5D1473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A6112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EBD40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3324E3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BEE57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18CE43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1AAD9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B82AE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62091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04598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4EC63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7BA266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04849A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03EDF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5710AB5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bl>
    <w:p w14:paraId="32D3E29F" w14:textId="05A9C9DA" w:rsidR="005F5149" w:rsidRDefault="005F5149" w:rsidP="005F5149">
      <w:pPr>
        <w:spacing w:before="120"/>
        <w:jc w:val="center"/>
        <w:rPr>
          <w:color w:val="000000"/>
          <w:lang w:val="en-US"/>
        </w:rPr>
      </w:pPr>
    </w:p>
    <w:commentRangeEnd w:id="287"/>
    <w:p w14:paraId="5DB16CBC" w14:textId="77777777" w:rsidR="005F5149" w:rsidRPr="00EB1B30" w:rsidRDefault="0093211A" w:rsidP="005F5149">
      <w:pPr>
        <w:spacing w:before="120"/>
        <w:jc w:val="center"/>
        <w:rPr>
          <w:lang w:val="en-US"/>
        </w:rPr>
      </w:pPr>
      <w:r>
        <w:rPr>
          <w:rStyle w:val="Refdecomentrio"/>
        </w:rPr>
        <w:commentReference w:id="287"/>
      </w:r>
    </w:p>
    <w:p w14:paraId="06ADDA52" w14:textId="0111F6C8" w:rsidR="003141A4" w:rsidRDefault="003141A4">
      <w:pPr>
        <w:overflowPunct/>
        <w:autoSpaceDE/>
        <w:autoSpaceDN/>
        <w:adjustRightInd/>
        <w:ind w:firstLine="0"/>
        <w:jc w:val="left"/>
        <w:textAlignment w:val="auto"/>
        <w:sectPr w:rsidR="003141A4" w:rsidSect="00196EBA">
          <w:pgSz w:w="16838" w:h="11906" w:orient="landscape" w:code="9"/>
          <w:pgMar w:top="720" w:right="720" w:bottom="720" w:left="720" w:header="2381" w:footer="2324" w:gutter="0"/>
          <w:cols w:space="227"/>
          <w:titlePg/>
          <w:docGrid w:linePitch="272"/>
        </w:sectPr>
      </w:pPr>
    </w:p>
    <w:p w14:paraId="3F50D464" w14:textId="1A0131AF" w:rsidR="00036212" w:rsidRDefault="00036212" w:rsidP="00036212">
      <w:pPr>
        <w:pStyle w:val="heading1"/>
        <w:rPr>
          <w:bCs/>
          <w:color w:val="000000"/>
        </w:rPr>
      </w:pPr>
      <w:commentRangeStart w:id="288"/>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commentRangeEnd w:id="288"/>
      <w:r w:rsidR="0093211A">
        <w:rPr>
          <w:rStyle w:val="Refdecomentrio"/>
          <w:b w:val="0"/>
        </w:rPr>
        <w:commentReference w:id="288"/>
      </w:r>
    </w:p>
    <w:p w14:paraId="1AF0CF3B" w14:textId="186932B6" w:rsidR="00FC2C06" w:rsidRDefault="003D0E85" w:rsidP="000A73DF">
      <w:pPr>
        <w:ind w:firstLine="0"/>
        <w:rPr>
          <w:color w:val="000000"/>
          <w:lang w:val="en-US"/>
        </w:rPr>
      </w:pPr>
      <w:bookmarkStart w:id="290"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290"/>
    <w:p w14:paraId="234AC82D" w14:textId="171B1991" w:rsidR="00AE0237" w:rsidRPr="00F22E72" w:rsidRDefault="0058123E" w:rsidP="004C2D3B">
      <w:pPr>
        <w:pStyle w:val="heading2"/>
        <w:numPr>
          <w:ilvl w:val="1"/>
          <w:numId w:val="11"/>
        </w:numPr>
        <w:rPr>
          <w:lang w:val="en-US"/>
        </w:rPr>
      </w:pPr>
      <w:r w:rsidRPr="00F22E72">
        <w:rPr>
          <w:lang w:val="en-US"/>
        </w:rPr>
        <w:t xml:space="preserve">RQ1- </w:t>
      </w:r>
      <w:bookmarkStart w:id="291"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291"/>
    </w:p>
    <w:p w14:paraId="06EE339A" w14:textId="6D19E58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BA086B">
        <w:rPr>
          <w:lang w:val="en-US"/>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637B20">
        <w:rPr>
          <w:lang w:val="en-US"/>
        </w:rPr>
        <w:t>39</w:t>
      </w:r>
      <w:r w:rsidR="000C6586">
        <w:rPr>
          <w:lang w:val="en-US"/>
        </w:rPr>
        <w:fldChar w:fldCharType="end"/>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r w:rsidR="00637B20">
        <w:rPr>
          <w:lang w:val="en-US" w:eastAsia="pt-BR"/>
        </w:rPr>
        <w:t>45</w:t>
      </w:r>
      <w:r w:rsidR="00F64F65">
        <w:rPr>
          <w:lang w:eastAsia="pt-BR"/>
        </w:rPr>
        <w:fldChar w:fldCharType="end"/>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292" w:name="_Ref8620022"/>
      <w:proofErr w:type="spellStart"/>
      <w:r>
        <w:rPr>
          <w:b/>
        </w:rPr>
        <w:t>Table</w:t>
      </w:r>
      <w:proofErr w:type="spellEnd"/>
      <w:r w:rsidR="00EB1B30">
        <w:rPr>
          <w:b/>
        </w:rPr>
        <w:t xml:space="preserve"> </w:t>
      </w:r>
      <w:r w:rsidR="00411FF3">
        <w:rPr>
          <w:b/>
        </w:rPr>
        <w:t>3</w:t>
      </w:r>
      <w:bookmarkEnd w:id="292"/>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56"/>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4DEB2991"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sidRPr="00C1118C">
              <w:rPr>
                <w:color w:val="000000"/>
                <w:sz w:val="18"/>
                <w:szCs w:val="22"/>
              </w:rPr>
              <w:fldChar w:fldCharType="begin"/>
            </w:r>
            <w:r w:rsidR="00DC01FE" w:rsidRPr="00C1118C">
              <w:rPr>
                <w:color w:val="000000"/>
                <w:sz w:val="18"/>
                <w:szCs w:val="22"/>
              </w:rPr>
              <w:instrText xml:space="preserve"> REF _Ref8497929 \r \h </w:instrText>
            </w:r>
            <w:r w:rsidR="00C1118C">
              <w:rPr>
                <w:color w:val="000000"/>
                <w:sz w:val="18"/>
                <w:szCs w:val="22"/>
              </w:rPr>
              <w:instrText xml:space="preserve"> \* MERGEFORMAT </w:instrText>
            </w:r>
            <w:r w:rsidR="00DC01FE" w:rsidRPr="00C1118C">
              <w:rPr>
                <w:color w:val="000000"/>
                <w:sz w:val="18"/>
                <w:szCs w:val="22"/>
              </w:rPr>
            </w:r>
            <w:r w:rsidR="00DC01FE" w:rsidRPr="00C1118C">
              <w:rPr>
                <w:color w:val="000000"/>
                <w:sz w:val="18"/>
                <w:szCs w:val="22"/>
              </w:rPr>
              <w:fldChar w:fldCharType="separate"/>
            </w:r>
            <w:r w:rsidR="00637B20">
              <w:rPr>
                <w:color w:val="000000"/>
                <w:sz w:val="18"/>
                <w:szCs w:val="22"/>
              </w:rPr>
              <w:t>34</w:t>
            </w:r>
            <w:r w:rsidR="00DC01FE" w:rsidRPr="00C1118C">
              <w:rPr>
                <w:color w:val="000000"/>
                <w:sz w:val="18"/>
                <w:szCs w:val="22"/>
              </w:rPr>
              <w:fldChar w:fldCharType="end"/>
            </w:r>
            <w:r w:rsidR="0043731D" w:rsidRPr="00C1118C">
              <w:rPr>
                <w:color w:val="000000"/>
                <w:sz w:val="18"/>
                <w:szCs w:val="22"/>
              </w:rPr>
              <w:t>,</w:t>
            </w:r>
            <w:r w:rsidRPr="00C1118C">
              <w:rPr>
                <w:color w:val="000000"/>
                <w:sz w:val="18"/>
                <w:szCs w:val="22"/>
              </w:rPr>
              <w:t xml:space="preserve"> </w:t>
            </w:r>
            <w:r w:rsidR="000C6586" w:rsidRPr="00C1118C">
              <w:rPr>
                <w:color w:val="000000"/>
                <w:sz w:val="18"/>
                <w:szCs w:val="22"/>
              </w:rPr>
              <w:fldChar w:fldCharType="begin"/>
            </w:r>
            <w:r w:rsidR="000C6586" w:rsidRPr="00C1118C">
              <w:rPr>
                <w:color w:val="000000"/>
                <w:sz w:val="18"/>
                <w:szCs w:val="22"/>
              </w:rPr>
              <w:instrText xml:space="preserve"> REF _Ref8497964 \r \h </w:instrText>
            </w:r>
            <w:r w:rsidR="00C1118C">
              <w:rPr>
                <w:color w:val="000000"/>
                <w:sz w:val="18"/>
                <w:szCs w:val="22"/>
              </w:rPr>
              <w:instrText xml:space="preserve"> \* MERGEFORMAT </w:instrText>
            </w:r>
            <w:r w:rsidR="000C6586" w:rsidRPr="00C1118C">
              <w:rPr>
                <w:color w:val="000000"/>
                <w:sz w:val="18"/>
                <w:szCs w:val="22"/>
              </w:rPr>
            </w:r>
            <w:r w:rsidR="000C6586" w:rsidRPr="00C1118C">
              <w:rPr>
                <w:color w:val="000000"/>
                <w:sz w:val="18"/>
                <w:szCs w:val="22"/>
              </w:rPr>
              <w:fldChar w:fldCharType="separate"/>
            </w:r>
            <w:r w:rsidR="00637B20">
              <w:rPr>
                <w:color w:val="000000"/>
                <w:sz w:val="18"/>
                <w:szCs w:val="22"/>
              </w:rPr>
              <w:t>39</w:t>
            </w:r>
            <w:r w:rsidR="000C6586" w:rsidRPr="00C1118C">
              <w:rPr>
                <w:color w:val="000000"/>
                <w:sz w:val="18"/>
                <w:szCs w:val="22"/>
              </w:rPr>
              <w:fldChar w:fldCharType="end"/>
            </w:r>
            <w:r w:rsidR="0098183C" w:rsidRPr="00C1118C">
              <w:rPr>
                <w:color w:val="000000"/>
                <w:sz w:val="18"/>
                <w:szCs w:val="22"/>
              </w:rPr>
              <w:t>,</w:t>
            </w:r>
            <w:r w:rsidR="008B2AEB"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45</w:t>
            </w:r>
            <w:r w:rsidR="00F64F65" w:rsidRPr="00C1118C">
              <w:rPr>
                <w:color w:val="000000"/>
                <w:sz w:val="18"/>
                <w:szCs w:val="22"/>
              </w:rPr>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06302B93"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637B20">
              <w:rPr>
                <w:sz w:val="18"/>
                <w:szCs w:val="18"/>
              </w:rPr>
              <w:t>29</w:t>
            </w:r>
            <w:r w:rsidR="00DC01FE">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07FA795F" w:rsidR="00276A30" w:rsidRPr="005D6A12" w:rsidRDefault="00BA086B" w:rsidP="00E3474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33</w:t>
            </w:r>
            <w:r w:rsidR="00DC01FE">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_Ref8497943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35</w:t>
            </w:r>
            <w:r w:rsidR="00E34748">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_Ref8497951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36</w:t>
            </w:r>
            <w:r w:rsidR="00E34748">
              <w:rPr>
                <w:color w:val="000000"/>
                <w:sz w:val="18"/>
                <w:szCs w:val="22"/>
              </w:rPr>
              <w:fldChar w:fldCharType="end"/>
            </w:r>
            <w:r w:rsidR="0043731D">
              <w:rPr>
                <w:color w:val="000000"/>
                <w:sz w:val="18"/>
                <w:szCs w:val="22"/>
              </w:rPr>
              <w:t xml:space="preserve">, </w:t>
            </w:r>
            <w:r w:rsidR="006D4452">
              <w:rPr>
                <w:color w:val="000000"/>
                <w:sz w:val="18"/>
                <w:szCs w:val="22"/>
              </w:rPr>
              <w:fldChar w:fldCharType="begin"/>
            </w:r>
            <w:r w:rsidR="006D4452">
              <w:rPr>
                <w:color w:val="000000"/>
                <w:sz w:val="18"/>
                <w:szCs w:val="22"/>
              </w:rPr>
              <w:instrText xml:space="preserve"> REF _Ref8497955 \r \h </w:instrText>
            </w:r>
            <w:r w:rsidR="00C1118C">
              <w:rPr>
                <w:color w:val="000000"/>
                <w:sz w:val="18"/>
                <w:szCs w:val="22"/>
              </w:rPr>
              <w:instrText xml:space="preserve"> \* MERGEFORMAT </w:instrText>
            </w:r>
            <w:r w:rsidR="006D4452">
              <w:rPr>
                <w:color w:val="000000"/>
                <w:sz w:val="18"/>
                <w:szCs w:val="22"/>
              </w:rPr>
            </w:r>
            <w:r w:rsidR="006D4452">
              <w:rPr>
                <w:color w:val="000000"/>
                <w:sz w:val="18"/>
                <w:szCs w:val="22"/>
              </w:rPr>
              <w:fldChar w:fldCharType="separate"/>
            </w:r>
            <w:r w:rsidR="00637B20">
              <w:rPr>
                <w:color w:val="000000"/>
                <w:sz w:val="18"/>
                <w:szCs w:val="22"/>
              </w:rPr>
              <w:t>37</w:t>
            </w:r>
            <w:r w:rsidR="006D4452">
              <w:rPr>
                <w:color w:val="000000"/>
                <w:sz w:val="18"/>
                <w:szCs w:val="22"/>
              </w:rPr>
              <w:fldChar w:fldCharType="end"/>
            </w:r>
            <w:r w:rsidR="0043731D">
              <w:rPr>
                <w:color w:val="000000"/>
                <w:sz w:val="18"/>
                <w:szCs w:val="22"/>
              </w:rPr>
              <w:t xml:space="preserve">, </w:t>
            </w:r>
            <w:r w:rsidR="00E81B21">
              <w:rPr>
                <w:color w:val="000000"/>
                <w:sz w:val="18"/>
                <w:szCs w:val="22"/>
              </w:rPr>
              <w:fldChar w:fldCharType="begin"/>
            </w:r>
            <w:r w:rsidR="00E81B21">
              <w:rPr>
                <w:color w:val="000000"/>
                <w:sz w:val="18"/>
                <w:szCs w:val="22"/>
              </w:rPr>
              <w:instrText xml:space="preserve"> REF _Ref8497960 \r \h </w:instrText>
            </w:r>
            <w:r w:rsidR="00C1118C">
              <w:rPr>
                <w:color w:val="000000"/>
                <w:sz w:val="18"/>
                <w:szCs w:val="22"/>
              </w:rPr>
              <w:instrText xml:space="preserve"> \* MERGEFORMAT </w:instrText>
            </w:r>
            <w:r w:rsidR="00E81B21">
              <w:rPr>
                <w:color w:val="000000"/>
                <w:sz w:val="18"/>
                <w:szCs w:val="22"/>
              </w:rPr>
            </w:r>
            <w:r w:rsidR="00E81B21">
              <w:rPr>
                <w:color w:val="000000"/>
                <w:sz w:val="18"/>
                <w:szCs w:val="22"/>
              </w:rPr>
              <w:fldChar w:fldCharType="separate"/>
            </w:r>
            <w:r w:rsidR="00637B20">
              <w:rPr>
                <w:color w:val="000000"/>
                <w:sz w:val="18"/>
                <w:szCs w:val="22"/>
              </w:rPr>
              <w:t>38</w:t>
            </w:r>
            <w:r w:rsidR="00E81B21">
              <w:rPr>
                <w:color w:val="000000"/>
                <w:sz w:val="18"/>
                <w:szCs w:val="22"/>
              </w:rPr>
              <w:fldChar w:fldCharType="end"/>
            </w:r>
            <w:r w:rsidR="0043731D">
              <w:rPr>
                <w:color w:val="000000"/>
                <w:sz w:val="18"/>
                <w:szCs w:val="22"/>
              </w:rPr>
              <w:t xml:space="preserve">, </w:t>
            </w:r>
            <w:r w:rsidR="00F4317B">
              <w:rPr>
                <w:color w:val="000000"/>
                <w:sz w:val="18"/>
                <w:szCs w:val="22"/>
              </w:rPr>
              <w:fldChar w:fldCharType="begin"/>
            </w:r>
            <w:r w:rsidR="00F4317B">
              <w:rPr>
                <w:color w:val="000000"/>
                <w:sz w:val="18"/>
                <w:szCs w:val="22"/>
              </w:rPr>
              <w:instrText xml:space="preserve"> REF _Ref8497973 \r \h </w:instrText>
            </w:r>
            <w:r w:rsidR="00C1118C">
              <w:rPr>
                <w:color w:val="000000"/>
                <w:sz w:val="18"/>
                <w:szCs w:val="22"/>
              </w:rPr>
              <w:instrText xml:space="preserve"> \* MERGEFORMAT </w:instrText>
            </w:r>
            <w:r w:rsidR="00F4317B">
              <w:rPr>
                <w:color w:val="000000"/>
                <w:sz w:val="18"/>
                <w:szCs w:val="22"/>
              </w:rPr>
            </w:r>
            <w:r w:rsidR="00F4317B">
              <w:rPr>
                <w:color w:val="000000"/>
                <w:sz w:val="18"/>
                <w:szCs w:val="22"/>
              </w:rPr>
              <w:fldChar w:fldCharType="separate"/>
            </w:r>
            <w:r w:rsidR="00637B20">
              <w:rPr>
                <w:color w:val="000000"/>
                <w:sz w:val="18"/>
                <w:szCs w:val="22"/>
              </w:rPr>
              <w:t>40</w:t>
            </w:r>
            <w:r w:rsidR="00F4317B">
              <w:rPr>
                <w:color w:val="000000"/>
                <w:sz w:val="18"/>
                <w:szCs w:val="22"/>
              </w:rPr>
              <w:fldChar w:fldCharType="end"/>
            </w:r>
            <w:r w:rsidR="0043731D">
              <w:rPr>
                <w:color w:val="000000"/>
                <w:sz w:val="18"/>
                <w:szCs w:val="22"/>
              </w:rPr>
              <w:t xml:space="preserve">, </w:t>
            </w:r>
            <w:r w:rsidR="00187D0A" w:rsidRPr="00C1118C">
              <w:rPr>
                <w:color w:val="000000"/>
                <w:sz w:val="18"/>
                <w:szCs w:val="22"/>
              </w:rPr>
              <w:fldChar w:fldCharType="begin"/>
            </w:r>
            <w:r w:rsidR="00187D0A" w:rsidRPr="00C1118C">
              <w:rPr>
                <w:color w:val="000000"/>
                <w:sz w:val="18"/>
                <w:szCs w:val="22"/>
              </w:rPr>
              <w:instrText xml:space="preserve"> REF _Ref8497988 \r \h </w:instrText>
            </w:r>
            <w:r w:rsidR="00C1118C">
              <w:rPr>
                <w:color w:val="000000"/>
                <w:sz w:val="18"/>
                <w:szCs w:val="22"/>
              </w:rPr>
              <w:instrText xml:space="preserve"> \* MERGEFORMAT </w:instrText>
            </w:r>
            <w:r w:rsidR="00187D0A" w:rsidRPr="00C1118C">
              <w:rPr>
                <w:color w:val="000000"/>
                <w:sz w:val="18"/>
                <w:szCs w:val="22"/>
              </w:rPr>
            </w:r>
            <w:r w:rsidR="00187D0A" w:rsidRPr="00C1118C">
              <w:rPr>
                <w:color w:val="000000"/>
                <w:sz w:val="18"/>
                <w:szCs w:val="22"/>
              </w:rPr>
              <w:fldChar w:fldCharType="separate"/>
            </w:r>
            <w:r w:rsidR="00637B20">
              <w:rPr>
                <w:color w:val="000000"/>
                <w:sz w:val="18"/>
                <w:szCs w:val="22"/>
              </w:rPr>
              <w:t>42</w:t>
            </w:r>
            <w:r w:rsidR="00187D0A"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_Ref8497993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43</w:t>
            </w:r>
            <w:r w:rsidR="00F64F65"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44</w:t>
            </w:r>
            <w:r w:rsidR="00F64F65" w:rsidRPr="00C1118C">
              <w:rPr>
                <w:color w:val="000000"/>
                <w:sz w:val="18"/>
                <w:szCs w:val="22"/>
              </w:rPr>
              <w:fldChar w:fldCharType="end"/>
            </w:r>
            <w:r w:rsidR="0043731D">
              <w:rPr>
                <w:color w:val="000000"/>
                <w:sz w:val="18"/>
                <w:szCs w:val="22"/>
              </w:rPr>
              <w:t>,</w:t>
            </w:r>
            <w:r w:rsidR="00F64F65"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_Ref33046639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46</w:t>
            </w:r>
            <w:r w:rsidR="00F64F65" w:rsidRPr="00C1118C">
              <w:rPr>
                <w:color w:val="000000"/>
                <w:sz w:val="18"/>
                <w:szCs w:val="22"/>
              </w:rPr>
              <w:fldChar w:fldCharType="end"/>
            </w:r>
            <w:r w:rsidR="00925C87">
              <w:rPr>
                <w:color w:val="000000"/>
                <w:sz w:val="18"/>
                <w:szCs w:val="22"/>
              </w:rPr>
              <w:t>]</w:t>
            </w:r>
          </w:p>
        </w:tc>
      </w:tr>
    </w:tbl>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514247E3"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r w:rsidRPr="00A27A69">
        <w:rPr>
          <w:lang w:val="en-US"/>
        </w:rPr>
        <w:t xml:space="preserve">were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were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293" w:name="_Ref8386270"/>
      <w:proofErr w:type="spellStart"/>
      <w:r>
        <w:rPr>
          <w:b/>
        </w:rPr>
        <w:t>Table</w:t>
      </w:r>
      <w:proofErr w:type="spellEnd"/>
      <w:r w:rsidR="00903622">
        <w:rPr>
          <w:b/>
        </w:rPr>
        <w:t xml:space="preserve"> </w:t>
      </w:r>
      <w:r w:rsidR="00411FF3">
        <w:rPr>
          <w:b/>
        </w:rPr>
        <w:t>4</w:t>
      </w:r>
      <w:bookmarkEnd w:id="293"/>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proofErr w:type="spellStart"/>
            <w:r w:rsidRPr="0073205A">
              <w:rPr>
                <w:szCs w:val="22"/>
              </w:rPr>
              <w:t>Eye</w:t>
            </w:r>
            <w:proofErr w:type="spellEnd"/>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6B3386F1" w:rsidR="00625FBF" w:rsidRPr="00C1118C" w:rsidRDefault="00625FBF" w:rsidP="00625FBF">
            <w:pPr>
              <w:pStyle w:val="referenceitem"/>
              <w:numPr>
                <w:ilvl w:val="0"/>
                <w:numId w:val="0"/>
              </w:numPr>
              <w:jc w:val="center"/>
              <w:rPr>
                <w:b w:val="0"/>
                <w:bCs w:val="0"/>
                <w:color w:val="000000"/>
                <w:szCs w:val="22"/>
              </w:rPr>
            </w:pPr>
            <w:r w:rsidRPr="00C1118C">
              <w:rPr>
                <w:b w:val="0"/>
                <w:bCs w:val="0"/>
                <w:color w:val="000000"/>
                <w:szCs w:val="22"/>
              </w:rPr>
              <w:t>[</w:t>
            </w:r>
            <w:r w:rsidR="00DC01FE" w:rsidRPr="00C1118C">
              <w:rPr>
                <w:color w:val="000000"/>
                <w:szCs w:val="22"/>
              </w:rPr>
              <w:fldChar w:fldCharType="begin"/>
            </w:r>
            <w:r w:rsidR="00DC01FE" w:rsidRPr="00C1118C">
              <w:rPr>
                <w:b w:val="0"/>
                <w:bCs w:val="0"/>
                <w:color w:val="000000"/>
                <w:szCs w:val="22"/>
              </w:rPr>
              <w:instrText xml:space="preserve"> REF _Ref8497655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29</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_Ref8497667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30</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color w:val="000000"/>
                <w:szCs w:val="22"/>
              </w:rPr>
              <w:t xml:space="preserve">, 28,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color w:val="000000"/>
                <w:szCs w:val="22"/>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_Ref8497960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38</w:t>
            </w:r>
            <w:r w:rsidR="00E81B21"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_Ref8497964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39</w:t>
            </w:r>
            <w:r w:rsidR="00E81B21" w:rsidRPr="00C1118C">
              <w:rPr>
                <w:color w:val="000000"/>
                <w:szCs w:val="22"/>
              </w:rPr>
              <w:fldChar w:fldCharType="end"/>
            </w:r>
            <w:r w:rsidRPr="00C1118C">
              <w:rPr>
                <w:b w:val="0"/>
                <w:bCs w:val="0"/>
                <w:color w:val="000000"/>
                <w:szCs w:val="22"/>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_Ref8497997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44</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45</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_Ref33046639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46</w:t>
            </w:r>
            <w:r w:rsidR="00F64F65" w:rsidRPr="00C1118C">
              <w:rPr>
                <w:color w:val="000000"/>
                <w:szCs w:val="22"/>
              </w:rPr>
              <w:fldChar w:fldCharType="end"/>
            </w:r>
            <w:r w:rsidRPr="00C1118C">
              <w:rPr>
                <w:b w:val="0"/>
                <w:bCs w:val="0"/>
                <w:color w:val="000000"/>
                <w:szCs w:val="22"/>
              </w:rPr>
              <w:t>]</w:t>
            </w:r>
          </w:p>
        </w:tc>
        <w:tc>
          <w:tcPr>
            <w:tcW w:w="642" w:type="dxa"/>
            <w:vAlign w:val="center"/>
          </w:tcPr>
          <w:p w14:paraId="1BF5E634" w14:textId="28D702F9" w:rsidR="00625FBF" w:rsidRPr="00C1118C" w:rsidRDefault="00625FBF" w:rsidP="00AF1C64">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_Ref8497655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29</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w:t>
            </w:r>
            <w:r w:rsidR="00AF1C64" w:rsidRPr="00C1118C">
              <w:rPr>
                <w:color w:val="000000"/>
                <w:szCs w:val="22"/>
              </w:rPr>
              <w:fldChar w:fldCharType="begin"/>
            </w:r>
            <w:r w:rsidR="00AF1C64" w:rsidRPr="00C1118C">
              <w:rPr>
                <w:color w:val="000000"/>
                <w:szCs w:val="22"/>
              </w:rPr>
              <w:instrText xml:space="preserve"> REF _Ref8497929 \r \h </w:instrText>
            </w:r>
            <w:r w:rsidR="00C1118C" w:rsidRPr="00C1118C">
              <w:rPr>
                <w:color w:val="000000"/>
                <w:szCs w:val="22"/>
              </w:rPr>
              <w:instrText xml:space="preserve"> \* MERGEFORMAT </w:instrText>
            </w:r>
            <w:r w:rsidR="00AF1C64" w:rsidRPr="00C1118C">
              <w:rPr>
                <w:color w:val="000000"/>
                <w:szCs w:val="22"/>
              </w:rPr>
            </w:r>
            <w:r w:rsidR="00AF1C64" w:rsidRPr="00C1118C">
              <w:rPr>
                <w:color w:val="000000"/>
                <w:szCs w:val="22"/>
              </w:rPr>
              <w:fldChar w:fldCharType="separate"/>
            </w:r>
            <w:r w:rsidR="00637B20">
              <w:rPr>
                <w:color w:val="000000"/>
                <w:szCs w:val="22"/>
              </w:rPr>
              <w:t>34</w:t>
            </w:r>
            <w:r w:rsidR="00AF1C64"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w:t>
            </w:r>
          </w:p>
        </w:tc>
        <w:tc>
          <w:tcPr>
            <w:tcW w:w="915" w:type="dxa"/>
            <w:vAlign w:val="center"/>
          </w:tcPr>
          <w:p w14:paraId="438D10F0" w14:textId="401EB27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28,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w:t>
            </w:r>
          </w:p>
        </w:tc>
        <w:tc>
          <w:tcPr>
            <w:tcW w:w="869" w:type="dxa"/>
            <w:vAlign w:val="center"/>
          </w:tcPr>
          <w:p w14:paraId="15CF9BEF" w14:textId="5F0D5D5F"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rPr>
              <w:t>]</w:t>
            </w:r>
          </w:p>
        </w:tc>
        <w:tc>
          <w:tcPr>
            <w:tcW w:w="886" w:type="dxa"/>
            <w:vAlign w:val="center"/>
          </w:tcPr>
          <w:p w14:paraId="589DE402" w14:textId="51474807" w:rsidR="00625FBF" w:rsidRPr="00C1118C"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_Ref8497951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36</w:t>
            </w:r>
            <w:r w:rsidR="00E34748" w:rsidRPr="00C1118C">
              <w:rPr>
                <w:color w:val="000000"/>
                <w:szCs w:val="22"/>
              </w:rPr>
              <w:fldChar w:fldCharType="end"/>
            </w:r>
            <w:r w:rsidRPr="00C1118C">
              <w:rPr>
                <w:color w:val="000000"/>
                <w:szCs w:val="22"/>
              </w:rPr>
              <w:t>,</w:t>
            </w:r>
            <w:r w:rsidR="00187D0A" w:rsidRPr="00C1118C">
              <w:rPr>
                <w:color w:val="000000"/>
                <w:szCs w:val="22"/>
              </w:rPr>
              <w:t xml:space="preserve"> </w:t>
            </w:r>
            <w:r w:rsidR="00187D0A" w:rsidRPr="00C1118C">
              <w:rPr>
                <w:color w:val="000000"/>
                <w:szCs w:val="22"/>
              </w:rPr>
              <w:fldChar w:fldCharType="begin"/>
            </w:r>
            <w:r w:rsidR="00187D0A" w:rsidRPr="00C1118C">
              <w:rPr>
                <w:color w:val="000000"/>
                <w:szCs w:val="22"/>
              </w:rPr>
              <w:instrText xml:space="preserve"> REF _Ref8497988 \r \h </w:instrText>
            </w:r>
            <w:r w:rsidR="00C1118C" w:rsidRPr="00C1118C">
              <w:rPr>
                <w:color w:val="000000"/>
                <w:szCs w:val="22"/>
              </w:rPr>
              <w:instrText xml:space="preserve"> \* MERGEFORMAT </w:instrText>
            </w:r>
            <w:r w:rsidR="00187D0A" w:rsidRPr="00C1118C">
              <w:rPr>
                <w:color w:val="000000"/>
                <w:szCs w:val="22"/>
              </w:rPr>
            </w:r>
            <w:r w:rsidR="00187D0A" w:rsidRPr="00C1118C">
              <w:rPr>
                <w:color w:val="000000"/>
                <w:szCs w:val="22"/>
              </w:rPr>
              <w:fldChar w:fldCharType="separate"/>
            </w:r>
            <w:r w:rsidR="00637B20">
              <w:rPr>
                <w:color w:val="000000"/>
                <w:szCs w:val="22"/>
              </w:rPr>
              <w:t>42</w:t>
            </w:r>
            <w:r w:rsidR="00187D0A" w:rsidRPr="00C1118C">
              <w:rPr>
                <w:color w:val="000000"/>
                <w:szCs w:val="22"/>
              </w:rPr>
              <w:fldChar w:fldCharType="end"/>
            </w:r>
            <w:r w:rsidRPr="00C1118C">
              <w:rPr>
                <w:color w:val="000000"/>
                <w:szCs w:val="22"/>
              </w:rPr>
              <w:t>]</w:t>
            </w:r>
          </w:p>
        </w:tc>
        <w:tc>
          <w:tcPr>
            <w:tcW w:w="1400" w:type="dxa"/>
            <w:vAlign w:val="center"/>
          </w:tcPr>
          <w:p w14:paraId="3C4105CE" w14:textId="3C09B0BE"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 xml:space="preserve">[28,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_Ref33046534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47</w:t>
            </w:r>
            <w:r w:rsidR="00F64F65" w:rsidRPr="00C1118C">
              <w:rPr>
                <w:color w:val="000000"/>
                <w:szCs w:val="22"/>
              </w:rPr>
              <w:fldChar w:fldCharType="end"/>
            </w:r>
            <w:r w:rsidRPr="00C1118C">
              <w:rPr>
                <w:color w:val="000000"/>
                <w:szCs w:val="22"/>
              </w:rPr>
              <w:t>]</w:t>
            </w:r>
          </w:p>
        </w:tc>
        <w:tc>
          <w:tcPr>
            <w:tcW w:w="749" w:type="dxa"/>
            <w:vAlign w:val="center"/>
          </w:tcPr>
          <w:p w14:paraId="02476153" w14:textId="35C56B8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_Ref8497943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35</w:t>
            </w:r>
            <w:r w:rsidR="00E34748" w:rsidRPr="00C1118C">
              <w:rPr>
                <w:color w:val="000000"/>
                <w:szCs w:val="22"/>
              </w:rPr>
              <w:fldChar w:fldCharType="end"/>
            </w:r>
            <w:r w:rsidRPr="00C1118C">
              <w:rPr>
                <w:color w:val="000000"/>
                <w:szCs w:val="22"/>
              </w:rPr>
              <w:t>]</w:t>
            </w:r>
          </w:p>
        </w:tc>
      </w:tr>
    </w:tbl>
    <w:p w14:paraId="26229E36" w14:textId="77777777" w:rsidR="00660703" w:rsidRPr="00EB1B30" w:rsidRDefault="00ED3B0F" w:rsidP="004C2D3B">
      <w:pPr>
        <w:pStyle w:val="heading2"/>
        <w:numPr>
          <w:ilvl w:val="1"/>
          <w:numId w:val="11"/>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4619E14A"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637B20">
        <w:rPr>
          <w:lang w:val="en-US"/>
        </w:rPr>
        <w:t>50</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637B20">
        <w:rPr>
          <w:lang w:val="en-US"/>
        </w:rPr>
        <w:t>51</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637B20">
        <w:rPr>
          <w:lang w:val="en-US"/>
        </w:rPr>
        <w:t>52</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637B20">
        <w:rPr>
          <w:lang w:val="en-US"/>
        </w:rPr>
        <w:t>53</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637B20">
        <w:rPr>
          <w:lang w:val="en-US"/>
        </w:rPr>
        <w:t>54</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Pr>
          <w:lang w:val="en-US"/>
        </w:rPr>
        <w:fldChar w:fldCharType="begin"/>
      </w:r>
      <w:r w:rsidR="00AF1C64">
        <w:rPr>
          <w:lang w:val="en-US"/>
        </w:rPr>
        <w:instrText xml:space="preserve"> REF _Ref8497960 \r \h </w:instrText>
      </w:r>
      <w:r w:rsidR="00AF1C64">
        <w:rPr>
          <w:lang w:val="en-US"/>
        </w:rPr>
      </w:r>
      <w:r w:rsidR="00AF1C64">
        <w:rPr>
          <w:lang w:val="en-US"/>
        </w:rPr>
        <w:fldChar w:fldCharType="separate"/>
      </w:r>
      <w:r w:rsidR="00637B20">
        <w:rPr>
          <w:lang w:val="en-US"/>
        </w:rPr>
        <w:t>38</w:t>
      </w:r>
      <w:r w:rsidR="00AF1C64">
        <w:rPr>
          <w:lang w:val="en-US"/>
        </w:rPr>
        <w:fldChar w:fldCharType="end"/>
      </w:r>
      <w:r>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294" w:name="_Ref8386318"/>
      <w:r w:rsidRPr="00EB1B30">
        <w:rPr>
          <w:b/>
          <w:lang w:val="en-US"/>
        </w:rPr>
        <w:t>Table</w:t>
      </w:r>
      <w:bookmarkEnd w:id="294"/>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04BDEE0A" w:rsidR="00294F31" w:rsidRPr="00C1118C" w:rsidRDefault="0021635F" w:rsidP="00F64F65">
            <w:pPr>
              <w:pStyle w:val="referenceitem"/>
              <w:numPr>
                <w:ilvl w:val="0"/>
                <w:numId w:val="0"/>
              </w:numPr>
              <w:jc w:val="center"/>
              <w:rPr>
                <w:b w:val="0"/>
                <w:bCs w:val="0"/>
                <w:lang w:eastAsia="pt-BR"/>
              </w:rPr>
            </w:pPr>
            <w:r w:rsidRPr="00C1118C">
              <w:rPr>
                <w:b w:val="0"/>
                <w:bCs w:val="0"/>
                <w:lang w:eastAsia="pt-BR"/>
              </w:rPr>
              <w:t>[</w:t>
            </w:r>
            <w:r w:rsidR="00DC01FE" w:rsidRPr="00C1118C">
              <w:rPr>
                <w:szCs w:val="18"/>
              </w:rPr>
              <w:fldChar w:fldCharType="begin"/>
            </w:r>
            <w:r w:rsidR="00DC01FE" w:rsidRPr="00C1118C">
              <w:rPr>
                <w:b w:val="0"/>
                <w:bCs w:val="0"/>
                <w:szCs w:val="18"/>
              </w:rPr>
              <w:instrText xml:space="preserve"> REF _Ref8497655 \r \h </w:instrText>
            </w:r>
            <w:r w:rsidR="00C1118C" w:rsidRPr="00C1118C">
              <w:rPr>
                <w:b w:val="0"/>
                <w:bCs w:val="0"/>
                <w:szCs w:val="18"/>
              </w:rPr>
              <w:instrText xml:space="preserve"> \* MERGEFORMAT </w:instrText>
            </w:r>
            <w:r w:rsidR="00DC01FE" w:rsidRPr="00C1118C">
              <w:rPr>
                <w:szCs w:val="18"/>
              </w:rPr>
            </w:r>
            <w:r w:rsidR="00DC01FE" w:rsidRPr="00C1118C">
              <w:rPr>
                <w:szCs w:val="18"/>
              </w:rPr>
              <w:fldChar w:fldCharType="separate"/>
            </w:r>
            <w:r w:rsidR="00637B20">
              <w:rPr>
                <w:b w:val="0"/>
                <w:bCs w:val="0"/>
                <w:szCs w:val="18"/>
              </w:rPr>
              <w:t>29</w:t>
            </w:r>
            <w:r w:rsidR="00DC01FE" w:rsidRPr="00C1118C">
              <w:rPr>
                <w:szCs w:val="18"/>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lang w:eastAsia="pt-BR"/>
              </w:rPr>
              <w:t xml:space="preserve">, </w:t>
            </w:r>
            <w:r w:rsidR="00DC01FE" w:rsidRPr="00C1118C">
              <w:rPr>
                <w:lang w:val="en-US"/>
              </w:rPr>
              <w:fldChar w:fldCharType="begin"/>
            </w:r>
            <w:r w:rsidR="00DC01FE" w:rsidRPr="00C1118C">
              <w:rPr>
                <w:b w:val="0"/>
                <w:bCs w:val="0"/>
                <w:lang w:val="en-US"/>
              </w:rPr>
              <w:instrText xml:space="preserve"> REF _Ref8497929 \r \h </w:instrText>
            </w:r>
            <w:r w:rsidR="00C1118C" w:rsidRPr="00C1118C">
              <w:rPr>
                <w:b w:val="0"/>
                <w:bCs w:val="0"/>
                <w:lang w:val="en-US"/>
              </w:rPr>
              <w:instrText xml:space="preserve"> \* MERGEFORMAT </w:instrText>
            </w:r>
            <w:r w:rsidR="00DC01FE" w:rsidRPr="00C1118C">
              <w:rPr>
                <w:lang w:val="en-US"/>
              </w:rPr>
            </w:r>
            <w:r w:rsidR="00DC01FE" w:rsidRPr="00C1118C">
              <w:rPr>
                <w:lang w:val="en-US"/>
              </w:rPr>
              <w:fldChar w:fldCharType="separate"/>
            </w:r>
            <w:r w:rsidR="00637B20">
              <w:rPr>
                <w:b w:val="0"/>
                <w:bCs w:val="0"/>
                <w:lang w:val="en-US"/>
              </w:rPr>
              <w:t>34</w:t>
            </w:r>
            <w:r w:rsidR="00DC01FE" w:rsidRPr="00C1118C">
              <w:rPr>
                <w:lang w:val="en-US"/>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_Ref8497943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35</w:t>
            </w:r>
            <w:r w:rsidR="00E34748" w:rsidRPr="00C1118C">
              <w:rPr>
                <w:color w:val="000000"/>
                <w:szCs w:val="22"/>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lang w:eastAsia="pt-BR"/>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lang w:eastAsia="pt-BR"/>
              </w:rPr>
              <w:t xml:space="preserve">, </w:t>
            </w:r>
            <w:r w:rsidR="00E81B21" w:rsidRPr="00C1118C">
              <w:rPr>
                <w:lang w:val="en-US"/>
              </w:rPr>
              <w:fldChar w:fldCharType="begin"/>
            </w:r>
            <w:r w:rsidR="00E81B21" w:rsidRPr="00C1118C">
              <w:rPr>
                <w:b w:val="0"/>
                <w:bCs w:val="0"/>
                <w:lang w:val="en-US"/>
              </w:rPr>
              <w:instrText xml:space="preserve"> REF _Ref8497964 \r \h </w:instrText>
            </w:r>
            <w:r w:rsidR="00C1118C" w:rsidRPr="00C1118C">
              <w:rPr>
                <w:b w:val="0"/>
                <w:bCs w:val="0"/>
                <w:lang w:val="en-US"/>
              </w:rPr>
              <w:instrText xml:space="preserve"> \* MERGEFORMAT </w:instrText>
            </w:r>
            <w:r w:rsidR="00E81B21" w:rsidRPr="00C1118C">
              <w:rPr>
                <w:lang w:val="en-US"/>
              </w:rPr>
            </w:r>
            <w:r w:rsidR="00E81B21" w:rsidRPr="00C1118C">
              <w:rPr>
                <w:lang w:val="en-US"/>
              </w:rPr>
              <w:fldChar w:fldCharType="separate"/>
            </w:r>
            <w:r w:rsidR="00637B20">
              <w:rPr>
                <w:b w:val="0"/>
                <w:bCs w:val="0"/>
                <w:lang w:val="en-US"/>
              </w:rPr>
              <w:t>39</w:t>
            </w:r>
            <w:r w:rsidR="00E81B21" w:rsidRPr="00C1118C">
              <w:rPr>
                <w:lang w:val="en-US"/>
              </w:rPr>
              <w:fldChar w:fldCharType="end"/>
            </w:r>
            <w:r w:rsidRPr="00C1118C">
              <w:rPr>
                <w:b w:val="0"/>
                <w:bCs w:val="0"/>
                <w:lang w:eastAsia="pt-BR"/>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lang w:eastAsia="pt-BR"/>
              </w:rPr>
              <w:t xml:space="preserve">, </w:t>
            </w:r>
            <w:r w:rsidR="00187D0A" w:rsidRPr="00C1118C">
              <w:rPr>
                <w:szCs w:val="22"/>
                <w:lang w:val="en-US"/>
              </w:rPr>
              <w:fldChar w:fldCharType="begin"/>
            </w:r>
            <w:r w:rsidR="00187D0A" w:rsidRPr="00C1118C">
              <w:rPr>
                <w:b w:val="0"/>
                <w:bCs w:val="0"/>
                <w:szCs w:val="22"/>
                <w:lang w:val="en-US"/>
              </w:rPr>
              <w:instrText xml:space="preserve"> REF _Ref8497988 \r \h </w:instrText>
            </w:r>
            <w:r w:rsidR="00C1118C" w:rsidRPr="00C1118C">
              <w:rPr>
                <w:b w:val="0"/>
                <w:bCs w:val="0"/>
                <w:szCs w:val="22"/>
                <w:lang w:val="en-US"/>
              </w:rPr>
              <w:instrText xml:space="preserve"> \* MERGEFORMAT </w:instrText>
            </w:r>
            <w:r w:rsidR="00187D0A" w:rsidRPr="00C1118C">
              <w:rPr>
                <w:szCs w:val="22"/>
                <w:lang w:val="en-US"/>
              </w:rPr>
            </w:r>
            <w:r w:rsidR="00187D0A" w:rsidRPr="00C1118C">
              <w:rPr>
                <w:szCs w:val="22"/>
                <w:lang w:val="en-US"/>
              </w:rPr>
              <w:fldChar w:fldCharType="separate"/>
            </w:r>
            <w:r w:rsidR="00637B20">
              <w:rPr>
                <w:b w:val="0"/>
                <w:bCs w:val="0"/>
                <w:szCs w:val="22"/>
                <w:lang w:val="en-US"/>
              </w:rPr>
              <w:t>42</w:t>
            </w:r>
            <w:r w:rsidR="00187D0A" w:rsidRPr="00C1118C">
              <w:rPr>
                <w:szCs w:val="22"/>
                <w:lang w:val="en-US"/>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_Ref8497993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43</w:t>
            </w:r>
            <w:r w:rsidR="00F64F65" w:rsidRPr="00C1118C">
              <w:rPr>
                <w:lang w:eastAsia="pt-BR"/>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_Ref8497997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44</w:t>
            </w:r>
            <w:r w:rsidR="00F64F65" w:rsidRPr="00C1118C">
              <w:rPr>
                <w:lang w:eastAsia="pt-BR"/>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_Ref33046639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46</w:t>
            </w:r>
            <w:r w:rsidR="00F64F65" w:rsidRPr="00C1118C">
              <w:rPr>
                <w:szCs w:val="18"/>
                <w:lang w:val="en-US"/>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_Ref33046534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47</w:t>
            </w:r>
            <w:r w:rsidR="00F64F65" w:rsidRPr="00C1118C">
              <w:rPr>
                <w:szCs w:val="18"/>
                <w:lang w:val="en-US"/>
              </w:rPr>
              <w:fldChar w:fldCharType="end"/>
            </w:r>
            <w:r w:rsidRPr="00C1118C">
              <w:rPr>
                <w:b w:val="0"/>
                <w:bCs w:val="0"/>
                <w:lang w:eastAsia="pt-BR"/>
              </w:rPr>
              <w:t>]</w:t>
            </w:r>
          </w:p>
        </w:tc>
        <w:tc>
          <w:tcPr>
            <w:tcW w:w="412" w:type="dxa"/>
            <w:vAlign w:val="center"/>
          </w:tcPr>
          <w:p w14:paraId="5A29A4D6" w14:textId="0CFDBBBB"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szCs w:val="18"/>
              </w:rPr>
              <w:fldChar w:fldCharType="begin"/>
            </w:r>
            <w:r w:rsidR="00DC01FE" w:rsidRPr="00C1118C">
              <w:rPr>
                <w:szCs w:val="18"/>
              </w:rPr>
              <w:instrText xml:space="preserve"> REF _Ref8497655 \r \h </w:instrText>
            </w:r>
            <w:r w:rsidR="00C1118C" w:rsidRPr="00C1118C">
              <w:rPr>
                <w:szCs w:val="18"/>
              </w:rPr>
              <w:instrText xml:space="preserve"> \* MERGEFORMAT </w:instrText>
            </w:r>
            <w:r w:rsidR="00DC01FE" w:rsidRPr="00C1118C">
              <w:rPr>
                <w:szCs w:val="18"/>
              </w:rPr>
            </w:r>
            <w:r w:rsidR="00DC01FE" w:rsidRPr="00C1118C">
              <w:rPr>
                <w:szCs w:val="18"/>
              </w:rPr>
              <w:fldChar w:fldCharType="separate"/>
            </w:r>
            <w:r w:rsidR="00637B20">
              <w:rPr>
                <w:szCs w:val="18"/>
              </w:rPr>
              <w:t>29</w:t>
            </w:r>
            <w:r w:rsidR="00DC01FE" w:rsidRPr="00C1118C">
              <w:rPr>
                <w:szCs w:val="18"/>
              </w:rPr>
              <w:fldChar w:fldCharType="end"/>
            </w:r>
            <w:r w:rsidRPr="00C1118C">
              <w:rPr>
                <w:lang w:eastAsia="pt-BR"/>
              </w:rPr>
              <w:t>]</w:t>
            </w:r>
          </w:p>
        </w:tc>
        <w:tc>
          <w:tcPr>
            <w:tcW w:w="709" w:type="dxa"/>
            <w:vAlign w:val="center"/>
          </w:tcPr>
          <w:p w14:paraId="35C875C6" w14:textId="53B1AB54"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lang w:eastAsia="pt-BR"/>
              </w:rPr>
              <w:t xml:space="preserve">, </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851" w:type="dxa"/>
            <w:vAlign w:val="center"/>
          </w:tcPr>
          <w:p w14:paraId="40588617" w14:textId="2FCAB256"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2939BDB1" w14:textId="3DDC6FC0"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5C74E34B" w14:textId="48CE11EC" w:rsidR="00294F31" w:rsidRPr="00C1118C"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425" w:type="dxa"/>
            <w:vAlign w:val="center"/>
          </w:tcPr>
          <w:p w14:paraId="19267E90" w14:textId="2031A12E"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1125" w:type="dxa"/>
            <w:vAlign w:val="center"/>
          </w:tcPr>
          <w:p w14:paraId="2B2FD490" w14:textId="6E69107C"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lang w:eastAsia="pt-BR"/>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lang w:eastAsia="pt-BR"/>
              </w:rPr>
              <w:t>]</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295" w:name="_Ref8584918"/>
      <w:r w:rsidRPr="00EB1B30">
        <w:rPr>
          <w:b/>
          <w:lang w:val="en-US"/>
        </w:rPr>
        <w:t>Table</w:t>
      </w:r>
      <w:r w:rsidR="00903622">
        <w:rPr>
          <w:b/>
          <w:lang w:val="en-US"/>
        </w:rPr>
        <w:t xml:space="preserve"> </w:t>
      </w:r>
      <w:bookmarkEnd w:id="295"/>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ED250C"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551DEF77" w:rsidR="004D4970" w:rsidRPr="00C1118C" w:rsidRDefault="0098183C" w:rsidP="00F22E72">
            <w:pPr>
              <w:ind w:firstLine="0"/>
              <w:jc w:val="center"/>
              <w:rPr>
                <w:sz w:val="18"/>
                <w:szCs w:val="18"/>
                <w:lang w:val="en-US"/>
              </w:rPr>
            </w:pPr>
            <w:r w:rsidRPr="00C1118C">
              <w:rPr>
                <w:sz w:val="18"/>
                <w:szCs w:val="18"/>
                <w:lang w:val="en-US"/>
              </w:rPr>
              <w:t>[</w:t>
            </w:r>
            <w:r w:rsidR="00DC01FE" w:rsidRPr="00C1118C">
              <w:rPr>
                <w:sz w:val="18"/>
                <w:szCs w:val="18"/>
              </w:rPr>
              <w:fldChar w:fldCharType="begin"/>
            </w:r>
            <w:r w:rsidR="00DC01FE" w:rsidRPr="00C1118C">
              <w:rPr>
                <w:sz w:val="18"/>
                <w:szCs w:val="18"/>
              </w:rPr>
              <w:instrText xml:space="preserve"> REF _Ref8497655 \r \h </w:instrText>
            </w:r>
            <w:r w:rsidR="00C1118C">
              <w:rPr>
                <w:sz w:val="18"/>
                <w:szCs w:val="18"/>
              </w:rPr>
              <w:instrText xml:space="preserve"> \* MERGEFORMAT </w:instrText>
            </w:r>
            <w:r w:rsidR="00DC01FE" w:rsidRPr="00C1118C">
              <w:rPr>
                <w:sz w:val="18"/>
                <w:szCs w:val="18"/>
              </w:rPr>
            </w:r>
            <w:r w:rsidR="00DC01FE" w:rsidRPr="00C1118C">
              <w:rPr>
                <w:sz w:val="18"/>
                <w:szCs w:val="18"/>
              </w:rPr>
              <w:fldChar w:fldCharType="separate"/>
            </w:r>
            <w:r w:rsidR="00637B20">
              <w:rPr>
                <w:sz w:val="18"/>
                <w:szCs w:val="18"/>
              </w:rPr>
              <w:t>29</w:t>
            </w:r>
            <w:r w:rsidR="00DC01FE" w:rsidRPr="00C1118C">
              <w:rPr>
                <w:sz w:val="18"/>
                <w:szCs w:val="18"/>
              </w:rPr>
              <w:fldChar w:fldCharType="end"/>
            </w:r>
            <w:r w:rsidR="00464F00" w:rsidRPr="00C1118C">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ED250C"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266C58FB"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_Ref8497667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30</w:t>
            </w:r>
            <w:r w:rsidR="00DC01FE" w:rsidRPr="00C1118C">
              <w:rPr>
                <w:color w:val="000000"/>
                <w:sz w:val="18"/>
                <w:szCs w:val="18"/>
              </w:rPr>
              <w:fldChar w:fldCharType="end"/>
            </w:r>
            <w:r w:rsidR="00464F00" w:rsidRPr="00C1118C">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ED250C"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4559016D"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_Ref8497893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31</w:t>
            </w:r>
            <w:r w:rsidR="00DC01FE" w:rsidRPr="00C1118C">
              <w:rPr>
                <w:color w:val="000000"/>
                <w:sz w:val="18"/>
                <w:szCs w:val="18"/>
              </w:rPr>
              <w:fldChar w:fldCharType="end"/>
            </w:r>
            <w:r w:rsidR="00464F00" w:rsidRPr="00C1118C">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ED250C"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3327E127"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_Ref8497919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32</w:t>
            </w:r>
            <w:r w:rsidR="00DC01FE" w:rsidRPr="00C1118C">
              <w:rPr>
                <w:color w:val="000000"/>
                <w:sz w:val="18"/>
                <w:szCs w:val="18"/>
              </w:rPr>
              <w:fldChar w:fldCharType="end"/>
            </w:r>
            <w:r w:rsidR="00464F00" w:rsidRPr="00C1118C">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ED250C"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2E12F20C"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_Ref8497926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33</w:t>
            </w:r>
            <w:r w:rsidR="00DC01FE" w:rsidRPr="00C1118C">
              <w:rPr>
                <w:color w:val="000000"/>
                <w:sz w:val="18"/>
                <w:szCs w:val="18"/>
              </w:rPr>
              <w:fldChar w:fldCharType="end"/>
            </w:r>
            <w:r w:rsidR="00464F00" w:rsidRPr="00C1118C">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ED250C"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FCC11C8" w:rsidR="004D4970" w:rsidRPr="00C1118C" w:rsidRDefault="00A80F9E" w:rsidP="00F22E72">
            <w:pPr>
              <w:ind w:firstLine="0"/>
              <w:jc w:val="center"/>
              <w:rPr>
                <w:sz w:val="18"/>
                <w:szCs w:val="18"/>
                <w:lang w:val="en-US"/>
              </w:rPr>
            </w:pPr>
            <w:r w:rsidRPr="00C1118C">
              <w:rPr>
                <w:sz w:val="18"/>
                <w:szCs w:val="18"/>
                <w:lang w:val="en-US"/>
              </w:rPr>
              <w:t>[</w:t>
            </w:r>
            <w:r w:rsidR="00DC01FE" w:rsidRPr="00C1118C">
              <w:rPr>
                <w:sz w:val="18"/>
                <w:szCs w:val="18"/>
                <w:lang w:val="en-US"/>
              </w:rPr>
              <w:fldChar w:fldCharType="begin"/>
            </w:r>
            <w:r w:rsidR="00DC01FE" w:rsidRPr="00C1118C">
              <w:rPr>
                <w:sz w:val="18"/>
                <w:szCs w:val="18"/>
                <w:lang w:val="en-US"/>
              </w:rPr>
              <w:instrText xml:space="preserve"> REF _Ref8497929 \r \h </w:instrText>
            </w:r>
            <w:r w:rsidR="00C1118C">
              <w:rPr>
                <w:sz w:val="18"/>
                <w:szCs w:val="18"/>
                <w:lang w:val="en-US"/>
              </w:rPr>
              <w:instrText xml:space="preserve"> \* MERGEFORMAT </w:instrText>
            </w:r>
            <w:r w:rsidR="00DC01FE" w:rsidRPr="00C1118C">
              <w:rPr>
                <w:sz w:val="18"/>
                <w:szCs w:val="18"/>
                <w:lang w:val="en-US"/>
              </w:rPr>
            </w:r>
            <w:r w:rsidR="00DC01FE" w:rsidRPr="00C1118C">
              <w:rPr>
                <w:sz w:val="18"/>
                <w:szCs w:val="18"/>
                <w:lang w:val="en-US"/>
              </w:rPr>
              <w:fldChar w:fldCharType="separate"/>
            </w:r>
            <w:r w:rsidR="00637B20">
              <w:rPr>
                <w:sz w:val="18"/>
                <w:szCs w:val="18"/>
                <w:lang w:val="en-US"/>
              </w:rPr>
              <w:t>34</w:t>
            </w:r>
            <w:r w:rsidR="00DC01FE" w:rsidRPr="00C1118C">
              <w:rPr>
                <w:sz w:val="18"/>
                <w:szCs w:val="18"/>
                <w:lang w:val="en-US"/>
              </w:rPr>
              <w:fldChar w:fldCharType="end"/>
            </w:r>
            <w:r w:rsidR="00464F00" w:rsidRPr="00C1118C">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ED250C"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54B75043"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_Ref8497943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35</w:t>
            </w:r>
            <w:r w:rsidR="00E34748" w:rsidRPr="00C1118C">
              <w:rPr>
                <w:color w:val="000000"/>
                <w:sz w:val="18"/>
                <w:szCs w:val="18"/>
              </w:rPr>
              <w:fldChar w:fldCharType="end"/>
            </w:r>
            <w:r w:rsidR="00464F00" w:rsidRPr="00C1118C">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ED250C"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657ED4BF"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_Ref8497951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36</w:t>
            </w:r>
            <w:r w:rsidR="00E34748" w:rsidRPr="00C1118C">
              <w:rPr>
                <w:color w:val="000000"/>
                <w:sz w:val="18"/>
                <w:szCs w:val="18"/>
              </w:rPr>
              <w:fldChar w:fldCharType="end"/>
            </w:r>
            <w:r w:rsidR="00464F00" w:rsidRPr="00C1118C">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ED250C"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24651B81"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_Ref8497955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37</w:t>
            </w:r>
            <w:r w:rsidR="006D4452" w:rsidRPr="00C1118C">
              <w:rPr>
                <w:color w:val="000000"/>
                <w:sz w:val="18"/>
                <w:szCs w:val="18"/>
              </w:rPr>
              <w:fldChar w:fldCharType="end"/>
            </w:r>
            <w:r w:rsidR="00464F00" w:rsidRPr="00C1118C">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ED250C"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1987D95E"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_Ref8497960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38</w:t>
            </w:r>
            <w:r w:rsidR="006D4452" w:rsidRPr="00C1118C">
              <w:rPr>
                <w:color w:val="000000"/>
                <w:sz w:val="18"/>
                <w:szCs w:val="18"/>
              </w:rPr>
              <w:fldChar w:fldCharType="end"/>
            </w:r>
            <w:r w:rsidR="00464F00" w:rsidRPr="00C1118C">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ED250C"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2DD5F7CE" w:rsidR="004D4970" w:rsidRPr="00C1118C" w:rsidRDefault="00A80F9E" w:rsidP="00F22E72">
            <w:pPr>
              <w:ind w:firstLine="0"/>
              <w:jc w:val="center"/>
              <w:rPr>
                <w:sz w:val="18"/>
                <w:szCs w:val="18"/>
              </w:rPr>
            </w:pPr>
            <w:r w:rsidRPr="00C1118C">
              <w:rPr>
                <w:sz w:val="18"/>
                <w:szCs w:val="18"/>
                <w:lang w:val="en-US"/>
              </w:rPr>
              <w:t>[</w:t>
            </w:r>
            <w:r w:rsidR="00E81B21" w:rsidRPr="00C1118C">
              <w:rPr>
                <w:sz w:val="18"/>
                <w:szCs w:val="18"/>
                <w:lang w:val="en-US"/>
              </w:rPr>
              <w:fldChar w:fldCharType="begin"/>
            </w:r>
            <w:r w:rsidR="00E81B21" w:rsidRPr="00C1118C">
              <w:rPr>
                <w:sz w:val="18"/>
                <w:szCs w:val="18"/>
                <w:lang w:val="en-US"/>
              </w:rPr>
              <w:instrText xml:space="preserve"> REF _Ref8497964 \r \h </w:instrText>
            </w:r>
            <w:r w:rsidR="00C1118C">
              <w:rPr>
                <w:sz w:val="18"/>
                <w:szCs w:val="18"/>
                <w:lang w:val="en-US"/>
              </w:rPr>
              <w:instrText xml:space="preserve"> \* MERGEFORMAT </w:instrText>
            </w:r>
            <w:r w:rsidR="00E81B21" w:rsidRPr="00C1118C">
              <w:rPr>
                <w:sz w:val="18"/>
                <w:szCs w:val="18"/>
                <w:lang w:val="en-US"/>
              </w:rPr>
            </w:r>
            <w:r w:rsidR="00E81B21" w:rsidRPr="00C1118C">
              <w:rPr>
                <w:sz w:val="18"/>
                <w:szCs w:val="18"/>
                <w:lang w:val="en-US"/>
              </w:rPr>
              <w:fldChar w:fldCharType="separate"/>
            </w:r>
            <w:r w:rsidR="00637B20">
              <w:rPr>
                <w:sz w:val="18"/>
                <w:szCs w:val="18"/>
                <w:lang w:val="en-US"/>
              </w:rPr>
              <w:t>39</w:t>
            </w:r>
            <w:r w:rsidR="00E81B21" w:rsidRPr="00C1118C">
              <w:rPr>
                <w:sz w:val="18"/>
                <w:szCs w:val="18"/>
                <w:lang w:val="en-US"/>
              </w:rPr>
              <w:fldChar w:fldCharType="end"/>
            </w:r>
            <w:r w:rsidR="00464F00" w:rsidRPr="00C1118C">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ED250C"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313A4D7B" w:rsidR="004D4970" w:rsidRPr="00C1118C" w:rsidRDefault="00A80F9E" w:rsidP="00F22E72">
            <w:pPr>
              <w:ind w:firstLine="0"/>
              <w:jc w:val="center"/>
              <w:rPr>
                <w:sz w:val="18"/>
                <w:szCs w:val="18"/>
                <w:lang w:val="en-US"/>
              </w:rPr>
            </w:pPr>
            <w:r w:rsidRPr="00C1118C">
              <w:rPr>
                <w:sz w:val="18"/>
                <w:szCs w:val="18"/>
                <w:lang w:val="en-US"/>
              </w:rPr>
              <w:t>[</w:t>
            </w:r>
            <w:r w:rsidR="00F4317B" w:rsidRPr="00C1118C">
              <w:rPr>
                <w:color w:val="000000"/>
                <w:sz w:val="18"/>
                <w:szCs w:val="18"/>
              </w:rPr>
              <w:fldChar w:fldCharType="begin"/>
            </w:r>
            <w:r w:rsidR="00F4317B" w:rsidRPr="00C1118C">
              <w:rPr>
                <w:color w:val="000000"/>
                <w:sz w:val="18"/>
                <w:szCs w:val="18"/>
              </w:rPr>
              <w:instrText xml:space="preserve"> REF _Ref8497973 \r \h </w:instrText>
            </w:r>
            <w:r w:rsidR="00C1118C">
              <w:rPr>
                <w:color w:val="000000"/>
                <w:sz w:val="18"/>
                <w:szCs w:val="18"/>
              </w:rPr>
              <w:instrText xml:space="preserve"> \* MERGEFORMAT </w:instrText>
            </w:r>
            <w:r w:rsidR="00F4317B" w:rsidRPr="00C1118C">
              <w:rPr>
                <w:color w:val="000000"/>
                <w:sz w:val="18"/>
                <w:szCs w:val="18"/>
              </w:rPr>
            </w:r>
            <w:r w:rsidR="00F4317B" w:rsidRPr="00C1118C">
              <w:rPr>
                <w:color w:val="000000"/>
                <w:sz w:val="18"/>
                <w:szCs w:val="18"/>
              </w:rPr>
              <w:fldChar w:fldCharType="separate"/>
            </w:r>
            <w:r w:rsidR="00637B20">
              <w:rPr>
                <w:color w:val="000000"/>
                <w:sz w:val="18"/>
                <w:szCs w:val="18"/>
              </w:rPr>
              <w:t>40</w:t>
            </w:r>
            <w:r w:rsidR="00F4317B" w:rsidRPr="00C1118C">
              <w:rPr>
                <w:color w:val="000000"/>
                <w:sz w:val="18"/>
                <w:szCs w:val="18"/>
              </w:rPr>
              <w:fldChar w:fldCharType="end"/>
            </w:r>
            <w:r w:rsidR="00464F00" w:rsidRPr="00C1118C">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ED250C"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3FD8D753" w:rsidR="004D4970" w:rsidRPr="00C1118C" w:rsidRDefault="00A80F9E" w:rsidP="005C148E">
            <w:pPr>
              <w:ind w:firstLine="0"/>
              <w:jc w:val="center"/>
              <w:rPr>
                <w:sz w:val="18"/>
                <w:szCs w:val="18"/>
                <w:lang w:val="en-US"/>
              </w:rPr>
            </w:pPr>
            <w:r w:rsidRPr="00C1118C">
              <w:rPr>
                <w:sz w:val="18"/>
                <w:szCs w:val="18"/>
                <w:lang w:val="en-US"/>
              </w:rPr>
              <w:t>[</w:t>
            </w:r>
            <w:r w:rsidR="005C148E" w:rsidRPr="00C1118C">
              <w:rPr>
                <w:sz w:val="18"/>
                <w:szCs w:val="18"/>
                <w:lang w:val="en-US"/>
              </w:rPr>
              <w:fldChar w:fldCharType="begin"/>
            </w:r>
            <w:r w:rsidR="005C148E" w:rsidRPr="00C1118C">
              <w:rPr>
                <w:sz w:val="18"/>
                <w:szCs w:val="18"/>
                <w:lang w:val="en-US"/>
              </w:rPr>
              <w:instrText xml:space="preserve"> REF _Ref8497983 \r \h </w:instrText>
            </w:r>
            <w:r w:rsidR="00C1118C">
              <w:rPr>
                <w:sz w:val="18"/>
                <w:szCs w:val="18"/>
                <w:lang w:val="en-US"/>
              </w:rPr>
              <w:instrText xml:space="preserve"> \* MERGEFORMAT </w:instrText>
            </w:r>
            <w:r w:rsidR="005C148E" w:rsidRPr="00C1118C">
              <w:rPr>
                <w:sz w:val="18"/>
                <w:szCs w:val="18"/>
                <w:lang w:val="en-US"/>
              </w:rPr>
            </w:r>
            <w:r w:rsidR="005C148E" w:rsidRPr="00C1118C">
              <w:rPr>
                <w:sz w:val="18"/>
                <w:szCs w:val="18"/>
                <w:lang w:val="en-US"/>
              </w:rPr>
              <w:fldChar w:fldCharType="separate"/>
            </w:r>
            <w:r w:rsidR="00637B20">
              <w:rPr>
                <w:sz w:val="18"/>
                <w:szCs w:val="18"/>
                <w:lang w:val="en-US"/>
              </w:rPr>
              <w:t>41</w:t>
            </w:r>
            <w:r w:rsidR="005C148E" w:rsidRPr="00C1118C">
              <w:rPr>
                <w:sz w:val="18"/>
                <w:szCs w:val="18"/>
                <w:lang w:val="en-US"/>
              </w:rPr>
              <w:fldChar w:fldCharType="end"/>
            </w:r>
            <w:r w:rsidR="00464F00" w:rsidRPr="00C1118C">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ED250C"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55315613" w:rsidR="004D4970" w:rsidRPr="00C1118C" w:rsidRDefault="00A80F9E" w:rsidP="00F22E72">
            <w:pPr>
              <w:ind w:firstLine="0"/>
              <w:jc w:val="center"/>
              <w:rPr>
                <w:sz w:val="18"/>
                <w:szCs w:val="18"/>
                <w:lang w:val="en-US"/>
              </w:rPr>
            </w:pPr>
            <w:r w:rsidRPr="00C1118C">
              <w:rPr>
                <w:sz w:val="18"/>
                <w:szCs w:val="18"/>
                <w:lang w:val="en-US"/>
              </w:rPr>
              <w:t>[</w:t>
            </w:r>
            <w:r w:rsidR="00187D0A" w:rsidRPr="00C1118C">
              <w:rPr>
                <w:sz w:val="18"/>
                <w:szCs w:val="18"/>
                <w:lang w:val="en-US"/>
              </w:rPr>
              <w:fldChar w:fldCharType="begin"/>
            </w:r>
            <w:r w:rsidR="00187D0A" w:rsidRPr="00C1118C">
              <w:rPr>
                <w:sz w:val="18"/>
                <w:szCs w:val="18"/>
                <w:lang w:val="en-US"/>
              </w:rPr>
              <w:instrText xml:space="preserve"> REF _Ref8497988 \r \h </w:instrText>
            </w:r>
            <w:r w:rsidR="00C1118C">
              <w:rPr>
                <w:sz w:val="18"/>
                <w:szCs w:val="18"/>
                <w:lang w:val="en-US"/>
              </w:rPr>
              <w:instrText xml:space="preserve"> \* MERGEFORMAT </w:instrText>
            </w:r>
            <w:r w:rsidR="00187D0A" w:rsidRPr="00C1118C">
              <w:rPr>
                <w:sz w:val="18"/>
                <w:szCs w:val="18"/>
                <w:lang w:val="en-US"/>
              </w:rPr>
            </w:r>
            <w:r w:rsidR="00187D0A" w:rsidRPr="00C1118C">
              <w:rPr>
                <w:sz w:val="18"/>
                <w:szCs w:val="18"/>
                <w:lang w:val="en-US"/>
              </w:rPr>
              <w:fldChar w:fldCharType="separate"/>
            </w:r>
            <w:r w:rsidR="00637B20">
              <w:rPr>
                <w:sz w:val="18"/>
                <w:szCs w:val="18"/>
                <w:lang w:val="en-US"/>
              </w:rPr>
              <w:t>42</w:t>
            </w:r>
            <w:r w:rsidR="00187D0A" w:rsidRPr="00C1118C">
              <w:rPr>
                <w:sz w:val="18"/>
                <w:szCs w:val="18"/>
                <w:lang w:val="en-US"/>
              </w:rPr>
              <w:fldChar w:fldCharType="end"/>
            </w:r>
            <w:r w:rsidR="00464F00" w:rsidRPr="00C1118C">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ED250C"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3F13343B" w:rsidR="004D497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_Ref8497993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43</w:t>
            </w:r>
            <w:r w:rsidR="00F64F65" w:rsidRPr="00C1118C">
              <w:rPr>
                <w:sz w:val="18"/>
                <w:szCs w:val="18"/>
                <w:lang w:eastAsia="pt-BR"/>
              </w:rPr>
              <w:fldChar w:fldCharType="end"/>
            </w:r>
            <w:r w:rsidR="00464F00" w:rsidRPr="00C1118C">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ED250C"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7830974" w:rsidR="00133E0F"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44</w:t>
            </w:r>
            <w:r w:rsidR="00F64F65" w:rsidRPr="00C1118C">
              <w:rPr>
                <w:sz w:val="18"/>
                <w:szCs w:val="18"/>
                <w:lang w:eastAsia="pt-BR"/>
              </w:rPr>
              <w:fldChar w:fldCharType="end"/>
            </w:r>
            <w:r w:rsidR="00464F00" w:rsidRPr="00C1118C">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r w:rsidRPr="00EB1B30">
              <w:rPr>
                <w:sz w:val="18"/>
                <w:szCs w:val="18"/>
                <w:lang w:val="en-US"/>
              </w:rPr>
              <w:t xml:space="preserve">are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ED250C"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66F66E39" w:rsidR="00C20FB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sz w:val="18"/>
                <w:szCs w:val="18"/>
                <w:lang w:eastAsia="pt-BR"/>
              </w:rPr>
              <w:instrText xml:space="preserve"> REF _Ref33046697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sz w:val="18"/>
                <w:szCs w:val="18"/>
                <w:lang w:eastAsia="pt-BR"/>
              </w:rPr>
              <w:t>45</w:t>
            </w:r>
            <w:r w:rsidR="00F64F65" w:rsidRPr="00C1118C">
              <w:rPr>
                <w:sz w:val="18"/>
                <w:szCs w:val="18"/>
                <w:lang w:eastAsia="pt-BR"/>
              </w:rPr>
              <w:fldChar w:fldCharType="end"/>
            </w:r>
            <w:r w:rsidR="00464F00" w:rsidRPr="00C1118C">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In </w:t>
            </w:r>
            <w:r w:rsidRPr="00C15890">
              <w:rPr>
                <w:sz w:val="18"/>
                <w:szCs w:val="18"/>
                <w:lang w:val="en-US"/>
              </w:rPr>
              <w:t>regard</w:t>
            </w:r>
            <w:r>
              <w:rPr>
                <w:sz w:val="18"/>
                <w:szCs w:val="18"/>
                <w:lang w:val="en-US"/>
              </w:rPr>
              <w:t xml:space="preserve"> to</w:t>
            </w:r>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ED250C"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7B095525"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_Ref33046639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46</w:t>
            </w:r>
            <w:r w:rsidR="00F64F65" w:rsidRPr="00C1118C">
              <w:rPr>
                <w:sz w:val="18"/>
                <w:szCs w:val="18"/>
                <w:lang w:val="en-US"/>
              </w:rPr>
              <w:fldChar w:fldCharType="end"/>
            </w:r>
            <w:r w:rsidR="00464F00" w:rsidRPr="00C1118C">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ED250C"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185FA14C"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_Ref33046534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47</w:t>
            </w:r>
            <w:r w:rsidR="00F64F65" w:rsidRPr="00C1118C">
              <w:rPr>
                <w:sz w:val="18"/>
                <w:szCs w:val="18"/>
                <w:lang w:val="en-US"/>
              </w:rPr>
              <w:fldChar w:fldCharType="end"/>
            </w:r>
            <w:r w:rsidR="00464F00" w:rsidRPr="00C1118C">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3FB9F43C"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w:t>
      </w:r>
      <w:r w:rsidR="004F69E2">
        <w:rPr>
          <w:color w:val="000000"/>
          <w:sz w:val="20"/>
          <w:szCs w:val="20"/>
          <w:lang w:val="en-US"/>
        </w:rPr>
        <w:t>5</w:t>
      </w:r>
      <w:r w:rsidRPr="00EB1B30">
        <w:rPr>
          <w:color w:val="000000"/>
          <w:sz w:val="20"/>
          <w:szCs w:val="20"/>
          <w:lang w:val="en-US"/>
        </w:rPr>
        <w:t xml:space="preserve"> shows the distribution of the studies considering the year of its publication. The first mapped study is </w:t>
      </w:r>
      <w:r w:rsidR="00F01911">
        <w:rPr>
          <w:color w:val="000000"/>
          <w:sz w:val="20"/>
          <w:szCs w:val="20"/>
          <w:lang w:val="en-US"/>
        </w:rPr>
        <w:t>[</w:t>
      </w:r>
      <w:r w:rsidR="00F64F65" w:rsidRPr="00C1118C">
        <w:rPr>
          <w:sz w:val="20"/>
          <w:szCs w:val="20"/>
        </w:rPr>
        <w:fldChar w:fldCharType="begin"/>
      </w:r>
      <w:r w:rsidR="00F64F65" w:rsidRPr="00C1118C">
        <w:rPr>
          <w:sz w:val="20"/>
          <w:szCs w:val="20"/>
          <w:lang w:val="en-US"/>
        </w:rPr>
        <w:instrText xml:space="preserve"> REF _Ref8497993 \r \h </w:instrText>
      </w:r>
      <w:r w:rsidR="00C1118C" w:rsidRPr="00214A04">
        <w:rPr>
          <w:sz w:val="20"/>
          <w:szCs w:val="20"/>
          <w:lang w:val="en-US"/>
        </w:rPr>
        <w:instrText xml:space="preserve"> \* MERGEFORMAT </w:instrText>
      </w:r>
      <w:r w:rsidR="00F64F65" w:rsidRPr="00C1118C">
        <w:rPr>
          <w:sz w:val="20"/>
          <w:szCs w:val="20"/>
        </w:rPr>
      </w:r>
      <w:r w:rsidR="00F64F65" w:rsidRPr="00C1118C">
        <w:rPr>
          <w:sz w:val="20"/>
          <w:szCs w:val="20"/>
        </w:rPr>
        <w:fldChar w:fldCharType="separate"/>
      </w:r>
      <w:r w:rsidR="00637B20">
        <w:rPr>
          <w:sz w:val="20"/>
          <w:szCs w:val="20"/>
          <w:lang w:val="en-US"/>
        </w:rPr>
        <w:t>43</w:t>
      </w:r>
      <w:r w:rsidR="00F64F65" w:rsidRPr="00C1118C">
        <w:rPr>
          <w:sz w:val="20"/>
          <w:szCs w:val="20"/>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296"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613D7BF5"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5</w:t>
      </w:r>
      <w:r w:rsidR="00943A29" w:rsidRPr="00B574EF">
        <w:rPr>
          <w:b/>
          <w:iCs/>
          <w:sz w:val="20"/>
          <w:lang w:val="en-US"/>
        </w:rPr>
        <w:fldChar w:fldCharType="end"/>
      </w:r>
      <w:bookmarkEnd w:id="296"/>
      <w:r w:rsidRPr="00B574EF">
        <w:rPr>
          <w:b/>
          <w:lang w:val="en-US"/>
        </w:rPr>
        <w:t>.</w:t>
      </w:r>
      <w:r w:rsidRPr="007B44C5">
        <w:rPr>
          <w:lang w:val="en-US"/>
        </w:rPr>
        <w:t>Distribution of studies per year.</w:t>
      </w:r>
    </w:p>
    <w:p w14:paraId="70622F61" w14:textId="03C22D33"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37</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582A6B48"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43731D">
        <w:rPr>
          <w:color w:val="000000"/>
          <w:lang w:val="en-US"/>
        </w:rPr>
        <w:t>,</w:t>
      </w:r>
      <w:r w:rsidR="00CE507B">
        <w:rPr>
          <w:color w:val="000000"/>
          <w:lang w:val="en-US"/>
        </w:rPr>
        <w:t xml:space="preserve"> </w:t>
      </w:r>
      <w:r w:rsidR="00F64F65" w:rsidRPr="00C1118C">
        <w:rPr>
          <w:lang w:eastAsia="pt-BR"/>
        </w:rPr>
        <w:fldChar w:fldCharType="begin"/>
      </w:r>
      <w:r w:rsidR="00F64F65" w:rsidRPr="00C1118C">
        <w:rPr>
          <w:lang w:val="en-US" w:eastAsia="pt-BR"/>
        </w:rPr>
        <w:instrText xml:space="preserve"> REF _Ref8497993 \r \h </w:instrText>
      </w:r>
      <w:r w:rsidR="00C1118C" w:rsidRPr="00214A04">
        <w:rPr>
          <w:lang w:val="en-US" w:eastAsia="pt-BR"/>
        </w:rPr>
        <w:instrText xml:space="preserve"> \* MERGEFORMAT </w:instrText>
      </w:r>
      <w:r w:rsidR="00F64F65" w:rsidRPr="00C1118C">
        <w:rPr>
          <w:lang w:eastAsia="pt-BR"/>
        </w:rPr>
      </w:r>
      <w:r w:rsidR="00F64F65" w:rsidRPr="00C1118C">
        <w:rPr>
          <w:lang w:eastAsia="pt-BR"/>
        </w:rPr>
        <w:fldChar w:fldCharType="separate"/>
      </w:r>
      <w:r w:rsidR="00637B20">
        <w:rPr>
          <w:lang w:val="en-US" w:eastAsia="pt-BR"/>
        </w:rPr>
        <w:t>43</w:t>
      </w:r>
      <w:r w:rsidR="00F64F65" w:rsidRPr="00C1118C">
        <w:rPr>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AF1C64">
        <w:rPr>
          <w:color w:val="000000"/>
          <w:lang w:val="en-US"/>
        </w:rPr>
      </w:r>
      <w:r w:rsidR="00AF1C64">
        <w:rPr>
          <w:color w:val="000000"/>
          <w:lang w:val="en-US"/>
        </w:rPr>
        <w:fldChar w:fldCharType="separate"/>
      </w:r>
      <w:r w:rsidR="00637B20">
        <w:rPr>
          <w:color w:val="000000"/>
          <w:lang w:val="en-US"/>
        </w:rPr>
        <w:t>36</w:t>
      </w:r>
      <w:r w:rsidR="00AF1C64">
        <w:rPr>
          <w:color w:val="000000"/>
          <w:lang w:val="en-US"/>
        </w:rPr>
        <w:fldChar w:fldCharType="end"/>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135A0550" w:rsidR="00B574EF" w:rsidRPr="00B574EF" w:rsidRDefault="00B574EF" w:rsidP="00B574EF">
      <w:pPr>
        <w:pStyle w:val="figurecaption"/>
        <w:spacing w:before="0"/>
        <w:rPr>
          <w:lang w:val="en-US"/>
        </w:rPr>
      </w:pPr>
      <w:bookmarkStart w:id="297"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6</w:t>
      </w:r>
      <w:r w:rsidR="00943A29" w:rsidRPr="00B574EF">
        <w:rPr>
          <w:b/>
          <w:iCs/>
          <w:sz w:val="20"/>
          <w:lang w:val="en-US"/>
        </w:rPr>
        <w:fldChar w:fldCharType="end"/>
      </w:r>
      <w:bookmarkEnd w:id="297"/>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298"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F086F"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7</w:t>
      </w:r>
      <w:r w:rsidR="00943A29" w:rsidRPr="00B574EF">
        <w:rPr>
          <w:b/>
          <w:iCs/>
          <w:sz w:val="20"/>
          <w:lang w:val="en-US"/>
        </w:rPr>
        <w:fldChar w:fldCharType="end"/>
      </w:r>
      <w:bookmarkEnd w:id="298"/>
      <w:r w:rsidRPr="00B574EF">
        <w:rPr>
          <w:b/>
          <w:lang w:val="en-US"/>
        </w:rPr>
        <w:t>.</w:t>
      </w:r>
      <w:r w:rsidR="00E26482">
        <w:rPr>
          <w:b/>
          <w:lang w:val="en-US"/>
        </w:rPr>
        <w:t xml:space="preserve"> </w:t>
      </w:r>
      <w:r w:rsidRPr="007B44C5">
        <w:rPr>
          <w:lang w:val="en-US"/>
        </w:rPr>
        <w:t>Number of citations per study.</w:t>
      </w:r>
    </w:p>
    <w:p w14:paraId="6D34D91C" w14:textId="7AAE0185"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43731D">
        <w:rPr>
          <w:lang w:val="en-US"/>
        </w:rPr>
        <w:t>,</w:t>
      </w:r>
      <w:r w:rsidR="00CE507B">
        <w:rPr>
          <w:lang w:val="en-US"/>
        </w:rPr>
        <w:t xml:space="preserve"> </w:t>
      </w:r>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637B20">
        <w:rPr>
          <w:lang w:val="en-US"/>
        </w:rPr>
        <w:t>37</w:t>
      </w:r>
      <w:r w:rsidR="00AF1C64">
        <w:rPr>
          <w:lang w:val="en-US"/>
        </w:rPr>
        <w:fldChar w:fldCharType="end"/>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5F4724BD"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299"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299"/>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ED250C"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ED250C"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ED250C"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ED250C"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DA6B91B"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637B20">
        <w:rPr>
          <w:lang w:val="en-US"/>
        </w:rPr>
        <w:t>55</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637B20">
        <w:rPr>
          <w:lang w:val="en-US"/>
        </w:rPr>
        <w:t>56</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76A690C7"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3FF1F433"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manner in which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2CB0AB0F" w:rsidR="00FA4D27" w:rsidRPr="00ED250C" w:rsidRDefault="009B2539" w:rsidP="00FA4D27">
      <w:pPr>
        <w:pStyle w:val="heading1"/>
        <w:numPr>
          <w:ilvl w:val="0"/>
          <w:numId w:val="0"/>
        </w:numPr>
        <w:ind w:left="567" w:hanging="567"/>
        <w:rPr>
          <w:lang w:val="en-US"/>
          <w:rPrChange w:id="300" w:author="Denis Silveira" w:date="2020-03-26T15:31:00Z">
            <w:rPr/>
          </w:rPrChange>
        </w:rPr>
      </w:pPr>
      <w:r w:rsidRPr="00ED250C">
        <w:rPr>
          <w:lang w:val="en-US"/>
          <w:rPrChange w:id="301" w:author="Denis Silveira" w:date="2020-03-26T15:31:00Z">
            <w:rPr/>
          </w:rPrChange>
        </w:rPr>
        <w:t>References</w:t>
      </w:r>
    </w:p>
    <w:p w14:paraId="28D20EEC" w14:textId="52E3F19D" w:rsidR="00937207" w:rsidRPr="00ED250C" w:rsidRDefault="00937207" w:rsidP="00937207">
      <w:pPr>
        <w:pStyle w:val="p1a"/>
        <w:rPr>
          <w:lang w:val="en-US"/>
          <w:rPrChange w:id="302" w:author="Denis Silveira" w:date="2020-03-26T15:31:00Z">
            <w:rPr/>
          </w:rPrChange>
        </w:rPr>
      </w:pPr>
      <w:commentRangeStart w:id="303"/>
      <w:proofErr w:type="spellStart"/>
      <w:r w:rsidRPr="00ED250C">
        <w:rPr>
          <w:lang w:val="en-US"/>
          <w:rPrChange w:id="304" w:author="Denis Silveira" w:date="2020-03-26T15:31:00Z">
            <w:rPr/>
          </w:rPrChange>
        </w:rPr>
        <w:t>Vaknin</w:t>
      </w:r>
      <w:proofErr w:type="spellEnd"/>
      <w:r w:rsidRPr="00ED250C">
        <w:rPr>
          <w:lang w:val="en-US"/>
          <w:rPrChange w:id="305" w:author="Denis Silveira" w:date="2020-03-26T15:31:00Z">
            <w:rPr/>
          </w:rPrChange>
        </w:rPr>
        <w:t xml:space="preserve">, M.; </w:t>
      </w:r>
      <w:proofErr w:type="spellStart"/>
      <w:r w:rsidRPr="00ED250C">
        <w:rPr>
          <w:lang w:val="en-US"/>
          <w:rPrChange w:id="306" w:author="Denis Silveira" w:date="2020-03-26T15:31:00Z">
            <w:rPr/>
          </w:rPrChange>
        </w:rPr>
        <w:t>Filipowska</w:t>
      </w:r>
      <w:proofErr w:type="spellEnd"/>
      <w:r w:rsidRPr="00ED250C">
        <w:rPr>
          <w:lang w:val="en-US"/>
          <w:rPrChange w:id="307" w:author="Denis Silveira" w:date="2020-03-26T15:31:00Z">
            <w:rPr/>
          </w:rPrChange>
        </w:rPr>
        <w:t>, A.: Information Quality Framework for the Design and Vali</w:t>
      </w:r>
      <w:r w:rsidRPr="00ED250C">
        <w:rPr>
          <w:lang w:val="en-US"/>
          <w:rPrChange w:id="308" w:author="Denis Silveira" w:date="2020-03-26T15:31:00Z">
            <w:rPr/>
          </w:rPrChange>
        </w:rPr>
        <w:tab/>
        <w:t>dation of Data Flow Within Business Processes - Position Paper. In: International</w:t>
      </w:r>
      <w:r w:rsidRPr="00ED250C">
        <w:rPr>
          <w:lang w:val="en-US"/>
          <w:rPrChange w:id="309" w:author="Denis Silveira" w:date="2020-03-26T15:31:00Z">
            <w:rPr/>
          </w:rPrChange>
        </w:rPr>
        <w:tab/>
        <w:t xml:space="preserve">Conference on Business Information Systems, vol. 8787, pp. 158–168, Greece, </w:t>
      </w:r>
      <w:r w:rsidRPr="00ED250C">
        <w:rPr>
          <w:lang w:val="en-US"/>
          <w:rPrChange w:id="310" w:author="Denis Silveira" w:date="2020-03-26T15:31:00Z">
            <w:rPr/>
          </w:rPrChange>
        </w:rPr>
        <w:tab/>
        <w:t>Springer, (2017).</w:t>
      </w:r>
    </w:p>
    <w:p w14:paraId="1D932A0F" w14:textId="679EB54B" w:rsidR="00937207" w:rsidRPr="00ED250C" w:rsidRDefault="00937207" w:rsidP="00937207">
      <w:pPr>
        <w:pStyle w:val="p1a"/>
        <w:rPr>
          <w:lang w:val="en-US"/>
          <w:rPrChange w:id="311" w:author="Denis Silveira" w:date="2020-03-26T15:31:00Z">
            <w:rPr/>
          </w:rPrChange>
        </w:rPr>
      </w:pPr>
      <w:r w:rsidRPr="00ED250C">
        <w:rPr>
          <w:lang w:val="en-US"/>
          <w:rPrChange w:id="312" w:author="Denis Silveira" w:date="2020-03-26T15:31:00Z">
            <w:rPr/>
          </w:rPrChange>
        </w:rPr>
        <w:t xml:space="preserve">Alotaibi, Y.; Liu, F.: Survey of business process management: challenges and solutions. </w:t>
      </w:r>
      <w:r w:rsidRPr="00ED250C">
        <w:rPr>
          <w:lang w:val="en-US"/>
          <w:rPrChange w:id="313" w:author="Denis Silveira" w:date="2020-03-26T15:31:00Z">
            <w:rPr/>
          </w:rPrChange>
        </w:rPr>
        <w:tab/>
        <w:t>Enterprise Information Systems, 11(8), 1119-1153 (2016).</w:t>
      </w:r>
    </w:p>
    <w:p w14:paraId="31C14F60" w14:textId="14F5B9D7" w:rsidR="00937207" w:rsidRPr="00ED250C" w:rsidRDefault="00937207" w:rsidP="00937207">
      <w:pPr>
        <w:pStyle w:val="p1a"/>
        <w:rPr>
          <w:lang w:val="en-US"/>
          <w:rPrChange w:id="314" w:author="Denis Silveira" w:date="2020-03-26T15:31:00Z">
            <w:rPr/>
          </w:rPrChange>
        </w:rPr>
      </w:pPr>
      <w:r w:rsidRPr="00ED250C">
        <w:rPr>
          <w:lang w:val="en-US"/>
          <w:rPrChange w:id="315" w:author="Denis Silveira" w:date="2020-03-26T15:31:00Z">
            <w:rPr/>
          </w:rPrChange>
        </w:rPr>
        <w:t xml:space="preserve">Brito, V., Duarte, R., Lopes, C. S., &amp; da Silveira, D. S. (2019, September). </w:t>
      </w:r>
      <w:proofErr w:type="spellStart"/>
      <w:r w:rsidRPr="00ED250C">
        <w:rPr>
          <w:lang w:val="en-US"/>
          <w:rPrChange w:id="316" w:author="Denis Silveira" w:date="2020-03-26T15:31:00Z">
            <w:rPr/>
          </w:rPrChange>
        </w:rPr>
        <w:t>Understan</w:t>
      </w:r>
      <w:proofErr w:type="spellEnd"/>
      <w:r w:rsidRPr="00ED250C">
        <w:rPr>
          <w:lang w:val="en-US"/>
          <w:rPrChange w:id="317" w:author="Denis Silveira" w:date="2020-03-26T15:31:00Z">
            <w:rPr/>
          </w:rPrChange>
        </w:rPr>
        <w:tab/>
        <w:t xml:space="preserve">ding Process Models Using the Eye-Tracking: A Systematic Mapping. In </w:t>
      </w:r>
      <w:proofErr w:type="spellStart"/>
      <w:r w:rsidRPr="00ED250C">
        <w:rPr>
          <w:lang w:val="en-US"/>
          <w:rPrChange w:id="318" w:author="Denis Silveira" w:date="2020-03-26T15:31:00Z">
            <w:rPr/>
          </w:rPrChange>
        </w:rPr>
        <w:t>Internati</w:t>
      </w:r>
      <w:proofErr w:type="spellEnd"/>
      <w:r w:rsidRPr="00ED250C">
        <w:rPr>
          <w:lang w:val="en-US"/>
          <w:rPrChange w:id="319" w:author="Denis Silveira" w:date="2020-03-26T15:31:00Z">
            <w:rPr/>
          </w:rPrChange>
        </w:rPr>
        <w:tab/>
      </w:r>
      <w:proofErr w:type="spellStart"/>
      <w:r w:rsidRPr="00ED250C">
        <w:rPr>
          <w:lang w:val="en-US"/>
          <w:rPrChange w:id="320" w:author="Denis Silveira" w:date="2020-03-26T15:31:00Z">
            <w:rPr/>
          </w:rPrChange>
        </w:rPr>
        <w:t>onal</w:t>
      </w:r>
      <w:proofErr w:type="spellEnd"/>
      <w:r w:rsidRPr="00ED250C">
        <w:rPr>
          <w:lang w:val="en-US"/>
          <w:rPrChange w:id="321" w:author="Denis Silveira" w:date="2020-03-26T15:31:00Z">
            <w:rPr/>
          </w:rPrChange>
        </w:rPr>
        <w:t xml:space="preserve"> Conference on the Quality of Information and Communications Technology </w:t>
      </w:r>
      <w:r w:rsidRPr="00ED250C">
        <w:rPr>
          <w:lang w:val="en-US"/>
          <w:rPrChange w:id="322" w:author="Denis Silveira" w:date="2020-03-26T15:31:00Z">
            <w:rPr/>
          </w:rPrChange>
        </w:rPr>
        <w:tab/>
        <w:t>(pp. 89-104). Springer, Cham.</w:t>
      </w:r>
    </w:p>
    <w:p w14:paraId="600EEC1E" w14:textId="31E72108" w:rsidR="00937207" w:rsidRPr="00ED250C" w:rsidRDefault="00937207" w:rsidP="00937207">
      <w:pPr>
        <w:pStyle w:val="p1a"/>
        <w:rPr>
          <w:lang w:val="en-US"/>
          <w:rPrChange w:id="323" w:author="Denis Silveira" w:date="2020-03-26T15:31:00Z">
            <w:rPr/>
          </w:rPrChange>
        </w:rPr>
      </w:pPr>
      <w:proofErr w:type="spellStart"/>
      <w:r w:rsidRPr="00ED250C">
        <w:rPr>
          <w:lang w:val="en-US"/>
          <w:rPrChange w:id="324" w:author="Denis Silveira" w:date="2020-03-26T15:31:00Z">
            <w:rPr/>
          </w:rPrChange>
        </w:rPr>
        <w:t>Figl</w:t>
      </w:r>
      <w:proofErr w:type="spellEnd"/>
      <w:r w:rsidRPr="00ED250C">
        <w:rPr>
          <w:lang w:val="en-US"/>
          <w:rPrChange w:id="325" w:author="Denis Silveira" w:date="2020-03-26T15:31:00Z">
            <w:rPr/>
          </w:rPrChange>
        </w:rPr>
        <w:t xml:space="preserve">, K., Recker, J.; Exploring cognitive style and task-specific preferences for process </w:t>
      </w:r>
      <w:r w:rsidRPr="00ED250C">
        <w:rPr>
          <w:lang w:val="en-US"/>
          <w:rPrChange w:id="326" w:author="Denis Silveira" w:date="2020-03-26T15:31:00Z">
            <w:rPr/>
          </w:rPrChange>
        </w:rPr>
        <w:tab/>
        <w:t>representations. Requirements Eng., 21(1), pp. 63–85 (2014).</w:t>
      </w:r>
    </w:p>
    <w:p w14:paraId="3785175C" w14:textId="752C9E34" w:rsidR="00937207" w:rsidRPr="00ED250C" w:rsidRDefault="00937207" w:rsidP="00937207">
      <w:pPr>
        <w:pStyle w:val="p1a"/>
        <w:rPr>
          <w:lang w:val="en-US"/>
          <w:rPrChange w:id="327" w:author="Denis Silveira" w:date="2020-03-26T15:31:00Z">
            <w:rPr/>
          </w:rPrChange>
        </w:rPr>
      </w:pPr>
      <w:r w:rsidRPr="00ED250C">
        <w:rPr>
          <w:lang w:val="en-US"/>
          <w:rPrChange w:id="328" w:author="Denis Silveira" w:date="2020-03-26T15:31:00Z">
            <w:rPr/>
          </w:rPrChange>
        </w:rPr>
        <w:t xml:space="preserve">Gibson, D.L.; </w:t>
      </w:r>
      <w:proofErr w:type="spellStart"/>
      <w:r w:rsidRPr="00ED250C">
        <w:rPr>
          <w:lang w:val="en-US"/>
          <w:rPrChange w:id="329" w:author="Denis Silveira" w:date="2020-03-26T15:31:00Z">
            <w:rPr/>
          </w:rPrChange>
        </w:rPr>
        <w:t>Goldenson</w:t>
      </w:r>
      <w:proofErr w:type="spellEnd"/>
      <w:r w:rsidRPr="00ED250C">
        <w:rPr>
          <w:lang w:val="en-US"/>
          <w:rPrChange w:id="330" w:author="Denis Silveira" w:date="2020-03-26T15:31:00Z">
            <w:rPr/>
          </w:rPrChange>
        </w:rPr>
        <w:t xml:space="preserve">, D.R.; </w:t>
      </w:r>
      <w:proofErr w:type="spellStart"/>
      <w:r w:rsidRPr="00ED250C">
        <w:rPr>
          <w:lang w:val="en-US"/>
          <w:rPrChange w:id="331" w:author="Denis Silveira" w:date="2020-03-26T15:31:00Z">
            <w:rPr/>
          </w:rPrChange>
        </w:rPr>
        <w:t>Kost</w:t>
      </w:r>
      <w:proofErr w:type="spellEnd"/>
      <w:r w:rsidRPr="00ED250C">
        <w:rPr>
          <w:lang w:val="en-US"/>
          <w:rPrChange w:id="332" w:author="Denis Silveira" w:date="2020-03-26T15:31:00Z">
            <w:rPr/>
          </w:rPrChange>
        </w:rPr>
        <w:t xml:space="preserve">, K.: Performance results of CMMI-based process </w:t>
      </w:r>
      <w:r w:rsidRPr="00ED250C">
        <w:rPr>
          <w:lang w:val="en-US"/>
          <w:rPrChange w:id="333" w:author="Denis Silveira" w:date="2020-03-26T15:31:00Z">
            <w:rPr/>
          </w:rPrChange>
        </w:rPr>
        <w:tab/>
        <w:t xml:space="preserve">improvement. Carnegie-Mellon Univ Pittsburgh Pa Software Engineering Inst </w:t>
      </w:r>
      <w:r w:rsidRPr="00ED250C">
        <w:rPr>
          <w:lang w:val="en-US"/>
          <w:rPrChange w:id="334" w:author="Denis Silveira" w:date="2020-03-26T15:31:00Z">
            <w:rPr/>
          </w:rPrChange>
        </w:rPr>
        <w:tab/>
        <w:t>(2006).</w:t>
      </w:r>
    </w:p>
    <w:p w14:paraId="07DE03CF" w14:textId="20B26FFD" w:rsidR="00937207" w:rsidRPr="00ED250C" w:rsidRDefault="00937207" w:rsidP="00937207">
      <w:pPr>
        <w:pStyle w:val="p1a"/>
        <w:rPr>
          <w:lang w:val="en-US"/>
          <w:rPrChange w:id="335" w:author="Denis Silveira" w:date="2020-03-26T15:31:00Z">
            <w:rPr/>
          </w:rPrChange>
        </w:rPr>
      </w:pPr>
      <w:r w:rsidRPr="00ED250C">
        <w:rPr>
          <w:lang w:val="en-US"/>
          <w:rPrChange w:id="336" w:author="Denis Silveira" w:date="2020-03-26T15:31:00Z">
            <w:rPr/>
          </w:rPrChange>
        </w:rPr>
        <w:t xml:space="preserve">Hani, S. U.: Impact of process improvement on software development predictions, for </w:t>
      </w:r>
      <w:r w:rsidRPr="00ED250C">
        <w:rPr>
          <w:lang w:val="en-US"/>
          <w:rPrChange w:id="337" w:author="Denis Silveira" w:date="2020-03-26T15:31:00Z">
            <w:rPr/>
          </w:rPrChange>
        </w:rPr>
        <w:tab/>
        <w:t xml:space="preserve">measuring software development project's performance benefits, In: Proceedings of </w:t>
      </w:r>
      <w:r w:rsidRPr="00ED250C">
        <w:rPr>
          <w:lang w:val="en-US"/>
          <w:rPrChange w:id="338" w:author="Denis Silveira" w:date="2020-03-26T15:31:00Z">
            <w:rPr/>
          </w:rPrChange>
        </w:rPr>
        <w:tab/>
        <w:t>the 7th International Conference on Frontiers of Information Technology, p 54, (2009).</w:t>
      </w:r>
    </w:p>
    <w:p w14:paraId="6B44D870" w14:textId="04C82451" w:rsidR="00937207" w:rsidRPr="00ED250C" w:rsidRDefault="00937207" w:rsidP="00937207">
      <w:pPr>
        <w:pStyle w:val="p1a"/>
        <w:rPr>
          <w:lang w:val="en-US"/>
          <w:rPrChange w:id="339" w:author="Denis Silveira" w:date="2020-03-26T15:31:00Z">
            <w:rPr/>
          </w:rPrChange>
        </w:rPr>
      </w:pPr>
      <w:proofErr w:type="spellStart"/>
      <w:r w:rsidRPr="00ED250C">
        <w:rPr>
          <w:lang w:val="en-US"/>
          <w:rPrChange w:id="340" w:author="Denis Silveira" w:date="2020-03-26T15:31:00Z">
            <w:rPr/>
          </w:rPrChange>
        </w:rPr>
        <w:t>Indulska</w:t>
      </w:r>
      <w:proofErr w:type="spellEnd"/>
      <w:r w:rsidRPr="00ED250C">
        <w:rPr>
          <w:lang w:val="en-US"/>
          <w:rPrChange w:id="341" w:author="Denis Silveira" w:date="2020-03-26T15:31:00Z">
            <w:rPr/>
          </w:rPrChange>
        </w:rPr>
        <w:t xml:space="preserve">, M.; </w:t>
      </w:r>
      <w:proofErr w:type="spellStart"/>
      <w:r w:rsidRPr="00ED250C">
        <w:rPr>
          <w:lang w:val="en-US"/>
          <w:rPrChange w:id="342" w:author="Denis Silveira" w:date="2020-03-26T15:31:00Z">
            <w:rPr/>
          </w:rPrChange>
        </w:rPr>
        <w:t>ZurMuehlen</w:t>
      </w:r>
      <w:proofErr w:type="spellEnd"/>
      <w:r w:rsidRPr="00ED250C">
        <w:rPr>
          <w:lang w:val="en-US"/>
          <w:rPrChange w:id="343" w:author="Denis Silveira" w:date="2020-03-26T15:31:00Z">
            <w:rPr/>
          </w:rPrChange>
        </w:rPr>
        <w:t xml:space="preserve">, M.; Recker, J.: Measuring Method Complexity: The Case </w:t>
      </w:r>
      <w:r w:rsidRPr="00ED250C">
        <w:rPr>
          <w:lang w:val="en-US"/>
          <w:rPrChange w:id="344" w:author="Denis Silveira" w:date="2020-03-26T15:31:00Z">
            <w:rPr/>
          </w:rPrChange>
        </w:rPr>
        <w:tab/>
        <w:t xml:space="preserve">of the </w:t>
      </w:r>
      <w:proofErr w:type="spellStart"/>
      <w:r w:rsidRPr="00ED250C">
        <w:rPr>
          <w:lang w:val="en-US"/>
          <w:rPrChange w:id="345" w:author="Denis Silveira" w:date="2020-03-26T15:31:00Z">
            <w:rPr/>
          </w:rPrChange>
        </w:rPr>
        <w:t>Busi</w:t>
      </w:r>
      <w:proofErr w:type="spellEnd"/>
      <w:r w:rsidRPr="00ED250C">
        <w:rPr>
          <w:lang w:val="en-US"/>
          <w:rPrChange w:id="346" w:author="Denis Silveira" w:date="2020-03-26T15:31:00Z">
            <w:rPr/>
          </w:rPrChange>
        </w:rPr>
        <w:t xml:space="preserve">-ness Process </w:t>
      </w:r>
      <w:proofErr w:type="spellStart"/>
      <w:r w:rsidRPr="00ED250C">
        <w:rPr>
          <w:lang w:val="en-US"/>
          <w:rPrChange w:id="347" w:author="Denis Silveira" w:date="2020-03-26T15:31:00Z">
            <w:rPr/>
          </w:rPrChange>
        </w:rPr>
        <w:t>ModelingNotation</w:t>
      </w:r>
      <w:proofErr w:type="spellEnd"/>
      <w:r w:rsidRPr="00ED250C">
        <w:rPr>
          <w:lang w:val="en-US"/>
          <w:rPrChange w:id="348" w:author="Denis Silveira" w:date="2020-03-26T15:31:00Z">
            <w:rPr/>
          </w:rPrChange>
        </w:rPr>
        <w:t xml:space="preserve">. Technical report, BPM Center Report, </w:t>
      </w:r>
      <w:r w:rsidRPr="00ED250C">
        <w:rPr>
          <w:lang w:val="en-US"/>
          <w:rPrChange w:id="349" w:author="Denis Silveira" w:date="2020-03-26T15:31:00Z">
            <w:rPr/>
          </w:rPrChange>
        </w:rPr>
        <w:tab/>
        <w:t>n. Apr (2009).</w:t>
      </w:r>
    </w:p>
    <w:p w14:paraId="4B304263" w14:textId="5AA5F122" w:rsidR="00937207" w:rsidRPr="00ED250C" w:rsidRDefault="00937207" w:rsidP="00937207">
      <w:pPr>
        <w:pStyle w:val="p1a"/>
        <w:rPr>
          <w:lang w:val="en-US"/>
          <w:rPrChange w:id="350" w:author="Denis Silveira" w:date="2020-03-26T15:31:00Z">
            <w:rPr/>
          </w:rPrChange>
        </w:rPr>
      </w:pPr>
      <w:proofErr w:type="spellStart"/>
      <w:r w:rsidRPr="00ED250C">
        <w:rPr>
          <w:lang w:val="en-US"/>
          <w:rPrChange w:id="351" w:author="Denis Silveira" w:date="2020-03-26T15:31:00Z">
            <w:rPr/>
          </w:rPrChange>
        </w:rPr>
        <w:t>Jamshidi</w:t>
      </w:r>
      <w:proofErr w:type="spellEnd"/>
      <w:r w:rsidRPr="00ED250C">
        <w:rPr>
          <w:lang w:val="en-US"/>
          <w:rPrChange w:id="352" w:author="Denis Silveira" w:date="2020-03-26T15:31:00Z">
            <w:rPr/>
          </w:rPrChange>
        </w:rPr>
        <w:t xml:space="preserve">, P., </w:t>
      </w:r>
      <w:proofErr w:type="spellStart"/>
      <w:r w:rsidRPr="00ED250C">
        <w:rPr>
          <w:lang w:val="en-US"/>
          <w:rPrChange w:id="353" w:author="Denis Silveira" w:date="2020-03-26T15:31:00Z">
            <w:rPr/>
          </w:rPrChange>
        </w:rPr>
        <w:t>Ghafari</w:t>
      </w:r>
      <w:proofErr w:type="spellEnd"/>
      <w:r w:rsidRPr="00ED250C">
        <w:rPr>
          <w:lang w:val="en-US"/>
          <w:rPrChange w:id="354" w:author="Denis Silveira" w:date="2020-03-26T15:31:00Z">
            <w:rPr/>
          </w:rPrChange>
        </w:rPr>
        <w:t xml:space="preserve">, M., Ahmad, A., </w:t>
      </w:r>
      <w:proofErr w:type="spellStart"/>
      <w:r w:rsidRPr="00ED250C">
        <w:rPr>
          <w:lang w:val="en-US"/>
          <w:rPrChange w:id="355" w:author="Denis Silveira" w:date="2020-03-26T15:31:00Z">
            <w:rPr/>
          </w:rPrChange>
        </w:rPr>
        <w:t>Pahl</w:t>
      </w:r>
      <w:proofErr w:type="spellEnd"/>
      <w:r w:rsidRPr="00ED250C">
        <w:rPr>
          <w:lang w:val="en-US"/>
          <w:rPrChange w:id="356" w:author="Denis Silveira" w:date="2020-03-26T15:31:00Z">
            <w:rPr/>
          </w:rPrChange>
        </w:rPr>
        <w:t xml:space="preserve">, C.: A Protocol for Systematic Literature </w:t>
      </w:r>
      <w:r w:rsidRPr="00ED250C">
        <w:rPr>
          <w:lang w:val="en-US"/>
          <w:rPrChange w:id="357" w:author="Denis Silveira" w:date="2020-03-26T15:31:00Z">
            <w:rPr/>
          </w:rPrChange>
        </w:rPr>
        <w:tab/>
        <w:t xml:space="preserve">Review on Architecture-Centric Software Evolution Research, Technical Report, </w:t>
      </w:r>
      <w:r w:rsidRPr="00ED250C">
        <w:rPr>
          <w:lang w:val="en-US"/>
          <w:rPrChange w:id="358" w:author="Denis Silveira" w:date="2020-03-26T15:31:00Z">
            <w:rPr/>
          </w:rPrChange>
        </w:rPr>
        <w:tab/>
      </w:r>
      <w:proofErr w:type="spellStart"/>
      <w:r w:rsidRPr="00ED250C">
        <w:rPr>
          <w:lang w:val="en-US"/>
          <w:rPrChange w:id="359" w:author="Denis Silveira" w:date="2020-03-26T15:31:00Z">
            <w:rPr/>
          </w:rPrChange>
        </w:rPr>
        <w:t>Lero-TheIrish</w:t>
      </w:r>
      <w:proofErr w:type="spellEnd"/>
      <w:r w:rsidRPr="00ED250C">
        <w:rPr>
          <w:lang w:val="en-US"/>
          <w:rPrChange w:id="360" w:author="Denis Silveira" w:date="2020-03-26T15:31:00Z">
            <w:rPr/>
          </w:rPrChange>
        </w:rPr>
        <w:t xml:space="preserve"> Software Engineering Research Centre, Dublin City University, Oct. </w:t>
      </w:r>
      <w:r w:rsidRPr="00ED250C">
        <w:rPr>
          <w:lang w:val="en-US"/>
          <w:rPrChange w:id="361" w:author="Denis Silveira" w:date="2020-03-26T15:31:00Z">
            <w:rPr/>
          </w:rPrChange>
        </w:rPr>
        <w:tab/>
        <w:t>2012.</w:t>
      </w:r>
    </w:p>
    <w:p w14:paraId="156FB9FE" w14:textId="1CCCF4AA" w:rsidR="00937207" w:rsidRPr="00ED250C" w:rsidRDefault="00937207" w:rsidP="00937207">
      <w:pPr>
        <w:pStyle w:val="p1a"/>
        <w:rPr>
          <w:lang w:val="en-US"/>
          <w:rPrChange w:id="362" w:author="Denis Silveira" w:date="2020-03-26T15:31:00Z">
            <w:rPr/>
          </w:rPrChange>
        </w:rPr>
      </w:pPr>
      <w:r w:rsidRPr="00ED250C">
        <w:rPr>
          <w:lang w:val="en-US"/>
          <w:rPrChange w:id="363" w:author="Denis Silveira" w:date="2020-03-26T15:31:00Z">
            <w:rPr/>
          </w:rPrChange>
        </w:rPr>
        <w:t>Jiménez-</w:t>
      </w:r>
      <w:proofErr w:type="spellStart"/>
      <w:r w:rsidRPr="00ED250C">
        <w:rPr>
          <w:lang w:val="en-US"/>
          <w:rPrChange w:id="364" w:author="Denis Silveira" w:date="2020-03-26T15:31:00Z">
            <w:rPr/>
          </w:rPrChange>
        </w:rPr>
        <w:t>ramírez</w:t>
      </w:r>
      <w:proofErr w:type="spellEnd"/>
      <w:r w:rsidRPr="00ED250C">
        <w:rPr>
          <w:lang w:val="en-US"/>
          <w:rPrChange w:id="365" w:author="Denis Silveira" w:date="2020-03-26T15:31:00Z">
            <w:rPr/>
          </w:rPrChange>
        </w:rPr>
        <w:t xml:space="preserve">, A.; Weber, B.; Barba, I.; Del Valle, C.: Generating optimized </w:t>
      </w:r>
      <w:proofErr w:type="spellStart"/>
      <w:r w:rsidRPr="00ED250C">
        <w:rPr>
          <w:lang w:val="en-US"/>
          <w:rPrChange w:id="366" w:author="Denis Silveira" w:date="2020-03-26T15:31:00Z">
            <w:rPr/>
          </w:rPrChange>
        </w:rPr>
        <w:t>confi</w:t>
      </w:r>
      <w:proofErr w:type="spellEnd"/>
      <w:r w:rsidRPr="00ED250C">
        <w:rPr>
          <w:lang w:val="en-US"/>
          <w:rPrChange w:id="367" w:author="Denis Silveira" w:date="2020-03-26T15:31:00Z">
            <w:rPr/>
          </w:rPrChange>
        </w:rPr>
        <w:tab/>
      </w:r>
      <w:proofErr w:type="spellStart"/>
      <w:r w:rsidRPr="00ED250C">
        <w:rPr>
          <w:lang w:val="en-US"/>
          <w:rPrChange w:id="368" w:author="Denis Silveira" w:date="2020-03-26T15:31:00Z">
            <w:rPr/>
          </w:rPrChange>
        </w:rPr>
        <w:t>gurable</w:t>
      </w:r>
      <w:proofErr w:type="spellEnd"/>
      <w:r w:rsidRPr="00ED250C">
        <w:rPr>
          <w:lang w:val="en-US"/>
          <w:rPrChange w:id="369" w:author="Denis Silveira" w:date="2020-03-26T15:31:00Z">
            <w:rPr/>
          </w:rPrChange>
        </w:rPr>
        <w:t xml:space="preserve"> business process models in scenarios subject to uncertainty. </w:t>
      </w:r>
      <w:proofErr w:type="spellStart"/>
      <w:r w:rsidRPr="00ED250C">
        <w:rPr>
          <w:lang w:val="en-US"/>
          <w:rPrChange w:id="370" w:author="Denis Silveira" w:date="2020-03-26T15:31:00Z">
            <w:rPr/>
          </w:rPrChange>
        </w:rPr>
        <w:t>Informationand</w:t>
      </w:r>
      <w:proofErr w:type="spellEnd"/>
      <w:r w:rsidRPr="00ED250C">
        <w:rPr>
          <w:lang w:val="en-US"/>
          <w:rPrChange w:id="371" w:author="Denis Silveira" w:date="2020-03-26T15:31:00Z">
            <w:rPr/>
          </w:rPrChange>
        </w:rPr>
        <w:t xml:space="preserve"> </w:t>
      </w:r>
      <w:r w:rsidRPr="00ED250C">
        <w:rPr>
          <w:lang w:val="en-US"/>
          <w:rPrChange w:id="372" w:author="Denis Silveira" w:date="2020-03-26T15:31:00Z">
            <w:rPr/>
          </w:rPrChange>
        </w:rPr>
        <w:tab/>
        <w:t>Software Technology, vol. 57, n. 1, pp. 571–594, (2015).</w:t>
      </w:r>
    </w:p>
    <w:p w14:paraId="7A3EF992" w14:textId="1AEB6565" w:rsidR="00937207" w:rsidRPr="00ED250C" w:rsidRDefault="00937207" w:rsidP="00937207">
      <w:pPr>
        <w:pStyle w:val="p1a"/>
        <w:rPr>
          <w:lang w:val="en-US"/>
          <w:rPrChange w:id="373" w:author="Denis Silveira" w:date="2020-03-26T15:31:00Z">
            <w:rPr/>
          </w:rPrChange>
        </w:rPr>
      </w:pPr>
      <w:proofErr w:type="spellStart"/>
      <w:r w:rsidRPr="00ED250C">
        <w:rPr>
          <w:lang w:val="en-US"/>
          <w:rPrChange w:id="374" w:author="Denis Silveira" w:date="2020-03-26T15:31:00Z">
            <w:rPr/>
          </w:rPrChange>
        </w:rPr>
        <w:t>Kitchenham</w:t>
      </w:r>
      <w:proofErr w:type="spellEnd"/>
      <w:r w:rsidRPr="00ED250C">
        <w:rPr>
          <w:lang w:val="en-US"/>
          <w:rPrChange w:id="375" w:author="Denis Silveira" w:date="2020-03-26T15:31:00Z">
            <w:rPr/>
          </w:rPrChange>
        </w:rPr>
        <w:t xml:space="preserve">, B.; Charters, S.: Guidelines for performing Systematic Literature Reviews </w:t>
      </w:r>
      <w:r w:rsidRPr="00ED250C">
        <w:rPr>
          <w:lang w:val="en-US"/>
          <w:rPrChange w:id="376" w:author="Denis Silveira" w:date="2020-03-26T15:31:00Z">
            <w:rPr/>
          </w:rPrChange>
        </w:rPr>
        <w:tab/>
        <w:t xml:space="preserve">in Software Engineering, in: Technical Report EBSE 2007-001, </w:t>
      </w:r>
      <w:proofErr w:type="spellStart"/>
      <w:r w:rsidRPr="00ED250C">
        <w:rPr>
          <w:lang w:val="en-US"/>
          <w:rPrChange w:id="377" w:author="Denis Silveira" w:date="2020-03-26T15:31:00Z">
            <w:rPr/>
          </w:rPrChange>
        </w:rPr>
        <w:t>Keele</w:t>
      </w:r>
      <w:proofErr w:type="spellEnd"/>
      <w:r w:rsidRPr="00ED250C">
        <w:rPr>
          <w:lang w:val="en-US"/>
          <w:rPrChange w:id="378" w:author="Denis Silveira" w:date="2020-03-26T15:31:00Z">
            <w:rPr/>
          </w:rPrChange>
        </w:rPr>
        <w:t xml:space="preserve"> University </w:t>
      </w:r>
      <w:r w:rsidRPr="00ED250C">
        <w:rPr>
          <w:lang w:val="en-US"/>
          <w:rPrChange w:id="379" w:author="Denis Silveira" w:date="2020-03-26T15:31:00Z">
            <w:rPr/>
          </w:rPrChange>
        </w:rPr>
        <w:tab/>
        <w:t>and Durham University Joint Report, (2007).</w:t>
      </w:r>
    </w:p>
    <w:p w14:paraId="5CF94DFF" w14:textId="5FA773A6" w:rsidR="00937207" w:rsidRPr="00ED250C" w:rsidRDefault="00937207" w:rsidP="00937207">
      <w:pPr>
        <w:pStyle w:val="p1a"/>
        <w:rPr>
          <w:lang w:val="en-US"/>
          <w:rPrChange w:id="380" w:author="Denis Silveira" w:date="2020-03-26T15:31:00Z">
            <w:rPr/>
          </w:rPrChange>
        </w:rPr>
      </w:pPr>
      <w:proofErr w:type="spellStart"/>
      <w:r w:rsidRPr="00ED250C">
        <w:rPr>
          <w:lang w:val="en-US"/>
          <w:rPrChange w:id="381" w:author="Denis Silveira" w:date="2020-03-26T15:31:00Z">
            <w:rPr/>
          </w:rPrChange>
        </w:rPr>
        <w:t>Kitchenham</w:t>
      </w:r>
      <w:proofErr w:type="spellEnd"/>
      <w:r w:rsidRPr="00ED250C">
        <w:rPr>
          <w:lang w:val="en-US"/>
          <w:rPrChange w:id="382" w:author="Denis Silveira" w:date="2020-03-26T15:31:00Z">
            <w:rPr/>
          </w:rPrChange>
        </w:rPr>
        <w:t xml:space="preserve">, Barbara A.; DYBA, Tore; JORGENSEN, </w:t>
      </w:r>
      <w:proofErr w:type="spellStart"/>
      <w:r w:rsidRPr="00ED250C">
        <w:rPr>
          <w:lang w:val="en-US"/>
          <w:rPrChange w:id="383" w:author="Denis Silveira" w:date="2020-03-26T15:31:00Z">
            <w:rPr/>
          </w:rPrChange>
        </w:rPr>
        <w:t>Magne</w:t>
      </w:r>
      <w:proofErr w:type="spellEnd"/>
      <w:r w:rsidRPr="00ED250C">
        <w:rPr>
          <w:lang w:val="en-US"/>
          <w:rPrChange w:id="384" w:author="Denis Silveira" w:date="2020-03-26T15:31:00Z">
            <w:rPr/>
          </w:rPrChange>
        </w:rPr>
        <w:t xml:space="preserve">. Evidence-based </w:t>
      </w:r>
      <w:proofErr w:type="spellStart"/>
      <w:r w:rsidRPr="00ED250C">
        <w:rPr>
          <w:lang w:val="en-US"/>
          <w:rPrChange w:id="385" w:author="Denis Silveira" w:date="2020-03-26T15:31:00Z">
            <w:rPr/>
          </w:rPrChange>
        </w:rPr>
        <w:t>sof</w:t>
      </w:r>
      <w:proofErr w:type="spellEnd"/>
      <w:r w:rsidRPr="00ED250C">
        <w:rPr>
          <w:lang w:val="en-US"/>
          <w:rPrChange w:id="386" w:author="Denis Silveira" w:date="2020-03-26T15:31:00Z">
            <w:rPr/>
          </w:rPrChange>
        </w:rPr>
        <w:tab/>
      </w:r>
      <w:proofErr w:type="spellStart"/>
      <w:r w:rsidRPr="00ED250C">
        <w:rPr>
          <w:lang w:val="en-US"/>
          <w:rPrChange w:id="387" w:author="Denis Silveira" w:date="2020-03-26T15:31:00Z">
            <w:rPr/>
          </w:rPrChange>
        </w:rPr>
        <w:t>tware</w:t>
      </w:r>
      <w:proofErr w:type="spellEnd"/>
      <w:r w:rsidRPr="00ED250C">
        <w:rPr>
          <w:lang w:val="en-US"/>
          <w:rPrChange w:id="388" w:author="Denis Silveira" w:date="2020-03-26T15:31:00Z">
            <w:rPr/>
          </w:rPrChange>
        </w:rPr>
        <w:t xml:space="preserve"> engineering. In: Proceedings of the 26th international conference on software </w:t>
      </w:r>
      <w:r w:rsidRPr="00ED250C">
        <w:rPr>
          <w:lang w:val="en-US"/>
          <w:rPrChange w:id="389" w:author="Denis Silveira" w:date="2020-03-26T15:31:00Z">
            <w:rPr/>
          </w:rPrChange>
        </w:rPr>
        <w:tab/>
        <w:t>engineering. IEEE Computer Society, pp. 273-281 (2004).</w:t>
      </w:r>
    </w:p>
    <w:p w14:paraId="6332287F" w14:textId="1DB40136" w:rsidR="00937207" w:rsidRPr="00ED250C" w:rsidRDefault="00937207" w:rsidP="00937207">
      <w:pPr>
        <w:pStyle w:val="p1a"/>
        <w:rPr>
          <w:lang w:val="en-US"/>
          <w:rPrChange w:id="390" w:author="Denis Silveira" w:date="2020-03-26T15:31:00Z">
            <w:rPr/>
          </w:rPrChange>
        </w:rPr>
      </w:pPr>
      <w:r w:rsidRPr="00ED250C">
        <w:rPr>
          <w:lang w:val="en-US"/>
          <w:rPrChange w:id="391" w:author="Denis Silveira" w:date="2020-03-26T15:31:00Z">
            <w:rPr/>
          </w:rPrChange>
        </w:rPr>
        <w:t>Ko, R. K. L.: A computer scientist’s introductory guide to business process manage</w:t>
      </w:r>
      <w:r w:rsidRPr="00ED250C">
        <w:rPr>
          <w:lang w:val="en-US"/>
          <w:rPrChange w:id="392" w:author="Denis Silveira" w:date="2020-03-26T15:31:00Z">
            <w:rPr/>
          </w:rPrChange>
        </w:rPr>
        <w:tab/>
      </w:r>
      <w:proofErr w:type="spellStart"/>
      <w:r w:rsidRPr="00ED250C">
        <w:rPr>
          <w:lang w:val="en-US"/>
          <w:rPrChange w:id="393" w:author="Denis Silveira" w:date="2020-03-26T15:31:00Z">
            <w:rPr/>
          </w:rPrChange>
        </w:rPr>
        <w:t>ment</w:t>
      </w:r>
      <w:proofErr w:type="spellEnd"/>
      <w:r w:rsidRPr="00ED250C">
        <w:rPr>
          <w:lang w:val="en-US"/>
          <w:rPrChange w:id="394" w:author="Denis Silveira" w:date="2020-03-26T15:31:00Z">
            <w:rPr/>
          </w:rPrChange>
        </w:rPr>
        <w:t xml:space="preserve"> (BPM), XRDS: Crossroads, The ACM Magazine for Students, vol. 15, n. 4 </w:t>
      </w:r>
      <w:r w:rsidRPr="00ED250C">
        <w:rPr>
          <w:lang w:val="en-US"/>
          <w:rPrChange w:id="395" w:author="Denis Silveira" w:date="2020-03-26T15:31:00Z">
            <w:rPr/>
          </w:rPrChange>
        </w:rPr>
        <w:tab/>
        <w:t>(2009).</w:t>
      </w:r>
    </w:p>
    <w:p w14:paraId="16486974" w14:textId="01F9828B" w:rsidR="00937207" w:rsidRPr="00ED250C" w:rsidRDefault="00937207" w:rsidP="00937207">
      <w:pPr>
        <w:pStyle w:val="p1a"/>
        <w:rPr>
          <w:lang w:val="en-US"/>
          <w:rPrChange w:id="396" w:author="Denis Silveira" w:date="2020-03-26T15:31:00Z">
            <w:rPr/>
          </w:rPrChange>
        </w:rPr>
      </w:pPr>
      <w:r w:rsidRPr="00ED250C">
        <w:rPr>
          <w:lang w:val="en-US"/>
          <w:rPrChange w:id="397" w:author="Denis Silveira" w:date="2020-03-26T15:31:00Z">
            <w:rPr/>
          </w:rPrChange>
        </w:rPr>
        <w:t xml:space="preserve">Laue, R.; </w:t>
      </w:r>
      <w:proofErr w:type="spellStart"/>
      <w:r w:rsidRPr="00ED250C">
        <w:rPr>
          <w:lang w:val="en-US"/>
          <w:rPrChange w:id="398" w:author="Denis Silveira" w:date="2020-03-26T15:31:00Z">
            <w:rPr/>
          </w:rPrChange>
        </w:rPr>
        <w:t>Gadatsch</w:t>
      </w:r>
      <w:proofErr w:type="spellEnd"/>
      <w:r w:rsidRPr="00ED250C">
        <w:rPr>
          <w:lang w:val="en-US"/>
          <w:rPrChange w:id="399" w:author="Denis Silveira" w:date="2020-03-26T15:31:00Z">
            <w:rPr/>
          </w:rPrChange>
        </w:rPr>
        <w:t xml:space="preserve">, A. Measuring the understandability of business process models are </w:t>
      </w:r>
      <w:r w:rsidRPr="00ED250C">
        <w:rPr>
          <w:lang w:val="en-US"/>
          <w:rPrChange w:id="400" w:author="Denis Silveira" w:date="2020-03-26T15:31:00Z">
            <w:rPr/>
          </w:rPrChange>
        </w:rPr>
        <w:tab/>
        <w:t xml:space="preserve">we asking the right questions? In: SPRINGER. </w:t>
      </w:r>
      <w:proofErr w:type="spellStart"/>
      <w:r w:rsidRPr="00ED250C">
        <w:rPr>
          <w:lang w:val="en-US"/>
          <w:rPrChange w:id="401" w:author="Denis Silveira" w:date="2020-03-26T15:31:00Z">
            <w:rPr/>
          </w:rPrChange>
        </w:rPr>
        <w:t>InternationalConferenceon</w:t>
      </w:r>
      <w:proofErr w:type="spellEnd"/>
      <w:r w:rsidRPr="00ED250C">
        <w:rPr>
          <w:lang w:val="en-US"/>
          <w:rPrChange w:id="402" w:author="Denis Silveira" w:date="2020-03-26T15:31:00Z">
            <w:rPr/>
          </w:rPrChange>
        </w:rPr>
        <w:t xml:space="preserve"> Business </w:t>
      </w:r>
      <w:r w:rsidRPr="00ED250C">
        <w:rPr>
          <w:lang w:val="en-US"/>
          <w:rPrChange w:id="403" w:author="Denis Silveira" w:date="2020-03-26T15:31:00Z">
            <w:rPr/>
          </w:rPrChange>
        </w:rPr>
        <w:tab/>
        <w:t>Process Management, pp. 37–48 (2010).</w:t>
      </w:r>
    </w:p>
    <w:p w14:paraId="73024E65" w14:textId="5C11CB43" w:rsidR="00937207" w:rsidRPr="00ED250C" w:rsidRDefault="00937207" w:rsidP="00937207">
      <w:pPr>
        <w:pStyle w:val="p1a"/>
        <w:rPr>
          <w:lang w:val="en-US"/>
          <w:rPrChange w:id="404" w:author="Denis Silveira" w:date="2020-03-26T15:31:00Z">
            <w:rPr/>
          </w:rPrChange>
        </w:rPr>
      </w:pPr>
      <w:r w:rsidRPr="00ED250C">
        <w:rPr>
          <w:lang w:val="en-US"/>
          <w:rPrChange w:id="405" w:author="Denis Silveira" w:date="2020-03-26T15:31:00Z">
            <w:rPr/>
          </w:rPrChange>
        </w:rPr>
        <w:t xml:space="preserve">M. </w:t>
      </w:r>
      <w:proofErr w:type="spellStart"/>
      <w:r w:rsidRPr="00ED250C">
        <w:rPr>
          <w:lang w:val="en-US"/>
          <w:rPrChange w:id="406" w:author="Denis Silveira" w:date="2020-03-26T15:31:00Z">
            <w:rPr/>
          </w:rPrChange>
        </w:rPr>
        <w:t>Petticrew</w:t>
      </w:r>
      <w:proofErr w:type="spellEnd"/>
      <w:r w:rsidRPr="00ED250C">
        <w:rPr>
          <w:lang w:val="en-US"/>
          <w:rPrChange w:id="407" w:author="Denis Silveira" w:date="2020-03-26T15:31:00Z">
            <w:rPr/>
          </w:rPrChange>
        </w:rPr>
        <w:t xml:space="preserve">, H. Roberts, “Systematic Reviews in the Social Sciences: A Practical </w:t>
      </w:r>
      <w:r w:rsidRPr="00ED250C">
        <w:rPr>
          <w:lang w:val="en-US"/>
          <w:rPrChange w:id="408" w:author="Denis Silveira" w:date="2020-03-26T15:31:00Z">
            <w:rPr/>
          </w:rPrChange>
        </w:rPr>
        <w:tab/>
        <w:t>Guide,” Blackwell Publishing, 2005, ISBN 1405121106.</w:t>
      </w:r>
    </w:p>
    <w:p w14:paraId="3A866EEE" w14:textId="3C990243" w:rsidR="00937207" w:rsidRPr="00ED250C" w:rsidRDefault="00937207" w:rsidP="00937207">
      <w:pPr>
        <w:pStyle w:val="p1a"/>
        <w:rPr>
          <w:lang w:val="en-US"/>
          <w:rPrChange w:id="409" w:author="Denis Silveira" w:date="2020-03-26T15:31:00Z">
            <w:rPr/>
          </w:rPrChange>
        </w:rPr>
      </w:pPr>
      <w:r w:rsidRPr="00ED250C">
        <w:rPr>
          <w:lang w:val="en-US"/>
          <w:rPrChange w:id="410" w:author="Denis Silveira" w:date="2020-03-26T15:31:00Z">
            <w:rPr/>
          </w:rPrChange>
        </w:rPr>
        <w:tab/>
        <w:t xml:space="preserve">Melcher, J.; </w:t>
      </w:r>
      <w:proofErr w:type="spellStart"/>
      <w:r w:rsidRPr="00ED250C">
        <w:rPr>
          <w:lang w:val="en-US"/>
          <w:rPrChange w:id="411" w:author="Denis Silveira" w:date="2020-03-26T15:31:00Z">
            <w:rPr/>
          </w:rPrChange>
        </w:rPr>
        <w:t>Seese</w:t>
      </w:r>
      <w:proofErr w:type="spellEnd"/>
      <w:r w:rsidRPr="00ED250C">
        <w:rPr>
          <w:lang w:val="en-US"/>
          <w:rPrChange w:id="412" w:author="Denis Silveira" w:date="2020-03-26T15:31:00Z">
            <w:rPr/>
          </w:rPrChange>
        </w:rPr>
        <w:t xml:space="preserve">, D.: Towards validating prediction systems for process </w:t>
      </w:r>
      <w:proofErr w:type="spellStart"/>
      <w:r w:rsidRPr="00ED250C">
        <w:rPr>
          <w:lang w:val="en-US"/>
          <w:rPrChange w:id="413" w:author="Denis Silveira" w:date="2020-03-26T15:31:00Z">
            <w:rPr/>
          </w:rPrChange>
        </w:rPr>
        <w:t>unders</w:t>
      </w:r>
      <w:proofErr w:type="spellEnd"/>
      <w:r w:rsidRPr="00ED250C">
        <w:rPr>
          <w:lang w:val="en-US"/>
          <w:rPrChange w:id="414" w:author="Denis Silveira" w:date="2020-03-26T15:31:00Z">
            <w:rPr/>
          </w:rPrChange>
        </w:rPr>
        <w:tab/>
      </w:r>
      <w:proofErr w:type="spellStart"/>
      <w:r w:rsidRPr="00ED250C">
        <w:rPr>
          <w:lang w:val="en-US"/>
          <w:rPrChange w:id="415" w:author="Denis Silveira" w:date="2020-03-26T15:31:00Z">
            <w:rPr/>
          </w:rPrChange>
        </w:rPr>
        <w:t>tandability</w:t>
      </w:r>
      <w:proofErr w:type="spellEnd"/>
      <w:r w:rsidRPr="00ED250C">
        <w:rPr>
          <w:lang w:val="en-US"/>
          <w:rPrChange w:id="416" w:author="Denis Silveira" w:date="2020-03-26T15:31:00Z">
            <w:rPr/>
          </w:rPrChange>
        </w:rPr>
        <w:t xml:space="preserve">: Measuring process understandability. </w:t>
      </w:r>
      <w:proofErr w:type="spellStart"/>
      <w:r w:rsidRPr="00ED250C">
        <w:rPr>
          <w:lang w:val="en-US"/>
          <w:rPrChange w:id="417" w:author="Denis Silveira" w:date="2020-03-26T15:31:00Z">
            <w:rPr/>
          </w:rPrChange>
        </w:rPr>
        <w:t>Proceedingsofthe</w:t>
      </w:r>
      <w:proofErr w:type="spellEnd"/>
      <w:r w:rsidRPr="00ED250C">
        <w:rPr>
          <w:lang w:val="en-US"/>
          <w:rPrChange w:id="418" w:author="Denis Silveira" w:date="2020-03-26T15:31:00Z">
            <w:rPr/>
          </w:rPrChange>
        </w:rPr>
        <w:t xml:space="preserve"> 2008 10th </w:t>
      </w:r>
      <w:r w:rsidRPr="00ED250C">
        <w:rPr>
          <w:lang w:val="en-US"/>
          <w:rPrChange w:id="419" w:author="Denis Silveira" w:date="2020-03-26T15:31:00Z">
            <w:rPr/>
          </w:rPrChange>
        </w:rPr>
        <w:tab/>
        <w:t xml:space="preserve">SYNASC 2008. </w:t>
      </w:r>
      <w:proofErr w:type="spellStart"/>
      <w:r w:rsidRPr="00ED250C">
        <w:rPr>
          <w:lang w:val="en-US"/>
          <w:rPrChange w:id="420" w:author="Denis Silveira" w:date="2020-03-26T15:31:00Z">
            <w:rPr/>
          </w:rPrChange>
        </w:rPr>
        <w:t>Anais.Timisoara</w:t>
      </w:r>
      <w:proofErr w:type="spellEnd"/>
      <w:r w:rsidRPr="00ED250C">
        <w:rPr>
          <w:lang w:val="en-US"/>
          <w:rPrChange w:id="421" w:author="Denis Silveira" w:date="2020-03-26T15:31:00Z">
            <w:rPr/>
          </w:rPrChange>
        </w:rPr>
        <w:t>: IEEE, (2008).</w:t>
      </w:r>
    </w:p>
    <w:p w14:paraId="525A6C36" w14:textId="77777777" w:rsidR="00937207" w:rsidRPr="00ED250C" w:rsidRDefault="00937207" w:rsidP="00937207">
      <w:pPr>
        <w:pStyle w:val="p1a"/>
        <w:rPr>
          <w:lang w:val="en-US"/>
          <w:rPrChange w:id="422" w:author="Denis Silveira" w:date="2020-03-26T15:31:00Z">
            <w:rPr/>
          </w:rPrChange>
        </w:rPr>
      </w:pPr>
      <w:proofErr w:type="spellStart"/>
      <w:r w:rsidRPr="00ED250C">
        <w:rPr>
          <w:lang w:val="en-US"/>
          <w:rPrChange w:id="423" w:author="Denis Silveira" w:date="2020-03-26T15:31:00Z">
            <w:rPr/>
          </w:rPrChange>
        </w:rPr>
        <w:t>Mendling</w:t>
      </w:r>
      <w:proofErr w:type="spellEnd"/>
      <w:r w:rsidRPr="00ED250C">
        <w:rPr>
          <w:lang w:val="en-US"/>
          <w:rPrChange w:id="424" w:author="Denis Silveira" w:date="2020-03-26T15:31:00Z">
            <w:rPr/>
          </w:rPrChange>
        </w:rPr>
        <w:t xml:space="preserve">, J.; </w:t>
      </w:r>
      <w:proofErr w:type="spellStart"/>
      <w:r w:rsidRPr="00ED250C">
        <w:rPr>
          <w:lang w:val="en-US"/>
          <w:rPrChange w:id="425" w:author="Denis Silveira" w:date="2020-03-26T15:31:00Z">
            <w:rPr/>
          </w:rPrChange>
        </w:rPr>
        <w:t>ReijersH</w:t>
      </w:r>
      <w:proofErr w:type="spellEnd"/>
      <w:r w:rsidRPr="00ED250C">
        <w:rPr>
          <w:lang w:val="en-US"/>
          <w:rPrChange w:id="426" w:author="Denis Silveira" w:date="2020-03-26T15:31:00Z">
            <w:rPr/>
          </w:rPrChange>
        </w:rPr>
        <w:t xml:space="preserve">.; Cardoso, E. J.; What Makes Process Models Understandable?, In: Business Process </w:t>
      </w:r>
      <w:proofErr w:type="spellStart"/>
      <w:r w:rsidRPr="00ED250C">
        <w:rPr>
          <w:lang w:val="en-US"/>
          <w:rPrChange w:id="427" w:author="Denis Silveira" w:date="2020-03-26T15:31:00Z">
            <w:rPr/>
          </w:rPrChange>
        </w:rPr>
        <w:t>Management,Springer</w:t>
      </w:r>
      <w:proofErr w:type="spellEnd"/>
      <w:r w:rsidRPr="00ED250C">
        <w:rPr>
          <w:lang w:val="en-US"/>
          <w:rPrChange w:id="428" w:author="Denis Silveira" w:date="2020-03-26T15:31:00Z">
            <w:rPr/>
          </w:rPrChange>
        </w:rPr>
        <w:t>, Berlin, Heidelberg,  pp. 48–63, (2007).</w:t>
      </w:r>
    </w:p>
    <w:p w14:paraId="71F645F4" w14:textId="4B090D6E" w:rsidR="00937207" w:rsidRPr="00ED250C" w:rsidRDefault="00937207" w:rsidP="00937207">
      <w:pPr>
        <w:pStyle w:val="p1a"/>
        <w:rPr>
          <w:lang w:val="en-US"/>
          <w:rPrChange w:id="429" w:author="Denis Silveira" w:date="2020-03-26T15:31:00Z">
            <w:rPr/>
          </w:rPrChange>
        </w:rPr>
      </w:pPr>
      <w:r w:rsidRPr="00ED250C">
        <w:rPr>
          <w:lang w:val="en-US"/>
          <w:rPrChange w:id="430" w:author="Denis Silveira" w:date="2020-03-26T15:31:00Z">
            <w:rPr/>
          </w:rPrChange>
        </w:rPr>
        <w:tab/>
      </w:r>
      <w:proofErr w:type="spellStart"/>
      <w:r w:rsidRPr="00ED250C">
        <w:rPr>
          <w:lang w:val="en-US"/>
          <w:rPrChange w:id="431" w:author="Denis Silveira" w:date="2020-03-26T15:31:00Z">
            <w:rPr/>
          </w:rPrChange>
        </w:rPr>
        <w:t>Mendling</w:t>
      </w:r>
      <w:proofErr w:type="spellEnd"/>
      <w:r w:rsidRPr="00ED250C">
        <w:rPr>
          <w:lang w:val="en-US"/>
          <w:rPrChange w:id="432" w:author="Denis Silveira" w:date="2020-03-26T15:31:00Z">
            <w:rPr/>
          </w:rPrChange>
        </w:rPr>
        <w:t xml:space="preserve">, J.; </w:t>
      </w:r>
      <w:proofErr w:type="spellStart"/>
      <w:r w:rsidRPr="00ED250C">
        <w:rPr>
          <w:lang w:val="en-US"/>
          <w:rPrChange w:id="433" w:author="Denis Silveira" w:date="2020-03-26T15:31:00Z">
            <w:rPr/>
          </w:rPrChange>
        </w:rPr>
        <w:t>Strembeck</w:t>
      </w:r>
      <w:proofErr w:type="spellEnd"/>
      <w:r w:rsidRPr="00ED250C">
        <w:rPr>
          <w:lang w:val="en-US"/>
          <w:rPrChange w:id="434" w:author="Denis Silveira" w:date="2020-03-26T15:31:00Z">
            <w:rPr/>
          </w:rPrChange>
        </w:rPr>
        <w:t>, M.; Recker, J: Factors of process model comprehension—</w:t>
      </w:r>
      <w:r w:rsidRPr="00ED250C">
        <w:rPr>
          <w:lang w:val="en-US"/>
          <w:rPrChange w:id="435" w:author="Denis Silveira" w:date="2020-03-26T15:31:00Z">
            <w:rPr/>
          </w:rPrChange>
        </w:rPr>
        <w:tab/>
        <w:t xml:space="preserve">findings from a series of experiments. </w:t>
      </w:r>
      <w:proofErr w:type="spellStart"/>
      <w:r w:rsidRPr="00ED250C">
        <w:rPr>
          <w:lang w:val="en-US"/>
          <w:rPrChange w:id="436" w:author="Denis Silveira" w:date="2020-03-26T15:31:00Z">
            <w:rPr/>
          </w:rPrChange>
        </w:rPr>
        <w:t>DecisionSupport</w:t>
      </w:r>
      <w:proofErr w:type="spellEnd"/>
      <w:r w:rsidRPr="00ED250C">
        <w:rPr>
          <w:lang w:val="en-US"/>
          <w:rPrChange w:id="437" w:author="Denis Silveira" w:date="2020-03-26T15:31:00Z">
            <w:rPr/>
          </w:rPrChange>
        </w:rPr>
        <w:t xml:space="preserve"> Systems, Elsevier, vol. 53, </w:t>
      </w:r>
      <w:r w:rsidRPr="00ED250C">
        <w:rPr>
          <w:lang w:val="en-US"/>
          <w:rPrChange w:id="438" w:author="Denis Silveira" w:date="2020-03-26T15:31:00Z">
            <w:rPr/>
          </w:rPrChange>
        </w:rPr>
        <w:tab/>
        <w:t>n. 1, pp. 195–206 (2012).</w:t>
      </w:r>
    </w:p>
    <w:p w14:paraId="0FE6A8E4" w14:textId="52677829" w:rsidR="00937207" w:rsidRPr="00ED250C" w:rsidRDefault="00937207" w:rsidP="00937207">
      <w:pPr>
        <w:pStyle w:val="p1a"/>
        <w:rPr>
          <w:lang w:val="en-US"/>
          <w:rPrChange w:id="439" w:author="Denis Silveira" w:date="2020-03-26T15:31:00Z">
            <w:rPr/>
          </w:rPrChange>
        </w:rPr>
      </w:pPr>
      <w:r w:rsidRPr="00ED250C">
        <w:rPr>
          <w:lang w:val="en-US"/>
          <w:rPrChange w:id="440" w:author="Denis Silveira" w:date="2020-03-26T15:31:00Z">
            <w:rPr/>
          </w:rPrChange>
        </w:rPr>
        <w:t>Mendoza, V.; Silveira, D. S.; Albuquerque, M. L.; Araújo, J.: Verifying BPMN Um</w:t>
      </w:r>
      <w:r w:rsidRPr="00ED250C">
        <w:rPr>
          <w:lang w:val="en-US"/>
          <w:rPrChange w:id="441" w:author="Denis Silveira" w:date="2020-03-26T15:31:00Z">
            <w:rPr/>
          </w:rPrChange>
        </w:rPr>
        <w:tab/>
      </w:r>
      <w:proofErr w:type="spellStart"/>
      <w:r w:rsidRPr="00ED250C">
        <w:rPr>
          <w:lang w:val="en-US"/>
          <w:rPrChange w:id="442" w:author="Denis Silveira" w:date="2020-03-26T15:31:00Z">
            <w:rPr/>
          </w:rPrChange>
        </w:rPr>
        <w:t>derstandability</w:t>
      </w:r>
      <w:proofErr w:type="spellEnd"/>
      <w:r w:rsidRPr="00ED250C">
        <w:rPr>
          <w:lang w:val="en-US"/>
          <w:rPrChange w:id="443" w:author="Denis Silveira" w:date="2020-03-26T15:31:00Z">
            <w:rPr/>
          </w:rPrChange>
        </w:rPr>
        <w:t xml:space="preserve"> with Novice Business, 33rd Symposium on Applied Computing - </w:t>
      </w:r>
      <w:r w:rsidRPr="00ED250C">
        <w:rPr>
          <w:lang w:val="en-US"/>
          <w:rPrChange w:id="444" w:author="Denis Silveira" w:date="2020-03-26T15:31:00Z">
            <w:rPr/>
          </w:rPrChange>
        </w:rPr>
        <w:tab/>
        <w:t>ACM/SIGAPP, Pau – France, ACM, pp. 94-101 (2018).</w:t>
      </w:r>
    </w:p>
    <w:p w14:paraId="1EE9E110" w14:textId="0DC9F4BC" w:rsidR="00937207" w:rsidRPr="00ED250C" w:rsidRDefault="00937207" w:rsidP="00937207">
      <w:pPr>
        <w:pStyle w:val="p1a"/>
        <w:rPr>
          <w:lang w:val="en-US"/>
          <w:rPrChange w:id="445" w:author="Denis Silveira" w:date="2020-03-26T15:31:00Z">
            <w:rPr/>
          </w:rPrChange>
        </w:rPr>
      </w:pPr>
      <w:proofErr w:type="spellStart"/>
      <w:r w:rsidRPr="00ED250C">
        <w:rPr>
          <w:lang w:val="en-US"/>
          <w:rPrChange w:id="446" w:author="Denis Silveira" w:date="2020-03-26T15:31:00Z">
            <w:rPr/>
          </w:rPrChange>
        </w:rPr>
        <w:t>Mohd</w:t>
      </w:r>
      <w:proofErr w:type="spellEnd"/>
      <w:r w:rsidRPr="00ED250C">
        <w:rPr>
          <w:lang w:val="en-US"/>
          <w:rPrChange w:id="447" w:author="Denis Silveira" w:date="2020-03-26T15:31:00Z">
            <w:rPr/>
          </w:rPrChange>
        </w:rPr>
        <w:t xml:space="preserve">, N.; Ahmad, R.; Hassan, N.: Resistance factors in the implementation of software </w:t>
      </w:r>
      <w:r w:rsidRPr="00ED250C">
        <w:rPr>
          <w:lang w:val="en-US"/>
          <w:rPrChange w:id="448" w:author="Denis Silveira" w:date="2020-03-26T15:31:00Z">
            <w:rPr/>
          </w:rPrChange>
        </w:rPr>
        <w:tab/>
        <w:t>process improvement project. Journal of Computer Science, pp. 211-219 (2008).</w:t>
      </w:r>
    </w:p>
    <w:p w14:paraId="0D6BD910" w14:textId="02311BD9" w:rsidR="00937207" w:rsidRPr="00ED250C" w:rsidRDefault="00937207" w:rsidP="00937207">
      <w:pPr>
        <w:pStyle w:val="p1a"/>
        <w:rPr>
          <w:lang w:val="en-US"/>
          <w:rPrChange w:id="449" w:author="Denis Silveira" w:date="2020-03-26T15:31:00Z">
            <w:rPr/>
          </w:rPrChange>
        </w:rPr>
      </w:pPr>
      <w:r w:rsidRPr="00ED250C">
        <w:rPr>
          <w:lang w:val="en-US"/>
          <w:rPrChange w:id="450" w:author="Denis Silveira" w:date="2020-03-26T15:31:00Z">
            <w:rPr/>
          </w:rPrChange>
        </w:rPr>
        <w:t xml:space="preserve">Moody, D.; The “physics” of notations: toward a scientific basis for constructing visual </w:t>
      </w:r>
      <w:r w:rsidRPr="00ED250C">
        <w:rPr>
          <w:lang w:val="en-US"/>
          <w:rPrChange w:id="451" w:author="Denis Silveira" w:date="2020-03-26T15:31:00Z">
            <w:rPr/>
          </w:rPrChange>
        </w:rPr>
        <w:tab/>
        <w:t xml:space="preserve">notations in software engineering, In: IEEE Transactions on Software Engineering, </w:t>
      </w:r>
      <w:r w:rsidRPr="00ED250C">
        <w:rPr>
          <w:lang w:val="en-US"/>
          <w:rPrChange w:id="452" w:author="Denis Silveira" w:date="2020-03-26T15:31:00Z">
            <w:rPr/>
          </w:rPrChange>
        </w:rPr>
        <w:tab/>
        <w:t>35(6), pp. 756–779, (2009).</w:t>
      </w:r>
    </w:p>
    <w:p w14:paraId="7D7301C4" w14:textId="4F58F31D" w:rsidR="00937207" w:rsidRPr="00ED250C" w:rsidRDefault="00937207" w:rsidP="00937207">
      <w:pPr>
        <w:pStyle w:val="p1a"/>
        <w:rPr>
          <w:lang w:val="en-US"/>
          <w:rPrChange w:id="453" w:author="Denis Silveira" w:date="2020-03-26T15:31:00Z">
            <w:rPr/>
          </w:rPrChange>
        </w:rPr>
      </w:pPr>
      <w:r w:rsidRPr="00ED250C">
        <w:rPr>
          <w:lang w:val="en-US"/>
          <w:rPrChange w:id="454" w:author="Denis Silveira" w:date="2020-03-26T15:31:00Z">
            <w:rPr/>
          </w:rPrChange>
        </w:rPr>
        <w:t xml:space="preserve">Petersen, K.; Feldt, R.; Mujtaba, S.; </w:t>
      </w:r>
      <w:proofErr w:type="spellStart"/>
      <w:r w:rsidRPr="00ED250C">
        <w:rPr>
          <w:lang w:val="en-US"/>
          <w:rPrChange w:id="455" w:author="Denis Silveira" w:date="2020-03-26T15:31:00Z">
            <w:rPr/>
          </w:rPrChange>
        </w:rPr>
        <w:t>Mattsson</w:t>
      </w:r>
      <w:proofErr w:type="spellEnd"/>
      <w:r w:rsidRPr="00ED250C">
        <w:rPr>
          <w:lang w:val="en-US"/>
          <w:rPrChange w:id="456" w:author="Denis Silveira" w:date="2020-03-26T15:31:00Z">
            <w:rPr/>
          </w:rPrChange>
        </w:rPr>
        <w:t xml:space="preserve">, M.: Systematic mapping studies in </w:t>
      </w:r>
      <w:proofErr w:type="spellStart"/>
      <w:r w:rsidRPr="00ED250C">
        <w:rPr>
          <w:lang w:val="en-US"/>
          <w:rPrChange w:id="457" w:author="Denis Silveira" w:date="2020-03-26T15:31:00Z">
            <w:rPr/>
          </w:rPrChange>
        </w:rPr>
        <w:t>sof</w:t>
      </w:r>
      <w:proofErr w:type="spellEnd"/>
      <w:r w:rsidRPr="00ED250C">
        <w:rPr>
          <w:lang w:val="en-US"/>
          <w:rPrChange w:id="458" w:author="Denis Silveira" w:date="2020-03-26T15:31:00Z">
            <w:rPr/>
          </w:rPrChange>
        </w:rPr>
        <w:tab/>
      </w:r>
      <w:proofErr w:type="spellStart"/>
      <w:r w:rsidRPr="00ED250C">
        <w:rPr>
          <w:lang w:val="en-US"/>
          <w:rPrChange w:id="459" w:author="Denis Silveira" w:date="2020-03-26T15:31:00Z">
            <w:rPr/>
          </w:rPrChange>
        </w:rPr>
        <w:t>tware</w:t>
      </w:r>
      <w:proofErr w:type="spellEnd"/>
      <w:r w:rsidRPr="00ED250C">
        <w:rPr>
          <w:lang w:val="en-US"/>
          <w:rPrChange w:id="460" w:author="Denis Silveira" w:date="2020-03-26T15:31:00Z">
            <w:rPr/>
          </w:rPrChange>
        </w:rPr>
        <w:t xml:space="preserve"> engineering, in: EASE ’08: Proceedings of the 12th International Conference </w:t>
      </w:r>
      <w:r w:rsidRPr="00ED250C">
        <w:rPr>
          <w:lang w:val="en-US"/>
          <w:rPrChange w:id="461" w:author="Denis Silveira" w:date="2020-03-26T15:31:00Z">
            <w:rPr/>
          </w:rPrChange>
        </w:rPr>
        <w:tab/>
        <w:t>on Evaluation and Assessment in Software Engineering, vol. 8, pp. 68-77 (2008).</w:t>
      </w:r>
    </w:p>
    <w:p w14:paraId="4017BCEE" w14:textId="452930D8" w:rsidR="00937207" w:rsidRPr="00ED250C" w:rsidRDefault="00937207" w:rsidP="00937207">
      <w:pPr>
        <w:pStyle w:val="p1a"/>
        <w:rPr>
          <w:lang w:val="en-US"/>
          <w:rPrChange w:id="462" w:author="Denis Silveira" w:date="2020-03-26T15:31:00Z">
            <w:rPr/>
          </w:rPrChange>
        </w:rPr>
      </w:pPr>
      <w:r w:rsidRPr="00ED250C">
        <w:rPr>
          <w:lang w:val="en-US"/>
          <w:rPrChange w:id="463" w:author="Denis Silveira" w:date="2020-03-26T15:31:00Z">
            <w:rPr/>
          </w:rPrChange>
        </w:rPr>
        <w:t xml:space="preserve">Rodrigues, R. D. A.; Barros, M. D. O.; </w:t>
      </w:r>
      <w:proofErr w:type="spellStart"/>
      <w:r w:rsidRPr="00ED250C">
        <w:rPr>
          <w:lang w:val="en-US"/>
          <w:rPrChange w:id="464" w:author="Denis Silveira" w:date="2020-03-26T15:31:00Z">
            <w:rPr/>
          </w:rPrChange>
        </w:rPr>
        <w:t>Revoredo</w:t>
      </w:r>
      <w:proofErr w:type="spellEnd"/>
      <w:r w:rsidRPr="00ED250C">
        <w:rPr>
          <w:lang w:val="en-US"/>
          <w:rPrChange w:id="465" w:author="Denis Silveira" w:date="2020-03-26T15:31:00Z">
            <w:rPr/>
          </w:rPrChange>
        </w:rPr>
        <w:t xml:space="preserve">, K.; Azevedo, L. G.; Leopold H.: An </w:t>
      </w:r>
      <w:r w:rsidRPr="00ED250C">
        <w:rPr>
          <w:lang w:val="en-US"/>
          <w:rPrChange w:id="466" w:author="Denis Silveira" w:date="2020-03-26T15:31:00Z">
            <w:rPr/>
          </w:rPrChange>
        </w:rPr>
        <w:tab/>
        <w:t xml:space="preserve">experiment on process model understandability using textual work instructions and </w:t>
      </w:r>
      <w:r w:rsidRPr="00ED250C">
        <w:rPr>
          <w:lang w:val="en-US"/>
          <w:rPrChange w:id="467" w:author="Denis Silveira" w:date="2020-03-26T15:31:00Z">
            <w:rPr/>
          </w:rPrChange>
        </w:rPr>
        <w:tab/>
        <w:t>BPMN models, In: 29th SBES, pp. 41-50, (2015).</w:t>
      </w:r>
    </w:p>
    <w:p w14:paraId="69B7D2B2" w14:textId="0470B58E" w:rsidR="00937207" w:rsidRPr="00ED250C" w:rsidRDefault="00937207" w:rsidP="00937207">
      <w:pPr>
        <w:pStyle w:val="p1a"/>
        <w:rPr>
          <w:lang w:val="en-US"/>
          <w:rPrChange w:id="468" w:author="Denis Silveira" w:date="2020-03-26T15:31:00Z">
            <w:rPr/>
          </w:rPrChange>
        </w:rPr>
      </w:pPr>
      <w:r w:rsidRPr="00ED250C">
        <w:rPr>
          <w:lang w:val="en-US"/>
          <w:rPrChange w:id="469" w:author="Denis Silveira" w:date="2020-03-26T15:31:00Z">
            <w:rPr/>
          </w:rPrChange>
        </w:rPr>
        <w:t xml:space="preserve">Santos, M.; </w:t>
      </w:r>
      <w:proofErr w:type="spellStart"/>
      <w:r w:rsidRPr="00ED250C">
        <w:rPr>
          <w:lang w:val="en-US"/>
          <w:rPrChange w:id="470" w:author="Denis Silveira" w:date="2020-03-26T15:31:00Z">
            <w:rPr/>
          </w:rPrChange>
        </w:rPr>
        <w:t>Gralha</w:t>
      </w:r>
      <w:proofErr w:type="spellEnd"/>
      <w:r w:rsidRPr="00ED250C">
        <w:rPr>
          <w:lang w:val="en-US"/>
          <w:rPrChange w:id="471" w:author="Denis Silveira" w:date="2020-03-26T15:31:00Z">
            <w:rPr/>
          </w:rPrChange>
        </w:rPr>
        <w:t xml:space="preserve">, C.; </w:t>
      </w:r>
      <w:proofErr w:type="spellStart"/>
      <w:r w:rsidRPr="00ED250C">
        <w:rPr>
          <w:lang w:val="en-US"/>
          <w:rPrChange w:id="472" w:author="Denis Silveira" w:date="2020-03-26T15:31:00Z">
            <w:rPr/>
          </w:rPrChange>
        </w:rPr>
        <w:t>Goulão</w:t>
      </w:r>
      <w:proofErr w:type="spellEnd"/>
      <w:r w:rsidRPr="00ED250C">
        <w:rPr>
          <w:lang w:val="en-US"/>
          <w:rPrChange w:id="473" w:author="Denis Silveira" w:date="2020-03-26T15:31:00Z">
            <w:rPr/>
          </w:rPrChange>
        </w:rPr>
        <w:t xml:space="preserve">, M., Araújo, J.; Moreira, A.; </w:t>
      </w:r>
      <w:proofErr w:type="spellStart"/>
      <w:r w:rsidRPr="00ED250C">
        <w:rPr>
          <w:lang w:val="en-US"/>
          <w:rPrChange w:id="474" w:author="Denis Silveira" w:date="2020-03-26T15:31:00Z">
            <w:rPr/>
          </w:rPrChange>
        </w:rPr>
        <w:t>Cambeiro</w:t>
      </w:r>
      <w:proofErr w:type="spellEnd"/>
      <w:r w:rsidRPr="00ED250C">
        <w:rPr>
          <w:lang w:val="en-US"/>
          <w:rPrChange w:id="475" w:author="Denis Silveira" w:date="2020-03-26T15:31:00Z">
            <w:rPr/>
          </w:rPrChange>
        </w:rPr>
        <w:t xml:space="preserve">, J.: What is the </w:t>
      </w:r>
      <w:r w:rsidRPr="00ED250C">
        <w:rPr>
          <w:lang w:val="en-US"/>
          <w:rPrChange w:id="476" w:author="Denis Silveira" w:date="2020-03-26T15:31:00Z">
            <w:rPr/>
          </w:rPrChange>
        </w:rPr>
        <w:tab/>
        <w:t xml:space="preserve">Impact of Bad Layout in the Understandability of Social Goal Models?, in: 24th </w:t>
      </w:r>
      <w:r w:rsidRPr="00ED250C">
        <w:rPr>
          <w:lang w:val="en-US"/>
          <w:rPrChange w:id="477" w:author="Denis Silveira" w:date="2020-03-26T15:31:00Z">
            <w:rPr/>
          </w:rPrChange>
        </w:rPr>
        <w:tab/>
        <w:t xml:space="preserve">IEEE Requirements </w:t>
      </w:r>
      <w:proofErr w:type="spellStart"/>
      <w:r w:rsidRPr="00ED250C">
        <w:rPr>
          <w:lang w:val="en-US"/>
          <w:rPrChange w:id="478" w:author="Denis Silveira" w:date="2020-03-26T15:31:00Z">
            <w:rPr/>
          </w:rPrChange>
        </w:rPr>
        <w:t>Engi-neering</w:t>
      </w:r>
      <w:proofErr w:type="spellEnd"/>
      <w:r w:rsidRPr="00ED250C">
        <w:rPr>
          <w:lang w:val="en-US"/>
          <w:rPrChange w:id="479" w:author="Denis Silveira" w:date="2020-03-26T15:31:00Z">
            <w:rPr/>
          </w:rPrChange>
        </w:rPr>
        <w:t xml:space="preserve"> Conference - RE, Beijing – China, pp. 206-215, </w:t>
      </w:r>
      <w:r w:rsidRPr="00ED250C">
        <w:rPr>
          <w:lang w:val="en-US"/>
          <w:rPrChange w:id="480" w:author="Denis Silveira" w:date="2020-03-26T15:31:00Z">
            <w:rPr/>
          </w:rPrChange>
        </w:rPr>
        <w:tab/>
        <w:t>(2016).</w:t>
      </w:r>
    </w:p>
    <w:p w14:paraId="4C1AE781" w14:textId="72F1BE02" w:rsidR="00937207" w:rsidRPr="00ED250C" w:rsidRDefault="00937207" w:rsidP="00937207">
      <w:pPr>
        <w:pStyle w:val="p1a"/>
        <w:rPr>
          <w:lang w:val="en-US"/>
          <w:rPrChange w:id="481" w:author="Denis Silveira" w:date="2020-03-26T15:31:00Z">
            <w:rPr/>
          </w:rPrChange>
        </w:rPr>
      </w:pPr>
      <w:proofErr w:type="spellStart"/>
      <w:r w:rsidRPr="00ED250C">
        <w:rPr>
          <w:lang w:val="en-US"/>
          <w:rPrChange w:id="482" w:author="Denis Silveira" w:date="2020-03-26T15:31:00Z">
            <w:rPr/>
          </w:rPrChange>
        </w:rPr>
        <w:t>Sharafi</w:t>
      </w:r>
      <w:proofErr w:type="spellEnd"/>
      <w:r w:rsidRPr="00ED250C">
        <w:rPr>
          <w:lang w:val="en-US"/>
          <w:rPrChange w:id="483" w:author="Denis Silveira" w:date="2020-03-26T15:31:00Z">
            <w:rPr/>
          </w:rPrChange>
        </w:rPr>
        <w:t xml:space="preserve">, Z.; Shaffer, T.; Sharif B.: Eye-Tracking Metrics in Software Engineering, In: </w:t>
      </w:r>
      <w:r w:rsidRPr="00ED250C">
        <w:rPr>
          <w:lang w:val="en-US"/>
          <w:rPrChange w:id="484" w:author="Denis Silveira" w:date="2020-03-26T15:31:00Z">
            <w:rPr/>
          </w:rPrChange>
        </w:rPr>
        <w:tab/>
        <w:t>Asia-Pacific Software Engineering Conference – APSEC, pp. 96–103, (2015).</w:t>
      </w:r>
    </w:p>
    <w:p w14:paraId="3F302ED5" w14:textId="06C28D30" w:rsidR="00937207" w:rsidRPr="00ED250C" w:rsidRDefault="00937207" w:rsidP="00937207">
      <w:pPr>
        <w:pStyle w:val="p1a"/>
        <w:rPr>
          <w:lang w:val="en-US"/>
          <w:rPrChange w:id="485" w:author="Denis Silveira" w:date="2020-03-26T15:31:00Z">
            <w:rPr/>
          </w:rPrChange>
        </w:rPr>
      </w:pPr>
      <w:r w:rsidRPr="00ED250C">
        <w:rPr>
          <w:lang w:val="en-US"/>
          <w:rPrChange w:id="486" w:author="Denis Silveira" w:date="2020-03-26T15:31:00Z">
            <w:rPr/>
          </w:rPrChange>
        </w:rPr>
        <w:tab/>
      </w:r>
      <w:proofErr w:type="spellStart"/>
      <w:r w:rsidRPr="00ED250C">
        <w:rPr>
          <w:lang w:val="en-US"/>
          <w:rPrChange w:id="487" w:author="Denis Silveira" w:date="2020-03-26T15:31:00Z">
            <w:rPr/>
          </w:rPrChange>
        </w:rPr>
        <w:t>Unterkalmsteiner</w:t>
      </w:r>
      <w:proofErr w:type="spellEnd"/>
      <w:r w:rsidRPr="00ED250C">
        <w:rPr>
          <w:lang w:val="en-US"/>
          <w:rPrChange w:id="488" w:author="Denis Silveira" w:date="2020-03-26T15:31:00Z">
            <w:rPr/>
          </w:rPrChange>
        </w:rPr>
        <w:t xml:space="preserve">, M.; </w:t>
      </w:r>
      <w:proofErr w:type="spellStart"/>
      <w:r w:rsidRPr="00ED250C">
        <w:rPr>
          <w:lang w:val="en-US"/>
          <w:rPrChange w:id="489" w:author="Denis Silveira" w:date="2020-03-26T15:31:00Z">
            <w:rPr/>
          </w:rPrChange>
        </w:rPr>
        <w:t>Gorschek</w:t>
      </w:r>
      <w:proofErr w:type="spellEnd"/>
      <w:r w:rsidRPr="00ED250C">
        <w:rPr>
          <w:lang w:val="en-US"/>
          <w:rPrChange w:id="490" w:author="Denis Silveira" w:date="2020-03-26T15:31:00Z">
            <w:rPr/>
          </w:rPrChange>
        </w:rPr>
        <w:t xml:space="preserve">, T.; Islam, A.K.M.M.; Cheng, C. K.; </w:t>
      </w:r>
      <w:proofErr w:type="spellStart"/>
      <w:r w:rsidRPr="00ED250C">
        <w:rPr>
          <w:lang w:val="en-US"/>
          <w:rPrChange w:id="491" w:author="Denis Silveira" w:date="2020-03-26T15:31:00Z">
            <w:rPr/>
          </w:rPrChange>
        </w:rPr>
        <w:t>Permadi</w:t>
      </w:r>
      <w:proofErr w:type="spellEnd"/>
      <w:r w:rsidRPr="00ED250C">
        <w:rPr>
          <w:lang w:val="en-US"/>
          <w:rPrChange w:id="492" w:author="Denis Silveira" w:date="2020-03-26T15:31:00Z">
            <w:rPr/>
          </w:rPrChange>
        </w:rPr>
        <w:t>, R. B.; Feldt, R.: Evaluation and Measurement of Software Process Improvement: A Sys</w:t>
      </w:r>
      <w:r w:rsidRPr="00ED250C">
        <w:rPr>
          <w:lang w:val="en-US"/>
          <w:rPrChange w:id="493" w:author="Denis Silveira" w:date="2020-03-26T15:31:00Z">
            <w:rPr/>
          </w:rPrChange>
        </w:rPr>
        <w:tab/>
      </w:r>
      <w:proofErr w:type="spellStart"/>
      <w:r w:rsidRPr="00ED250C">
        <w:rPr>
          <w:lang w:val="en-US"/>
          <w:rPrChange w:id="494" w:author="Denis Silveira" w:date="2020-03-26T15:31:00Z">
            <w:rPr/>
          </w:rPrChange>
        </w:rPr>
        <w:t>tematic</w:t>
      </w:r>
      <w:proofErr w:type="spellEnd"/>
      <w:r w:rsidRPr="00ED250C">
        <w:rPr>
          <w:lang w:val="en-US"/>
          <w:rPrChange w:id="495" w:author="Denis Silveira" w:date="2020-03-26T15:31:00Z">
            <w:rPr/>
          </w:rPrChange>
        </w:rPr>
        <w:t xml:space="preserve"> Literature Review, IEEE Transactions on Software Engineering, vol. 38, p. </w:t>
      </w:r>
      <w:r w:rsidRPr="00ED250C">
        <w:rPr>
          <w:lang w:val="en-US"/>
          <w:rPrChange w:id="496" w:author="Denis Silveira" w:date="2020-03-26T15:31:00Z">
            <w:rPr/>
          </w:rPrChange>
        </w:rPr>
        <w:tab/>
        <w:t>398-424 (2011).</w:t>
      </w:r>
    </w:p>
    <w:p w14:paraId="109F1CF1" w14:textId="3279DAA2" w:rsidR="00937207" w:rsidRPr="00ED250C" w:rsidRDefault="00937207" w:rsidP="00937207">
      <w:pPr>
        <w:pStyle w:val="p1a"/>
        <w:rPr>
          <w:lang w:val="en-US"/>
          <w:rPrChange w:id="497" w:author="Denis Silveira" w:date="2020-03-26T15:31:00Z">
            <w:rPr/>
          </w:rPrChange>
        </w:rPr>
      </w:pPr>
      <w:r w:rsidRPr="00ED250C">
        <w:rPr>
          <w:lang w:val="en-US"/>
          <w:rPrChange w:id="498" w:author="Denis Silveira" w:date="2020-03-26T15:31:00Z">
            <w:rPr/>
          </w:rPrChange>
        </w:rPr>
        <w:t xml:space="preserve">Wahl, T.; </w:t>
      </w:r>
      <w:proofErr w:type="spellStart"/>
      <w:r w:rsidRPr="00ED250C">
        <w:rPr>
          <w:lang w:val="en-US"/>
          <w:rPrChange w:id="499" w:author="Denis Silveira" w:date="2020-03-26T15:31:00Z">
            <w:rPr/>
          </w:rPrChange>
        </w:rPr>
        <w:t>Sindre</w:t>
      </w:r>
      <w:proofErr w:type="spellEnd"/>
      <w:r w:rsidRPr="00ED250C">
        <w:rPr>
          <w:lang w:val="en-US"/>
          <w:rPrChange w:id="500" w:author="Denis Silveira" w:date="2020-03-26T15:31:00Z">
            <w:rPr/>
          </w:rPrChange>
        </w:rPr>
        <w:t xml:space="preserve">, G.: An analytical evaluation of BPMN </w:t>
      </w:r>
      <w:proofErr w:type="spellStart"/>
      <w:r w:rsidRPr="00ED250C">
        <w:rPr>
          <w:lang w:val="en-US"/>
          <w:rPrChange w:id="501" w:author="Denis Silveira" w:date="2020-03-26T15:31:00Z">
            <w:rPr/>
          </w:rPrChange>
        </w:rPr>
        <w:t>usi¬ng</w:t>
      </w:r>
      <w:proofErr w:type="spellEnd"/>
      <w:r w:rsidRPr="00ED250C">
        <w:rPr>
          <w:lang w:val="en-US"/>
          <w:rPrChange w:id="502" w:author="Denis Silveira" w:date="2020-03-26T15:31:00Z">
            <w:rPr/>
          </w:rPrChange>
        </w:rPr>
        <w:t xml:space="preserve"> a semiotic quality </w:t>
      </w:r>
      <w:proofErr w:type="spellStart"/>
      <w:r w:rsidRPr="00ED250C">
        <w:rPr>
          <w:lang w:val="en-US"/>
          <w:rPrChange w:id="503" w:author="Denis Silveira" w:date="2020-03-26T15:31:00Z">
            <w:rPr/>
          </w:rPrChange>
        </w:rPr>
        <w:t>fra</w:t>
      </w:r>
      <w:proofErr w:type="spellEnd"/>
      <w:r w:rsidRPr="00ED250C">
        <w:rPr>
          <w:lang w:val="en-US"/>
          <w:rPrChange w:id="504" w:author="Denis Silveira" w:date="2020-03-26T15:31:00Z">
            <w:rPr/>
          </w:rPrChange>
        </w:rPr>
        <w:tab/>
      </w:r>
      <w:proofErr w:type="spellStart"/>
      <w:r w:rsidRPr="00ED250C">
        <w:rPr>
          <w:lang w:val="en-US"/>
          <w:rPrChange w:id="505" w:author="Denis Silveira" w:date="2020-03-26T15:31:00Z">
            <w:rPr/>
          </w:rPrChange>
        </w:rPr>
        <w:t>mework</w:t>
      </w:r>
      <w:proofErr w:type="spellEnd"/>
      <w:r w:rsidRPr="00ED250C">
        <w:rPr>
          <w:lang w:val="en-US"/>
          <w:rPrChange w:id="506" w:author="Denis Silveira" w:date="2020-03-26T15:31:00Z">
            <w:rPr/>
          </w:rPrChange>
        </w:rPr>
        <w:t>, Advanced topics in database research, vol. 5, pp. 94-105 (2006).</w:t>
      </w:r>
      <w:commentRangeEnd w:id="303"/>
      <w:r w:rsidR="00B37B00">
        <w:rPr>
          <w:rStyle w:val="Refdecomentrio"/>
        </w:rPr>
        <w:commentReference w:id="303"/>
      </w:r>
    </w:p>
    <w:p w14:paraId="07C55A56" w14:textId="392754C8" w:rsidR="00B37B00" w:rsidRPr="00ED250C" w:rsidRDefault="00B37B00" w:rsidP="00B37B00">
      <w:pPr>
        <w:rPr>
          <w:lang w:val="en-US"/>
          <w:rPrChange w:id="507" w:author="Denis Silveira" w:date="2020-03-26T15:31:00Z">
            <w:rPr/>
          </w:rPrChange>
        </w:rPr>
      </w:pPr>
    </w:p>
    <w:p w14:paraId="34EC57B2" w14:textId="61A28822" w:rsidR="00B37B00" w:rsidRPr="00ED250C" w:rsidRDefault="00B37B00" w:rsidP="00B37B00">
      <w:pPr>
        <w:pBdr>
          <w:bottom w:val="single" w:sz="6" w:space="1" w:color="auto"/>
        </w:pBdr>
        <w:rPr>
          <w:lang w:val="en-US"/>
          <w:rPrChange w:id="508" w:author="Denis Silveira" w:date="2020-03-26T15:31:00Z">
            <w:rPr/>
          </w:rPrChange>
        </w:rPr>
      </w:pPr>
      <w:r w:rsidRPr="00ED250C">
        <w:rPr>
          <w:highlight w:val="yellow"/>
          <w:lang w:val="en-US"/>
          <w:rPrChange w:id="509" w:author="Denis Silveira" w:date="2020-03-26T15:31:00Z">
            <w:rPr>
              <w:highlight w:val="yellow"/>
            </w:rPr>
          </w:rPrChange>
        </w:rPr>
        <w:t>REFERENCIAS ANTIGA --</w:t>
      </w:r>
      <w:r w:rsidRPr="00B37B00">
        <w:rPr>
          <w:highlight w:val="yellow"/>
        </w:rPr>
        <w:sym w:font="Wingdings" w:char="F0E0"/>
      </w:r>
      <w:r w:rsidRPr="00ED250C">
        <w:rPr>
          <w:highlight w:val="yellow"/>
          <w:lang w:val="en-US"/>
          <w:rPrChange w:id="510" w:author="Denis Silveira" w:date="2020-03-26T15:31:00Z">
            <w:rPr>
              <w:highlight w:val="yellow"/>
            </w:rPr>
          </w:rPrChange>
        </w:rPr>
        <w:t xml:space="preserve"> REMOVER!!!!</w:t>
      </w:r>
    </w:p>
    <w:p w14:paraId="51D71267" w14:textId="77777777" w:rsidR="00B37B00" w:rsidRPr="00ED250C" w:rsidRDefault="00B37B00" w:rsidP="00B37B00">
      <w:pPr>
        <w:rPr>
          <w:lang w:val="en-US"/>
          <w:rPrChange w:id="511" w:author="Denis Silveira" w:date="2020-03-26T15:31:00Z">
            <w:rPr/>
          </w:rPrChange>
        </w:rPr>
      </w:pPr>
      <w:r w:rsidRPr="00ED250C">
        <w:rPr>
          <w:lang w:val="en-US"/>
          <w:rPrChange w:id="512" w:author="Denis Silveira" w:date="2020-03-26T15:31:00Z">
            <w:rPr/>
          </w:rPrChange>
        </w:rPr>
        <w:t>1</w:t>
      </w:r>
      <w:r w:rsidRPr="00ED250C">
        <w:rPr>
          <w:lang w:val="en-US"/>
          <w:rPrChange w:id="513" w:author="Denis Silveira" w:date="2020-03-26T15:31:00Z">
            <w:rPr/>
          </w:rPrChange>
        </w:rPr>
        <w:tab/>
      </w:r>
      <w:proofErr w:type="spellStart"/>
      <w:r w:rsidRPr="00ED250C">
        <w:rPr>
          <w:lang w:val="en-US"/>
          <w:rPrChange w:id="514" w:author="Denis Silveira" w:date="2020-03-26T15:31:00Z">
            <w:rPr/>
          </w:rPrChange>
        </w:rPr>
        <w:t>Vaknin</w:t>
      </w:r>
      <w:proofErr w:type="spellEnd"/>
      <w:r w:rsidRPr="00ED250C">
        <w:rPr>
          <w:lang w:val="en-US"/>
          <w:rPrChange w:id="515" w:author="Denis Silveira" w:date="2020-03-26T15:31:00Z">
            <w:rPr/>
          </w:rPrChange>
        </w:rPr>
        <w:t xml:space="preserve">, M.; </w:t>
      </w:r>
      <w:proofErr w:type="spellStart"/>
      <w:r w:rsidRPr="00ED250C">
        <w:rPr>
          <w:lang w:val="en-US"/>
          <w:rPrChange w:id="516" w:author="Denis Silveira" w:date="2020-03-26T15:31:00Z">
            <w:rPr/>
          </w:rPrChange>
        </w:rPr>
        <w:t>Filipowska</w:t>
      </w:r>
      <w:proofErr w:type="spellEnd"/>
      <w:r w:rsidRPr="00ED250C">
        <w:rPr>
          <w:lang w:val="en-US"/>
          <w:rPrChange w:id="517" w:author="Denis Silveira" w:date="2020-03-26T15:31:00Z">
            <w:rPr/>
          </w:rPrChange>
        </w:rPr>
        <w:t>, A.: Information Quality Framework for the Design and Validation of Data Flow Within Business Processes - Position Paper. In: International Conference on Business Information Systems, vol. 8787, pp. 158–168, Greece, Springer, (2017).</w:t>
      </w:r>
    </w:p>
    <w:p w14:paraId="42E9D368" w14:textId="77777777" w:rsidR="00B37B00" w:rsidRPr="00ED250C" w:rsidRDefault="00B37B00" w:rsidP="00B37B00">
      <w:pPr>
        <w:rPr>
          <w:lang w:val="en-US"/>
          <w:rPrChange w:id="518" w:author="Denis Silveira" w:date="2020-03-26T15:31:00Z">
            <w:rPr/>
          </w:rPrChange>
        </w:rPr>
      </w:pPr>
      <w:r w:rsidRPr="00ED250C">
        <w:rPr>
          <w:lang w:val="en-US"/>
          <w:rPrChange w:id="519" w:author="Denis Silveira" w:date="2020-03-26T15:31:00Z">
            <w:rPr/>
          </w:rPrChange>
        </w:rPr>
        <w:t>2</w:t>
      </w:r>
      <w:r w:rsidRPr="00ED250C">
        <w:rPr>
          <w:lang w:val="en-US"/>
          <w:rPrChange w:id="520" w:author="Denis Silveira" w:date="2020-03-26T15:31:00Z">
            <w:rPr/>
          </w:rPrChange>
        </w:rPr>
        <w:tab/>
        <w:t>Alotaibi, Y.; Liu, F.: Survey of business process management: challenges and solutions. Enterprise Information Systems, 11(8), 1119-1153 (2016).</w:t>
      </w:r>
    </w:p>
    <w:p w14:paraId="1F601C64" w14:textId="77777777" w:rsidR="00B37B00" w:rsidRPr="00ED250C" w:rsidRDefault="00B37B00" w:rsidP="00B37B00">
      <w:pPr>
        <w:rPr>
          <w:lang w:val="en-US"/>
          <w:rPrChange w:id="521" w:author="Denis Silveira" w:date="2020-03-26T15:31:00Z">
            <w:rPr/>
          </w:rPrChange>
        </w:rPr>
      </w:pPr>
      <w:r w:rsidRPr="00ED250C">
        <w:rPr>
          <w:lang w:val="en-US"/>
          <w:rPrChange w:id="522" w:author="Denis Silveira" w:date="2020-03-26T15:31:00Z">
            <w:rPr/>
          </w:rPrChange>
        </w:rPr>
        <w:t>3</w:t>
      </w:r>
      <w:r w:rsidRPr="00ED250C">
        <w:rPr>
          <w:lang w:val="en-US"/>
          <w:rPrChange w:id="523" w:author="Denis Silveira" w:date="2020-03-26T15:31:00Z">
            <w:rPr/>
          </w:rPrChange>
        </w:rPr>
        <w:tab/>
        <w:t xml:space="preserve">Melcher, J.; </w:t>
      </w:r>
      <w:proofErr w:type="spellStart"/>
      <w:r w:rsidRPr="00ED250C">
        <w:rPr>
          <w:lang w:val="en-US"/>
          <w:rPrChange w:id="524" w:author="Denis Silveira" w:date="2020-03-26T15:31:00Z">
            <w:rPr/>
          </w:rPrChange>
        </w:rPr>
        <w:t>Seese</w:t>
      </w:r>
      <w:proofErr w:type="spellEnd"/>
      <w:r w:rsidRPr="00ED250C">
        <w:rPr>
          <w:lang w:val="en-US"/>
          <w:rPrChange w:id="525" w:author="Denis Silveira" w:date="2020-03-26T15:31:00Z">
            <w:rPr/>
          </w:rPrChange>
        </w:rPr>
        <w:t xml:space="preserve">, D.: Towards validating prediction systems for process understandability: Measuring process understandability. </w:t>
      </w:r>
      <w:proofErr w:type="spellStart"/>
      <w:r w:rsidRPr="00ED250C">
        <w:rPr>
          <w:lang w:val="en-US"/>
          <w:rPrChange w:id="526" w:author="Denis Silveira" w:date="2020-03-26T15:31:00Z">
            <w:rPr/>
          </w:rPrChange>
        </w:rPr>
        <w:t>Proceedingsofthe</w:t>
      </w:r>
      <w:proofErr w:type="spellEnd"/>
      <w:r w:rsidRPr="00ED250C">
        <w:rPr>
          <w:lang w:val="en-US"/>
          <w:rPrChange w:id="527" w:author="Denis Silveira" w:date="2020-03-26T15:31:00Z">
            <w:rPr/>
          </w:rPrChange>
        </w:rPr>
        <w:t xml:space="preserve"> 2008 10th SYNASC 2008. </w:t>
      </w:r>
      <w:proofErr w:type="spellStart"/>
      <w:r w:rsidRPr="00ED250C">
        <w:rPr>
          <w:lang w:val="en-US"/>
          <w:rPrChange w:id="528" w:author="Denis Silveira" w:date="2020-03-26T15:31:00Z">
            <w:rPr/>
          </w:rPrChange>
        </w:rPr>
        <w:t>Anais.Timisoara</w:t>
      </w:r>
      <w:proofErr w:type="spellEnd"/>
      <w:r w:rsidRPr="00ED250C">
        <w:rPr>
          <w:lang w:val="en-US"/>
          <w:rPrChange w:id="529" w:author="Denis Silveira" w:date="2020-03-26T15:31:00Z">
            <w:rPr/>
          </w:rPrChange>
        </w:rPr>
        <w:t>: IEEE, (2008).</w:t>
      </w:r>
    </w:p>
    <w:p w14:paraId="452DF97A" w14:textId="77777777" w:rsidR="00B37B00" w:rsidRPr="00ED250C" w:rsidRDefault="00B37B00" w:rsidP="00B37B00">
      <w:pPr>
        <w:rPr>
          <w:lang w:val="en-US"/>
          <w:rPrChange w:id="530" w:author="Denis Silveira" w:date="2020-03-26T15:31:00Z">
            <w:rPr/>
          </w:rPrChange>
        </w:rPr>
      </w:pPr>
      <w:r w:rsidRPr="00ED250C">
        <w:rPr>
          <w:lang w:val="en-US"/>
          <w:rPrChange w:id="531" w:author="Denis Silveira" w:date="2020-03-26T15:31:00Z">
            <w:rPr/>
          </w:rPrChange>
        </w:rPr>
        <w:t>4</w:t>
      </w:r>
      <w:r w:rsidRPr="00ED250C">
        <w:rPr>
          <w:lang w:val="en-US"/>
          <w:rPrChange w:id="532" w:author="Denis Silveira" w:date="2020-03-26T15:31:00Z">
            <w:rPr/>
          </w:rPrChange>
        </w:rPr>
        <w:tab/>
        <w:t>Jiménez-</w:t>
      </w:r>
      <w:proofErr w:type="spellStart"/>
      <w:r w:rsidRPr="00ED250C">
        <w:rPr>
          <w:lang w:val="en-US"/>
          <w:rPrChange w:id="533" w:author="Denis Silveira" w:date="2020-03-26T15:31:00Z">
            <w:rPr/>
          </w:rPrChange>
        </w:rPr>
        <w:t>ramírez</w:t>
      </w:r>
      <w:proofErr w:type="spellEnd"/>
      <w:r w:rsidRPr="00ED250C">
        <w:rPr>
          <w:lang w:val="en-US"/>
          <w:rPrChange w:id="534" w:author="Denis Silveira" w:date="2020-03-26T15:31:00Z">
            <w:rPr/>
          </w:rPrChange>
        </w:rPr>
        <w:t xml:space="preserve">, A.; Weber, B.; Barba, I.; Del Valle, C.: Generating optimized configurable business process models in scenarios subject to uncertainty. </w:t>
      </w:r>
      <w:proofErr w:type="spellStart"/>
      <w:r w:rsidRPr="00ED250C">
        <w:rPr>
          <w:lang w:val="en-US"/>
          <w:rPrChange w:id="535" w:author="Denis Silveira" w:date="2020-03-26T15:31:00Z">
            <w:rPr/>
          </w:rPrChange>
        </w:rPr>
        <w:t>Informationand</w:t>
      </w:r>
      <w:proofErr w:type="spellEnd"/>
      <w:r w:rsidRPr="00ED250C">
        <w:rPr>
          <w:lang w:val="en-US"/>
          <w:rPrChange w:id="536" w:author="Denis Silveira" w:date="2020-03-26T15:31:00Z">
            <w:rPr/>
          </w:rPrChange>
        </w:rPr>
        <w:t xml:space="preserve"> Software Technology, vol. 57, n. 1, pp. 571–594, (2015).</w:t>
      </w:r>
    </w:p>
    <w:p w14:paraId="0FC88C4C" w14:textId="77777777" w:rsidR="00B37B00" w:rsidRPr="00ED250C" w:rsidRDefault="00B37B00" w:rsidP="00B37B00">
      <w:pPr>
        <w:rPr>
          <w:lang w:val="en-US"/>
          <w:rPrChange w:id="537" w:author="Denis Silveira" w:date="2020-03-26T15:31:00Z">
            <w:rPr/>
          </w:rPrChange>
        </w:rPr>
      </w:pPr>
      <w:r w:rsidRPr="00ED250C">
        <w:rPr>
          <w:lang w:val="en-US"/>
          <w:rPrChange w:id="538" w:author="Denis Silveira" w:date="2020-03-26T15:31:00Z">
            <w:rPr/>
          </w:rPrChange>
        </w:rPr>
        <w:t>5</w:t>
      </w:r>
      <w:r w:rsidRPr="00ED250C">
        <w:rPr>
          <w:lang w:val="en-US"/>
          <w:rPrChange w:id="539" w:author="Denis Silveira" w:date="2020-03-26T15:31:00Z">
            <w:rPr/>
          </w:rPrChange>
        </w:rPr>
        <w:tab/>
      </w:r>
      <w:proofErr w:type="spellStart"/>
      <w:r w:rsidRPr="00ED250C">
        <w:rPr>
          <w:lang w:val="en-US"/>
          <w:rPrChange w:id="540" w:author="Denis Silveira" w:date="2020-03-26T15:31:00Z">
            <w:rPr/>
          </w:rPrChange>
        </w:rPr>
        <w:t>Unterkalmsteiner</w:t>
      </w:r>
      <w:proofErr w:type="spellEnd"/>
      <w:r w:rsidRPr="00ED250C">
        <w:rPr>
          <w:lang w:val="en-US"/>
          <w:rPrChange w:id="541" w:author="Denis Silveira" w:date="2020-03-26T15:31:00Z">
            <w:rPr/>
          </w:rPrChange>
        </w:rPr>
        <w:t xml:space="preserve">, M.; </w:t>
      </w:r>
      <w:proofErr w:type="spellStart"/>
      <w:r w:rsidRPr="00ED250C">
        <w:rPr>
          <w:lang w:val="en-US"/>
          <w:rPrChange w:id="542" w:author="Denis Silveira" w:date="2020-03-26T15:31:00Z">
            <w:rPr/>
          </w:rPrChange>
        </w:rPr>
        <w:t>Gorschek</w:t>
      </w:r>
      <w:proofErr w:type="spellEnd"/>
      <w:r w:rsidRPr="00ED250C">
        <w:rPr>
          <w:lang w:val="en-US"/>
          <w:rPrChange w:id="543" w:author="Denis Silveira" w:date="2020-03-26T15:31:00Z">
            <w:rPr/>
          </w:rPrChange>
        </w:rPr>
        <w:t xml:space="preserve">, T.; Islam, A.K.M.M.; Cheng, C. K.; </w:t>
      </w:r>
      <w:proofErr w:type="spellStart"/>
      <w:r w:rsidRPr="00ED250C">
        <w:rPr>
          <w:lang w:val="en-US"/>
          <w:rPrChange w:id="544" w:author="Denis Silveira" w:date="2020-03-26T15:31:00Z">
            <w:rPr/>
          </w:rPrChange>
        </w:rPr>
        <w:t>Permadi</w:t>
      </w:r>
      <w:proofErr w:type="spellEnd"/>
      <w:r w:rsidRPr="00ED250C">
        <w:rPr>
          <w:lang w:val="en-US"/>
          <w:rPrChange w:id="545" w:author="Denis Silveira" w:date="2020-03-26T15:31:00Z">
            <w:rPr/>
          </w:rPrChange>
        </w:rPr>
        <w:t>, R. B.; Feldt, R.: Evaluation and Measurement of Software Process Improvement: A Systematic Literature Review, IEEE Transactions on Software Engineering, vol. 38, p. 398-424 (2011).</w:t>
      </w:r>
    </w:p>
    <w:p w14:paraId="1BBB0452" w14:textId="77777777" w:rsidR="00B37B00" w:rsidRPr="00ED250C" w:rsidRDefault="00B37B00" w:rsidP="00B37B00">
      <w:pPr>
        <w:rPr>
          <w:lang w:val="en-US"/>
          <w:rPrChange w:id="546" w:author="Denis Silveira" w:date="2020-03-26T15:31:00Z">
            <w:rPr/>
          </w:rPrChange>
        </w:rPr>
      </w:pPr>
      <w:r w:rsidRPr="00ED250C">
        <w:rPr>
          <w:lang w:val="en-US"/>
          <w:rPrChange w:id="547" w:author="Denis Silveira" w:date="2020-03-26T15:31:00Z">
            <w:rPr/>
          </w:rPrChange>
        </w:rPr>
        <w:t>6</w:t>
      </w:r>
      <w:r w:rsidRPr="00ED250C">
        <w:rPr>
          <w:lang w:val="en-US"/>
          <w:rPrChange w:id="548" w:author="Denis Silveira" w:date="2020-03-26T15:31:00Z">
            <w:rPr/>
          </w:rPrChange>
        </w:rPr>
        <w:tab/>
        <w:t xml:space="preserve">Gibson, D.L.; </w:t>
      </w:r>
      <w:proofErr w:type="spellStart"/>
      <w:r w:rsidRPr="00ED250C">
        <w:rPr>
          <w:lang w:val="en-US"/>
          <w:rPrChange w:id="549" w:author="Denis Silveira" w:date="2020-03-26T15:31:00Z">
            <w:rPr/>
          </w:rPrChange>
        </w:rPr>
        <w:t>Goldenson</w:t>
      </w:r>
      <w:proofErr w:type="spellEnd"/>
      <w:r w:rsidRPr="00ED250C">
        <w:rPr>
          <w:lang w:val="en-US"/>
          <w:rPrChange w:id="550" w:author="Denis Silveira" w:date="2020-03-26T15:31:00Z">
            <w:rPr/>
          </w:rPrChange>
        </w:rPr>
        <w:t xml:space="preserve">, D.R.; </w:t>
      </w:r>
      <w:proofErr w:type="spellStart"/>
      <w:r w:rsidRPr="00ED250C">
        <w:rPr>
          <w:lang w:val="en-US"/>
          <w:rPrChange w:id="551" w:author="Denis Silveira" w:date="2020-03-26T15:31:00Z">
            <w:rPr/>
          </w:rPrChange>
        </w:rPr>
        <w:t>Kost</w:t>
      </w:r>
      <w:proofErr w:type="spellEnd"/>
      <w:r w:rsidRPr="00ED250C">
        <w:rPr>
          <w:lang w:val="en-US"/>
          <w:rPrChange w:id="552" w:author="Denis Silveira" w:date="2020-03-26T15:31:00Z">
            <w:rPr/>
          </w:rPrChange>
        </w:rPr>
        <w:t>, K.: Performance results of CMMI-based process improvement. Carnegie-Mellon Univ Pittsburgh Pa Software Engineering Inst (2006).</w:t>
      </w:r>
    </w:p>
    <w:p w14:paraId="70A186EB" w14:textId="77777777" w:rsidR="00B37B00" w:rsidRPr="00ED250C" w:rsidRDefault="00B37B00" w:rsidP="00B37B00">
      <w:pPr>
        <w:rPr>
          <w:lang w:val="en-US"/>
          <w:rPrChange w:id="553" w:author="Denis Silveira" w:date="2020-03-26T15:31:00Z">
            <w:rPr/>
          </w:rPrChange>
        </w:rPr>
      </w:pPr>
      <w:r w:rsidRPr="00ED250C">
        <w:rPr>
          <w:lang w:val="en-US"/>
          <w:rPrChange w:id="554" w:author="Denis Silveira" w:date="2020-03-26T15:31:00Z">
            <w:rPr/>
          </w:rPrChange>
        </w:rPr>
        <w:t>7</w:t>
      </w:r>
      <w:r w:rsidRPr="00ED250C">
        <w:rPr>
          <w:lang w:val="en-US"/>
          <w:rPrChange w:id="555" w:author="Denis Silveira" w:date="2020-03-26T15:31:00Z">
            <w:rPr/>
          </w:rPrChange>
        </w:rPr>
        <w:tab/>
      </w:r>
      <w:proofErr w:type="spellStart"/>
      <w:r w:rsidRPr="00ED250C">
        <w:rPr>
          <w:lang w:val="en-US"/>
          <w:rPrChange w:id="556" w:author="Denis Silveira" w:date="2020-03-26T15:31:00Z">
            <w:rPr/>
          </w:rPrChange>
        </w:rPr>
        <w:t>Mohd</w:t>
      </w:r>
      <w:proofErr w:type="spellEnd"/>
      <w:r w:rsidRPr="00ED250C">
        <w:rPr>
          <w:lang w:val="en-US"/>
          <w:rPrChange w:id="557" w:author="Denis Silveira" w:date="2020-03-26T15:31:00Z">
            <w:rPr/>
          </w:rPrChange>
        </w:rPr>
        <w:t>, N.; Ahmad, R.; Hassan, N.: Resistance factors in the implementation of software process improvement project. Journal of Computer Science, pp. 211-219 (2008).</w:t>
      </w:r>
    </w:p>
    <w:p w14:paraId="7FC1C9FF" w14:textId="77777777" w:rsidR="00B37B00" w:rsidRPr="00ED250C" w:rsidRDefault="00B37B00" w:rsidP="00B37B00">
      <w:pPr>
        <w:rPr>
          <w:lang w:val="en-US"/>
          <w:rPrChange w:id="558" w:author="Denis Silveira" w:date="2020-03-26T15:31:00Z">
            <w:rPr/>
          </w:rPrChange>
        </w:rPr>
      </w:pPr>
      <w:r w:rsidRPr="00ED250C">
        <w:rPr>
          <w:lang w:val="en-US"/>
          <w:rPrChange w:id="559" w:author="Denis Silveira" w:date="2020-03-26T15:31:00Z">
            <w:rPr/>
          </w:rPrChange>
        </w:rPr>
        <w:t>8</w:t>
      </w:r>
      <w:r w:rsidRPr="00ED250C">
        <w:rPr>
          <w:lang w:val="en-US"/>
          <w:rPrChange w:id="560" w:author="Denis Silveira" w:date="2020-03-26T15:31:00Z">
            <w:rPr/>
          </w:rPrChange>
        </w:rPr>
        <w:tab/>
        <w:t>Hani, S. U.: Impact of process improvement on software development predictions, for measuring software development project's performance benefits, In: Proceedings of the 7th International Conference on Frontiers of Information Technology, p 54, (2009).</w:t>
      </w:r>
    </w:p>
    <w:p w14:paraId="486F39BE" w14:textId="77777777" w:rsidR="00B37B00" w:rsidRPr="00ED250C" w:rsidRDefault="00B37B00" w:rsidP="00B37B00">
      <w:pPr>
        <w:rPr>
          <w:lang w:val="en-US"/>
          <w:rPrChange w:id="561" w:author="Denis Silveira" w:date="2020-03-26T15:31:00Z">
            <w:rPr/>
          </w:rPrChange>
        </w:rPr>
      </w:pPr>
      <w:r w:rsidRPr="00ED250C">
        <w:rPr>
          <w:lang w:val="en-US"/>
          <w:rPrChange w:id="562" w:author="Denis Silveira" w:date="2020-03-26T15:31:00Z">
            <w:rPr/>
          </w:rPrChange>
        </w:rPr>
        <w:t>9</w:t>
      </w:r>
      <w:r w:rsidRPr="00ED250C">
        <w:rPr>
          <w:lang w:val="en-US"/>
          <w:rPrChange w:id="563" w:author="Denis Silveira" w:date="2020-03-26T15:31:00Z">
            <w:rPr/>
          </w:rPrChange>
        </w:rPr>
        <w:tab/>
        <w:t>Mendoza, V.; Silveira, D. S.; Albuquerque, M. L.; Araújo, J.: Verifying BPMN Understandability with Novice Business, 33rd Symposium on Applied Computing - ACM/SIGAPP, Pau – France, ACM, pp. 94-101 (2018).</w:t>
      </w:r>
    </w:p>
    <w:p w14:paraId="6E06FC79" w14:textId="77777777" w:rsidR="00B37B00" w:rsidRPr="00ED250C" w:rsidRDefault="00B37B00" w:rsidP="00B37B00">
      <w:pPr>
        <w:rPr>
          <w:lang w:val="en-US"/>
          <w:rPrChange w:id="564" w:author="Denis Silveira" w:date="2020-03-26T15:31:00Z">
            <w:rPr/>
          </w:rPrChange>
        </w:rPr>
      </w:pPr>
      <w:r w:rsidRPr="00ED250C">
        <w:rPr>
          <w:lang w:val="en-US"/>
          <w:rPrChange w:id="565" w:author="Denis Silveira" w:date="2020-03-26T15:31:00Z">
            <w:rPr/>
          </w:rPrChange>
        </w:rPr>
        <w:t>10</w:t>
      </w:r>
      <w:r w:rsidRPr="00ED250C">
        <w:rPr>
          <w:lang w:val="en-US"/>
          <w:rPrChange w:id="566" w:author="Denis Silveira" w:date="2020-03-26T15:31:00Z">
            <w:rPr/>
          </w:rPrChange>
        </w:rPr>
        <w:tab/>
        <w:t xml:space="preserve">Rodrigues, R. D. A.; Barros, M. D. O.; </w:t>
      </w:r>
      <w:proofErr w:type="spellStart"/>
      <w:r w:rsidRPr="00ED250C">
        <w:rPr>
          <w:lang w:val="en-US"/>
          <w:rPrChange w:id="567" w:author="Denis Silveira" w:date="2020-03-26T15:31:00Z">
            <w:rPr/>
          </w:rPrChange>
        </w:rPr>
        <w:t>Revoredo</w:t>
      </w:r>
      <w:proofErr w:type="spellEnd"/>
      <w:r w:rsidRPr="00ED250C">
        <w:rPr>
          <w:lang w:val="en-US"/>
          <w:rPrChange w:id="568" w:author="Denis Silveira" w:date="2020-03-26T15:31:00Z">
            <w:rPr/>
          </w:rPrChange>
        </w:rPr>
        <w:t>, K.; Azevedo, L. G.; Leopold H.: An experiment on process model understandability using textual work instructions and BPMN models, In: 29th SBES, pp. 41-50, (2015).</w:t>
      </w:r>
    </w:p>
    <w:p w14:paraId="1D108E9E" w14:textId="77777777" w:rsidR="00B37B00" w:rsidRPr="00ED250C" w:rsidRDefault="00B37B00" w:rsidP="00B37B00">
      <w:pPr>
        <w:rPr>
          <w:lang w:val="en-US"/>
          <w:rPrChange w:id="569" w:author="Denis Silveira" w:date="2020-03-26T15:31:00Z">
            <w:rPr/>
          </w:rPrChange>
        </w:rPr>
      </w:pPr>
      <w:r w:rsidRPr="00ED250C">
        <w:rPr>
          <w:lang w:val="en-US"/>
          <w:rPrChange w:id="570" w:author="Denis Silveira" w:date="2020-03-26T15:31:00Z">
            <w:rPr/>
          </w:rPrChange>
        </w:rPr>
        <w:t>11</w:t>
      </w:r>
      <w:r w:rsidRPr="00ED250C">
        <w:rPr>
          <w:lang w:val="en-US"/>
          <w:rPrChange w:id="571" w:author="Denis Silveira" w:date="2020-03-26T15:31:00Z">
            <w:rPr/>
          </w:rPrChange>
        </w:rPr>
        <w:tab/>
      </w:r>
      <w:proofErr w:type="spellStart"/>
      <w:r w:rsidRPr="00ED250C">
        <w:rPr>
          <w:lang w:val="en-US"/>
          <w:rPrChange w:id="572" w:author="Denis Silveira" w:date="2020-03-26T15:31:00Z">
            <w:rPr/>
          </w:rPrChange>
        </w:rPr>
        <w:t>Figl</w:t>
      </w:r>
      <w:proofErr w:type="spellEnd"/>
      <w:r w:rsidRPr="00ED250C">
        <w:rPr>
          <w:lang w:val="en-US"/>
          <w:rPrChange w:id="573" w:author="Denis Silveira" w:date="2020-03-26T15:31:00Z">
            <w:rPr/>
          </w:rPrChange>
        </w:rPr>
        <w:t>, K., Recker, J.; Exploring cognitive style and task-specific preferences for process representations. Requirements Eng., 21(1), pp. 63–85 (2014).</w:t>
      </w:r>
    </w:p>
    <w:p w14:paraId="1F3C032A" w14:textId="77777777" w:rsidR="00B37B00" w:rsidRPr="00ED250C" w:rsidRDefault="00B37B00" w:rsidP="00B37B00">
      <w:pPr>
        <w:rPr>
          <w:lang w:val="en-US"/>
          <w:rPrChange w:id="574" w:author="Denis Silveira" w:date="2020-03-26T15:31:00Z">
            <w:rPr/>
          </w:rPrChange>
        </w:rPr>
      </w:pPr>
      <w:r w:rsidRPr="00ED250C">
        <w:rPr>
          <w:lang w:val="en-US"/>
          <w:rPrChange w:id="575" w:author="Denis Silveira" w:date="2020-03-26T15:31:00Z">
            <w:rPr/>
          </w:rPrChange>
        </w:rPr>
        <w:t>12</w:t>
      </w:r>
      <w:r w:rsidRPr="00ED250C">
        <w:rPr>
          <w:lang w:val="en-US"/>
          <w:rPrChange w:id="576" w:author="Denis Silveira" w:date="2020-03-26T15:31:00Z">
            <w:rPr/>
          </w:rPrChange>
        </w:rPr>
        <w:tab/>
      </w:r>
      <w:proofErr w:type="spellStart"/>
      <w:r w:rsidRPr="00ED250C">
        <w:rPr>
          <w:lang w:val="en-US"/>
          <w:rPrChange w:id="577" w:author="Denis Silveira" w:date="2020-03-26T15:31:00Z">
            <w:rPr/>
          </w:rPrChange>
        </w:rPr>
        <w:t>Mendling</w:t>
      </w:r>
      <w:proofErr w:type="spellEnd"/>
      <w:r w:rsidRPr="00ED250C">
        <w:rPr>
          <w:lang w:val="en-US"/>
          <w:rPrChange w:id="578" w:author="Denis Silveira" w:date="2020-03-26T15:31:00Z">
            <w:rPr/>
          </w:rPrChange>
        </w:rPr>
        <w:t xml:space="preserve">, J.; </w:t>
      </w:r>
      <w:proofErr w:type="spellStart"/>
      <w:r w:rsidRPr="00ED250C">
        <w:rPr>
          <w:lang w:val="en-US"/>
          <w:rPrChange w:id="579" w:author="Denis Silveira" w:date="2020-03-26T15:31:00Z">
            <w:rPr/>
          </w:rPrChange>
        </w:rPr>
        <w:t>ReijersH</w:t>
      </w:r>
      <w:proofErr w:type="spellEnd"/>
      <w:r w:rsidRPr="00ED250C">
        <w:rPr>
          <w:lang w:val="en-US"/>
          <w:rPrChange w:id="580" w:author="Denis Silveira" w:date="2020-03-26T15:31:00Z">
            <w:rPr/>
          </w:rPrChange>
        </w:rPr>
        <w:t xml:space="preserve">.; Cardoso, E. J.; What Makes Process Models Understandable?, In: Business Process </w:t>
      </w:r>
      <w:proofErr w:type="spellStart"/>
      <w:r w:rsidRPr="00ED250C">
        <w:rPr>
          <w:lang w:val="en-US"/>
          <w:rPrChange w:id="581" w:author="Denis Silveira" w:date="2020-03-26T15:31:00Z">
            <w:rPr/>
          </w:rPrChange>
        </w:rPr>
        <w:t>Management,Springer</w:t>
      </w:r>
      <w:proofErr w:type="spellEnd"/>
      <w:r w:rsidRPr="00ED250C">
        <w:rPr>
          <w:lang w:val="en-US"/>
          <w:rPrChange w:id="582" w:author="Denis Silveira" w:date="2020-03-26T15:31:00Z">
            <w:rPr/>
          </w:rPrChange>
        </w:rPr>
        <w:t>, Berlin, Heidelberg,  pp. 48–63, (2007).</w:t>
      </w:r>
    </w:p>
    <w:p w14:paraId="5C522BD6" w14:textId="77777777" w:rsidR="00B37B00" w:rsidRPr="00ED250C" w:rsidRDefault="00B37B00" w:rsidP="00B37B00">
      <w:pPr>
        <w:rPr>
          <w:lang w:val="en-US"/>
          <w:rPrChange w:id="583" w:author="Denis Silveira" w:date="2020-03-26T15:31:00Z">
            <w:rPr/>
          </w:rPrChange>
        </w:rPr>
      </w:pPr>
      <w:r w:rsidRPr="00ED250C">
        <w:rPr>
          <w:lang w:val="en-US"/>
          <w:rPrChange w:id="584" w:author="Denis Silveira" w:date="2020-03-26T15:31:00Z">
            <w:rPr/>
          </w:rPrChange>
        </w:rPr>
        <w:t>13</w:t>
      </w:r>
      <w:r w:rsidRPr="00ED250C">
        <w:rPr>
          <w:lang w:val="en-US"/>
          <w:rPrChange w:id="585" w:author="Denis Silveira" w:date="2020-03-26T15:31:00Z">
            <w:rPr/>
          </w:rPrChange>
        </w:rPr>
        <w:tab/>
      </w:r>
      <w:proofErr w:type="spellStart"/>
      <w:r w:rsidRPr="00ED250C">
        <w:rPr>
          <w:lang w:val="en-US"/>
          <w:rPrChange w:id="586" w:author="Denis Silveira" w:date="2020-03-26T15:31:00Z">
            <w:rPr/>
          </w:rPrChange>
        </w:rPr>
        <w:t>Kitchenham</w:t>
      </w:r>
      <w:proofErr w:type="spellEnd"/>
      <w:r w:rsidRPr="00ED250C">
        <w:rPr>
          <w:lang w:val="en-US"/>
          <w:rPrChange w:id="587" w:author="Denis Silveira" w:date="2020-03-26T15:31:00Z">
            <w:rPr/>
          </w:rPrChange>
        </w:rPr>
        <w:t xml:space="preserve">, Barbara A.; DYBA, Tore; JORGENSEN, </w:t>
      </w:r>
      <w:proofErr w:type="spellStart"/>
      <w:r w:rsidRPr="00ED250C">
        <w:rPr>
          <w:lang w:val="en-US"/>
          <w:rPrChange w:id="588" w:author="Denis Silveira" w:date="2020-03-26T15:31:00Z">
            <w:rPr/>
          </w:rPrChange>
        </w:rPr>
        <w:t>Magne</w:t>
      </w:r>
      <w:proofErr w:type="spellEnd"/>
      <w:r w:rsidRPr="00ED250C">
        <w:rPr>
          <w:lang w:val="en-US"/>
          <w:rPrChange w:id="589" w:author="Denis Silveira" w:date="2020-03-26T15:31:00Z">
            <w:rPr/>
          </w:rPrChange>
        </w:rPr>
        <w:t>. Evidence-based software engineering. In: Proceedings of the 26th international conference on software engineering. IEEE Computer Society, pp. 273-281 (2004).</w:t>
      </w:r>
    </w:p>
    <w:p w14:paraId="576898D1" w14:textId="77777777" w:rsidR="00B37B00" w:rsidRPr="00ED250C" w:rsidRDefault="00B37B00" w:rsidP="00B37B00">
      <w:pPr>
        <w:rPr>
          <w:lang w:val="en-US"/>
          <w:rPrChange w:id="590" w:author="Denis Silveira" w:date="2020-03-26T15:31:00Z">
            <w:rPr/>
          </w:rPrChange>
        </w:rPr>
      </w:pPr>
      <w:r w:rsidRPr="00ED250C">
        <w:rPr>
          <w:lang w:val="en-US"/>
          <w:rPrChange w:id="591" w:author="Denis Silveira" w:date="2020-03-26T15:31:00Z">
            <w:rPr/>
          </w:rPrChange>
        </w:rPr>
        <w:t>14</w:t>
      </w:r>
      <w:r w:rsidRPr="00ED250C">
        <w:rPr>
          <w:lang w:val="en-US"/>
          <w:rPrChange w:id="592" w:author="Denis Silveira" w:date="2020-03-26T15:31:00Z">
            <w:rPr/>
          </w:rPrChange>
        </w:rPr>
        <w:tab/>
        <w:t xml:space="preserve">Petersen, K.; Feldt, R.; Mujtaba, S.; </w:t>
      </w:r>
      <w:proofErr w:type="spellStart"/>
      <w:r w:rsidRPr="00ED250C">
        <w:rPr>
          <w:lang w:val="en-US"/>
          <w:rPrChange w:id="593" w:author="Denis Silveira" w:date="2020-03-26T15:31:00Z">
            <w:rPr/>
          </w:rPrChange>
        </w:rPr>
        <w:t>Mattsson</w:t>
      </w:r>
      <w:proofErr w:type="spellEnd"/>
      <w:r w:rsidRPr="00ED250C">
        <w:rPr>
          <w:lang w:val="en-US"/>
          <w:rPrChange w:id="594" w:author="Denis Silveira" w:date="2020-03-26T15:31:00Z">
            <w:rPr/>
          </w:rPrChange>
        </w:rPr>
        <w:t>, M.: Systematic mapping studies in software engineering, in: EASE ’08: Proceedings of the 12th International Conference on Evaluation and Assessment in Software Engineering, vol. 8, pp. 68-77 (2008).</w:t>
      </w:r>
    </w:p>
    <w:p w14:paraId="62BB6F3A" w14:textId="77777777" w:rsidR="00B37B00" w:rsidRPr="00ED250C" w:rsidRDefault="00B37B00" w:rsidP="00B37B00">
      <w:pPr>
        <w:rPr>
          <w:lang w:val="en-US"/>
          <w:rPrChange w:id="595" w:author="Denis Silveira" w:date="2020-03-26T15:31:00Z">
            <w:rPr/>
          </w:rPrChange>
        </w:rPr>
      </w:pPr>
      <w:r w:rsidRPr="00ED250C">
        <w:rPr>
          <w:lang w:val="en-US"/>
          <w:rPrChange w:id="596" w:author="Denis Silveira" w:date="2020-03-26T15:31:00Z">
            <w:rPr/>
          </w:rPrChange>
        </w:rPr>
        <w:t>15</w:t>
      </w:r>
      <w:r w:rsidRPr="00ED250C">
        <w:rPr>
          <w:lang w:val="en-US"/>
          <w:rPrChange w:id="597" w:author="Denis Silveira" w:date="2020-03-26T15:31:00Z">
            <w:rPr/>
          </w:rPrChange>
        </w:rPr>
        <w:tab/>
        <w:t>Ko, R. K. L.: A computer scientist’s introductory guide to business process management (BPM), XRDS: Crossroads, The ACM Magazine for Students, vol. 15, n. 4 (2009).</w:t>
      </w:r>
    </w:p>
    <w:p w14:paraId="4BA6F416" w14:textId="77777777" w:rsidR="00B37B00" w:rsidRPr="00ED250C" w:rsidRDefault="00B37B00" w:rsidP="00B37B00">
      <w:pPr>
        <w:rPr>
          <w:lang w:val="en-US"/>
          <w:rPrChange w:id="598" w:author="Denis Silveira" w:date="2020-03-26T15:31:00Z">
            <w:rPr/>
          </w:rPrChange>
        </w:rPr>
      </w:pPr>
      <w:r w:rsidRPr="00ED250C">
        <w:rPr>
          <w:lang w:val="en-US"/>
          <w:rPrChange w:id="599" w:author="Denis Silveira" w:date="2020-03-26T15:31:00Z">
            <w:rPr/>
          </w:rPrChange>
        </w:rPr>
        <w:t>16</w:t>
      </w:r>
      <w:r w:rsidRPr="00ED250C">
        <w:rPr>
          <w:lang w:val="en-US"/>
          <w:rPrChange w:id="600" w:author="Denis Silveira" w:date="2020-03-26T15:31:00Z">
            <w:rPr/>
          </w:rPrChange>
        </w:rPr>
        <w:tab/>
        <w:t xml:space="preserve">Wahl, T.; </w:t>
      </w:r>
      <w:proofErr w:type="spellStart"/>
      <w:r w:rsidRPr="00ED250C">
        <w:rPr>
          <w:lang w:val="en-US"/>
          <w:rPrChange w:id="601" w:author="Denis Silveira" w:date="2020-03-26T15:31:00Z">
            <w:rPr/>
          </w:rPrChange>
        </w:rPr>
        <w:t>Sindre</w:t>
      </w:r>
      <w:proofErr w:type="spellEnd"/>
      <w:r w:rsidRPr="00ED250C">
        <w:rPr>
          <w:lang w:val="en-US"/>
          <w:rPrChange w:id="602" w:author="Denis Silveira" w:date="2020-03-26T15:31:00Z">
            <w:rPr/>
          </w:rPrChange>
        </w:rPr>
        <w:t xml:space="preserve">, G.: An analytical evaluation of BPMN </w:t>
      </w:r>
      <w:proofErr w:type="spellStart"/>
      <w:r w:rsidRPr="00ED250C">
        <w:rPr>
          <w:lang w:val="en-US"/>
          <w:rPrChange w:id="603" w:author="Denis Silveira" w:date="2020-03-26T15:31:00Z">
            <w:rPr/>
          </w:rPrChange>
        </w:rPr>
        <w:t>usi¬ng</w:t>
      </w:r>
      <w:proofErr w:type="spellEnd"/>
      <w:r w:rsidRPr="00ED250C">
        <w:rPr>
          <w:lang w:val="en-US"/>
          <w:rPrChange w:id="604" w:author="Denis Silveira" w:date="2020-03-26T15:31:00Z">
            <w:rPr/>
          </w:rPrChange>
        </w:rPr>
        <w:t xml:space="preserve"> a semiotic quality framework, Advanced topics in database research, vol. 5, pp. 94-105 (2006).</w:t>
      </w:r>
    </w:p>
    <w:p w14:paraId="5EEEDF09" w14:textId="77777777" w:rsidR="00B37B00" w:rsidRPr="00ED250C" w:rsidRDefault="00B37B00" w:rsidP="00B37B00">
      <w:pPr>
        <w:rPr>
          <w:lang w:val="en-US"/>
          <w:rPrChange w:id="605" w:author="Denis Silveira" w:date="2020-03-26T15:31:00Z">
            <w:rPr/>
          </w:rPrChange>
        </w:rPr>
      </w:pPr>
      <w:r w:rsidRPr="00ED250C">
        <w:rPr>
          <w:lang w:val="en-US"/>
          <w:rPrChange w:id="606" w:author="Denis Silveira" w:date="2020-03-26T15:31:00Z">
            <w:rPr/>
          </w:rPrChange>
        </w:rPr>
        <w:t>17</w:t>
      </w:r>
      <w:r w:rsidRPr="00ED250C">
        <w:rPr>
          <w:lang w:val="en-US"/>
          <w:rPrChange w:id="607" w:author="Denis Silveira" w:date="2020-03-26T15:31:00Z">
            <w:rPr/>
          </w:rPrChange>
        </w:rPr>
        <w:tab/>
      </w:r>
      <w:proofErr w:type="spellStart"/>
      <w:r w:rsidRPr="00ED250C">
        <w:rPr>
          <w:lang w:val="en-US"/>
          <w:rPrChange w:id="608" w:author="Denis Silveira" w:date="2020-03-26T15:31:00Z">
            <w:rPr/>
          </w:rPrChange>
        </w:rPr>
        <w:t>Indulska</w:t>
      </w:r>
      <w:proofErr w:type="spellEnd"/>
      <w:r w:rsidRPr="00ED250C">
        <w:rPr>
          <w:lang w:val="en-US"/>
          <w:rPrChange w:id="609" w:author="Denis Silveira" w:date="2020-03-26T15:31:00Z">
            <w:rPr/>
          </w:rPrChange>
        </w:rPr>
        <w:t xml:space="preserve">, M.; </w:t>
      </w:r>
      <w:proofErr w:type="spellStart"/>
      <w:r w:rsidRPr="00ED250C">
        <w:rPr>
          <w:lang w:val="en-US"/>
          <w:rPrChange w:id="610" w:author="Denis Silveira" w:date="2020-03-26T15:31:00Z">
            <w:rPr/>
          </w:rPrChange>
        </w:rPr>
        <w:t>ZurMuehlen</w:t>
      </w:r>
      <w:proofErr w:type="spellEnd"/>
      <w:r w:rsidRPr="00ED250C">
        <w:rPr>
          <w:lang w:val="en-US"/>
          <w:rPrChange w:id="611" w:author="Denis Silveira" w:date="2020-03-26T15:31:00Z">
            <w:rPr/>
          </w:rPrChange>
        </w:rPr>
        <w:t xml:space="preserve">, M.; Recker, J.: Measuring Method Complexity: The Case of the </w:t>
      </w:r>
      <w:proofErr w:type="spellStart"/>
      <w:r w:rsidRPr="00ED250C">
        <w:rPr>
          <w:lang w:val="en-US"/>
          <w:rPrChange w:id="612" w:author="Denis Silveira" w:date="2020-03-26T15:31:00Z">
            <w:rPr/>
          </w:rPrChange>
        </w:rPr>
        <w:t>Busi</w:t>
      </w:r>
      <w:proofErr w:type="spellEnd"/>
      <w:r w:rsidRPr="00ED250C">
        <w:rPr>
          <w:lang w:val="en-US"/>
          <w:rPrChange w:id="613" w:author="Denis Silveira" w:date="2020-03-26T15:31:00Z">
            <w:rPr/>
          </w:rPrChange>
        </w:rPr>
        <w:t xml:space="preserve">-ness Process </w:t>
      </w:r>
      <w:proofErr w:type="spellStart"/>
      <w:r w:rsidRPr="00ED250C">
        <w:rPr>
          <w:lang w:val="en-US"/>
          <w:rPrChange w:id="614" w:author="Denis Silveira" w:date="2020-03-26T15:31:00Z">
            <w:rPr/>
          </w:rPrChange>
        </w:rPr>
        <w:t>ModelingNotation</w:t>
      </w:r>
      <w:proofErr w:type="spellEnd"/>
      <w:r w:rsidRPr="00ED250C">
        <w:rPr>
          <w:lang w:val="en-US"/>
          <w:rPrChange w:id="615" w:author="Denis Silveira" w:date="2020-03-26T15:31:00Z">
            <w:rPr/>
          </w:rPrChange>
        </w:rPr>
        <w:t>. Technical report, BPM Center Report, n. Apr (2009).</w:t>
      </w:r>
    </w:p>
    <w:p w14:paraId="0CEF3D74" w14:textId="77777777" w:rsidR="00B37B00" w:rsidRPr="00ED250C" w:rsidRDefault="00B37B00" w:rsidP="00B37B00">
      <w:pPr>
        <w:rPr>
          <w:lang w:val="en-US"/>
          <w:rPrChange w:id="616" w:author="Denis Silveira" w:date="2020-03-26T15:31:00Z">
            <w:rPr/>
          </w:rPrChange>
        </w:rPr>
      </w:pPr>
      <w:r w:rsidRPr="00ED250C">
        <w:rPr>
          <w:lang w:val="en-US"/>
          <w:rPrChange w:id="617" w:author="Denis Silveira" w:date="2020-03-26T15:31:00Z">
            <w:rPr/>
          </w:rPrChange>
        </w:rPr>
        <w:t>18</w:t>
      </w:r>
      <w:r w:rsidRPr="00ED250C">
        <w:rPr>
          <w:lang w:val="en-US"/>
          <w:rPrChange w:id="618" w:author="Denis Silveira" w:date="2020-03-26T15:31:00Z">
            <w:rPr/>
          </w:rPrChange>
        </w:rPr>
        <w:tab/>
        <w:t xml:space="preserve">Laue, R.; </w:t>
      </w:r>
      <w:proofErr w:type="spellStart"/>
      <w:r w:rsidRPr="00ED250C">
        <w:rPr>
          <w:lang w:val="en-US"/>
          <w:rPrChange w:id="619" w:author="Denis Silveira" w:date="2020-03-26T15:31:00Z">
            <w:rPr/>
          </w:rPrChange>
        </w:rPr>
        <w:t>Gadatsch</w:t>
      </w:r>
      <w:proofErr w:type="spellEnd"/>
      <w:r w:rsidRPr="00ED250C">
        <w:rPr>
          <w:lang w:val="en-US"/>
          <w:rPrChange w:id="620" w:author="Denis Silveira" w:date="2020-03-26T15:31:00Z">
            <w:rPr/>
          </w:rPrChange>
        </w:rPr>
        <w:t xml:space="preserve">, A. Measuring the understandability of business process models are we asking the right questions? In: SPRINGER. </w:t>
      </w:r>
      <w:proofErr w:type="spellStart"/>
      <w:r w:rsidRPr="00ED250C">
        <w:rPr>
          <w:lang w:val="en-US"/>
          <w:rPrChange w:id="621" w:author="Denis Silveira" w:date="2020-03-26T15:31:00Z">
            <w:rPr/>
          </w:rPrChange>
        </w:rPr>
        <w:t>InternationalConferenceon</w:t>
      </w:r>
      <w:proofErr w:type="spellEnd"/>
      <w:r w:rsidRPr="00ED250C">
        <w:rPr>
          <w:lang w:val="en-US"/>
          <w:rPrChange w:id="622" w:author="Denis Silveira" w:date="2020-03-26T15:31:00Z">
            <w:rPr/>
          </w:rPrChange>
        </w:rPr>
        <w:t xml:space="preserve"> Business Process Management, pp. 37–48 (2010).</w:t>
      </w:r>
    </w:p>
    <w:p w14:paraId="5115552B" w14:textId="77777777" w:rsidR="00B37B00" w:rsidRPr="00ED250C" w:rsidRDefault="00B37B00" w:rsidP="00B37B00">
      <w:pPr>
        <w:rPr>
          <w:lang w:val="en-US"/>
          <w:rPrChange w:id="623" w:author="Denis Silveira" w:date="2020-03-26T15:31:00Z">
            <w:rPr/>
          </w:rPrChange>
        </w:rPr>
      </w:pPr>
      <w:r w:rsidRPr="00ED250C">
        <w:rPr>
          <w:lang w:val="en-US"/>
          <w:rPrChange w:id="624" w:author="Denis Silveira" w:date="2020-03-26T15:31:00Z">
            <w:rPr/>
          </w:rPrChange>
        </w:rPr>
        <w:t>19</w:t>
      </w:r>
      <w:r w:rsidRPr="00ED250C">
        <w:rPr>
          <w:lang w:val="en-US"/>
          <w:rPrChange w:id="625" w:author="Denis Silveira" w:date="2020-03-26T15:31:00Z">
            <w:rPr/>
          </w:rPrChange>
        </w:rPr>
        <w:tab/>
      </w:r>
      <w:proofErr w:type="spellStart"/>
      <w:r w:rsidRPr="00ED250C">
        <w:rPr>
          <w:lang w:val="en-US"/>
          <w:rPrChange w:id="626" w:author="Denis Silveira" w:date="2020-03-26T15:31:00Z">
            <w:rPr/>
          </w:rPrChange>
        </w:rPr>
        <w:t>Mendling</w:t>
      </w:r>
      <w:proofErr w:type="spellEnd"/>
      <w:r w:rsidRPr="00ED250C">
        <w:rPr>
          <w:lang w:val="en-US"/>
          <w:rPrChange w:id="627" w:author="Denis Silveira" w:date="2020-03-26T15:31:00Z">
            <w:rPr/>
          </w:rPrChange>
        </w:rPr>
        <w:t xml:space="preserve">, J.; </w:t>
      </w:r>
      <w:proofErr w:type="spellStart"/>
      <w:r w:rsidRPr="00ED250C">
        <w:rPr>
          <w:lang w:val="en-US"/>
          <w:rPrChange w:id="628" w:author="Denis Silveira" w:date="2020-03-26T15:31:00Z">
            <w:rPr/>
          </w:rPrChange>
        </w:rPr>
        <w:t>Strembeck</w:t>
      </w:r>
      <w:proofErr w:type="spellEnd"/>
      <w:r w:rsidRPr="00ED250C">
        <w:rPr>
          <w:lang w:val="en-US"/>
          <w:rPrChange w:id="629" w:author="Denis Silveira" w:date="2020-03-26T15:31:00Z">
            <w:rPr/>
          </w:rPrChange>
        </w:rPr>
        <w:t xml:space="preserve">, M.; Recker, J: Factors of process model comprehension—findings from a series of experiments. </w:t>
      </w:r>
      <w:proofErr w:type="spellStart"/>
      <w:r w:rsidRPr="00ED250C">
        <w:rPr>
          <w:lang w:val="en-US"/>
          <w:rPrChange w:id="630" w:author="Denis Silveira" w:date="2020-03-26T15:31:00Z">
            <w:rPr/>
          </w:rPrChange>
        </w:rPr>
        <w:t>DecisionSupport</w:t>
      </w:r>
      <w:proofErr w:type="spellEnd"/>
      <w:r w:rsidRPr="00ED250C">
        <w:rPr>
          <w:lang w:val="en-US"/>
          <w:rPrChange w:id="631" w:author="Denis Silveira" w:date="2020-03-26T15:31:00Z">
            <w:rPr/>
          </w:rPrChange>
        </w:rPr>
        <w:t xml:space="preserve"> Systems, Elsevier, vol. 53, n. 1, pp. 195–206 (2012).</w:t>
      </w:r>
    </w:p>
    <w:p w14:paraId="3A713E25" w14:textId="77777777" w:rsidR="00B37B00" w:rsidRPr="00ED250C" w:rsidRDefault="00B37B00" w:rsidP="00B37B00">
      <w:pPr>
        <w:rPr>
          <w:lang w:val="en-US"/>
          <w:rPrChange w:id="632" w:author="Denis Silveira" w:date="2020-03-26T15:31:00Z">
            <w:rPr/>
          </w:rPrChange>
        </w:rPr>
      </w:pPr>
      <w:r w:rsidRPr="00ED250C">
        <w:rPr>
          <w:lang w:val="en-US"/>
          <w:rPrChange w:id="633" w:author="Denis Silveira" w:date="2020-03-26T15:31:00Z">
            <w:rPr/>
          </w:rPrChange>
        </w:rPr>
        <w:t>20</w:t>
      </w:r>
      <w:r w:rsidRPr="00ED250C">
        <w:rPr>
          <w:lang w:val="en-US"/>
          <w:rPrChange w:id="634" w:author="Denis Silveira" w:date="2020-03-26T15:31:00Z">
            <w:rPr/>
          </w:rPrChange>
        </w:rPr>
        <w:tab/>
      </w:r>
      <w:proofErr w:type="spellStart"/>
      <w:r w:rsidRPr="00ED250C">
        <w:rPr>
          <w:lang w:val="en-US"/>
          <w:rPrChange w:id="635" w:author="Denis Silveira" w:date="2020-03-26T15:31:00Z">
            <w:rPr/>
          </w:rPrChange>
        </w:rPr>
        <w:t>Sharafi</w:t>
      </w:r>
      <w:proofErr w:type="spellEnd"/>
      <w:r w:rsidRPr="00ED250C">
        <w:rPr>
          <w:lang w:val="en-US"/>
          <w:rPrChange w:id="636" w:author="Denis Silveira" w:date="2020-03-26T15:31:00Z">
            <w:rPr/>
          </w:rPrChange>
        </w:rPr>
        <w:t>, Z.; Shaffer, T.; Sharif B.: Eye-Tracking Metrics in Software Engineering, In: Asia-Pacific Software Engineering Conference – APSEC, pp. 96–103, (2015).</w:t>
      </w:r>
    </w:p>
    <w:p w14:paraId="2569DE05" w14:textId="77777777" w:rsidR="00B37B00" w:rsidRPr="00ED250C" w:rsidRDefault="00B37B00" w:rsidP="00B37B00">
      <w:pPr>
        <w:rPr>
          <w:lang w:val="en-US"/>
          <w:rPrChange w:id="637" w:author="Denis Silveira" w:date="2020-03-26T15:31:00Z">
            <w:rPr/>
          </w:rPrChange>
        </w:rPr>
      </w:pPr>
      <w:r w:rsidRPr="00ED250C">
        <w:rPr>
          <w:lang w:val="en-US"/>
          <w:rPrChange w:id="638" w:author="Denis Silveira" w:date="2020-03-26T15:31:00Z">
            <w:rPr/>
          </w:rPrChange>
        </w:rPr>
        <w:t>21</w:t>
      </w:r>
      <w:r w:rsidRPr="00ED250C">
        <w:rPr>
          <w:lang w:val="en-US"/>
          <w:rPrChange w:id="639" w:author="Denis Silveira" w:date="2020-03-26T15:31:00Z">
            <w:rPr/>
          </w:rPrChange>
        </w:rPr>
        <w:tab/>
        <w:t>Moody, D.; The “physics” of notations: toward a scientific basis for constructing visual notations in software engineering, In: IEEE Transactions on Software Engineering, 35(6), pp. 756–779, (2009).</w:t>
      </w:r>
    </w:p>
    <w:p w14:paraId="697731B7" w14:textId="77777777" w:rsidR="00B37B00" w:rsidRPr="00ED250C" w:rsidRDefault="00B37B00" w:rsidP="00B37B00">
      <w:pPr>
        <w:rPr>
          <w:lang w:val="en-US"/>
          <w:rPrChange w:id="640" w:author="Denis Silveira" w:date="2020-03-26T15:31:00Z">
            <w:rPr/>
          </w:rPrChange>
        </w:rPr>
      </w:pPr>
      <w:r w:rsidRPr="00ED250C">
        <w:rPr>
          <w:lang w:val="en-US"/>
          <w:rPrChange w:id="641" w:author="Denis Silveira" w:date="2020-03-26T15:31:00Z">
            <w:rPr/>
          </w:rPrChange>
        </w:rPr>
        <w:t>22</w:t>
      </w:r>
      <w:r w:rsidRPr="00ED250C">
        <w:rPr>
          <w:lang w:val="en-US"/>
          <w:rPrChange w:id="642" w:author="Denis Silveira" w:date="2020-03-26T15:31:00Z">
            <w:rPr/>
          </w:rPrChange>
        </w:rPr>
        <w:tab/>
        <w:t xml:space="preserve">Santos, M.; </w:t>
      </w:r>
      <w:proofErr w:type="spellStart"/>
      <w:r w:rsidRPr="00ED250C">
        <w:rPr>
          <w:lang w:val="en-US"/>
          <w:rPrChange w:id="643" w:author="Denis Silveira" w:date="2020-03-26T15:31:00Z">
            <w:rPr/>
          </w:rPrChange>
        </w:rPr>
        <w:t>Gralha</w:t>
      </w:r>
      <w:proofErr w:type="spellEnd"/>
      <w:r w:rsidRPr="00ED250C">
        <w:rPr>
          <w:lang w:val="en-US"/>
          <w:rPrChange w:id="644" w:author="Denis Silveira" w:date="2020-03-26T15:31:00Z">
            <w:rPr/>
          </w:rPrChange>
        </w:rPr>
        <w:t xml:space="preserve">, C.; </w:t>
      </w:r>
      <w:proofErr w:type="spellStart"/>
      <w:r w:rsidRPr="00ED250C">
        <w:rPr>
          <w:lang w:val="en-US"/>
          <w:rPrChange w:id="645" w:author="Denis Silveira" w:date="2020-03-26T15:31:00Z">
            <w:rPr/>
          </w:rPrChange>
        </w:rPr>
        <w:t>Goulão</w:t>
      </w:r>
      <w:proofErr w:type="spellEnd"/>
      <w:r w:rsidRPr="00ED250C">
        <w:rPr>
          <w:lang w:val="en-US"/>
          <w:rPrChange w:id="646" w:author="Denis Silveira" w:date="2020-03-26T15:31:00Z">
            <w:rPr/>
          </w:rPrChange>
        </w:rPr>
        <w:t xml:space="preserve">, M., Araújo, J.; Moreira, A.; </w:t>
      </w:r>
      <w:proofErr w:type="spellStart"/>
      <w:r w:rsidRPr="00ED250C">
        <w:rPr>
          <w:lang w:val="en-US"/>
          <w:rPrChange w:id="647" w:author="Denis Silveira" w:date="2020-03-26T15:31:00Z">
            <w:rPr/>
          </w:rPrChange>
        </w:rPr>
        <w:t>Cambeiro</w:t>
      </w:r>
      <w:proofErr w:type="spellEnd"/>
      <w:r w:rsidRPr="00ED250C">
        <w:rPr>
          <w:lang w:val="en-US"/>
          <w:rPrChange w:id="648" w:author="Denis Silveira" w:date="2020-03-26T15:31:00Z">
            <w:rPr/>
          </w:rPrChange>
        </w:rPr>
        <w:t xml:space="preserve">, J.: What is the Impact of Bad Layout in the Understandability of Social Goal Models?, in: 24th IEEE Requirements </w:t>
      </w:r>
      <w:proofErr w:type="spellStart"/>
      <w:r w:rsidRPr="00ED250C">
        <w:rPr>
          <w:lang w:val="en-US"/>
          <w:rPrChange w:id="649" w:author="Denis Silveira" w:date="2020-03-26T15:31:00Z">
            <w:rPr/>
          </w:rPrChange>
        </w:rPr>
        <w:t>Engi-neering</w:t>
      </w:r>
      <w:proofErr w:type="spellEnd"/>
      <w:r w:rsidRPr="00ED250C">
        <w:rPr>
          <w:lang w:val="en-US"/>
          <w:rPrChange w:id="650" w:author="Denis Silveira" w:date="2020-03-26T15:31:00Z">
            <w:rPr/>
          </w:rPrChange>
        </w:rPr>
        <w:t xml:space="preserve"> Conference - RE, Beijing – China, pp. 206-215, (2016).</w:t>
      </w:r>
    </w:p>
    <w:p w14:paraId="1CBB39C3" w14:textId="77777777" w:rsidR="00B37B00" w:rsidRPr="00ED250C" w:rsidRDefault="00B37B00" w:rsidP="00B37B00">
      <w:pPr>
        <w:rPr>
          <w:lang w:val="en-US"/>
          <w:rPrChange w:id="651" w:author="Denis Silveira" w:date="2020-03-26T15:31:00Z">
            <w:rPr/>
          </w:rPrChange>
        </w:rPr>
      </w:pPr>
      <w:r w:rsidRPr="00ED250C">
        <w:rPr>
          <w:lang w:val="en-US"/>
          <w:rPrChange w:id="652" w:author="Denis Silveira" w:date="2020-03-26T15:31:00Z">
            <w:rPr/>
          </w:rPrChange>
        </w:rPr>
        <w:t>23</w:t>
      </w:r>
      <w:r w:rsidRPr="00ED250C">
        <w:rPr>
          <w:lang w:val="en-US"/>
          <w:rPrChange w:id="653" w:author="Denis Silveira" w:date="2020-03-26T15:31:00Z">
            <w:rPr/>
          </w:rPrChange>
        </w:rPr>
        <w:tab/>
      </w:r>
      <w:proofErr w:type="spellStart"/>
      <w:r w:rsidRPr="00ED250C">
        <w:rPr>
          <w:lang w:val="en-US"/>
          <w:rPrChange w:id="654" w:author="Denis Silveira" w:date="2020-03-26T15:31:00Z">
            <w:rPr/>
          </w:rPrChange>
        </w:rPr>
        <w:t>Kitchenham</w:t>
      </w:r>
      <w:proofErr w:type="spellEnd"/>
      <w:r w:rsidRPr="00ED250C">
        <w:rPr>
          <w:lang w:val="en-US"/>
          <w:rPrChange w:id="655" w:author="Denis Silveira" w:date="2020-03-26T15:31:00Z">
            <w:rPr/>
          </w:rPrChange>
        </w:rPr>
        <w:t xml:space="preserve">, B.; Charters, S.: Guidelines for performing Systematic Literature Reviews in Software Engineering, in: Technical Report EBSE 2007-001, </w:t>
      </w:r>
      <w:proofErr w:type="spellStart"/>
      <w:r w:rsidRPr="00ED250C">
        <w:rPr>
          <w:lang w:val="en-US"/>
          <w:rPrChange w:id="656" w:author="Denis Silveira" w:date="2020-03-26T15:31:00Z">
            <w:rPr/>
          </w:rPrChange>
        </w:rPr>
        <w:t>Keele</w:t>
      </w:r>
      <w:proofErr w:type="spellEnd"/>
      <w:r w:rsidRPr="00ED250C">
        <w:rPr>
          <w:lang w:val="en-US"/>
          <w:rPrChange w:id="657" w:author="Denis Silveira" w:date="2020-03-26T15:31:00Z">
            <w:rPr/>
          </w:rPrChange>
        </w:rPr>
        <w:t xml:space="preserve"> University and Durham University Joint Report, (2007).</w:t>
      </w:r>
    </w:p>
    <w:p w14:paraId="55A3A01E" w14:textId="77777777" w:rsidR="00B37B00" w:rsidRPr="00ED250C" w:rsidRDefault="00B37B00" w:rsidP="00B37B00">
      <w:pPr>
        <w:rPr>
          <w:lang w:val="en-US"/>
          <w:rPrChange w:id="658" w:author="Denis Silveira" w:date="2020-03-26T15:31:00Z">
            <w:rPr/>
          </w:rPrChange>
        </w:rPr>
      </w:pPr>
      <w:r w:rsidRPr="00ED250C">
        <w:rPr>
          <w:lang w:val="en-US"/>
          <w:rPrChange w:id="659" w:author="Denis Silveira" w:date="2020-03-26T15:31:00Z">
            <w:rPr/>
          </w:rPrChange>
        </w:rPr>
        <w:tab/>
        <w:t xml:space="preserve">M. </w:t>
      </w:r>
      <w:proofErr w:type="spellStart"/>
      <w:r w:rsidRPr="00ED250C">
        <w:rPr>
          <w:lang w:val="en-US"/>
          <w:rPrChange w:id="660" w:author="Denis Silveira" w:date="2020-03-26T15:31:00Z">
            <w:rPr/>
          </w:rPrChange>
        </w:rPr>
        <w:t>Petticrew</w:t>
      </w:r>
      <w:proofErr w:type="spellEnd"/>
      <w:r w:rsidRPr="00ED250C">
        <w:rPr>
          <w:lang w:val="en-US"/>
          <w:rPrChange w:id="661" w:author="Denis Silveira" w:date="2020-03-26T15:31:00Z">
            <w:rPr/>
          </w:rPrChange>
        </w:rPr>
        <w:t>, H. Roberts, “Systematic Reviews in the Social Sciences: A Practical Guide,” Blackwell Publishing, 2005, ISBN 1405121106.</w:t>
      </w:r>
    </w:p>
    <w:p w14:paraId="0142742C" w14:textId="77777777" w:rsidR="00B37B00" w:rsidRPr="00ED250C" w:rsidRDefault="00B37B00" w:rsidP="00B37B00">
      <w:pPr>
        <w:rPr>
          <w:lang w:val="en-US"/>
          <w:rPrChange w:id="662" w:author="Denis Silveira" w:date="2020-03-26T15:31:00Z">
            <w:rPr/>
          </w:rPrChange>
        </w:rPr>
      </w:pPr>
      <w:r w:rsidRPr="00ED250C">
        <w:rPr>
          <w:lang w:val="en-US"/>
          <w:rPrChange w:id="663" w:author="Denis Silveira" w:date="2020-03-26T15:31:00Z">
            <w:rPr/>
          </w:rPrChange>
        </w:rPr>
        <w:t>28</w:t>
      </w:r>
      <w:r w:rsidRPr="00ED250C">
        <w:rPr>
          <w:lang w:val="en-US"/>
          <w:rPrChange w:id="664" w:author="Denis Silveira" w:date="2020-03-26T15:31:00Z">
            <w:rPr/>
          </w:rPrChange>
        </w:rPr>
        <w:tab/>
      </w:r>
      <w:proofErr w:type="spellStart"/>
      <w:r w:rsidRPr="00ED250C">
        <w:rPr>
          <w:lang w:val="en-US"/>
          <w:rPrChange w:id="665" w:author="Denis Silveira" w:date="2020-03-26T15:31:00Z">
            <w:rPr/>
          </w:rPrChange>
        </w:rPr>
        <w:t>Jamshidi</w:t>
      </w:r>
      <w:proofErr w:type="spellEnd"/>
      <w:r w:rsidRPr="00ED250C">
        <w:rPr>
          <w:lang w:val="en-US"/>
          <w:rPrChange w:id="666" w:author="Denis Silveira" w:date="2020-03-26T15:31:00Z">
            <w:rPr/>
          </w:rPrChange>
        </w:rPr>
        <w:t xml:space="preserve">, P., </w:t>
      </w:r>
      <w:proofErr w:type="spellStart"/>
      <w:r w:rsidRPr="00ED250C">
        <w:rPr>
          <w:lang w:val="en-US"/>
          <w:rPrChange w:id="667" w:author="Denis Silveira" w:date="2020-03-26T15:31:00Z">
            <w:rPr/>
          </w:rPrChange>
        </w:rPr>
        <w:t>Ghafari</w:t>
      </w:r>
      <w:proofErr w:type="spellEnd"/>
      <w:r w:rsidRPr="00ED250C">
        <w:rPr>
          <w:lang w:val="en-US"/>
          <w:rPrChange w:id="668" w:author="Denis Silveira" w:date="2020-03-26T15:31:00Z">
            <w:rPr/>
          </w:rPrChange>
        </w:rPr>
        <w:t xml:space="preserve">, M., Ahmad, A., </w:t>
      </w:r>
      <w:proofErr w:type="spellStart"/>
      <w:r w:rsidRPr="00ED250C">
        <w:rPr>
          <w:lang w:val="en-US"/>
          <w:rPrChange w:id="669" w:author="Denis Silveira" w:date="2020-03-26T15:31:00Z">
            <w:rPr/>
          </w:rPrChange>
        </w:rPr>
        <w:t>Pahl</w:t>
      </w:r>
      <w:proofErr w:type="spellEnd"/>
      <w:r w:rsidRPr="00ED250C">
        <w:rPr>
          <w:lang w:val="en-US"/>
          <w:rPrChange w:id="670" w:author="Denis Silveira" w:date="2020-03-26T15:31:00Z">
            <w:rPr/>
          </w:rPrChange>
        </w:rPr>
        <w:t xml:space="preserve">, C.: A Protocol for Systematic Literature Review on Architecture-Centric Software Evolution Research, Technical Report, </w:t>
      </w:r>
      <w:proofErr w:type="spellStart"/>
      <w:r w:rsidRPr="00ED250C">
        <w:rPr>
          <w:lang w:val="en-US"/>
          <w:rPrChange w:id="671" w:author="Denis Silveira" w:date="2020-03-26T15:31:00Z">
            <w:rPr/>
          </w:rPrChange>
        </w:rPr>
        <w:t>Lero-TheIrish</w:t>
      </w:r>
      <w:proofErr w:type="spellEnd"/>
      <w:r w:rsidRPr="00ED250C">
        <w:rPr>
          <w:lang w:val="en-US"/>
          <w:rPrChange w:id="672" w:author="Denis Silveira" w:date="2020-03-26T15:31:00Z">
            <w:rPr/>
          </w:rPrChange>
        </w:rPr>
        <w:t xml:space="preserve"> Software Engineering Research Centre, Dublin City University, Oct. 2012.</w:t>
      </w:r>
    </w:p>
    <w:p w14:paraId="6D6F6438" w14:textId="77777777" w:rsidR="00B37B00" w:rsidRPr="00ED250C" w:rsidRDefault="00B37B00" w:rsidP="00B37B00">
      <w:pPr>
        <w:rPr>
          <w:lang w:val="en-US"/>
          <w:rPrChange w:id="673" w:author="Denis Silveira" w:date="2020-03-26T15:31:00Z">
            <w:rPr/>
          </w:rPrChange>
        </w:rPr>
      </w:pPr>
      <w:r w:rsidRPr="00ED250C">
        <w:rPr>
          <w:lang w:val="en-US"/>
          <w:rPrChange w:id="674" w:author="Denis Silveira" w:date="2020-03-26T15:31:00Z">
            <w:rPr/>
          </w:rPrChange>
        </w:rPr>
        <w:tab/>
      </w:r>
      <w:r>
        <w:t xml:space="preserve">Brito, V., Duarte, R., Lopes, C. S., &amp; da Silveira, D. S. (2019, </w:t>
      </w:r>
      <w:proofErr w:type="spellStart"/>
      <w:r>
        <w:t>September</w:t>
      </w:r>
      <w:proofErr w:type="spellEnd"/>
      <w:r>
        <w:t xml:space="preserve">). </w:t>
      </w:r>
      <w:r w:rsidRPr="00ED250C">
        <w:rPr>
          <w:lang w:val="en-US"/>
          <w:rPrChange w:id="675" w:author="Denis Silveira" w:date="2020-03-26T15:31:00Z">
            <w:rPr/>
          </w:rPrChange>
        </w:rPr>
        <w:t>Understanding Process Models Using the Eye-Tracking: A Systematic Mapping. In International Conference on the Quality of Information and Communications Technology (pp. 89-104). Springer, Cham.</w:t>
      </w:r>
    </w:p>
    <w:p w14:paraId="6564A6F0" w14:textId="77777777" w:rsidR="00B37B00" w:rsidRPr="00ED250C" w:rsidRDefault="00B37B00" w:rsidP="00B37B00">
      <w:pPr>
        <w:rPr>
          <w:lang w:val="en-US"/>
          <w:rPrChange w:id="676" w:author="Denis Silveira" w:date="2020-03-26T15:31:00Z">
            <w:rPr/>
          </w:rPrChange>
        </w:rPr>
      </w:pPr>
      <w:r w:rsidRPr="00ED250C">
        <w:rPr>
          <w:lang w:val="en-US"/>
          <w:rPrChange w:id="677" w:author="Denis Silveira" w:date="2020-03-26T15:31:00Z">
            <w:rPr/>
          </w:rPrChange>
        </w:rPr>
        <w:t>24</w:t>
      </w:r>
      <w:r w:rsidRPr="00ED250C">
        <w:rPr>
          <w:lang w:val="en-US"/>
          <w:rPrChange w:id="678" w:author="Denis Silveira" w:date="2020-03-26T15:31:00Z">
            <w:rPr/>
          </w:rPrChange>
        </w:rPr>
        <w:tab/>
      </w:r>
      <w:proofErr w:type="spellStart"/>
      <w:r w:rsidRPr="00ED250C">
        <w:rPr>
          <w:lang w:val="en-US"/>
          <w:rPrChange w:id="679" w:author="Denis Silveira" w:date="2020-03-26T15:31:00Z">
            <w:rPr/>
          </w:rPrChange>
        </w:rPr>
        <w:t>Budgen</w:t>
      </w:r>
      <w:proofErr w:type="spellEnd"/>
      <w:r w:rsidRPr="00ED250C">
        <w:rPr>
          <w:lang w:val="en-US"/>
          <w:rPrChange w:id="680" w:author="Denis Silveira" w:date="2020-03-26T15:31:00Z">
            <w:rPr/>
          </w:rPrChange>
        </w:rPr>
        <w:t xml:space="preserve">, D.; Turner, M.; Brereton, P.; </w:t>
      </w:r>
      <w:proofErr w:type="spellStart"/>
      <w:r w:rsidRPr="00ED250C">
        <w:rPr>
          <w:lang w:val="en-US"/>
          <w:rPrChange w:id="681" w:author="Denis Silveira" w:date="2020-03-26T15:31:00Z">
            <w:rPr/>
          </w:rPrChange>
        </w:rPr>
        <w:t>Kitchenham</w:t>
      </w:r>
      <w:proofErr w:type="spellEnd"/>
      <w:r w:rsidRPr="00ED250C">
        <w:rPr>
          <w:lang w:val="en-US"/>
          <w:rPrChange w:id="682" w:author="Denis Silveira" w:date="2020-03-26T15:31:00Z">
            <w:rPr/>
          </w:rPrChange>
        </w:rPr>
        <w:t xml:space="preserve">, B.: Using mapping studies in software </w:t>
      </w:r>
      <w:proofErr w:type="spellStart"/>
      <w:r w:rsidRPr="00ED250C">
        <w:rPr>
          <w:lang w:val="en-US"/>
          <w:rPrChange w:id="683" w:author="Denis Silveira" w:date="2020-03-26T15:31:00Z">
            <w:rPr/>
          </w:rPrChange>
        </w:rPr>
        <w:t>engi-neering</w:t>
      </w:r>
      <w:proofErr w:type="spellEnd"/>
      <w:r w:rsidRPr="00ED250C">
        <w:rPr>
          <w:lang w:val="en-US"/>
          <w:rPrChange w:id="684" w:author="Denis Silveira" w:date="2020-03-26T15:31:00Z">
            <w:rPr/>
          </w:rPrChange>
        </w:rPr>
        <w:t>, in: Proceedings of PPIG 2008, Lancaster University, pp. 195–204. (2008).</w:t>
      </w:r>
    </w:p>
    <w:p w14:paraId="61652E76" w14:textId="77777777" w:rsidR="00B37B00" w:rsidRPr="00ED250C" w:rsidRDefault="00B37B00" w:rsidP="00B37B00">
      <w:pPr>
        <w:rPr>
          <w:lang w:val="en-US"/>
          <w:rPrChange w:id="685" w:author="Denis Silveira" w:date="2020-03-26T15:31:00Z">
            <w:rPr/>
          </w:rPrChange>
        </w:rPr>
      </w:pPr>
      <w:r w:rsidRPr="00ED250C">
        <w:rPr>
          <w:lang w:val="en-US"/>
          <w:rPrChange w:id="686" w:author="Denis Silveira" w:date="2020-03-26T15:31:00Z">
            <w:rPr/>
          </w:rPrChange>
        </w:rPr>
        <w:t>25</w:t>
      </w:r>
      <w:r w:rsidRPr="00ED250C">
        <w:rPr>
          <w:lang w:val="en-US"/>
          <w:rPrChange w:id="687" w:author="Denis Silveira" w:date="2020-03-26T15:31:00Z">
            <w:rPr/>
          </w:rPrChange>
        </w:rPr>
        <w:tab/>
      </w:r>
      <w:proofErr w:type="spellStart"/>
      <w:r w:rsidRPr="00ED250C">
        <w:rPr>
          <w:lang w:val="en-US"/>
          <w:rPrChange w:id="688" w:author="Denis Silveira" w:date="2020-03-26T15:31:00Z">
            <w:rPr/>
          </w:rPrChange>
        </w:rPr>
        <w:t>Kitchenham</w:t>
      </w:r>
      <w:proofErr w:type="spellEnd"/>
      <w:r w:rsidRPr="00ED250C">
        <w:rPr>
          <w:lang w:val="en-US"/>
          <w:rPrChange w:id="689" w:author="Denis Silveira" w:date="2020-03-26T15:31:00Z">
            <w:rPr/>
          </w:rPrChange>
        </w:rPr>
        <w:t xml:space="preserve">, B.; Brereton P.; </w:t>
      </w:r>
      <w:proofErr w:type="spellStart"/>
      <w:r w:rsidRPr="00ED250C">
        <w:rPr>
          <w:lang w:val="en-US"/>
          <w:rPrChange w:id="690" w:author="Denis Silveira" w:date="2020-03-26T15:31:00Z">
            <w:rPr/>
          </w:rPrChange>
        </w:rPr>
        <w:t>Budgen</w:t>
      </w:r>
      <w:proofErr w:type="spellEnd"/>
      <w:r w:rsidRPr="00ED250C">
        <w:rPr>
          <w:lang w:val="en-US"/>
          <w:rPrChange w:id="691" w:author="Denis Silveira" w:date="2020-03-26T15:31:00Z">
            <w:rPr/>
          </w:rPrChange>
        </w:rPr>
        <w:t xml:space="preserve"> D.: Using mapping studies as the basis for further research – A participant-</w:t>
      </w:r>
      <w:proofErr w:type="spellStart"/>
      <w:r w:rsidRPr="00ED250C">
        <w:rPr>
          <w:lang w:val="en-US"/>
          <w:rPrChange w:id="692" w:author="Denis Silveira" w:date="2020-03-26T15:31:00Z">
            <w:rPr/>
          </w:rPrChange>
        </w:rPr>
        <w:t>observercase</w:t>
      </w:r>
      <w:proofErr w:type="spellEnd"/>
      <w:r w:rsidRPr="00ED250C">
        <w:rPr>
          <w:lang w:val="en-US"/>
          <w:rPrChange w:id="693" w:author="Denis Silveira" w:date="2020-03-26T15:31:00Z">
            <w:rPr/>
          </w:rPrChange>
        </w:rPr>
        <w:t xml:space="preserve"> study, Information &amp; Software Technology Volume 53, Issue 6, pp. 638-651, (2011).</w:t>
      </w:r>
    </w:p>
    <w:p w14:paraId="01B44694" w14:textId="77777777" w:rsidR="00B37B00" w:rsidRPr="00ED250C" w:rsidRDefault="00B37B00" w:rsidP="00B37B00">
      <w:pPr>
        <w:rPr>
          <w:lang w:val="en-US"/>
          <w:rPrChange w:id="694" w:author="Denis Silveira" w:date="2020-03-26T15:31:00Z">
            <w:rPr/>
          </w:rPrChange>
        </w:rPr>
      </w:pPr>
      <w:r w:rsidRPr="00ED250C">
        <w:rPr>
          <w:lang w:val="en-US"/>
          <w:rPrChange w:id="695" w:author="Denis Silveira" w:date="2020-03-26T15:31:00Z">
            <w:rPr/>
          </w:rPrChange>
        </w:rPr>
        <w:t>26</w:t>
      </w:r>
      <w:r w:rsidRPr="00ED250C">
        <w:rPr>
          <w:lang w:val="en-US"/>
          <w:rPrChange w:id="696" w:author="Denis Silveira" w:date="2020-03-26T15:31:00Z">
            <w:rPr/>
          </w:rPrChange>
        </w:rPr>
        <w:tab/>
        <w:t>OMG BPMN2, Business Process Model and Notation (BPMN) v2.0, Object Management Group (2011).</w:t>
      </w:r>
    </w:p>
    <w:p w14:paraId="7C0449D8" w14:textId="77777777" w:rsidR="00B37B00" w:rsidRPr="00ED250C" w:rsidRDefault="00B37B00" w:rsidP="00B37B00">
      <w:pPr>
        <w:rPr>
          <w:lang w:val="en-US"/>
          <w:rPrChange w:id="697" w:author="Denis Silveira" w:date="2020-03-26T15:31:00Z">
            <w:rPr/>
          </w:rPrChange>
        </w:rPr>
      </w:pPr>
      <w:r w:rsidRPr="00ED250C">
        <w:rPr>
          <w:lang w:val="en-US"/>
          <w:rPrChange w:id="698" w:author="Denis Silveira" w:date="2020-03-26T15:31:00Z">
            <w:rPr/>
          </w:rPrChange>
        </w:rPr>
        <w:t>27</w:t>
      </w:r>
      <w:r w:rsidRPr="00ED250C">
        <w:rPr>
          <w:lang w:val="en-US"/>
          <w:rPrChange w:id="699" w:author="Denis Silveira" w:date="2020-03-26T15:31:00Z">
            <w:rPr/>
          </w:rPrChange>
        </w:rPr>
        <w:tab/>
        <w:t xml:space="preserve">Da Silva, F. Q., Suassuna, M., </w:t>
      </w:r>
      <w:proofErr w:type="spellStart"/>
      <w:r w:rsidRPr="00ED250C">
        <w:rPr>
          <w:lang w:val="en-US"/>
          <w:rPrChange w:id="700" w:author="Denis Silveira" w:date="2020-03-26T15:31:00Z">
            <w:rPr/>
          </w:rPrChange>
        </w:rPr>
        <w:t>França</w:t>
      </w:r>
      <w:proofErr w:type="spellEnd"/>
      <w:r w:rsidRPr="00ED250C">
        <w:rPr>
          <w:lang w:val="en-US"/>
          <w:rPrChange w:id="701" w:author="Denis Silveira" w:date="2020-03-26T15:31:00Z">
            <w:rPr/>
          </w:rPrChange>
        </w:rPr>
        <w:t>, A. C. C., Grubb, A. M., Gouveia, T. B., Monteiro, C. V., dos Santos, I. E.: Replication of empirical studies in software engineering research: a systematic mapping study. Empirical Software Engineering, vol. 19(3), pp. 501-557, (2014).</w:t>
      </w:r>
    </w:p>
    <w:p w14:paraId="4B91D882" w14:textId="77777777" w:rsidR="00B37B00" w:rsidRPr="00ED250C" w:rsidRDefault="00B37B00" w:rsidP="00B37B00">
      <w:pPr>
        <w:rPr>
          <w:lang w:val="en-US"/>
          <w:rPrChange w:id="702" w:author="Denis Silveira" w:date="2020-03-26T15:31:00Z">
            <w:rPr/>
          </w:rPrChange>
        </w:rPr>
      </w:pPr>
      <w:r w:rsidRPr="00ED250C">
        <w:rPr>
          <w:lang w:val="en-US"/>
          <w:rPrChange w:id="703" w:author="Denis Silveira" w:date="2020-03-26T15:31:00Z">
            <w:rPr/>
          </w:rPrChange>
        </w:rPr>
        <w:t>29</w:t>
      </w:r>
      <w:r w:rsidRPr="00ED250C">
        <w:rPr>
          <w:lang w:val="en-US"/>
          <w:rPrChange w:id="704" w:author="Denis Silveira" w:date="2020-03-26T15:31:00Z">
            <w:rPr/>
          </w:rPrChange>
        </w:rPr>
        <w:tab/>
        <w:t>Wang, W.: The Effect of Rule Linking on Business Process Model Understanding. In: Integrating Business Process Models and Rules. Springer, Cham. p. 42-59 (2019).</w:t>
      </w:r>
    </w:p>
    <w:p w14:paraId="352BD981" w14:textId="77777777" w:rsidR="00B37B00" w:rsidRPr="00ED250C" w:rsidRDefault="00B37B00" w:rsidP="00B37B00">
      <w:pPr>
        <w:rPr>
          <w:lang w:val="en-US"/>
          <w:rPrChange w:id="705" w:author="Denis Silveira" w:date="2020-03-26T15:31:00Z">
            <w:rPr/>
          </w:rPrChange>
        </w:rPr>
      </w:pPr>
      <w:r w:rsidRPr="00ED250C">
        <w:rPr>
          <w:lang w:val="en-US"/>
          <w:rPrChange w:id="706" w:author="Denis Silveira" w:date="2020-03-26T15:31:00Z">
            <w:rPr/>
          </w:rPrChange>
        </w:rPr>
        <w:t>30</w:t>
      </w:r>
      <w:r w:rsidRPr="00ED250C">
        <w:rPr>
          <w:lang w:val="en-US"/>
          <w:rPrChange w:id="707" w:author="Denis Silveira" w:date="2020-03-26T15:31:00Z">
            <w:rPr/>
          </w:rPrChange>
        </w:rPr>
        <w:tab/>
      </w:r>
      <w:proofErr w:type="spellStart"/>
      <w:r w:rsidRPr="00ED250C">
        <w:rPr>
          <w:lang w:val="en-US"/>
          <w:rPrChange w:id="708" w:author="Denis Silveira" w:date="2020-03-26T15:31:00Z">
            <w:rPr/>
          </w:rPrChange>
        </w:rPr>
        <w:t>AbbadAndaloussi</w:t>
      </w:r>
      <w:proofErr w:type="spellEnd"/>
      <w:r w:rsidRPr="00ED250C">
        <w:rPr>
          <w:lang w:val="en-US"/>
          <w:rPrChange w:id="709" w:author="Denis Silveira" w:date="2020-03-26T15:31:00Z">
            <w:rPr/>
          </w:rPrChange>
        </w:rPr>
        <w:t xml:space="preserve">, A.; </w:t>
      </w:r>
      <w:proofErr w:type="spellStart"/>
      <w:r w:rsidRPr="00ED250C">
        <w:rPr>
          <w:lang w:val="en-US"/>
          <w:rPrChange w:id="710" w:author="Denis Silveira" w:date="2020-03-26T15:31:00Z">
            <w:rPr/>
          </w:rPrChange>
        </w:rPr>
        <w:t>Slaats</w:t>
      </w:r>
      <w:proofErr w:type="spellEnd"/>
      <w:r w:rsidRPr="00ED250C">
        <w:rPr>
          <w:lang w:val="en-US"/>
          <w:rPrChange w:id="711" w:author="Denis Silveira" w:date="2020-03-26T15:31:00Z">
            <w:rPr/>
          </w:rPrChange>
        </w:rPr>
        <w:t xml:space="preserve">, T.; </w:t>
      </w:r>
      <w:proofErr w:type="spellStart"/>
      <w:r w:rsidRPr="00ED250C">
        <w:rPr>
          <w:lang w:val="en-US"/>
          <w:rPrChange w:id="712" w:author="Denis Silveira" w:date="2020-03-26T15:31:00Z">
            <w:rPr/>
          </w:rPrChange>
        </w:rPr>
        <w:t>Burattin</w:t>
      </w:r>
      <w:proofErr w:type="spellEnd"/>
      <w:r w:rsidRPr="00ED250C">
        <w:rPr>
          <w:lang w:val="en-US"/>
          <w:rPrChange w:id="713" w:author="Denis Silveira" w:date="2020-03-26T15:31:00Z">
            <w:rPr/>
          </w:rPrChange>
        </w:rPr>
        <w:t>, A.; Hildebrandt, T.: Evaluating the Understandability of Hybrid Process Model Representations Using Eye Tracking: First Insights. In: International Conference on Business Process Management, Springer, Cham, pp. 475-481 (2019).</w:t>
      </w:r>
    </w:p>
    <w:p w14:paraId="6E440161" w14:textId="77777777" w:rsidR="00B37B00" w:rsidRPr="00ED250C" w:rsidRDefault="00B37B00" w:rsidP="00B37B00">
      <w:pPr>
        <w:rPr>
          <w:lang w:val="en-US"/>
          <w:rPrChange w:id="714" w:author="Denis Silveira" w:date="2020-03-26T15:31:00Z">
            <w:rPr/>
          </w:rPrChange>
        </w:rPr>
      </w:pPr>
      <w:r w:rsidRPr="00ED250C">
        <w:rPr>
          <w:lang w:val="en-US"/>
          <w:rPrChange w:id="715" w:author="Denis Silveira" w:date="2020-03-26T15:31:00Z">
            <w:rPr/>
          </w:rPrChange>
        </w:rPr>
        <w:t>31</w:t>
      </w:r>
      <w:r w:rsidRPr="00ED250C">
        <w:rPr>
          <w:lang w:val="en-US"/>
          <w:rPrChange w:id="716" w:author="Denis Silveira" w:date="2020-03-26T15:31:00Z">
            <w:rPr/>
          </w:rPrChange>
        </w:rPr>
        <w:tab/>
        <w:t xml:space="preserve">Boutin, K.; Léger, P.; Davis, C.; </w:t>
      </w:r>
      <w:proofErr w:type="spellStart"/>
      <w:r w:rsidRPr="00ED250C">
        <w:rPr>
          <w:lang w:val="en-US"/>
          <w:rPrChange w:id="717" w:author="Denis Silveira" w:date="2020-03-26T15:31:00Z">
            <w:rPr/>
          </w:rPrChange>
        </w:rPr>
        <w:t>Hevner</w:t>
      </w:r>
      <w:proofErr w:type="spellEnd"/>
      <w:r w:rsidRPr="00ED250C">
        <w:rPr>
          <w:lang w:val="en-US"/>
          <w:rPrChange w:id="718" w:author="Denis Silveira" w:date="2020-03-26T15:31:00Z">
            <w:rPr/>
          </w:rPrChange>
        </w:rPr>
        <w:t xml:space="preserve">, A.; </w:t>
      </w:r>
      <w:proofErr w:type="spellStart"/>
      <w:r w:rsidRPr="00ED250C">
        <w:rPr>
          <w:lang w:val="en-US"/>
          <w:rPrChange w:id="719" w:author="Denis Silveira" w:date="2020-03-26T15:31:00Z">
            <w:rPr/>
          </w:rPrChange>
        </w:rPr>
        <w:t>Labonté-LeMoyne</w:t>
      </w:r>
      <w:proofErr w:type="spellEnd"/>
      <w:r w:rsidRPr="00ED250C">
        <w:rPr>
          <w:lang w:val="en-US"/>
          <w:rPrChange w:id="720" w:author="Denis Silveira" w:date="2020-03-26T15:31:00Z">
            <w:rPr/>
          </w:rPrChange>
        </w:rPr>
        <w:t xml:space="preserve">, É.: Attentional Characteristics of Anomaly </w:t>
      </w:r>
      <w:proofErr w:type="spellStart"/>
      <w:r w:rsidRPr="00ED250C">
        <w:rPr>
          <w:lang w:val="en-US"/>
          <w:rPrChange w:id="721" w:author="Denis Silveira" w:date="2020-03-26T15:31:00Z">
            <w:rPr/>
          </w:rPrChange>
        </w:rPr>
        <w:t>Detection.In</w:t>
      </w:r>
      <w:proofErr w:type="spellEnd"/>
      <w:r w:rsidRPr="00ED250C">
        <w:rPr>
          <w:lang w:val="en-US"/>
          <w:rPrChange w:id="722" w:author="Denis Silveira" w:date="2020-03-26T15:31:00Z">
            <w:rPr/>
          </w:rPrChange>
        </w:rPr>
        <w:t>: Conceptual Modeling. Information Systems and Neuroscience. Springer, Cham, pp. 57-63 (2019).</w:t>
      </w:r>
    </w:p>
    <w:p w14:paraId="41F5C612" w14:textId="77777777" w:rsidR="00B37B00" w:rsidRPr="00ED250C" w:rsidRDefault="00B37B00" w:rsidP="00B37B00">
      <w:pPr>
        <w:rPr>
          <w:lang w:val="en-US"/>
          <w:rPrChange w:id="723" w:author="Denis Silveira" w:date="2020-03-26T15:31:00Z">
            <w:rPr/>
          </w:rPrChange>
        </w:rPr>
      </w:pPr>
      <w:r w:rsidRPr="00ED250C">
        <w:rPr>
          <w:lang w:val="en-US"/>
          <w:rPrChange w:id="724" w:author="Denis Silveira" w:date="2020-03-26T15:31:00Z">
            <w:rPr/>
          </w:rPrChange>
        </w:rPr>
        <w:t>32</w:t>
      </w:r>
      <w:r w:rsidRPr="00ED250C">
        <w:rPr>
          <w:lang w:val="en-US"/>
          <w:rPrChange w:id="725" w:author="Denis Silveira" w:date="2020-03-26T15:31:00Z">
            <w:rPr/>
          </w:rPrChange>
        </w:rPr>
        <w:tab/>
      </w:r>
      <w:proofErr w:type="spellStart"/>
      <w:r w:rsidRPr="00ED250C">
        <w:rPr>
          <w:lang w:val="en-US"/>
          <w:rPrChange w:id="726" w:author="Denis Silveira" w:date="2020-03-26T15:31:00Z">
            <w:rPr/>
          </w:rPrChange>
        </w:rPr>
        <w:t>Zimoch</w:t>
      </w:r>
      <w:proofErr w:type="spellEnd"/>
      <w:r w:rsidRPr="00ED250C">
        <w:rPr>
          <w:lang w:val="en-US"/>
          <w:rPrChange w:id="727" w:author="Denis Silveira" w:date="2020-03-26T15:31:00Z">
            <w:rPr/>
          </w:rPrChange>
        </w:rPr>
        <w:t xml:space="preserve">, M.; </w:t>
      </w:r>
      <w:proofErr w:type="spellStart"/>
      <w:r w:rsidRPr="00ED250C">
        <w:rPr>
          <w:lang w:val="en-US"/>
          <w:rPrChange w:id="728" w:author="Denis Silveira" w:date="2020-03-26T15:31:00Z">
            <w:rPr/>
          </w:rPrChange>
        </w:rPr>
        <w:t>Pryss</w:t>
      </w:r>
      <w:proofErr w:type="spellEnd"/>
      <w:r w:rsidRPr="00ED250C">
        <w:rPr>
          <w:lang w:val="en-US"/>
          <w:rPrChange w:id="729" w:author="Denis Silveira" w:date="2020-03-26T15:31:00Z">
            <w:rPr/>
          </w:rPrChange>
        </w:rPr>
        <w:t xml:space="preserve">, R.; </w:t>
      </w:r>
      <w:proofErr w:type="spellStart"/>
      <w:r w:rsidRPr="00ED250C">
        <w:rPr>
          <w:lang w:val="en-US"/>
          <w:rPrChange w:id="730" w:author="Denis Silveira" w:date="2020-03-26T15:31:00Z">
            <w:rPr/>
          </w:rPrChange>
        </w:rPr>
        <w:t>Layher</w:t>
      </w:r>
      <w:proofErr w:type="spellEnd"/>
      <w:r w:rsidRPr="00ED250C">
        <w:rPr>
          <w:lang w:val="en-US"/>
          <w:rPrChange w:id="731" w:author="Denis Silveira" w:date="2020-03-26T15:31:00Z">
            <w:rPr/>
          </w:rPrChange>
        </w:rPr>
        <w:t xml:space="preserve">, G.; Neumann, H.; Probst, T.; </w:t>
      </w:r>
      <w:proofErr w:type="spellStart"/>
      <w:r w:rsidRPr="00ED250C">
        <w:rPr>
          <w:lang w:val="en-US"/>
          <w:rPrChange w:id="732" w:author="Denis Silveira" w:date="2020-03-26T15:31:00Z">
            <w:rPr/>
          </w:rPrChange>
        </w:rPr>
        <w:t>Schlee</w:t>
      </w:r>
      <w:proofErr w:type="spellEnd"/>
      <w:r w:rsidRPr="00ED250C">
        <w:rPr>
          <w:lang w:val="en-US"/>
          <w:rPrChange w:id="733" w:author="Denis Silveira" w:date="2020-03-26T15:31:00Z">
            <w:rPr/>
          </w:rPrChange>
        </w:rPr>
        <w:t>, W.; Reichert, M.: Utilizing the Capabilities Offered by Eye-Tracking to Foster Novices’ Comprehension of Business Process Models. In: ICCC - International Conference on Cognitive Computing. Lecture Notes in Computer Science, vol. 10971, pp. 155-163, Springer, Cham (2018).</w:t>
      </w:r>
    </w:p>
    <w:p w14:paraId="0CBC86AB" w14:textId="77777777" w:rsidR="00B37B00" w:rsidRPr="00ED250C" w:rsidRDefault="00B37B00" w:rsidP="00B37B00">
      <w:pPr>
        <w:rPr>
          <w:lang w:val="en-US"/>
          <w:rPrChange w:id="734" w:author="Denis Silveira" w:date="2020-03-26T15:31:00Z">
            <w:rPr/>
          </w:rPrChange>
        </w:rPr>
      </w:pPr>
      <w:r w:rsidRPr="00ED250C">
        <w:rPr>
          <w:lang w:val="en-US"/>
          <w:rPrChange w:id="735" w:author="Denis Silveira" w:date="2020-03-26T15:31:00Z">
            <w:rPr/>
          </w:rPrChange>
        </w:rPr>
        <w:t>33</w:t>
      </w:r>
      <w:r w:rsidRPr="00ED250C">
        <w:rPr>
          <w:lang w:val="en-US"/>
          <w:rPrChange w:id="736" w:author="Denis Silveira" w:date="2020-03-26T15:31:00Z">
            <w:rPr/>
          </w:rPrChange>
        </w:rPr>
        <w:tab/>
        <w:t xml:space="preserve">Vermeulen, S.: Real-Time Business Process Model Tailoring: The Effect of Domain Knowledge on Reading Strategy. In: </w:t>
      </w:r>
      <w:proofErr w:type="spellStart"/>
      <w:r w:rsidRPr="00ED250C">
        <w:rPr>
          <w:lang w:val="en-US"/>
          <w:rPrChange w:id="737" w:author="Denis Silveira" w:date="2020-03-26T15:31:00Z">
            <w:rPr/>
          </w:rPrChange>
        </w:rPr>
        <w:t>Debruyne</w:t>
      </w:r>
      <w:proofErr w:type="spellEnd"/>
      <w:r w:rsidRPr="00ED250C">
        <w:rPr>
          <w:lang w:val="en-US"/>
          <w:rPrChange w:id="738" w:author="Denis Silveira" w:date="2020-03-26T15:31:00Z">
            <w:rPr/>
          </w:rPrChange>
        </w:rPr>
        <w:t xml:space="preserve"> C. et al. (eds) On the Move to Meaningful Internet Systems. OTM 2017 Workshops, vol: 10697, pp. 280-286, Springer (2018).</w:t>
      </w:r>
    </w:p>
    <w:p w14:paraId="378717B4" w14:textId="77777777" w:rsidR="00B37B00" w:rsidRPr="00ED250C" w:rsidRDefault="00B37B00" w:rsidP="00B37B00">
      <w:pPr>
        <w:rPr>
          <w:lang w:val="en-US"/>
          <w:rPrChange w:id="739" w:author="Denis Silveira" w:date="2020-03-26T15:31:00Z">
            <w:rPr/>
          </w:rPrChange>
        </w:rPr>
      </w:pPr>
      <w:r w:rsidRPr="00ED250C">
        <w:rPr>
          <w:lang w:val="en-US"/>
          <w:rPrChange w:id="740" w:author="Denis Silveira" w:date="2020-03-26T15:31:00Z">
            <w:rPr/>
          </w:rPrChange>
        </w:rPr>
        <w:t>34</w:t>
      </w:r>
      <w:r w:rsidRPr="00ED250C">
        <w:rPr>
          <w:lang w:val="en-US"/>
          <w:rPrChange w:id="741" w:author="Denis Silveira" w:date="2020-03-26T15:31:00Z">
            <w:rPr/>
          </w:rPrChange>
        </w:rPr>
        <w:tab/>
      </w:r>
      <w:proofErr w:type="spellStart"/>
      <w:r w:rsidRPr="00ED250C">
        <w:rPr>
          <w:lang w:val="en-US"/>
          <w:rPrChange w:id="742" w:author="Denis Silveira" w:date="2020-03-26T15:31:00Z">
            <w:rPr/>
          </w:rPrChange>
        </w:rPr>
        <w:t>Zimoch</w:t>
      </w:r>
      <w:proofErr w:type="spellEnd"/>
      <w:r w:rsidRPr="00ED250C">
        <w:rPr>
          <w:lang w:val="en-US"/>
          <w:rPrChange w:id="743" w:author="Denis Silveira" w:date="2020-03-26T15:31:00Z">
            <w:rPr/>
          </w:rPrChange>
        </w:rPr>
        <w:t xml:space="preserve">, M.; </w:t>
      </w:r>
      <w:proofErr w:type="spellStart"/>
      <w:r w:rsidRPr="00ED250C">
        <w:rPr>
          <w:lang w:val="en-US"/>
          <w:rPrChange w:id="744" w:author="Denis Silveira" w:date="2020-03-26T15:31:00Z">
            <w:rPr/>
          </w:rPrChange>
        </w:rPr>
        <w:t>Mohring</w:t>
      </w:r>
      <w:proofErr w:type="spellEnd"/>
      <w:r w:rsidRPr="00ED250C">
        <w:rPr>
          <w:lang w:val="en-US"/>
          <w:rPrChange w:id="745" w:author="Denis Silveira" w:date="2020-03-26T15:31:00Z">
            <w:rPr/>
          </w:rPrChange>
        </w:rPr>
        <w:t xml:space="preserve">, T.; </w:t>
      </w:r>
      <w:proofErr w:type="spellStart"/>
      <w:r w:rsidRPr="00ED250C">
        <w:rPr>
          <w:lang w:val="en-US"/>
          <w:rPrChange w:id="746" w:author="Denis Silveira" w:date="2020-03-26T15:31:00Z">
            <w:rPr/>
          </w:rPrChange>
        </w:rPr>
        <w:t>Pryss</w:t>
      </w:r>
      <w:proofErr w:type="spellEnd"/>
      <w:r w:rsidRPr="00ED250C">
        <w:rPr>
          <w:lang w:val="en-US"/>
          <w:rPrChange w:id="747" w:author="Denis Silveira" w:date="2020-03-26T15:31:00Z">
            <w:rPr/>
          </w:rPrChange>
        </w:rPr>
        <w:t xml:space="preserve">, R.; Probst, T.; </w:t>
      </w:r>
      <w:proofErr w:type="spellStart"/>
      <w:r w:rsidRPr="00ED250C">
        <w:rPr>
          <w:lang w:val="en-US"/>
          <w:rPrChange w:id="748" w:author="Denis Silveira" w:date="2020-03-26T15:31:00Z">
            <w:rPr/>
          </w:rPrChange>
        </w:rPr>
        <w:t>Schlee</w:t>
      </w:r>
      <w:proofErr w:type="spellEnd"/>
      <w:r w:rsidRPr="00ED250C">
        <w:rPr>
          <w:lang w:val="en-US"/>
          <w:rPrChange w:id="749" w:author="Denis Silveira" w:date="2020-03-26T15:31:00Z">
            <w:rPr/>
          </w:rPrChange>
        </w:rPr>
        <w:t>, W.; Reichert, M.: Using Insights from Cognitive Neuroscience to Investigate the Effects of Event-Driven Process Chains on Process Model Comprehension. In: Business Process Management Workshops. Vol: 308, pp. 446-459, Springer, Cham (2018).</w:t>
      </w:r>
    </w:p>
    <w:p w14:paraId="54A5161A" w14:textId="77777777" w:rsidR="00B37B00" w:rsidRPr="00ED250C" w:rsidRDefault="00B37B00" w:rsidP="00B37B00">
      <w:pPr>
        <w:rPr>
          <w:lang w:val="en-US"/>
          <w:rPrChange w:id="750" w:author="Denis Silveira" w:date="2020-03-26T15:31:00Z">
            <w:rPr/>
          </w:rPrChange>
        </w:rPr>
      </w:pPr>
      <w:r w:rsidRPr="00ED250C">
        <w:rPr>
          <w:lang w:val="en-US"/>
          <w:rPrChange w:id="751" w:author="Denis Silveira" w:date="2020-03-26T15:31:00Z">
            <w:rPr/>
          </w:rPrChange>
        </w:rPr>
        <w:t>35</w:t>
      </w:r>
      <w:r w:rsidRPr="00ED250C">
        <w:rPr>
          <w:lang w:val="en-US"/>
          <w:rPrChange w:id="752" w:author="Denis Silveira" w:date="2020-03-26T15:31:00Z">
            <w:rPr/>
          </w:rPrChange>
        </w:rPr>
        <w:tab/>
      </w:r>
      <w:proofErr w:type="spellStart"/>
      <w:r w:rsidRPr="00ED250C">
        <w:rPr>
          <w:lang w:val="en-US"/>
          <w:rPrChange w:id="753" w:author="Denis Silveira" w:date="2020-03-26T15:31:00Z">
            <w:rPr/>
          </w:rPrChange>
        </w:rPr>
        <w:t>Pavlicek</w:t>
      </w:r>
      <w:proofErr w:type="spellEnd"/>
      <w:r w:rsidRPr="00ED250C">
        <w:rPr>
          <w:lang w:val="en-US"/>
          <w:rPrChange w:id="754" w:author="Denis Silveira" w:date="2020-03-26T15:31:00Z">
            <w:rPr/>
          </w:rPrChange>
        </w:rPr>
        <w:t xml:space="preserve">, J.; </w:t>
      </w:r>
      <w:proofErr w:type="spellStart"/>
      <w:r w:rsidRPr="00ED250C">
        <w:rPr>
          <w:lang w:val="en-US"/>
          <w:rPrChange w:id="755" w:author="Denis Silveira" w:date="2020-03-26T15:31:00Z">
            <w:rPr/>
          </w:rPrChange>
        </w:rPr>
        <w:t>Hronza</w:t>
      </w:r>
      <w:proofErr w:type="spellEnd"/>
      <w:r w:rsidRPr="00ED250C">
        <w:rPr>
          <w:lang w:val="en-US"/>
          <w:rPrChange w:id="756" w:author="Denis Silveira" w:date="2020-03-26T15:31:00Z">
            <w:rPr/>
          </w:rPrChange>
        </w:rPr>
        <w:t xml:space="preserve">, R.; </w:t>
      </w:r>
      <w:proofErr w:type="spellStart"/>
      <w:r w:rsidRPr="00ED250C">
        <w:rPr>
          <w:lang w:val="en-US"/>
          <w:rPrChange w:id="757" w:author="Denis Silveira" w:date="2020-03-26T15:31:00Z">
            <w:rPr/>
          </w:rPrChange>
        </w:rPr>
        <w:t>Pavlickova</w:t>
      </w:r>
      <w:proofErr w:type="spellEnd"/>
      <w:r w:rsidRPr="00ED250C">
        <w:rPr>
          <w:lang w:val="en-US"/>
          <w:rPrChange w:id="758" w:author="Denis Silveira" w:date="2020-03-26T15:31:00Z">
            <w:rPr/>
          </w:rPrChange>
        </w:rPr>
        <w:t xml:space="preserve">, P.; </w:t>
      </w:r>
      <w:proofErr w:type="spellStart"/>
      <w:r w:rsidRPr="00ED250C">
        <w:rPr>
          <w:lang w:val="en-US"/>
          <w:rPrChange w:id="759" w:author="Denis Silveira" w:date="2020-03-26T15:31:00Z">
            <w:rPr/>
          </w:rPrChange>
        </w:rPr>
        <w:t>Jelinkova</w:t>
      </w:r>
      <w:proofErr w:type="spellEnd"/>
      <w:r w:rsidRPr="00ED250C">
        <w:rPr>
          <w:lang w:val="en-US"/>
          <w:rPrChange w:id="760" w:author="Denis Silveira" w:date="2020-03-26T15:31:00Z">
            <w:rPr/>
          </w:rPrChange>
        </w:rPr>
        <w:t>, K.: The Business Process Model Quality Metrics. In: Enterprise and Organizational Modeling and Simulation. pp. 134-148 (2017).</w:t>
      </w:r>
    </w:p>
    <w:p w14:paraId="5C4DC8BF" w14:textId="77777777" w:rsidR="00B37B00" w:rsidRPr="00ED250C" w:rsidRDefault="00B37B00" w:rsidP="00B37B00">
      <w:pPr>
        <w:rPr>
          <w:lang w:val="en-US"/>
          <w:rPrChange w:id="761" w:author="Denis Silveira" w:date="2020-03-26T15:31:00Z">
            <w:rPr/>
          </w:rPrChange>
        </w:rPr>
      </w:pPr>
      <w:r w:rsidRPr="00ED250C">
        <w:rPr>
          <w:lang w:val="en-US"/>
          <w:rPrChange w:id="762" w:author="Denis Silveira" w:date="2020-03-26T15:31:00Z">
            <w:rPr/>
          </w:rPrChange>
        </w:rPr>
        <w:t>36</w:t>
      </w:r>
      <w:r w:rsidRPr="00ED250C">
        <w:rPr>
          <w:lang w:val="en-US"/>
          <w:rPrChange w:id="763" w:author="Denis Silveira" w:date="2020-03-26T15:31:00Z">
            <w:rPr/>
          </w:rPrChange>
        </w:rPr>
        <w:tab/>
        <w:t xml:space="preserve">Weber, B.; </w:t>
      </w:r>
      <w:proofErr w:type="spellStart"/>
      <w:r w:rsidRPr="00ED250C">
        <w:rPr>
          <w:lang w:val="en-US"/>
          <w:rPrChange w:id="764" w:author="Denis Silveira" w:date="2020-03-26T15:31:00Z">
            <w:rPr/>
          </w:rPrChange>
        </w:rPr>
        <w:t>Neurauter</w:t>
      </w:r>
      <w:proofErr w:type="spellEnd"/>
      <w:r w:rsidRPr="00ED250C">
        <w:rPr>
          <w:lang w:val="en-US"/>
          <w:rPrChange w:id="765" w:author="Denis Silveira" w:date="2020-03-26T15:31:00Z">
            <w:rPr/>
          </w:rPrChange>
        </w:rPr>
        <w:t xml:space="preserve">, M.; </w:t>
      </w:r>
      <w:proofErr w:type="spellStart"/>
      <w:r w:rsidRPr="00ED250C">
        <w:rPr>
          <w:lang w:val="en-US"/>
          <w:rPrChange w:id="766" w:author="Denis Silveira" w:date="2020-03-26T15:31:00Z">
            <w:rPr/>
          </w:rPrChange>
        </w:rPr>
        <w:t>Burattin</w:t>
      </w:r>
      <w:proofErr w:type="spellEnd"/>
      <w:r w:rsidRPr="00ED250C">
        <w:rPr>
          <w:lang w:val="en-US"/>
          <w:rPrChange w:id="767" w:author="Denis Silveira" w:date="2020-03-26T15:31:00Z">
            <w:rPr/>
          </w:rPrChange>
        </w:rPr>
        <w:t xml:space="preserve">, A.; </w:t>
      </w:r>
      <w:proofErr w:type="spellStart"/>
      <w:r w:rsidRPr="00ED250C">
        <w:rPr>
          <w:lang w:val="en-US"/>
          <w:rPrChange w:id="768" w:author="Denis Silveira" w:date="2020-03-26T15:31:00Z">
            <w:rPr/>
          </w:rPrChange>
        </w:rPr>
        <w:t>Pinggera</w:t>
      </w:r>
      <w:proofErr w:type="spellEnd"/>
      <w:r w:rsidRPr="00ED250C">
        <w:rPr>
          <w:lang w:val="en-US"/>
          <w:rPrChange w:id="769" w:author="Denis Silveira" w:date="2020-03-26T15:31:00Z">
            <w:rPr/>
          </w:rPrChange>
        </w:rPr>
        <w:t xml:space="preserve">, J.; Davis, C.: Measuring and Explaining Cognitive Load During Design Activities: A Fine-Grained Approach. In: Information Systems and Neuroscience. Lecture Notes in Information Systems and </w:t>
      </w:r>
      <w:proofErr w:type="spellStart"/>
      <w:r w:rsidRPr="00ED250C">
        <w:rPr>
          <w:lang w:val="en-US"/>
          <w:rPrChange w:id="770" w:author="Denis Silveira" w:date="2020-03-26T15:31:00Z">
            <w:rPr/>
          </w:rPrChange>
        </w:rPr>
        <w:t>Organisation</w:t>
      </w:r>
      <w:proofErr w:type="spellEnd"/>
      <w:r w:rsidRPr="00ED250C">
        <w:rPr>
          <w:lang w:val="en-US"/>
          <w:rPrChange w:id="771" w:author="Denis Silveira" w:date="2020-03-26T15:31:00Z">
            <w:rPr/>
          </w:rPrChange>
        </w:rPr>
        <w:t xml:space="preserve"> 2017, vol 25, pp. 47-53. Springer, Cham (2018).</w:t>
      </w:r>
    </w:p>
    <w:p w14:paraId="2F1B3768" w14:textId="77777777" w:rsidR="00B37B00" w:rsidRPr="00ED250C" w:rsidRDefault="00B37B00" w:rsidP="00B37B00">
      <w:pPr>
        <w:rPr>
          <w:lang w:val="en-US"/>
          <w:rPrChange w:id="772" w:author="Denis Silveira" w:date="2020-03-26T15:31:00Z">
            <w:rPr/>
          </w:rPrChange>
        </w:rPr>
      </w:pPr>
      <w:r w:rsidRPr="00ED250C">
        <w:rPr>
          <w:lang w:val="en-US"/>
          <w:rPrChange w:id="773" w:author="Denis Silveira" w:date="2020-03-26T15:31:00Z">
            <w:rPr/>
          </w:rPrChange>
        </w:rPr>
        <w:t>37</w:t>
      </w:r>
      <w:r w:rsidRPr="00ED250C">
        <w:rPr>
          <w:lang w:val="en-US"/>
          <w:rPrChange w:id="774" w:author="Denis Silveira" w:date="2020-03-26T15:31:00Z">
            <w:rPr/>
          </w:rPrChange>
        </w:rPr>
        <w:tab/>
      </w:r>
      <w:proofErr w:type="spellStart"/>
      <w:r w:rsidRPr="00ED250C">
        <w:rPr>
          <w:lang w:val="en-US"/>
          <w:rPrChange w:id="775" w:author="Denis Silveira" w:date="2020-03-26T15:31:00Z">
            <w:rPr/>
          </w:rPrChange>
        </w:rPr>
        <w:t>Petrusel</w:t>
      </w:r>
      <w:proofErr w:type="spellEnd"/>
      <w:r w:rsidRPr="00ED250C">
        <w:rPr>
          <w:lang w:val="en-US"/>
          <w:rPrChange w:id="776" w:author="Denis Silveira" w:date="2020-03-26T15:31:00Z">
            <w:rPr/>
          </w:rPrChange>
        </w:rPr>
        <w:t xml:space="preserve">, R.; </w:t>
      </w:r>
      <w:proofErr w:type="spellStart"/>
      <w:r w:rsidRPr="00ED250C">
        <w:rPr>
          <w:lang w:val="en-US"/>
          <w:rPrChange w:id="777" w:author="Denis Silveira" w:date="2020-03-26T15:31:00Z">
            <w:rPr/>
          </w:rPrChange>
        </w:rPr>
        <w:t>Mendling</w:t>
      </w:r>
      <w:proofErr w:type="spellEnd"/>
      <w:r w:rsidRPr="00ED250C">
        <w:rPr>
          <w:lang w:val="en-US"/>
          <w:rPrChange w:id="778" w:author="Denis Silveira" w:date="2020-03-26T15:31:00Z">
            <w:rPr/>
          </w:rPrChange>
        </w:rPr>
        <w:t xml:space="preserve">, J.; </w:t>
      </w:r>
      <w:proofErr w:type="spellStart"/>
      <w:r w:rsidRPr="00ED250C">
        <w:rPr>
          <w:lang w:val="en-US"/>
          <w:rPrChange w:id="779" w:author="Denis Silveira" w:date="2020-03-26T15:31:00Z">
            <w:rPr/>
          </w:rPrChange>
        </w:rPr>
        <w:t>Reijers</w:t>
      </w:r>
      <w:proofErr w:type="spellEnd"/>
      <w:r w:rsidRPr="00ED250C">
        <w:rPr>
          <w:lang w:val="en-US"/>
          <w:rPrChange w:id="780" w:author="Denis Silveira" w:date="2020-03-26T15:31:00Z">
            <w:rPr/>
          </w:rPrChange>
        </w:rPr>
        <w:t xml:space="preserve">, H. A.: How visual cognition influences process model comprehension. </w:t>
      </w:r>
      <w:proofErr w:type="spellStart"/>
      <w:r w:rsidRPr="00ED250C">
        <w:rPr>
          <w:lang w:val="en-US"/>
          <w:rPrChange w:id="781" w:author="Denis Silveira" w:date="2020-03-26T15:31:00Z">
            <w:rPr/>
          </w:rPrChange>
        </w:rPr>
        <w:t>DecisionSupport</w:t>
      </w:r>
      <w:proofErr w:type="spellEnd"/>
      <w:r w:rsidRPr="00ED250C">
        <w:rPr>
          <w:lang w:val="en-US"/>
          <w:rPrChange w:id="782" w:author="Denis Silveira" w:date="2020-03-26T15:31:00Z">
            <w:rPr/>
          </w:rPrChange>
        </w:rPr>
        <w:t xml:space="preserve"> Systems, vol 96, pp. 1-16. Elsevier (2017).</w:t>
      </w:r>
    </w:p>
    <w:p w14:paraId="42295976" w14:textId="77777777" w:rsidR="00B37B00" w:rsidRPr="00ED250C" w:rsidRDefault="00B37B00" w:rsidP="00B37B00">
      <w:pPr>
        <w:rPr>
          <w:lang w:val="en-US"/>
          <w:rPrChange w:id="783" w:author="Denis Silveira" w:date="2020-03-26T15:31:00Z">
            <w:rPr/>
          </w:rPrChange>
        </w:rPr>
      </w:pPr>
      <w:r w:rsidRPr="00ED250C">
        <w:rPr>
          <w:lang w:val="en-US"/>
          <w:rPrChange w:id="784" w:author="Denis Silveira" w:date="2020-03-26T15:31:00Z">
            <w:rPr/>
          </w:rPrChange>
        </w:rPr>
        <w:t>38</w:t>
      </w:r>
      <w:r w:rsidRPr="00ED250C">
        <w:rPr>
          <w:lang w:val="en-US"/>
          <w:rPrChange w:id="785" w:author="Denis Silveira" w:date="2020-03-26T15:31:00Z">
            <w:rPr/>
          </w:rPrChange>
        </w:rPr>
        <w:tab/>
      </w:r>
      <w:proofErr w:type="spellStart"/>
      <w:r w:rsidRPr="00ED250C">
        <w:rPr>
          <w:lang w:val="en-US"/>
          <w:rPrChange w:id="786" w:author="Denis Silveira" w:date="2020-03-26T15:31:00Z">
            <w:rPr/>
          </w:rPrChange>
        </w:rPr>
        <w:t>Burattin</w:t>
      </w:r>
      <w:proofErr w:type="spellEnd"/>
      <w:r w:rsidRPr="00ED250C">
        <w:rPr>
          <w:lang w:val="en-US"/>
          <w:rPrChange w:id="787" w:author="Denis Silveira" w:date="2020-03-26T15:31:00Z">
            <w:rPr/>
          </w:rPrChange>
        </w:rPr>
        <w:t xml:space="preserve">, A.; Kaiser, M.; </w:t>
      </w:r>
      <w:proofErr w:type="spellStart"/>
      <w:r w:rsidRPr="00ED250C">
        <w:rPr>
          <w:lang w:val="en-US"/>
          <w:rPrChange w:id="788" w:author="Denis Silveira" w:date="2020-03-26T15:31:00Z">
            <w:rPr/>
          </w:rPrChange>
        </w:rPr>
        <w:t>Neurauter</w:t>
      </w:r>
      <w:proofErr w:type="spellEnd"/>
      <w:r w:rsidRPr="00ED250C">
        <w:rPr>
          <w:lang w:val="en-US"/>
          <w:rPrChange w:id="789" w:author="Denis Silveira" w:date="2020-03-26T15:31:00Z">
            <w:rPr/>
          </w:rPrChange>
        </w:rPr>
        <w:t xml:space="preserve">, M.; Weber, B.: Eye Tracking Meets the Process of Process Modeling: A Visual Analytic Approach. In: Dumas M., </w:t>
      </w:r>
      <w:proofErr w:type="spellStart"/>
      <w:r w:rsidRPr="00ED250C">
        <w:rPr>
          <w:lang w:val="en-US"/>
          <w:rPrChange w:id="790" w:author="Denis Silveira" w:date="2020-03-26T15:31:00Z">
            <w:rPr/>
          </w:rPrChange>
        </w:rPr>
        <w:t>Fantinato</w:t>
      </w:r>
      <w:proofErr w:type="spellEnd"/>
      <w:r w:rsidRPr="00ED250C">
        <w:rPr>
          <w:lang w:val="en-US"/>
          <w:rPrChange w:id="791" w:author="Denis Silveira" w:date="2020-03-26T15:31:00Z">
            <w:rPr/>
          </w:rPrChange>
        </w:rPr>
        <w:t xml:space="preserve"> M. (eds) Business Process Management Workshops 2016. BPM. vol 281, pp. 461-473. Springer, Cham (2017).</w:t>
      </w:r>
    </w:p>
    <w:p w14:paraId="4759E50D" w14:textId="77777777" w:rsidR="00B37B00" w:rsidRPr="00ED250C" w:rsidRDefault="00B37B00" w:rsidP="00B37B00">
      <w:pPr>
        <w:rPr>
          <w:lang w:val="en-US"/>
          <w:rPrChange w:id="792" w:author="Denis Silveira" w:date="2020-03-26T15:31:00Z">
            <w:rPr/>
          </w:rPrChange>
        </w:rPr>
      </w:pPr>
      <w:r w:rsidRPr="00ED250C">
        <w:rPr>
          <w:lang w:val="en-US"/>
          <w:rPrChange w:id="793" w:author="Denis Silveira" w:date="2020-03-26T15:31:00Z">
            <w:rPr/>
          </w:rPrChange>
        </w:rPr>
        <w:t>39</w:t>
      </w:r>
      <w:r w:rsidRPr="00ED250C">
        <w:rPr>
          <w:lang w:val="en-US"/>
          <w:rPrChange w:id="794" w:author="Denis Silveira" w:date="2020-03-26T15:31:00Z">
            <w:rPr/>
          </w:rPrChange>
        </w:rPr>
        <w:tab/>
      </w:r>
      <w:proofErr w:type="spellStart"/>
      <w:r w:rsidRPr="00ED250C">
        <w:rPr>
          <w:lang w:val="en-US"/>
          <w:rPrChange w:id="795" w:author="Denis Silveira" w:date="2020-03-26T15:31:00Z">
            <w:rPr/>
          </w:rPrChange>
        </w:rPr>
        <w:t>Zimoch</w:t>
      </w:r>
      <w:proofErr w:type="spellEnd"/>
      <w:r w:rsidRPr="00ED250C">
        <w:rPr>
          <w:lang w:val="en-US"/>
          <w:rPrChange w:id="796" w:author="Denis Silveira" w:date="2020-03-26T15:31:00Z">
            <w:rPr/>
          </w:rPrChange>
        </w:rPr>
        <w:t xml:space="preserve">, M.; </w:t>
      </w:r>
      <w:proofErr w:type="spellStart"/>
      <w:r w:rsidRPr="00ED250C">
        <w:rPr>
          <w:lang w:val="en-US"/>
          <w:rPrChange w:id="797" w:author="Denis Silveira" w:date="2020-03-26T15:31:00Z">
            <w:rPr/>
          </w:rPrChange>
        </w:rPr>
        <w:t>Pryss</w:t>
      </w:r>
      <w:proofErr w:type="spellEnd"/>
      <w:r w:rsidRPr="00ED250C">
        <w:rPr>
          <w:lang w:val="en-US"/>
          <w:rPrChange w:id="798" w:author="Denis Silveira" w:date="2020-03-26T15:31:00Z">
            <w:rPr/>
          </w:rPrChange>
        </w:rPr>
        <w:t xml:space="preserve">, R.; </w:t>
      </w:r>
      <w:proofErr w:type="spellStart"/>
      <w:r w:rsidRPr="00ED250C">
        <w:rPr>
          <w:lang w:val="en-US"/>
          <w:rPrChange w:id="799" w:author="Denis Silveira" w:date="2020-03-26T15:31:00Z">
            <w:rPr/>
          </w:rPrChange>
        </w:rPr>
        <w:t>Schobel</w:t>
      </w:r>
      <w:proofErr w:type="spellEnd"/>
      <w:r w:rsidRPr="00ED250C">
        <w:rPr>
          <w:lang w:val="en-US"/>
          <w:rPrChange w:id="800" w:author="Denis Silveira" w:date="2020-03-26T15:31:00Z">
            <w:rPr/>
          </w:rPrChange>
        </w:rPr>
        <w:t xml:space="preserve">, J.; Reichert, M.: Eye Tracking Experiments on Process Model Comprehension: Lessons Learned. In: </w:t>
      </w:r>
      <w:proofErr w:type="spellStart"/>
      <w:r w:rsidRPr="00ED250C">
        <w:rPr>
          <w:lang w:val="en-US"/>
          <w:rPrChange w:id="801" w:author="Denis Silveira" w:date="2020-03-26T15:31:00Z">
            <w:rPr/>
          </w:rPrChange>
        </w:rPr>
        <w:t>Reinhartz</w:t>
      </w:r>
      <w:proofErr w:type="spellEnd"/>
      <w:r w:rsidRPr="00ED250C">
        <w:rPr>
          <w:lang w:val="en-US"/>
          <w:rPrChange w:id="802" w:author="Denis Silveira" w:date="2020-03-26T15:31:00Z">
            <w:rPr/>
          </w:rPrChange>
        </w:rPr>
        <w:t xml:space="preserve">-Berger I., Gulden J., </w:t>
      </w:r>
      <w:proofErr w:type="spellStart"/>
      <w:r w:rsidRPr="00ED250C">
        <w:rPr>
          <w:lang w:val="en-US"/>
          <w:rPrChange w:id="803" w:author="Denis Silveira" w:date="2020-03-26T15:31:00Z">
            <w:rPr/>
          </w:rPrChange>
        </w:rPr>
        <w:t>Nurcan</w:t>
      </w:r>
      <w:proofErr w:type="spellEnd"/>
      <w:r w:rsidRPr="00ED250C">
        <w:rPr>
          <w:lang w:val="en-US"/>
          <w:rPrChange w:id="804" w:author="Denis Silveira" w:date="2020-03-26T15:31:00Z">
            <w:rPr/>
          </w:rPrChange>
        </w:rPr>
        <w:t xml:space="preserve"> S., </w:t>
      </w:r>
      <w:proofErr w:type="spellStart"/>
      <w:r w:rsidRPr="00ED250C">
        <w:rPr>
          <w:lang w:val="en-US"/>
          <w:rPrChange w:id="805" w:author="Denis Silveira" w:date="2020-03-26T15:31:00Z">
            <w:rPr/>
          </w:rPrChange>
        </w:rPr>
        <w:t>Guédria</w:t>
      </w:r>
      <w:proofErr w:type="spellEnd"/>
      <w:r w:rsidRPr="00ED250C">
        <w:rPr>
          <w:lang w:val="en-US"/>
          <w:rPrChange w:id="806" w:author="Denis Silveira" w:date="2020-03-26T15:31:00Z">
            <w:rPr/>
          </w:rPrChange>
        </w:rPr>
        <w:t xml:space="preserve"> W., </w:t>
      </w:r>
      <w:proofErr w:type="spellStart"/>
      <w:r w:rsidRPr="00ED250C">
        <w:rPr>
          <w:lang w:val="en-US"/>
          <w:rPrChange w:id="807" w:author="Denis Silveira" w:date="2020-03-26T15:31:00Z">
            <w:rPr/>
          </w:rPrChange>
        </w:rPr>
        <w:t>Bera</w:t>
      </w:r>
      <w:proofErr w:type="spellEnd"/>
      <w:r w:rsidRPr="00ED250C">
        <w:rPr>
          <w:lang w:val="en-US"/>
          <w:rPrChange w:id="808" w:author="Denis Silveira" w:date="2020-03-26T15:31:00Z">
            <w:rPr/>
          </w:rPrChange>
        </w:rPr>
        <w:t xml:space="preserve"> P. (eds) Enterprise, Business-Process and Information Systems Modeling. BPMDS 2017, EMMSAD. vol 287, pp. 153-168. Springer, Cham (2017).</w:t>
      </w:r>
    </w:p>
    <w:p w14:paraId="5EB4EDC0" w14:textId="77777777" w:rsidR="00B37B00" w:rsidRPr="00ED250C" w:rsidRDefault="00B37B00" w:rsidP="00B37B00">
      <w:pPr>
        <w:rPr>
          <w:lang w:val="en-US"/>
          <w:rPrChange w:id="809" w:author="Denis Silveira" w:date="2020-03-26T15:31:00Z">
            <w:rPr/>
          </w:rPrChange>
        </w:rPr>
      </w:pPr>
      <w:r w:rsidRPr="00ED250C">
        <w:rPr>
          <w:lang w:val="en-US"/>
          <w:rPrChange w:id="810" w:author="Denis Silveira" w:date="2020-03-26T15:31:00Z">
            <w:rPr/>
          </w:rPrChange>
        </w:rPr>
        <w:t>40</w:t>
      </w:r>
      <w:r w:rsidRPr="00ED250C">
        <w:rPr>
          <w:lang w:val="en-US"/>
          <w:rPrChange w:id="811" w:author="Denis Silveira" w:date="2020-03-26T15:31:00Z">
            <w:rPr/>
          </w:rPrChange>
        </w:rPr>
        <w:tab/>
      </w:r>
      <w:proofErr w:type="spellStart"/>
      <w:r w:rsidRPr="00ED250C">
        <w:rPr>
          <w:lang w:val="en-US"/>
          <w:rPrChange w:id="812" w:author="Denis Silveira" w:date="2020-03-26T15:31:00Z">
            <w:rPr/>
          </w:rPrChange>
        </w:rPr>
        <w:t>Zimoch</w:t>
      </w:r>
      <w:proofErr w:type="spellEnd"/>
      <w:r w:rsidRPr="00ED250C">
        <w:rPr>
          <w:lang w:val="en-US"/>
          <w:rPrChange w:id="813" w:author="Denis Silveira" w:date="2020-03-26T15:31:00Z">
            <w:rPr/>
          </w:rPrChange>
        </w:rPr>
        <w:t xml:space="preserve">, M.; </w:t>
      </w:r>
      <w:proofErr w:type="spellStart"/>
      <w:r w:rsidRPr="00ED250C">
        <w:rPr>
          <w:lang w:val="en-US"/>
          <w:rPrChange w:id="814" w:author="Denis Silveira" w:date="2020-03-26T15:31:00Z">
            <w:rPr/>
          </w:rPrChange>
        </w:rPr>
        <w:t>Pryss</w:t>
      </w:r>
      <w:proofErr w:type="spellEnd"/>
      <w:r w:rsidRPr="00ED250C">
        <w:rPr>
          <w:lang w:val="en-US"/>
          <w:rPrChange w:id="815" w:author="Denis Silveira" w:date="2020-03-26T15:31:00Z">
            <w:rPr/>
          </w:rPrChange>
        </w:rPr>
        <w:t xml:space="preserve">, R.; Probst, T.; </w:t>
      </w:r>
      <w:proofErr w:type="spellStart"/>
      <w:r w:rsidRPr="00ED250C">
        <w:rPr>
          <w:lang w:val="en-US"/>
          <w:rPrChange w:id="816" w:author="Denis Silveira" w:date="2020-03-26T15:31:00Z">
            <w:rPr/>
          </w:rPrChange>
        </w:rPr>
        <w:t>Schlee</w:t>
      </w:r>
      <w:proofErr w:type="spellEnd"/>
      <w:r w:rsidRPr="00ED250C">
        <w:rPr>
          <w:lang w:val="en-US"/>
          <w:rPrChange w:id="817" w:author="Denis Silveira" w:date="2020-03-26T15:31:00Z">
            <w:rPr/>
          </w:rPrChange>
        </w:rPr>
        <w:t xml:space="preserve">, W.; Reichert, M.: Cognitive Insights into Business Process Model Comprehension: Preliminary Results for Experienced and Inexperienced Individuals. In: </w:t>
      </w:r>
      <w:proofErr w:type="spellStart"/>
      <w:r w:rsidRPr="00ED250C">
        <w:rPr>
          <w:lang w:val="en-US"/>
          <w:rPrChange w:id="818" w:author="Denis Silveira" w:date="2020-03-26T15:31:00Z">
            <w:rPr/>
          </w:rPrChange>
        </w:rPr>
        <w:t>Reinhartz</w:t>
      </w:r>
      <w:proofErr w:type="spellEnd"/>
      <w:r w:rsidRPr="00ED250C">
        <w:rPr>
          <w:lang w:val="en-US"/>
          <w:rPrChange w:id="819" w:author="Denis Silveira" w:date="2020-03-26T15:31:00Z">
            <w:rPr/>
          </w:rPrChange>
        </w:rPr>
        <w:t xml:space="preserve">-Berger I., Gulden J., </w:t>
      </w:r>
      <w:proofErr w:type="spellStart"/>
      <w:r w:rsidRPr="00ED250C">
        <w:rPr>
          <w:lang w:val="en-US"/>
          <w:rPrChange w:id="820" w:author="Denis Silveira" w:date="2020-03-26T15:31:00Z">
            <w:rPr/>
          </w:rPrChange>
        </w:rPr>
        <w:t>Nurcan</w:t>
      </w:r>
      <w:proofErr w:type="spellEnd"/>
      <w:r w:rsidRPr="00ED250C">
        <w:rPr>
          <w:lang w:val="en-US"/>
          <w:rPrChange w:id="821" w:author="Denis Silveira" w:date="2020-03-26T15:31:00Z">
            <w:rPr/>
          </w:rPrChange>
        </w:rPr>
        <w:t xml:space="preserve"> S., </w:t>
      </w:r>
      <w:proofErr w:type="spellStart"/>
      <w:r w:rsidRPr="00ED250C">
        <w:rPr>
          <w:lang w:val="en-US"/>
          <w:rPrChange w:id="822" w:author="Denis Silveira" w:date="2020-03-26T15:31:00Z">
            <w:rPr/>
          </w:rPrChange>
        </w:rPr>
        <w:t>Guédria</w:t>
      </w:r>
      <w:proofErr w:type="spellEnd"/>
      <w:r w:rsidRPr="00ED250C">
        <w:rPr>
          <w:lang w:val="en-US"/>
          <w:rPrChange w:id="823" w:author="Denis Silveira" w:date="2020-03-26T15:31:00Z">
            <w:rPr/>
          </w:rPrChange>
        </w:rPr>
        <w:t xml:space="preserve"> W., </w:t>
      </w:r>
      <w:proofErr w:type="spellStart"/>
      <w:r w:rsidRPr="00ED250C">
        <w:rPr>
          <w:lang w:val="en-US"/>
          <w:rPrChange w:id="824" w:author="Denis Silveira" w:date="2020-03-26T15:31:00Z">
            <w:rPr/>
          </w:rPrChange>
        </w:rPr>
        <w:t>Bera</w:t>
      </w:r>
      <w:proofErr w:type="spellEnd"/>
      <w:r w:rsidRPr="00ED250C">
        <w:rPr>
          <w:lang w:val="en-US"/>
          <w:rPrChange w:id="825" w:author="Denis Silveira" w:date="2020-03-26T15:31:00Z">
            <w:rPr/>
          </w:rPrChange>
        </w:rPr>
        <w:t xml:space="preserve"> P. (eds) BPMDS 2017, vol 287, pp. 137-152. Springer, Cham (2017).</w:t>
      </w:r>
    </w:p>
    <w:p w14:paraId="5E11CA45" w14:textId="77777777" w:rsidR="00B37B00" w:rsidRPr="00ED250C" w:rsidRDefault="00B37B00" w:rsidP="00B37B00">
      <w:pPr>
        <w:rPr>
          <w:lang w:val="en-US"/>
          <w:rPrChange w:id="826" w:author="Denis Silveira" w:date="2020-03-26T15:31:00Z">
            <w:rPr/>
          </w:rPrChange>
        </w:rPr>
      </w:pPr>
      <w:r w:rsidRPr="00ED250C">
        <w:rPr>
          <w:lang w:val="en-US"/>
          <w:rPrChange w:id="827" w:author="Denis Silveira" w:date="2020-03-26T15:31:00Z">
            <w:rPr/>
          </w:rPrChange>
        </w:rPr>
        <w:t>41</w:t>
      </w:r>
      <w:r w:rsidRPr="00ED250C">
        <w:rPr>
          <w:lang w:val="en-US"/>
          <w:rPrChange w:id="828" w:author="Denis Silveira" w:date="2020-03-26T15:31:00Z">
            <w:rPr/>
          </w:rPrChange>
        </w:rPr>
        <w:tab/>
      </w:r>
      <w:proofErr w:type="spellStart"/>
      <w:r w:rsidRPr="00ED250C">
        <w:rPr>
          <w:lang w:val="en-US"/>
          <w:rPrChange w:id="829" w:author="Denis Silveira" w:date="2020-03-26T15:31:00Z">
            <w:rPr/>
          </w:rPrChange>
        </w:rPr>
        <w:t>Petrusel</w:t>
      </w:r>
      <w:proofErr w:type="spellEnd"/>
      <w:r w:rsidRPr="00ED250C">
        <w:rPr>
          <w:lang w:val="en-US"/>
          <w:rPrChange w:id="830" w:author="Denis Silveira" w:date="2020-03-26T15:31:00Z">
            <w:rPr/>
          </w:rPrChange>
        </w:rPr>
        <w:t xml:space="preserve">, R.; </w:t>
      </w:r>
      <w:proofErr w:type="spellStart"/>
      <w:r w:rsidRPr="00ED250C">
        <w:rPr>
          <w:lang w:val="en-US"/>
          <w:rPrChange w:id="831" w:author="Denis Silveira" w:date="2020-03-26T15:31:00Z">
            <w:rPr/>
          </w:rPrChange>
        </w:rPr>
        <w:t>Mendling</w:t>
      </w:r>
      <w:proofErr w:type="spellEnd"/>
      <w:r w:rsidRPr="00ED250C">
        <w:rPr>
          <w:lang w:val="en-US"/>
          <w:rPrChange w:id="832" w:author="Denis Silveira" w:date="2020-03-26T15:31:00Z">
            <w:rPr/>
          </w:rPrChange>
        </w:rPr>
        <w:t xml:space="preserve">, J.; </w:t>
      </w:r>
      <w:proofErr w:type="spellStart"/>
      <w:r w:rsidRPr="00ED250C">
        <w:rPr>
          <w:lang w:val="en-US"/>
          <w:rPrChange w:id="833" w:author="Denis Silveira" w:date="2020-03-26T15:31:00Z">
            <w:rPr/>
          </w:rPrChange>
        </w:rPr>
        <w:t>Reijers</w:t>
      </w:r>
      <w:proofErr w:type="spellEnd"/>
      <w:r w:rsidRPr="00ED250C">
        <w:rPr>
          <w:lang w:val="en-US"/>
          <w:rPrChange w:id="834" w:author="Denis Silveira" w:date="2020-03-26T15:31:00Z">
            <w:rPr/>
          </w:rPrChange>
        </w:rPr>
        <w:t xml:space="preserve">, H. A.: Task-specific visual cues for improving process model understanding. </w:t>
      </w:r>
      <w:proofErr w:type="spellStart"/>
      <w:r w:rsidRPr="00ED250C">
        <w:rPr>
          <w:lang w:val="en-US"/>
          <w:rPrChange w:id="835" w:author="Denis Silveira" w:date="2020-03-26T15:31:00Z">
            <w:rPr/>
          </w:rPrChange>
        </w:rPr>
        <w:t>Informationand</w:t>
      </w:r>
      <w:proofErr w:type="spellEnd"/>
      <w:r w:rsidRPr="00ED250C">
        <w:rPr>
          <w:lang w:val="en-US"/>
          <w:rPrChange w:id="836" w:author="Denis Silveira" w:date="2020-03-26T15:31:00Z">
            <w:rPr/>
          </w:rPrChange>
        </w:rPr>
        <w:t xml:space="preserve"> Software Technology, 79, pp. 63-78 (2016).</w:t>
      </w:r>
    </w:p>
    <w:p w14:paraId="6B89AC01" w14:textId="77777777" w:rsidR="00B37B00" w:rsidRPr="00ED250C" w:rsidRDefault="00B37B00" w:rsidP="00B37B00">
      <w:pPr>
        <w:rPr>
          <w:lang w:val="en-US"/>
          <w:rPrChange w:id="837" w:author="Denis Silveira" w:date="2020-03-26T15:31:00Z">
            <w:rPr/>
          </w:rPrChange>
        </w:rPr>
      </w:pPr>
      <w:r w:rsidRPr="00ED250C">
        <w:rPr>
          <w:lang w:val="en-US"/>
          <w:rPrChange w:id="838" w:author="Denis Silveira" w:date="2020-03-26T15:31:00Z">
            <w:rPr/>
          </w:rPrChange>
        </w:rPr>
        <w:t>42</w:t>
      </w:r>
      <w:r w:rsidRPr="00ED250C">
        <w:rPr>
          <w:lang w:val="en-US"/>
          <w:rPrChange w:id="839" w:author="Denis Silveira" w:date="2020-03-26T15:31:00Z">
            <w:rPr/>
          </w:rPrChange>
        </w:rPr>
        <w:tab/>
        <w:t xml:space="preserve">Weber, B.; </w:t>
      </w:r>
      <w:proofErr w:type="spellStart"/>
      <w:r w:rsidRPr="00ED250C">
        <w:rPr>
          <w:lang w:val="en-US"/>
          <w:rPrChange w:id="840" w:author="Denis Silveira" w:date="2020-03-26T15:31:00Z">
            <w:rPr/>
          </w:rPrChange>
        </w:rPr>
        <w:t>Neurauter</w:t>
      </w:r>
      <w:proofErr w:type="spellEnd"/>
      <w:r w:rsidRPr="00ED250C">
        <w:rPr>
          <w:lang w:val="en-US"/>
          <w:rPrChange w:id="841" w:author="Denis Silveira" w:date="2020-03-26T15:31:00Z">
            <w:rPr/>
          </w:rPrChange>
        </w:rPr>
        <w:t xml:space="preserve">, M.; </w:t>
      </w:r>
      <w:proofErr w:type="spellStart"/>
      <w:r w:rsidRPr="00ED250C">
        <w:rPr>
          <w:lang w:val="en-US"/>
          <w:rPrChange w:id="842" w:author="Denis Silveira" w:date="2020-03-26T15:31:00Z">
            <w:rPr/>
          </w:rPrChange>
        </w:rPr>
        <w:t>Pinggera</w:t>
      </w:r>
      <w:proofErr w:type="spellEnd"/>
      <w:r w:rsidRPr="00ED250C">
        <w:rPr>
          <w:lang w:val="en-US"/>
          <w:rPrChange w:id="843" w:author="Denis Silveira" w:date="2020-03-26T15:31:00Z">
            <w:rPr/>
          </w:rPrChange>
        </w:rPr>
        <w:t xml:space="preserve">, J.; </w:t>
      </w:r>
      <w:proofErr w:type="spellStart"/>
      <w:r w:rsidRPr="00ED250C">
        <w:rPr>
          <w:lang w:val="en-US"/>
          <w:rPrChange w:id="844" w:author="Denis Silveira" w:date="2020-03-26T15:31:00Z">
            <w:rPr/>
          </w:rPrChange>
        </w:rPr>
        <w:t>Zugal</w:t>
      </w:r>
      <w:proofErr w:type="spellEnd"/>
      <w:r w:rsidRPr="00ED250C">
        <w:rPr>
          <w:lang w:val="en-US"/>
          <w:rPrChange w:id="845" w:author="Denis Silveira" w:date="2020-03-26T15:31:00Z">
            <w:rPr/>
          </w:rPrChange>
        </w:rPr>
        <w:t xml:space="preserve">, S.; </w:t>
      </w:r>
      <w:proofErr w:type="spellStart"/>
      <w:r w:rsidRPr="00ED250C">
        <w:rPr>
          <w:lang w:val="en-US"/>
          <w:rPrChange w:id="846" w:author="Denis Silveira" w:date="2020-03-26T15:31:00Z">
            <w:rPr/>
          </w:rPrChange>
        </w:rPr>
        <w:t>Furtner</w:t>
      </w:r>
      <w:proofErr w:type="spellEnd"/>
      <w:r w:rsidRPr="00ED250C">
        <w:rPr>
          <w:lang w:val="en-US"/>
          <w:rPrChange w:id="847" w:author="Denis Silveira" w:date="2020-03-26T15:31:00Z">
            <w:rPr/>
          </w:rPrChange>
        </w:rPr>
        <w:t>, M.; Martini, M.; Sachse, P.: Measuring cognitive load during process model creation. In: Information Systems and Neuroscience, pp. 129-136. Springer, Cham (2015).</w:t>
      </w:r>
    </w:p>
    <w:p w14:paraId="1B9894A2" w14:textId="77777777" w:rsidR="00B37B00" w:rsidRPr="00ED250C" w:rsidRDefault="00B37B00" w:rsidP="00B37B00">
      <w:pPr>
        <w:rPr>
          <w:lang w:val="en-US"/>
          <w:rPrChange w:id="848" w:author="Denis Silveira" w:date="2020-03-26T15:31:00Z">
            <w:rPr/>
          </w:rPrChange>
        </w:rPr>
      </w:pPr>
      <w:r w:rsidRPr="00ED250C">
        <w:rPr>
          <w:lang w:val="en-US"/>
          <w:rPrChange w:id="849" w:author="Denis Silveira" w:date="2020-03-26T15:31:00Z">
            <w:rPr/>
          </w:rPrChange>
        </w:rPr>
        <w:t>43</w:t>
      </w:r>
      <w:r w:rsidRPr="00ED250C">
        <w:rPr>
          <w:lang w:val="en-US"/>
          <w:rPrChange w:id="850" w:author="Denis Silveira" w:date="2020-03-26T15:31:00Z">
            <w:rPr/>
          </w:rPrChange>
        </w:rPr>
        <w:tab/>
      </w:r>
      <w:proofErr w:type="spellStart"/>
      <w:r w:rsidRPr="00ED250C">
        <w:rPr>
          <w:lang w:val="en-US"/>
          <w:rPrChange w:id="851" w:author="Denis Silveira" w:date="2020-03-26T15:31:00Z">
            <w:rPr/>
          </w:rPrChange>
        </w:rPr>
        <w:t>Petrusel</w:t>
      </w:r>
      <w:proofErr w:type="spellEnd"/>
      <w:r w:rsidRPr="00ED250C">
        <w:rPr>
          <w:lang w:val="en-US"/>
          <w:rPrChange w:id="852" w:author="Denis Silveira" w:date="2020-03-26T15:31:00Z">
            <w:rPr/>
          </w:rPrChange>
        </w:rPr>
        <w:t xml:space="preserve">, R.; </w:t>
      </w:r>
      <w:proofErr w:type="spellStart"/>
      <w:r w:rsidRPr="00ED250C">
        <w:rPr>
          <w:lang w:val="en-US"/>
          <w:rPrChange w:id="853" w:author="Denis Silveira" w:date="2020-03-26T15:31:00Z">
            <w:rPr/>
          </w:rPrChange>
        </w:rPr>
        <w:t>Mendling</w:t>
      </w:r>
      <w:proofErr w:type="spellEnd"/>
      <w:r w:rsidRPr="00ED250C">
        <w:rPr>
          <w:lang w:val="en-US"/>
          <w:rPrChange w:id="854" w:author="Denis Silveira" w:date="2020-03-26T15:31:00Z">
            <w:rPr/>
          </w:rPrChange>
        </w:rPr>
        <w:t>, J.: Eye-tracking the factors of process model comprehension tasks. In: International Conference on Advanced Information Systems Engineering, pp. 224-239. Springer, Berlin, Heidelberg (2013).</w:t>
      </w:r>
    </w:p>
    <w:p w14:paraId="478ABE7A" w14:textId="77777777" w:rsidR="00B37B00" w:rsidRPr="00ED250C" w:rsidRDefault="00B37B00" w:rsidP="00B37B00">
      <w:pPr>
        <w:rPr>
          <w:lang w:val="en-US"/>
          <w:rPrChange w:id="855" w:author="Denis Silveira" w:date="2020-03-26T15:31:00Z">
            <w:rPr/>
          </w:rPrChange>
        </w:rPr>
      </w:pPr>
      <w:r w:rsidRPr="00ED250C">
        <w:rPr>
          <w:lang w:val="en-US"/>
          <w:rPrChange w:id="856" w:author="Denis Silveira" w:date="2020-03-26T15:31:00Z">
            <w:rPr/>
          </w:rPrChange>
        </w:rPr>
        <w:t>44</w:t>
      </w:r>
      <w:r w:rsidRPr="00ED250C">
        <w:rPr>
          <w:lang w:val="en-US"/>
          <w:rPrChange w:id="857" w:author="Denis Silveira" w:date="2020-03-26T15:31:00Z">
            <w:rPr/>
          </w:rPrChange>
        </w:rPr>
        <w:tab/>
      </w:r>
      <w:proofErr w:type="spellStart"/>
      <w:r w:rsidRPr="00ED250C">
        <w:rPr>
          <w:lang w:val="en-US"/>
          <w:rPrChange w:id="858" w:author="Denis Silveira" w:date="2020-03-26T15:31:00Z">
            <w:rPr/>
          </w:rPrChange>
        </w:rPr>
        <w:t>Pinggera</w:t>
      </w:r>
      <w:proofErr w:type="spellEnd"/>
      <w:r w:rsidRPr="00ED250C">
        <w:rPr>
          <w:lang w:val="en-US"/>
          <w:rPrChange w:id="859" w:author="Denis Silveira" w:date="2020-03-26T15:31:00Z">
            <w:rPr/>
          </w:rPrChange>
        </w:rPr>
        <w:t xml:space="preserve">, J.; </w:t>
      </w:r>
      <w:proofErr w:type="spellStart"/>
      <w:r w:rsidRPr="00ED250C">
        <w:rPr>
          <w:lang w:val="en-US"/>
          <w:rPrChange w:id="860" w:author="Denis Silveira" w:date="2020-03-26T15:31:00Z">
            <w:rPr/>
          </w:rPrChange>
        </w:rPr>
        <w:t>Furtner</w:t>
      </w:r>
      <w:proofErr w:type="spellEnd"/>
      <w:r w:rsidRPr="00ED250C">
        <w:rPr>
          <w:lang w:val="en-US"/>
          <w:rPrChange w:id="861" w:author="Denis Silveira" w:date="2020-03-26T15:31:00Z">
            <w:rPr/>
          </w:rPrChange>
        </w:rPr>
        <w:t xml:space="preserve">, M.; Martini, M.; Sachse, P.; Reiter, K.; </w:t>
      </w:r>
      <w:proofErr w:type="spellStart"/>
      <w:r w:rsidRPr="00ED250C">
        <w:rPr>
          <w:lang w:val="en-US"/>
          <w:rPrChange w:id="862" w:author="Denis Silveira" w:date="2020-03-26T15:31:00Z">
            <w:rPr/>
          </w:rPrChange>
        </w:rPr>
        <w:t>Zugal</w:t>
      </w:r>
      <w:proofErr w:type="spellEnd"/>
      <w:r w:rsidRPr="00ED250C">
        <w:rPr>
          <w:lang w:val="en-US"/>
          <w:rPrChange w:id="863" w:author="Denis Silveira" w:date="2020-03-26T15:31:00Z">
            <w:rPr/>
          </w:rPrChange>
        </w:rPr>
        <w:t>, S.; Weber, B.: Investigating the process of process modeling with eye movement analysis. In: International Conference on Business Process Management. pp. 438-450. Springer, Berlin, (2012).</w:t>
      </w:r>
    </w:p>
    <w:p w14:paraId="30BA2DEE" w14:textId="77777777" w:rsidR="00B37B00" w:rsidRPr="00ED250C" w:rsidRDefault="00B37B00" w:rsidP="00B37B00">
      <w:pPr>
        <w:rPr>
          <w:lang w:val="en-US"/>
          <w:rPrChange w:id="864" w:author="Denis Silveira" w:date="2020-03-26T15:31:00Z">
            <w:rPr/>
          </w:rPrChange>
        </w:rPr>
      </w:pPr>
      <w:r w:rsidRPr="00ED250C">
        <w:rPr>
          <w:lang w:val="en-US"/>
          <w:rPrChange w:id="865" w:author="Denis Silveira" w:date="2020-03-26T15:31:00Z">
            <w:rPr/>
          </w:rPrChange>
        </w:rPr>
        <w:t>45</w:t>
      </w:r>
      <w:r w:rsidRPr="00ED250C">
        <w:rPr>
          <w:lang w:val="en-US"/>
          <w:rPrChange w:id="866" w:author="Denis Silveira" w:date="2020-03-26T15:31:00Z">
            <w:rPr/>
          </w:rPrChange>
        </w:rPr>
        <w:tab/>
        <w:t xml:space="preserve">Molina, A. I.; Redondo, M. A.; Ortega, M.; </w:t>
      </w:r>
      <w:proofErr w:type="spellStart"/>
      <w:r w:rsidRPr="00ED250C">
        <w:rPr>
          <w:lang w:val="en-US"/>
          <w:rPrChange w:id="867" w:author="Denis Silveira" w:date="2020-03-26T15:31:00Z">
            <w:rPr/>
          </w:rPrChange>
        </w:rPr>
        <w:t>Lacave</w:t>
      </w:r>
      <w:proofErr w:type="spellEnd"/>
      <w:r w:rsidRPr="00ED250C">
        <w:rPr>
          <w:lang w:val="en-US"/>
          <w:rPrChange w:id="868" w:author="Denis Silveira" w:date="2020-03-26T15:31:00Z">
            <w:rPr/>
          </w:rPrChange>
        </w:rPr>
        <w:t xml:space="preserve">, C.: Evaluating a graphical notation for modeling collaborative learning activities: A family of experiments. In: Science of Computer Programming, v. 88, pp. 54-81, (2014). </w:t>
      </w:r>
    </w:p>
    <w:p w14:paraId="7180D49B" w14:textId="77777777" w:rsidR="00B37B00" w:rsidRPr="00ED250C" w:rsidRDefault="00B37B00" w:rsidP="00B37B00">
      <w:pPr>
        <w:rPr>
          <w:lang w:val="en-US"/>
          <w:rPrChange w:id="869" w:author="Denis Silveira" w:date="2020-03-26T15:31:00Z">
            <w:rPr/>
          </w:rPrChange>
        </w:rPr>
      </w:pPr>
      <w:r w:rsidRPr="00ED250C">
        <w:rPr>
          <w:lang w:val="en-US"/>
          <w:rPrChange w:id="870" w:author="Denis Silveira" w:date="2020-03-26T15:31:00Z">
            <w:rPr/>
          </w:rPrChange>
        </w:rPr>
        <w:t>46</w:t>
      </w:r>
      <w:r w:rsidRPr="00ED250C">
        <w:rPr>
          <w:lang w:val="en-US"/>
          <w:rPrChange w:id="871" w:author="Denis Silveira" w:date="2020-03-26T15:31:00Z">
            <w:rPr/>
          </w:rPrChange>
        </w:rPr>
        <w:tab/>
      </w:r>
      <w:proofErr w:type="spellStart"/>
      <w:r w:rsidRPr="00ED250C">
        <w:rPr>
          <w:lang w:val="en-US"/>
          <w:rPrChange w:id="872" w:author="Denis Silveira" w:date="2020-03-26T15:31:00Z">
            <w:rPr/>
          </w:rPrChange>
        </w:rPr>
        <w:t>Burattin</w:t>
      </w:r>
      <w:proofErr w:type="spellEnd"/>
      <w:r w:rsidRPr="00ED250C">
        <w:rPr>
          <w:lang w:val="en-US"/>
          <w:rPrChange w:id="873" w:author="Denis Silveira" w:date="2020-03-26T15:31:00Z">
            <w:rPr/>
          </w:rPrChange>
        </w:rPr>
        <w:t xml:space="preserve">, A.; Kaiser, M.; </w:t>
      </w:r>
      <w:proofErr w:type="spellStart"/>
      <w:r w:rsidRPr="00ED250C">
        <w:rPr>
          <w:lang w:val="en-US"/>
          <w:rPrChange w:id="874" w:author="Denis Silveira" w:date="2020-03-26T15:31:00Z">
            <w:rPr/>
          </w:rPrChange>
        </w:rPr>
        <w:t>Neurauter</w:t>
      </w:r>
      <w:proofErr w:type="spellEnd"/>
      <w:r w:rsidRPr="00ED250C">
        <w:rPr>
          <w:lang w:val="en-US"/>
          <w:rPrChange w:id="875" w:author="Denis Silveira" w:date="2020-03-26T15:31:00Z">
            <w:rPr/>
          </w:rPrChange>
        </w:rPr>
        <w:t>, M.; Weber, B.: Learning process modeling phases from modeling interactions and eye tracking data. In: Data &amp; Knowledge Engineering, (2019).</w:t>
      </w:r>
    </w:p>
    <w:p w14:paraId="766933A5" w14:textId="77777777" w:rsidR="00B37B00" w:rsidRPr="00ED250C" w:rsidRDefault="00B37B00" w:rsidP="00B37B00">
      <w:pPr>
        <w:rPr>
          <w:lang w:val="en-US"/>
          <w:rPrChange w:id="876" w:author="Denis Silveira" w:date="2020-03-26T15:31:00Z">
            <w:rPr/>
          </w:rPrChange>
        </w:rPr>
      </w:pPr>
      <w:r w:rsidRPr="00ED250C">
        <w:rPr>
          <w:lang w:val="en-US"/>
          <w:rPrChange w:id="877" w:author="Denis Silveira" w:date="2020-03-26T15:31:00Z">
            <w:rPr/>
          </w:rPrChange>
        </w:rPr>
        <w:t>47</w:t>
      </w:r>
      <w:r w:rsidRPr="00ED250C">
        <w:rPr>
          <w:lang w:val="en-US"/>
          <w:rPrChange w:id="878" w:author="Denis Silveira" w:date="2020-03-26T15:31:00Z">
            <w:rPr/>
          </w:rPrChange>
        </w:rPr>
        <w:tab/>
        <w:t xml:space="preserve">Chen, T.; Wang, W.; </w:t>
      </w:r>
      <w:proofErr w:type="spellStart"/>
      <w:r w:rsidRPr="00ED250C">
        <w:rPr>
          <w:lang w:val="en-US"/>
          <w:rPrChange w:id="879" w:author="Denis Silveira" w:date="2020-03-26T15:31:00Z">
            <w:rPr/>
          </w:rPrChange>
        </w:rPr>
        <w:t>Indulska</w:t>
      </w:r>
      <w:proofErr w:type="spellEnd"/>
      <w:r w:rsidRPr="00ED250C">
        <w:rPr>
          <w:lang w:val="en-US"/>
          <w:rPrChange w:id="880" w:author="Denis Silveira" w:date="2020-03-26T15:31:00Z">
            <w:rPr/>
          </w:rPrChange>
        </w:rPr>
        <w:t>, M.; Sadiq, S.: Business Process and Rule Integration Ap-</w:t>
      </w:r>
      <w:proofErr w:type="spellStart"/>
      <w:r w:rsidRPr="00ED250C">
        <w:rPr>
          <w:lang w:val="en-US"/>
          <w:rPrChange w:id="881" w:author="Denis Silveira" w:date="2020-03-26T15:31:00Z">
            <w:rPr/>
          </w:rPrChange>
        </w:rPr>
        <w:t>proaches</w:t>
      </w:r>
      <w:proofErr w:type="spellEnd"/>
      <w:r w:rsidRPr="00ED250C">
        <w:rPr>
          <w:lang w:val="en-US"/>
          <w:rPrChange w:id="882" w:author="Denis Silveira" w:date="2020-03-26T15:31:00Z">
            <w:rPr/>
          </w:rPrChange>
        </w:rPr>
        <w:t>- An Empirical Analysis. In: International Conference on Business Process Man-</w:t>
      </w:r>
      <w:proofErr w:type="spellStart"/>
      <w:r w:rsidRPr="00ED250C">
        <w:rPr>
          <w:lang w:val="en-US"/>
          <w:rPrChange w:id="883" w:author="Denis Silveira" w:date="2020-03-26T15:31:00Z">
            <w:rPr/>
          </w:rPrChange>
        </w:rPr>
        <w:t>agement</w:t>
      </w:r>
      <w:proofErr w:type="spellEnd"/>
      <w:r w:rsidRPr="00ED250C">
        <w:rPr>
          <w:lang w:val="en-US"/>
          <w:rPrChange w:id="884" w:author="Denis Silveira" w:date="2020-03-26T15:31:00Z">
            <w:rPr/>
          </w:rPrChange>
        </w:rPr>
        <w:t>. Springer, Cham, pp. 37-52 (2018).</w:t>
      </w:r>
    </w:p>
    <w:p w14:paraId="3CEF2C2A" w14:textId="77777777" w:rsidR="00B37B00" w:rsidRDefault="00B37B00" w:rsidP="00B37B00">
      <w:r>
        <w:t>48</w:t>
      </w:r>
      <w:r>
        <w:tab/>
        <w:t xml:space="preserve">Santos, M. C. D. F.: Avaliação da Eficácia Cognitiva de Modelos de Requisitos Orientados a Objetivos. Masters </w:t>
      </w:r>
      <w:proofErr w:type="spellStart"/>
      <w:r>
        <w:t>Dissertation</w:t>
      </w:r>
      <w:proofErr w:type="spellEnd"/>
      <w:r>
        <w:t>, Faculdade de Ciência e Tecnologia Universidade nova de Lisboa, (2016).</w:t>
      </w:r>
    </w:p>
    <w:p w14:paraId="3E7E1E66" w14:textId="77777777" w:rsidR="00B37B00" w:rsidRPr="00ED250C" w:rsidRDefault="00B37B00" w:rsidP="00B37B00">
      <w:pPr>
        <w:rPr>
          <w:lang w:val="en-US"/>
          <w:rPrChange w:id="885" w:author="Denis Silveira" w:date="2020-03-26T15:32:00Z">
            <w:rPr/>
          </w:rPrChange>
        </w:rPr>
      </w:pPr>
      <w:r w:rsidRPr="00ED250C">
        <w:rPr>
          <w:lang w:val="en-US"/>
          <w:rPrChange w:id="886" w:author="Denis Silveira" w:date="2020-03-26T15:31:00Z">
            <w:rPr/>
          </w:rPrChange>
        </w:rPr>
        <w:t>49</w:t>
      </w:r>
      <w:r w:rsidRPr="00ED250C">
        <w:rPr>
          <w:lang w:val="en-US"/>
          <w:rPrChange w:id="887" w:author="Denis Silveira" w:date="2020-03-26T15:31:00Z">
            <w:rPr/>
          </w:rPrChange>
        </w:rPr>
        <w:tab/>
      </w:r>
      <w:proofErr w:type="spellStart"/>
      <w:r w:rsidRPr="00ED250C">
        <w:rPr>
          <w:lang w:val="en-US"/>
          <w:rPrChange w:id="888" w:author="Denis Silveira" w:date="2020-03-26T15:31:00Z">
            <w:rPr/>
          </w:rPrChange>
        </w:rPr>
        <w:t>Sharafi</w:t>
      </w:r>
      <w:proofErr w:type="spellEnd"/>
      <w:r w:rsidRPr="00ED250C">
        <w:rPr>
          <w:lang w:val="en-US"/>
          <w:rPrChange w:id="889" w:author="Denis Silveira" w:date="2020-03-26T15:31:00Z">
            <w:rPr/>
          </w:rPrChange>
        </w:rPr>
        <w:t xml:space="preserve">, Z.; Soh Z.; </w:t>
      </w:r>
      <w:proofErr w:type="spellStart"/>
      <w:r w:rsidRPr="00ED250C">
        <w:rPr>
          <w:lang w:val="en-US"/>
          <w:rPrChange w:id="890" w:author="Denis Silveira" w:date="2020-03-26T15:31:00Z">
            <w:rPr/>
          </w:rPrChange>
        </w:rPr>
        <w:t>Guéhéneuc</w:t>
      </w:r>
      <w:proofErr w:type="spellEnd"/>
      <w:r w:rsidRPr="00ED250C">
        <w:rPr>
          <w:lang w:val="en-US"/>
          <w:rPrChange w:id="891" w:author="Denis Silveira" w:date="2020-03-26T15:31:00Z">
            <w:rPr/>
          </w:rPrChange>
        </w:rPr>
        <w:t xml:space="preserve">, Y. G.: A systematic literature review on the usage of eye-tracking in software engineering. </w:t>
      </w:r>
      <w:r w:rsidRPr="00ED250C">
        <w:rPr>
          <w:lang w:val="en-US"/>
          <w:rPrChange w:id="892" w:author="Denis Silveira" w:date="2020-03-26T15:32:00Z">
            <w:rPr/>
          </w:rPrChange>
        </w:rPr>
        <w:t>In: Information and Software Technology 67, pp. 79–107 (2015).</w:t>
      </w:r>
    </w:p>
    <w:p w14:paraId="0761126A" w14:textId="77777777" w:rsidR="00B37B00" w:rsidRPr="00ED250C" w:rsidRDefault="00B37B00" w:rsidP="00B37B00">
      <w:pPr>
        <w:rPr>
          <w:lang w:val="en-US"/>
          <w:rPrChange w:id="893" w:author="Denis Silveira" w:date="2020-03-26T15:32:00Z">
            <w:rPr/>
          </w:rPrChange>
        </w:rPr>
      </w:pPr>
      <w:r w:rsidRPr="00ED250C">
        <w:rPr>
          <w:lang w:val="en-US"/>
          <w:rPrChange w:id="894" w:author="Denis Silveira" w:date="2020-03-26T15:32:00Z">
            <w:rPr/>
          </w:rPrChange>
        </w:rPr>
        <w:t>50</w:t>
      </w:r>
      <w:r w:rsidRPr="00ED250C">
        <w:rPr>
          <w:lang w:val="en-US"/>
          <w:rPrChange w:id="895" w:author="Denis Silveira" w:date="2020-03-26T15:32:00Z">
            <w:rPr/>
          </w:rPrChange>
        </w:rPr>
        <w:tab/>
        <w:t xml:space="preserve">Scheer, A. W.; </w:t>
      </w:r>
      <w:proofErr w:type="spellStart"/>
      <w:r w:rsidRPr="00ED250C">
        <w:rPr>
          <w:lang w:val="en-US"/>
          <w:rPrChange w:id="896" w:author="Denis Silveira" w:date="2020-03-26T15:32:00Z">
            <w:rPr/>
          </w:rPrChange>
        </w:rPr>
        <w:t>Nüttgens</w:t>
      </w:r>
      <w:proofErr w:type="spellEnd"/>
      <w:r w:rsidRPr="00ED250C">
        <w:rPr>
          <w:lang w:val="en-US"/>
          <w:rPrChange w:id="897" w:author="Denis Silveira" w:date="2020-03-26T15:32:00Z">
            <w:rPr/>
          </w:rPrChange>
        </w:rPr>
        <w:t>, M.: ARIS Architecture and Reference Models for Business Process Management, In: Proceedings of the Business Process Management, Models, Techniques, and Empirical Studies, Springer-Verlag, pp 376–389 (2000).</w:t>
      </w:r>
    </w:p>
    <w:p w14:paraId="320C1A71" w14:textId="77777777" w:rsidR="00B37B00" w:rsidRPr="00ED250C" w:rsidRDefault="00B37B00" w:rsidP="00B37B00">
      <w:pPr>
        <w:rPr>
          <w:lang w:val="en-US"/>
          <w:rPrChange w:id="898" w:author="Denis Silveira" w:date="2020-03-26T15:32:00Z">
            <w:rPr/>
          </w:rPrChange>
        </w:rPr>
      </w:pPr>
      <w:r w:rsidRPr="00ED250C">
        <w:rPr>
          <w:lang w:val="en-US"/>
          <w:rPrChange w:id="899" w:author="Denis Silveira" w:date="2020-03-26T15:32:00Z">
            <w:rPr/>
          </w:rPrChange>
        </w:rPr>
        <w:t>51</w:t>
      </w:r>
      <w:r w:rsidRPr="00ED250C">
        <w:rPr>
          <w:lang w:val="en-US"/>
          <w:rPrChange w:id="900" w:author="Denis Silveira" w:date="2020-03-26T15:32:00Z">
            <w:rPr/>
          </w:rPrChange>
        </w:rPr>
        <w:tab/>
        <w:t xml:space="preserve">Petri, C. A.: </w:t>
      </w:r>
      <w:proofErr w:type="spellStart"/>
      <w:r w:rsidRPr="00ED250C">
        <w:rPr>
          <w:lang w:val="en-US"/>
          <w:rPrChange w:id="901" w:author="Denis Silveira" w:date="2020-03-26T15:32:00Z">
            <w:rPr/>
          </w:rPrChange>
        </w:rPr>
        <w:t>Kommunikation</w:t>
      </w:r>
      <w:proofErr w:type="spellEnd"/>
      <w:r w:rsidRPr="00ED250C">
        <w:rPr>
          <w:lang w:val="en-US"/>
          <w:rPrChange w:id="902" w:author="Denis Silveira" w:date="2020-03-26T15:32:00Z">
            <w:rPr/>
          </w:rPrChange>
        </w:rPr>
        <w:t xml:space="preserve"> </w:t>
      </w:r>
      <w:proofErr w:type="spellStart"/>
      <w:r w:rsidRPr="00ED250C">
        <w:rPr>
          <w:lang w:val="en-US"/>
          <w:rPrChange w:id="903" w:author="Denis Silveira" w:date="2020-03-26T15:32:00Z">
            <w:rPr/>
          </w:rPrChange>
        </w:rPr>
        <w:t>mit</w:t>
      </w:r>
      <w:proofErr w:type="spellEnd"/>
      <w:r w:rsidRPr="00ED250C">
        <w:rPr>
          <w:lang w:val="en-US"/>
          <w:rPrChange w:id="904" w:author="Denis Silveira" w:date="2020-03-26T15:32:00Z">
            <w:rPr/>
          </w:rPrChange>
        </w:rPr>
        <w:t xml:space="preserve"> </w:t>
      </w:r>
      <w:proofErr w:type="spellStart"/>
      <w:r w:rsidRPr="00ED250C">
        <w:rPr>
          <w:lang w:val="en-US"/>
          <w:rPrChange w:id="905" w:author="Denis Silveira" w:date="2020-03-26T15:32:00Z">
            <w:rPr/>
          </w:rPrChange>
        </w:rPr>
        <w:t>Automaten</w:t>
      </w:r>
      <w:proofErr w:type="spellEnd"/>
      <w:r w:rsidRPr="00ED250C">
        <w:rPr>
          <w:lang w:val="en-US"/>
          <w:rPrChange w:id="906" w:author="Denis Silveira" w:date="2020-03-26T15:32:00Z">
            <w:rPr/>
          </w:rPrChange>
        </w:rPr>
        <w:t xml:space="preserve">. PhD thesis, </w:t>
      </w:r>
      <w:proofErr w:type="spellStart"/>
      <w:r w:rsidRPr="00ED250C">
        <w:rPr>
          <w:lang w:val="en-US"/>
          <w:rPrChange w:id="907" w:author="Denis Silveira" w:date="2020-03-26T15:32:00Z">
            <w:rPr/>
          </w:rPrChange>
        </w:rPr>
        <w:t>Institut</w:t>
      </w:r>
      <w:proofErr w:type="spellEnd"/>
      <w:r w:rsidRPr="00ED250C">
        <w:rPr>
          <w:lang w:val="en-US"/>
          <w:rPrChange w:id="908" w:author="Denis Silveira" w:date="2020-03-26T15:32:00Z">
            <w:rPr/>
          </w:rPrChange>
        </w:rPr>
        <w:t xml:space="preserve"> fur </w:t>
      </w:r>
      <w:proofErr w:type="spellStart"/>
      <w:r w:rsidRPr="00ED250C">
        <w:rPr>
          <w:lang w:val="en-US"/>
          <w:rPrChange w:id="909" w:author="Denis Silveira" w:date="2020-03-26T15:32:00Z">
            <w:rPr/>
          </w:rPrChange>
        </w:rPr>
        <w:t>InstrumentelleMathematik</w:t>
      </w:r>
      <w:proofErr w:type="spellEnd"/>
      <w:r w:rsidRPr="00ED250C">
        <w:rPr>
          <w:lang w:val="en-US"/>
          <w:rPrChange w:id="910" w:author="Denis Silveira" w:date="2020-03-26T15:32:00Z">
            <w:rPr/>
          </w:rPrChange>
        </w:rPr>
        <w:t>, (1962).</w:t>
      </w:r>
    </w:p>
    <w:p w14:paraId="155F21CB" w14:textId="77777777" w:rsidR="00B37B00" w:rsidRPr="00ED250C" w:rsidRDefault="00B37B00" w:rsidP="00B37B00">
      <w:pPr>
        <w:rPr>
          <w:lang w:val="en-US"/>
          <w:rPrChange w:id="911" w:author="Denis Silveira" w:date="2020-03-26T15:32:00Z">
            <w:rPr/>
          </w:rPrChange>
        </w:rPr>
      </w:pPr>
      <w:r w:rsidRPr="00ED250C">
        <w:rPr>
          <w:lang w:val="en-US"/>
          <w:rPrChange w:id="912" w:author="Denis Silveira" w:date="2020-03-26T15:32:00Z">
            <w:rPr/>
          </w:rPrChange>
        </w:rPr>
        <w:t>52</w:t>
      </w:r>
      <w:r w:rsidRPr="00ED250C">
        <w:rPr>
          <w:lang w:val="en-US"/>
          <w:rPrChange w:id="913" w:author="Denis Silveira" w:date="2020-03-26T15:32:00Z">
            <w:rPr/>
          </w:rPrChange>
        </w:rPr>
        <w:tab/>
        <w:t xml:space="preserve">Sommer, M.: </w:t>
      </w:r>
      <w:proofErr w:type="spellStart"/>
      <w:r w:rsidRPr="00ED250C">
        <w:rPr>
          <w:lang w:val="en-US"/>
          <w:rPrChange w:id="914" w:author="Denis Silveira" w:date="2020-03-26T15:32:00Z">
            <w:rPr/>
          </w:rPrChange>
        </w:rPr>
        <w:t>ZeitlicheDarstellung</w:t>
      </w:r>
      <w:proofErr w:type="spellEnd"/>
      <w:r w:rsidRPr="00ED250C">
        <w:rPr>
          <w:lang w:val="en-US"/>
          <w:rPrChange w:id="915" w:author="Denis Silveira" w:date="2020-03-26T15:32:00Z">
            <w:rPr/>
          </w:rPrChange>
        </w:rPr>
        <w:t xml:space="preserve"> und </w:t>
      </w:r>
      <w:proofErr w:type="spellStart"/>
      <w:r w:rsidRPr="00ED250C">
        <w:rPr>
          <w:lang w:val="en-US"/>
          <w:rPrChange w:id="916" w:author="Denis Silveira" w:date="2020-03-26T15:32:00Z">
            <w:rPr/>
          </w:rPrChange>
        </w:rPr>
        <w:t>Modellierung</w:t>
      </w:r>
      <w:proofErr w:type="spellEnd"/>
      <w:r w:rsidRPr="00ED250C">
        <w:rPr>
          <w:lang w:val="en-US"/>
          <w:rPrChange w:id="917" w:author="Denis Silveira" w:date="2020-03-26T15:32:00Z">
            <w:rPr/>
          </w:rPrChange>
        </w:rPr>
        <w:t xml:space="preserve"> von </w:t>
      </w:r>
      <w:proofErr w:type="spellStart"/>
      <w:r w:rsidRPr="00ED250C">
        <w:rPr>
          <w:lang w:val="en-US"/>
          <w:rPrChange w:id="918" w:author="Denis Silveira" w:date="2020-03-26T15:32:00Z">
            <w:rPr/>
          </w:rPrChange>
        </w:rPr>
        <w:t>Prozessenmithilfe</w:t>
      </w:r>
      <w:proofErr w:type="spellEnd"/>
      <w:r w:rsidRPr="00ED250C">
        <w:rPr>
          <w:lang w:val="en-US"/>
          <w:rPrChange w:id="919" w:author="Denis Silveira" w:date="2020-03-26T15:32:00Z">
            <w:rPr/>
          </w:rPrChange>
        </w:rPr>
        <w:t xml:space="preserve"> von Gantt-</w:t>
      </w:r>
      <w:proofErr w:type="spellStart"/>
      <w:r w:rsidRPr="00ED250C">
        <w:rPr>
          <w:lang w:val="en-US"/>
          <w:rPrChange w:id="920" w:author="Denis Silveira" w:date="2020-03-26T15:32:00Z">
            <w:rPr/>
          </w:rPrChange>
        </w:rPr>
        <w:t>Diagrammen</w:t>
      </w:r>
      <w:proofErr w:type="spellEnd"/>
      <w:r w:rsidRPr="00ED250C">
        <w:rPr>
          <w:lang w:val="en-US"/>
          <w:rPrChange w:id="921" w:author="Denis Silveira" w:date="2020-03-26T15:32:00Z">
            <w:rPr/>
          </w:rPrChange>
        </w:rPr>
        <w:t>. Bachelors Thesis, Ulm University (2012).</w:t>
      </w:r>
    </w:p>
    <w:p w14:paraId="7DA019D2" w14:textId="77777777" w:rsidR="00B37B00" w:rsidRPr="00ED250C" w:rsidRDefault="00B37B00" w:rsidP="00B37B00">
      <w:pPr>
        <w:rPr>
          <w:lang w:val="en-US"/>
          <w:rPrChange w:id="922" w:author="Denis Silveira" w:date="2020-03-26T15:32:00Z">
            <w:rPr/>
          </w:rPrChange>
        </w:rPr>
      </w:pPr>
      <w:r w:rsidRPr="00ED250C">
        <w:rPr>
          <w:lang w:val="en-US"/>
          <w:rPrChange w:id="923" w:author="Denis Silveira" w:date="2020-03-26T15:32:00Z">
            <w:rPr/>
          </w:rPrChange>
        </w:rPr>
        <w:t>53</w:t>
      </w:r>
      <w:r w:rsidRPr="00ED250C">
        <w:rPr>
          <w:lang w:val="en-US"/>
          <w:rPrChange w:id="924" w:author="Denis Silveira" w:date="2020-03-26T15:32:00Z">
            <w:rPr/>
          </w:rPrChange>
        </w:rPr>
        <w:tab/>
      </w:r>
      <w:proofErr w:type="spellStart"/>
      <w:r w:rsidRPr="00ED250C">
        <w:rPr>
          <w:lang w:val="en-US"/>
          <w:rPrChange w:id="925" w:author="Denis Silveira" w:date="2020-03-26T15:32:00Z">
            <w:rPr/>
          </w:rPrChange>
        </w:rPr>
        <w:t>Lacaze</w:t>
      </w:r>
      <w:proofErr w:type="spellEnd"/>
      <w:r w:rsidRPr="00ED250C">
        <w:rPr>
          <w:lang w:val="en-US"/>
          <w:rPrChange w:id="926" w:author="Denis Silveira" w:date="2020-03-26T15:32:00Z">
            <w:rPr/>
          </w:rPrChange>
        </w:rPr>
        <w:t xml:space="preserve">, Xavier, and Philippe </w:t>
      </w:r>
      <w:proofErr w:type="spellStart"/>
      <w:r w:rsidRPr="00ED250C">
        <w:rPr>
          <w:lang w:val="en-US"/>
          <w:rPrChange w:id="927" w:author="Denis Silveira" w:date="2020-03-26T15:32:00Z">
            <w:rPr/>
          </w:rPrChange>
        </w:rPr>
        <w:t>Palanque</w:t>
      </w:r>
      <w:proofErr w:type="spellEnd"/>
      <w:r w:rsidRPr="00ED250C">
        <w:rPr>
          <w:lang w:val="en-US"/>
          <w:rPrChange w:id="928" w:author="Denis Silveira" w:date="2020-03-26T15:32:00Z">
            <w:rPr/>
          </w:rPrChange>
        </w:rPr>
        <w:t>. "Comprehensive handling of temporal issues in tasks models: What is needed and how to support it. Workshop ‘The Temporal Aspects of Work for HCI (CHI 2004)’. Vienna, Austria. (2004).</w:t>
      </w:r>
    </w:p>
    <w:p w14:paraId="020B8C85" w14:textId="77777777" w:rsidR="00B37B00" w:rsidRPr="00ED250C" w:rsidRDefault="00B37B00" w:rsidP="00B37B00">
      <w:pPr>
        <w:rPr>
          <w:lang w:val="en-US"/>
          <w:rPrChange w:id="929" w:author="Denis Silveira" w:date="2020-03-26T15:32:00Z">
            <w:rPr/>
          </w:rPrChange>
        </w:rPr>
      </w:pPr>
      <w:r w:rsidRPr="00ED250C">
        <w:rPr>
          <w:lang w:val="en-US"/>
          <w:rPrChange w:id="930" w:author="Denis Silveira" w:date="2020-03-26T15:32:00Z">
            <w:rPr/>
          </w:rPrChange>
        </w:rPr>
        <w:t>54</w:t>
      </w:r>
      <w:r w:rsidRPr="00ED250C">
        <w:rPr>
          <w:lang w:val="en-US"/>
          <w:rPrChange w:id="931" w:author="Denis Silveira" w:date="2020-03-26T15:32:00Z">
            <w:rPr/>
          </w:rPrChange>
        </w:rPr>
        <w:tab/>
      </w:r>
      <w:proofErr w:type="spellStart"/>
      <w:r w:rsidRPr="00ED250C">
        <w:rPr>
          <w:lang w:val="en-US"/>
          <w:rPrChange w:id="932" w:author="Denis Silveira" w:date="2020-03-26T15:32:00Z">
            <w:rPr/>
          </w:rPrChange>
        </w:rPr>
        <w:t>Paternò</w:t>
      </w:r>
      <w:proofErr w:type="spellEnd"/>
      <w:r w:rsidRPr="00ED250C">
        <w:rPr>
          <w:lang w:val="en-US"/>
          <w:rPrChange w:id="933" w:author="Denis Silveira" w:date="2020-03-26T15:32:00Z">
            <w:rPr/>
          </w:rPrChange>
        </w:rPr>
        <w:t xml:space="preserve">, Fabio. </w:t>
      </w:r>
      <w:proofErr w:type="spellStart"/>
      <w:r w:rsidRPr="00ED250C">
        <w:rPr>
          <w:lang w:val="en-US"/>
          <w:rPrChange w:id="934" w:author="Denis Silveira" w:date="2020-03-26T15:32:00Z">
            <w:rPr/>
          </w:rPrChange>
        </w:rPr>
        <w:t>ConcurTaskTrees</w:t>
      </w:r>
      <w:proofErr w:type="spellEnd"/>
      <w:r w:rsidRPr="00ED250C">
        <w:rPr>
          <w:lang w:val="en-US"/>
          <w:rPrChange w:id="935" w:author="Denis Silveira" w:date="2020-03-26T15:32:00Z">
            <w:rPr/>
          </w:rPrChange>
        </w:rPr>
        <w:t>: an engineered notation for task models. The handbook of task analysis for human-computer interaction, p. 483-503. (2004).</w:t>
      </w:r>
    </w:p>
    <w:p w14:paraId="101A8E48" w14:textId="77777777" w:rsidR="00B37B00" w:rsidRPr="00ED250C" w:rsidRDefault="00B37B00" w:rsidP="00B37B00">
      <w:pPr>
        <w:rPr>
          <w:lang w:val="en-US"/>
          <w:rPrChange w:id="936" w:author="Denis Silveira" w:date="2020-03-26T15:32:00Z">
            <w:rPr/>
          </w:rPrChange>
        </w:rPr>
      </w:pPr>
      <w:r w:rsidRPr="00ED250C">
        <w:rPr>
          <w:lang w:val="en-US"/>
          <w:rPrChange w:id="937" w:author="Denis Silveira" w:date="2020-03-26T15:32:00Z">
            <w:rPr/>
          </w:rPrChange>
        </w:rPr>
        <w:t>55</w:t>
      </w:r>
      <w:r w:rsidRPr="00ED250C">
        <w:rPr>
          <w:lang w:val="en-US"/>
          <w:rPrChange w:id="938" w:author="Denis Silveira" w:date="2020-03-26T15:32:00Z">
            <w:rPr/>
          </w:rPrChange>
        </w:rPr>
        <w:tab/>
      </w:r>
      <w:proofErr w:type="spellStart"/>
      <w:r w:rsidRPr="00ED250C">
        <w:rPr>
          <w:lang w:val="en-US"/>
          <w:rPrChange w:id="939" w:author="Denis Silveira" w:date="2020-03-26T15:32:00Z">
            <w:rPr/>
          </w:rPrChange>
        </w:rPr>
        <w:t>Dikici</w:t>
      </w:r>
      <w:proofErr w:type="spellEnd"/>
      <w:r w:rsidRPr="00ED250C">
        <w:rPr>
          <w:lang w:val="en-US"/>
          <w:rPrChange w:id="940" w:author="Denis Silveira" w:date="2020-03-26T15:32:00Z">
            <w:rPr/>
          </w:rPrChange>
        </w:rPr>
        <w:t xml:space="preserve">, A.; </w:t>
      </w:r>
      <w:proofErr w:type="spellStart"/>
      <w:r w:rsidRPr="00ED250C">
        <w:rPr>
          <w:lang w:val="en-US"/>
          <w:rPrChange w:id="941" w:author="Denis Silveira" w:date="2020-03-26T15:32:00Z">
            <w:rPr/>
          </w:rPrChange>
        </w:rPr>
        <w:t>Turetken</w:t>
      </w:r>
      <w:proofErr w:type="spellEnd"/>
      <w:r w:rsidRPr="00ED250C">
        <w:rPr>
          <w:lang w:val="en-US"/>
          <w:rPrChange w:id="942" w:author="Denis Silveira" w:date="2020-03-26T15:32:00Z">
            <w:rPr/>
          </w:rPrChange>
        </w:rPr>
        <w:t xml:space="preserve">, O.; </w:t>
      </w:r>
      <w:proofErr w:type="spellStart"/>
      <w:r w:rsidRPr="00ED250C">
        <w:rPr>
          <w:lang w:val="en-US"/>
          <w:rPrChange w:id="943" w:author="Denis Silveira" w:date="2020-03-26T15:32:00Z">
            <w:rPr/>
          </w:rPrChange>
        </w:rPr>
        <w:t>Demirors</w:t>
      </w:r>
      <w:proofErr w:type="spellEnd"/>
      <w:r w:rsidRPr="00ED250C">
        <w:rPr>
          <w:lang w:val="en-US"/>
          <w:rPrChange w:id="944" w:author="Denis Silveira" w:date="2020-03-26T15:32:00Z">
            <w:rPr/>
          </w:rPrChange>
        </w:rPr>
        <w:t xml:space="preserve">, O.: Factors influencing the understandability of process models: A systematic literature review. </w:t>
      </w:r>
      <w:proofErr w:type="spellStart"/>
      <w:r w:rsidRPr="00ED250C">
        <w:rPr>
          <w:lang w:val="en-US"/>
          <w:rPrChange w:id="945" w:author="Denis Silveira" w:date="2020-03-26T15:32:00Z">
            <w:rPr/>
          </w:rPrChange>
        </w:rPr>
        <w:t>Informationand</w:t>
      </w:r>
      <w:proofErr w:type="spellEnd"/>
      <w:r w:rsidRPr="00ED250C">
        <w:rPr>
          <w:lang w:val="en-US"/>
          <w:rPrChange w:id="946" w:author="Denis Silveira" w:date="2020-03-26T15:32:00Z">
            <w:rPr/>
          </w:rPrChange>
        </w:rPr>
        <w:t xml:space="preserve"> Software Technology, vol. 93, pp. 112-129 (2018).</w:t>
      </w:r>
    </w:p>
    <w:p w14:paraId="3E5EE2B4" w14:textId="65D109F7" w:rsidR="00B37B00" w:rsidRPr="00B37B00" w:rsidRDefault="00B37B00" w:rsidP="00B37B00">
      <w:r w:rsidRPr="00ED250C">
        <w:rPr>
          <w:lang w:val="en-US"/>
          <w:rPrChange w:id="947" w:author="Denis Silveira" w:date="2020-03-26T15:32:00Z">
            <w:rPr/>
          </w:rPrChange>
        </w:rPr>
        <w:t>56</w:t>
      </w:r>
      <w:r w:rsidRPr="00ED250C">
        <w:rPr>
          <w:lang w:val="en-US"/>
          <w:rPrChange w:id="948" w:author="Denis Silveira" w:date="2020-03-26T15:32:00Z">
            <w:rPr/>
          </w:rPrChange>
        </w:rPr>
        <w:tab/>
        <w:t xml:space="preserve">FIGL, K.: Comprehension of procedural visual business process models. </w:t>
      </w:r>
      <w:r>
        <w:t>In: Business &amp;</w:t>
      </w:r>
      <w:proofErr w:type="spellStart"/>
      <w:r>
        <w:t>Information</w:t>
      </w:r>
      <w:proofErr w:type="spellEnd"/>
      <w:r>
        <w:t xml:space="preserve"> Systems </w:t>
      </w:r>
      <w:proofErr w:type="spellStart"/>
      <w:r>
        <w:t>Engineering</w:t>
      </w:r>
      <w:proofErr w:type="spellEnd"/>
      <w:r>
        <w:t>, vol. 59, n. 1, pp. 41-67 (2017).</w:t>
      </w:r>
    </w:p>
    <w:sectPr w:rsidR="00B37B00" w:rsidRPr="00B37B00" w:rsidSect="00196EBA">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Denis Silveira" w:date="2020-03-20T19:17:00Z" w:initials="DS">
    <w:p w14:paraId="439BF937" w14:textId="77777777" w:rsidR="00ED250C" w:rsidRDefault="00ED250C">
      <w:pPr>
        <w:pStyle w:val="Textodecomentrio"/>
      </w:pPr>
      <w:r>
        <w:rPr>
          <w:rStyle w:val="Refdecomentrio"/>
        </w:rPr>
        <w:annotationRef/>
      </w:r>
      <w:r>
        <w:t>Complete</w:t>
      </w:r>
    </w:p>
    <w:p w14:paraId="1BEAA978" w14:textId="3187D8FC" w:rsidR="00ED250C" w:rsidRDefault="00ED250C">
      <w:pPr>
        <w:pStyle w:val="Textodecomentrio"/>
      </w:pPr>
    </w:p>
  </w:comment>
  <w:comment w:id="16" w:author="rafael duarte" w:date="2020-03-26T14:53:00Z" w:initials="rd">
    <w:p w14:paraId="5155CFF7" w14:textId="1FFDDD40" w:rsidR="00ED250C" w:rsidRDefault="00ED250C">
      <w:pPr>
        <w:pStyle w:val="Textodecomentrio"/>
      </w:pPr>
      <w:r>
        <w:rPr>
          <w:rStyle w:val="Refdecomentrio"/>
        </w:rPr>
        <w:annotationRef/>
      </w:r>
      <w:r>
        <w:t xml:space="preserve">Sei que não posso devolver com nenhum comentário seu, mas ainda </w:t>
      </w:r>
      <w:proofErr w:type="spellStart"/>
      <w:r>
        <w:t>tô</w:t>
      </w:r>
      <w:proofErr w:type="spellEnd"/>
      <w:r>
        <w:t xml:space="preserve"> pensando no que vou </w:t>
      </w:r>
      <w:proofErr w:type="spellStart"/>
      <w:r>
        <w:t>colcoar</w:t>
      </w:r>
      <w:proofErr w:type="spellEnd"/>
      <w:r>
        <w:t xml:space="preserve"> aqui =/</w:t>
      </w:r>
    </w:p>
  </w:comment>
  <w:comment w:id="17" w:author="Denis Silveira" w:date="2020-03-26T16:47:00Z" w:initials="DS">
    <w:p w14:paraId="2AA7CC58" w14:textId="56737020" w:rsidR="002905D0" w:rsidRDefault="002905D0">
      <w:pPr>
        <w:pStyle w:val="Textodecomentrio"/>
      </w:pPr>
      <w:r>
        <w:rPr>
          <w:rStyle w:val="Refdecomentrio"/>
        </w:rPr>
        <w:annotationRef/>
      </w:r>
      <w:r>
        <w:t>O que a nossa revisão vai proporcionar aos leitores dos artigos?</w:t>
      </w:r>
    </w:p>
    <w:p w14:paraId="6304D6DF" w14:textId="77777777" w:rsidR="002905D0" w:rsidRDefault="002905D0">
      <w:pPr>
        <w:pStyle w:val="Textodecomentrio"/>
      </w:pPr>
    </w:p>
    <w:p w14:paraId="0FB71401" w14:textId="6D595BEF" w:rsidR="002905D0" w:rsidRDefault="002905D0">
      <w:pPr>
        <w:pStyle w:val="Textodecomentrio"/>
      </w:pPr>
      <w:r>
        <w:t>Entender mais sobre os fatores que afetam a compreensão? Não sei!</w:t>
      </w:r>
    </w:p>
    <w:p w14:paraId="42B61C9B" w14:textId="77777777" w:rsidR="002905D0" w:rsidRDefault="002905D0">
      <w:pPr>
        <w:pStyle w:val="Textodecomentrio"/>
      </w:pPr>
    </w:p>
    <w:p w14:paraId="1D9362CB" w14:textId="77777777" w:rsidR="002905D0" w:rsidRDefault="002905D0">
      <w:pPr>
        <w:pStyle w:val="Textodecomentrio"/>
      </w:pPr>
      <w:r>
        <w:t xml:space="preserve">Entender como os </w:t>
      </w:r>
      <w:proofErr w:type="spellStart"/>
      <w:r>
        <w:t>eye</w:t>
      </w:r>
      <w:proofErr w:type="spellEnd"/>
      <w:r>
        <w:t>-tracking pode ajudar na compreensão dos modelos? Talvez!</w:t>
      </w:r>
    </w:p>
    <w:p w14:paraId="083A5C90" w14:textId="77777777" w:rsidR="002905D0" w:rsidRDefault="002905D0">
      <w:pPr>
        <w:pStyle w:val="Textodecomentrio"/>
      </w:pPr>
    </w:p>
    <w:p w14:paraId="71F7EBF5" w14:textId="77777777" w:rsidR="002905D0" w:rsidRDefault="002905D0">
      <w:pPr>
        <w:pStyle w:val="Textodecomentrio"/>
      </w:pPr>
      <w:r>
        <w:t xml:space="preserve">Entender quais medidas </w:t>
      </w:r>
      <w:proofErr w:type="spellStart"/>
      <w:r>
        <w:t>capituradas</w:t>
      </w:r>
      <w:proofErr w:type="spellEnd"/>
      <w:r>
        <w:t xml:space="preserve"> pelo </w:t>
      </w:r>
      <w:proofErr w:type="spellStart"/>
      <w:r>
        <w:t>eye</w:t>
      </w:r>
      <w:proofErr w:type="spellEnd"/>
      <w:r>
        <w:t>-tracking podem ajudar na compreensão dos modelos? Não faço a menor ideia!</w:t>
      </w:r>
    </w:p>
    <w:p w14:paraId="3715B9C2" w14:textId="77777777" w:rsidR="002905D0" w:rsidRDefault="002905D0">
      <w:pPr>
        <w:pStyle w:val="Textodecomentrio"/>
      </w:pPr>
    </w:p>
    <w:p w14:paraId="775ED335" w14:textId="4AC0F832" w:rsidR="002905D0" w:rsidRDefault="002905D0">
      <w:pPr>
        <w:pStyle w:val="Textodecomentrio"/>
      </w:pPr>
      <w:r>
        <w:t>A resposta da primeira pergunta deve estar aqui!</w:t>
      </w:r>
    </w:p>
  </w:comment>
  <w:comment w:id="18" w:author="Denis Silveira" w:date="2020-03-20T19:18:00Z" w:initials="DS">
    <w:p w14:paraId="51B47943" w14:textId="5DD18070" w:rsidR="00ED250C" w:rsidRDefault="00ED250C">
      <w:pPr>
        <w:pStyle w:val="Textodecomentrio"/>
      </w:pPr>
      <w:r>
        <w:rPr>
          <w:rStyle w:val="Refdecomentrio"/>
        </w:rPr>
        <w:annotationRef/>
      </w:r>
      <w:r>
        <w:t>Idem.</w:t>
      </w:r>
    </w:p>
  </w:comment>
  <w:comment w:id="19" w:author="rafael duarte" w:date="2020-03-26T14:53:00Z" w:initials="rd">
    <w:p w14:paraId="4D764150" w14:textId="0039F936" w:rsidR="00ED250C" w:rsidRDefault="00ED250C">
      <w:pPr>
        <w:pStyle w:val="Textodecomentrio"/>
      </w:pPr>
      <w:r>
        <w:rPr>
          <w:rStyle w:val="Refdecomentrio"/>
        </w:rPr>
        <w:annotationRef/>
      </w:r>
      <w:r>
        <w:t>Idem</w:t>
      </w:r>
    </w:p>
  </w:comment>
  <w:comment w:id="20" w:author="Denis Silveira" w:date="2020-03-26T16:50:00Z" w:initials="DS">
    <w:p w14:paraId="1A5AE2BA" w14:textId="77777777" w:rsidR="002905D0" w:rsidRDefault="002905D0">
      <w:pPr>
        <w:pStyle w:val="Textodecomentrio"/>
      </w:pPr>
      <w:r>
        <w:rPr>
          <w:rStyle w:val="Refdecomentrio"/>
        </w:rPr>
        <w:annotationRef/>
      </w:r>
      <w:r>
        <w:t>Com as respostas da primeira pergunta, o que teremos como vantagens???</w:t>
      </w:r>
    </w:p>
    <w:p w14:paraId="67912E7E" w14:textId="77777777" w:rsidR="002905D0" w:rsidRDefault="002905D0">
      <w:pPr>
        <w:pStyle w:val="Textodecomentrio"/>
      </w:pPr>
    </w:p>
    <w:p w14:paraId="2562CA05" w14:textId="77777777" w:rsidR="002905D0" w:rsidRDefault="002905D0">
      <w:pPr>
        <w:pStyle w:val="Textodecomentrio"/>
      </w:pPr>
      <w:r>
        <w:t xml:space="preserve">A </w:t>
      </w:r>
      <w:proofErr w:type="spellStart"/>
      <w:r>
        <w:t>respotas</w:t>
      </w:r>
      <w:proofErr w:type="spellEnd"/>
      <w:r>
        <w:t xml:space="preserve"> dessa pergunta deve vir aqui.</w:t>
      </w:r>
    </w:p>
    <w:p w14:paraId="721ABDBD" w14:textId="77777777" w:rsidR="00A02768" w:rsidRDefault="00A02768">
      <w:pPr>
        <w:pStyle w:val="Textodecomentrio"/>
      </w:pPr>
    </w:p>
    <w:p w14:paraId="67FE6C54" w14:textId="7E80AA0D" w:rsidR="00A02768" w:rsidRDefault="00A02768">
      <w:pPr>
        <w:pStyle w:val="Textodecomentrio"/>
      </w:pPr>
      <w:r>
        <w:t xml:space="preserve">Ah! Quem tem filho com rabo cabeludo é macaco! </w:t>
      </w:r>
    </w:p>
  </w:comment>
  <w:comment w:id="22" w:author="rafael duarte" w:date="2020-03-26T14:51:00Z" w:initials="rd">
    <w:p w14:paraId="1A0ADA8F" w14:textId="4C66ACA5" w:rsidR="00ED250C" w:rsidRDefault="00ED250C">
      <w:pPr>
        <w:pStyle w:val="Textodecomentrio"/>
      </w:pPr>
      <w:r>
        <w:rPr>
          <w:rStyle w:val="Refdecomentrio"/>
        </w:rPr>
        <w:annotationRef/>
      </w:r>
      <w:r>
        <w:t xml:space="preserve">Tenho que rever essa </w:t>
      </w:r>
      <w:proofErr w:type="spellStart"/>
      <w:r>
        <w:t>string</w:t>
      </w:r>
      <w:proofErr w:type="spellEnd"/>
      <w:r>
        <w:t xml:space="preserve"> de busca. Pelo que entendi você quer facilitar a vida do avaliador para ele reproduzir nossos resultados.</w:t>
      </w:r>
    </w:p>
  </w:comment>
  <w:comment w:id="48" w:author="Denis Silveira" w:date="2020-03-26T20:24:00Z" w:initials="DS">
    <w:p w14:paraId="741EF997" w14:textId="3F6BADFA" w:rsidR="007A5444" w:rsidRDefault="007A5444">
      <w:pPr>
        <w:pStyle w:val="Textodecomentrio"/>
      </w:pPr>
      <w:r>
        <w:rPr>
          <w:rStyle w:val="Refdecomentrio"/>
        </w:rPr>
        <w:annotationRef/>
      </w:r>
      <w:proofErr w:type="spellStart"/>
      <w:r>
        <w:t>Normalmalmente</w:t>
      </w:r>
      <w:proofErr w:type="spellEnd"/>
      <w:r>
        <w:t xml:space="preserve"> o ambiente é descrito no método (metodologia). Logo, voto para tirar ess</w:t>
      </w:r>
      <w:r w:rsidR="003C6C74">
        <w:t>a</w:t>
      </w:r>
      <w:r>
        <w:t xml:space="preserve"> pergunta.</w:t>
      </w:r>
    </w:p>
  </w:comment>
  <w:comment w:id="73" w:author="Denis Silveira" w:date="2020-03-26T20:59:00Z" w:initials="DS">
    <w:p w14:paraId="03812550" w14:textId="2AC0A170" w:rsidR="003C6C74" w:rsidRDefault="003C6C74">
      <w:pPr>
        <w:pStyle w:val="Textodecomentrio"/>
      </w:pPr>
      <w:r>
        <w:rPr>
          <w:rStyle w:val="Refdecomentrio"/>
        </w:rPr>
        <w:annotationRef/>
      </w:r>
      <w:proofErr w:type="spellStart"/>
      <w:r>
        <w:t>Vamor</w:t>
      </w:r>
      <w:proofErr w:type="spellEnd"/>
      <w:r>
        <w:t xml:space="preserve"> tirar essa! Facilitar a nossa vida!</w:t>
      </w:r>
    </w:p>
  </w:comment>
  <w:comment w:id="188" w:author="Denis Silveira" w:date="2020-03-26T17:42:00Z" w:initials="DS">
    <w:p w14:paraId="6D1908C0" w14:textId="77777777" w:rsidR="00BA7F16" w:rsidRDefault="007443DE">
      <w:pPr>
        <w:pStyle w:val="Textodecomentrio"/>
      </w:pPr>
      <w:r>
        <w:rPr>
          <w:rStyle w:val="Refdecomentrio"/>
        </w:rPr>
        <w:annotationRef/>
      </w:r>
      <w:r>
        <w:t xml:space="preserve">Coloque aqui se </w:t>
      </w:r>
      <w:proofErr w:type="spellStart"/>
      <w:r>
        <w:t>vc</w:t>
      </w:r>
      <w:proofErr w:type="spellEnd"/>
      <w:r>
        <w:t xml:space="preserve"> fez alguma coisa em especial ou não. Por exemplo, </w:t>
      </w:r>
      <w:r w:rsidR="00BA7F16">
        <w:t>nenhuma configuração especial foi feita, selecionamos a área de ciência da computação e Administração, etc.</w:t>
      </w:r>
    </w:p>
    <w:p w14:paraId="446B2695" w14:textId="77777777" w:rsidR="00BA7F16" w:rsidRDefault="00BA7F16">
      <w:pPr>
        <w:pStyle w:val="Textodecomentrio"/>
      </w:pPr>
    </w:p>
    <w:p w14:paraId="21DA227B" w14:textId="1762E885" w:rsidR="007443DE" w:rsidRDefault="00BA7F16">
      <w:pPr>
        <w:pStyle w:val="Textodecomentrio"/>
      </w:pPr>
      <w:r>
        <w:t xml:space="preserve">COMPLETE; </w:t>
      </w:r>
    </w:p>
  </w:comment>
  <w:comment w:id="241" w:author="Denis Silveira" w:date="2020-03-26T19:10:00Z" w:initials="DS">
    <w:p w14:paraId="1B74C831" w14:textId="0A94BFEC" w:rsidR="00A25C2A" w:rsidRDefault="00A25C2A">
      <w:pPr>
        <w:pStyle w:val="Textodecomentrio"/>
      </w:pPr>
      <w:r>
        <w:rPr>
          <w:rStyle w:val="Refdecomentrio"/>
        </w:rPr>
        <w:annotationRef/>
      </w:r>
      <w:r>
        <w:t xml:space="preserve">Complete as ??. O </w:t>
      </w:r>
      <w:r w:rsidRPr="00A25C2A">
        <w:rPr>
          <w:i/>
          <w:iCs/>
        </w:rPr>
        <w:t>powerpoint</w:t>
      </w:r>
      <w:r>
        <w:t xml:space="preserve"> que foi também em anexo no e-mail tem a figura editável.</w:t>
      </w:r>
    </w:p>
  </w:comment>
  <w:comment w:id="260" w:author="Denis Silveira" w:date="2020-03-26T22:04:00Z" w:initials="DS">
    <w:p w14:paraId="44DAB650" w14:textId="77777777" w:rsidR="00AC2CCB" w:rsidRDefault="00AC2CCB" w:rsidP="00AC2CCB">
      <w:pPr>
        <w:pStyle w:val="Textodecomentrio"/>
      </w:pPr>
      <w:r>
        <w:rPr>
          <w:rStyle w:val="Refdecomentrio"/>
        </w:rPr>
        <w:annotationRef/>
      </w:r>
      <w:r>
        <w:t>Reescreva o texto colocando números não porcentagem. Ou seja, o texto tem que refletir a figura. :-)</w:t>
      </w:r>
    </w:p>
    <w:p w14:paraId="3E5FC601" w14:textId="1590F8F3" w:rsidR="00AC2CCB" w:rsidRDefault="00AC2CCB">
      <w:pPr>
        <w:pStyle w:val="Textodecomentrio"/>
      </w:pPr>
    </w:p>
  </w:comment>
  <w:comment w:id="270" w:author="rafael duarte" w:date="2020-03-26T14:46:00Z" w:initials="rd">
    <w:p w14:paraId="35A44AD1" w14:textId="04227FCB" w:rsidR="00ED250C" w:rsidRDefault="00ED250C">
      <w:pPr>
        <w:pStyle w:val="Textodecomentrio"/>
      </w:pPr>
      <w:r>
        <w:rPr>
          <w:rStyle w:val="Refdecomentrio"/>
        </w:rPr>
        <w:annotationRef/>
      </w:r>
      <w:r>
        <w:t xml:space="preserve">Isso nos identifica como autores desse artigo, tiramos? Ou arrumamos outro jeito de citar nosso artigo </w:t>
      </w:r>
      <w:proofErr w:type="spellStart"/>
      <w:r>
        <w:t>anterios</w:t>
      </w:r>
      <w:proofErr w:type="spellEnd"/>
      <w:r>
        <w:t>?</w:t>
      </w:r>
    </w:p>
  </w:comment>
  <w:comment w:id="271" w:author="Denis Silveira" w:date="2020-03-26T18:22:00Z" w:initials="DS">
    <w:p w14:paraId="54B02D4E" w14:textId="77777777" w:rsidR="00D4773B" w:rsidRDefault="00D4773B" w:rsidP="00D4773B">
      <w:pPr>
        <w:pStyle w:val="Textodecomentrio"/>
      </w:pPr>
      <w:r>
        <w:rPr>
          <w:rStyle w:val="Refdecomentrio"/>
        </w:rPr>
        <w:annotationRef/>
      </w:r>
      <w:r>
        <w:t>Estamos buscando apenas os estudos primários, logo esse artigo não deveria nem estar aqui. Porém, não temos um critério de exclusão para isso. (é um erro! Deveríamos ter um critério de exclusão para isso.)</w:t>
      </w:r>
    </w:p>
    <w:p w14:paraId="6A619E5D" w14:textId="351260FB" w:rsidR="00D4773B" w:rsidRDefault="00D4773B" w:rsidP="00D4773B">
      <w:pPr>
        <w:pStyle w:val="Textodecomentrio"/>
      </w:pPr>
      <w:r>
        <w:t xml:space="preserve">Minha sugestão é colocarmos como um estudo preliminar. Ou seja, publicamos a nossa pesquisa preliminar no formato de um mapeamento. Vamos ver se cola! </w:t>
      </w:r>
    </w:p>
  </w:comment>
  <w:comment w:id="274" w:author="Denis Silveira" w:date="2020-03-26T22:03:00Z" w:initials="DS">
    <w:p w14:paraId="3E401F7E" w14:textId="77653FD1" w:rsidR="00AC2CCB" w:rsidRDefault="00AC2CCB">
      <w:pPr>
        <w:pStyle w:val="Textodecomentrio"/>
      </w:pPr>
      <w:r>
        <w:rPr>
          <w:rStyle w:val="Refdecomentrio"/>
        </w:rPr>
        <w:annotationRef/>
      </w:r>
      <w:r>
        <w:t>Deve sair.</w:t>
      </w:r>
    </w:p>
  </w:comment>
  <w:comment w:id="283" w:author="rafael duarte" w:date="2020-03-26T14:48:00Z" w:initials="rd">
    <w:p w14:paraId="4812F341" w14:textId="77777777" w:rsidR="00ED250C" w:rsidRDefault="00ED250C">
      <w:pPr>
        <w:pStyle w:val="Textodecomentrio"/>
      </w:pPr>
      <w:r>
        <w:rPr>
          <w:rStyle w:val="Refdecomentrio"/>
        </w:rPr>
        <w:annotationRef/>
      </w:r>
      <w:r>
        <w:t>Parei aqui, vou terminar de coletar os dados de qualidade dos artigos (tem uns 8 ainda) para completar essa tabela. Mas depois da tabela, vamos escrever o que?</w:t>
      </w:r>
    </w:p>
    <w:p w14:paraId="3A8D38EE" w14:textId="634779A7" w:rsidR="00ED250C" w:rsidRDefault="00ED250C">
      <w:pPr>
        <w:pStyle w:val="Textodecomentrio"/>
      </w:pPr>
    </w:p>
  </w:comment>
  <w:comment w:id="287" w:author="Denis Silveira" w:date="2020-03-26T23:22:00Z" w:initials="DS">
    <w:p w14:paraId="179A5505" w14:textId="1E39A5DE" w:rsidR="0093211A" w:rsidRDefault="0093211A">
      <w:pPr>
        <w:pStyle w:val="Textodecomentrio"/>
      </w:pPr>
      <w:r>
        <w:rPr>
          <w:rStyle w:val="Refdecomentrio"/>
        </w:rPr>
        <w:annotationRef/>
      </w:r>
      <w:r>
        <w:t>Não vai precisar dela, mas ela precisa ser feita para preenchimento dos parágrafos acima.</w:t>
      </w:r>
    </w:p>
  </w:comment>
  <w:comment w:id="288" w:author="Denis Silveira" w:date="2020-03-26T23:22:00Z" w:initials="DS">
    <w:p w14:paraId="249CEAD9" w14:textId="70A01E77" w:rsidR="0093211A" w:rsidRDefault="0093211A">
      <w:pPr>
        <w:pStyle w:val="Textodecomentrio"/>
      </w:pPr>
      <w:r>
        <w:rPr>
          <w:rStyle w:val="Refdecomentrio"/>
        </w:rPr>
        <w:annotationRef/>
      </w:r>
      <w:r>
        <w:t>Parei aqui!</w:t>
      </w:r>
      <w:bookmarkStart w:id="289" w:name="_GoBack"/>
      <w:bookmarkEnd w:id="289"/>
    </w:p>
  </w:comment>
  <w:comment w:id="303" w:author="rafael duarte" w:date="2020-03-26T14:55:00Z" w:initials="rd">
    <w:p w14:paraId="4B1A2C29" w14:textId="01C8DBE0" w:rsidR="00ED250C" w:rsidRPr="00B37B00" w:rsidRDefault="00ED250C">
      <w:pPr>
        <w:pStyle w:val="Textodecomentrio"/>
        <w:rPr>
          <w:rFonts w:ascii="Arial" w:hAnsi="Arial" w:cs="Arial"/>
          <w:color w:val="000000"/>
          <w:sz w:val="21"/>
          <w:szCs w:val="21"/>
          <w:shd w:val="clear" w:color="auto" w:fill="FFFFFF"/>
        </w:rPr>
      </w:pPr>
      <w:r>
        <w:rPr>
          <w:rStyle w:val="Refdecomentrio"/>
        </w:rPr>
        <w:annotationRef/>
      </w:r>
      <w:r>
        <w:t xml:space="preserve">Ainda falta colocar no formato de </w:t>
      </w:r>
      <w:r>
        <w:rPr>
          <w:rStyle w:val="Forte"/>
          <w:rFonts w:ascii="Arial" w:hAnsi="Arial" w:cs="Arial"/>
          <w:color w:val="000000"/>
          <w:sz w:val="21"/>
          <w:szCs w:val="21"/>
          <w:shd w:val="clear" w:color="auto" w:fill="FFFFFF"/>
        </w:rPr>
        <w:t>Harvard</w:t>
      </w:r>
      <w:r>
        <w:rPr>
          <w:rFonts w:ascii="Arial" w:hAnsi="Arial" w:cs="Arial"/>
          <w:color w:val="000000"/>
          <w:sz w:val="21"/>
          <w:szCs w:val="21"/>
          <w:shd w:val="clear" w:color="auto" w:fill="FFFFFF"/>
        </w:rPr>
        <w:t xml:space="preserve">. Vou colocar aqui as </w:t>
      </w:r>
      <w:proofErr w:type="spellStart"/>
      <w:r>
        <w:rPr>
          <w:rFonts w:ascii="Arial" w:hAnsi="Arial" w:cs="Arial"/>
          <w:color w:val="000000"/>
          <w:sz w:val="21"/>
          <w:szCs w:val="21"/>
          <w:shd w:val="clear" w:color="auto" w:fill="FFFFFF"/>
        </w:rPr>
        <w:t>referencias</w:t>
      </w:r>
      <w:proofErr w:type="spellEnd"/>
      <w:r>
        <w:rPr>
          <w:rFonts w:ascii="Arial" w:hAnsi="Arial" w:cs="Arial"/>
          <w:color w:val="000000"/>
          <w:sz w:val="21"/>
          <w:szCs w:val="21"/>
          <w:shd w:val="clear" w:color="auto" w:fill="FFFFFF"/>
        </w:rPr>
        <w:t xml:space="preserve"> que formos usando e depois organizo no formato quando tivermos todas.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EAA978" w15:done="0"/>
  <w15:commentEx w15:paraId="5155CFF7" w15:paraIdParent="1BEAA978" w15:done="0"/>
  <w15:commentEx w15:paraId="775ED335" w15:paraIdParent="1BEAA978" w15:done="0"/>
  <w15:commentEx w15:paraId="51B47943" w15:done="0"/>
  <w15:commentEx w15:paraId="4D764150" w15:paraIdParent="51B47943" w15:done="0"/>
  <w15:commentEx w15:paraId="67FE6C54" w15:paraIdParent="51B47943" w15:done="0"/>
  <w15:commentEx w15:paraId="1A0ADA8F" w15:done="0"/>
  <w15:commentEx w15:paraId="741EF997" w15:done="0"/>
  <w15:commentEx w15:paraId="03812550" w15:done="0"/>
  <w15:commentEx w15:paraId="21DA227B" w15:done="0"/>
  <w15:commentEx w15:paraId="1B74C831" w15:done="0"/>
  <w15:commentEx w15:paraId="3E5FC601" w15:done="0"/>
  <w15:commentEx w15:paraId="35A44AD1" w15:done="0"/>
  <w15:commentEx w15:paraId="6A619E5D" w15:paraIdParent="35A44AD1" w15:done="0"/>
  <w15:commentEx w15:paraId="3E401F7E" w15:done="0"/>
  <w15:commentEx w15:paraId="3A8D38EE" w15:done="0"/>
  <w15:commentEx w15:paraId="179A5505" w15:done="0"/>
  <w15:commentEx w15:paraId="249CEAD9" w15:done="0"/>
  <w15:commentEx w15:paraId="4B1A2C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74067" w16cex:dateUtc="2020-03-26T17:53:00Z"/>
  <w16cex:commentExtensible w16cex:durableId="22274078" w16cex:dateUtc="2020-03-26T17:53:00Z"/>
  <w16cex:commentExtensible w16cex:durableId="22273FD9" w16cex:dateUtc="2020-03-26T17:51:00Z"/>
  <w16cex:commentExtensible w16cex:durableId="22273ED4" w16cex:dateUtc="2020-03-26T17:46:00Z"/>
  <w16cex:commentExtensible w16cex:durableId="22273F45" w16cex:dateUtc="2020-03-26T17:48:00Z"/>
  <w16cex:commentExtensible w16cex:durableId="222740C7" w16cex:dateUtc="2020-03-26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EAA978" w16cid:durableId="221F9562"/>
  <w16cid:commentId w16cid:paraId="5155CFF7" w16cid:durableId="22274067"/>
  <w16cid:commentId w16cid:paraId="775ED335" w16cid:durableId="22275B0A"/>
  <w16cid:commentId w16cid:paraId="51B47943" w16cid:durableId="221F9568"/>
  <w16cid:commentId w16cid:paraId="4D764150" w16cid:durableId="22274078"/>
  <w16cid:commentId w16cid:paraId="67FE6C54" w16cid:durableId="22275BD3"/>
  <w16cid:commentId w16cid:paraId="1A0ADA8F" w16cid:durableId="22273FD9"/>
  <w16cid:commentId w16cid:paraId="741EF997" w16cid:durableId="22278E0C"/>
  <w16cid:commentId w16cid:paraId="03812550" w16cid:durableId="2227964C"/>
  <w16cid:commentId w16cid:paraId="21DA227B" w16cid:durableId="222767E9"/>
  <w16cid:commentId w16cid:paraId="1B74C831" w16cid:durableId="22277C96"/>
  <w16cid:commentId w16cid:paraId="3E5FC601" w16cid:durableId="2227A57B"/>
  <w16cid:commentId w16cid:paraId="35A44AD1" w16cid:durableId="22273ED4"/>
  <w16cid:commentId w16cid:paraId="6A619E5D" w16cid:durableId="22277150"/>
  <w16cid:commentId w16cid:paraId="3E401F7E" w16cid:durableId="2227A517"/>
  <w16cid:commentId w16cid:paraId="3A8D38EE" w16cid:durableId="22273F45"/>
  <w16cid:commentId w16cid:paraId="179A5505" w16cid:durableId="2227B7A1"/>
  <w16cid:commentId w16cid:paraId="249CEAD9" w16cid:durableId="2227B7CB"/>
  <w16cid:commentId w16cid:paraId="4B1A2C29" w16cid:durableId="222740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AB726" w14:textId="77777777" w:rsidR="00BA36B3" w:rsidRDefault="00BA36B3">
      <w:r>
        <w:separator/>
      </w:r>
    </w:p>
  </w:endnote>
  <w:endnote w:type="continuationSeparator" w:id="0">
    <w:p w14:paraId="5D1ADCCA" w14:textId="77777777" w:rsidR="00BA36B3" w:rsidRDefault="00BA3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350B7" w14:textId="77777777" w:rsidR="00BA36B3" w:rsidRDefault="00BA36B3" w:rsidP="009F7FCE">
      <w:pPr>
        <w:ind w:firstLine="0"/>
      </w:pPr>
      <w:r>
        <w:separator/>
      </w:r>
    </w:p>
  </w:footnote>
  <w:footnote w:type="continuationSeparator" w:id="0">
    <w:p w14:paraId="0C4EDC0D" w14:textId="77777777" w:rsidR="00BA36B3" w:rsidRDefault="00BA36B3" w:rsidP="009F7FCE">
      <w:pPr>
        <w:ind w:firstLine="0"/>
      </w:pPr>
      <w:r>
        <w:continuationSeparator/>
      </w:r>
    </w:p>
  </w:footnote>
  <w:footnote w:id="1">
    <w:p w14:paraId="1E68CED6" w14:textId="77777777" w:rsidR="00ED250C" w:rsidRDefault="00ED250C"/>
  </w:footnote>
  <w:footnote w:id="2">
    <w:p w14:paraId="068205B6" w14:textId="7FDEC014" w:rsidR="00B76BBA" w:rsidRDefault="00B76BBA">
      <w:pPr>
        <w:pStyle w:val="Textodenotaderodap"/>
      </w:pPr>
      <w:ins w:id="110" w:author="Denis Silveira" w:date="2020-03-26T21:55:00Z">
        <w:r>
          <w:rPr>
            <w:rStyle w:val="Refdenotaderodap"/>
          </w:rPr>
          <w:footnoteRef/>
        </w:r>
        <w:r>
          <w:t xml:space="preserve"> </w:t>
        </w:r>
        <w:r>
          <w:rPr>
            <w:sz w:val="14"/>
            <w:szCs w:val="14"/>
          </w:rPr>
          <w:t>http://portal.core.edu.au/conf-ranks/</w:t>
        </w:r>
      </w:ins>
    </w:p>
  </w:footnote>
  <w:footnote w:id="3">
    <w:p w14:paraId="0DF90C21" w14:textId="37660304" w:rsidR="00B76BBA" w:rsidRDefault="00B76BBA">
      <w:pPr>
        <w:pStyle w:val="Textodenotaderodap"/>
      </w:pPr>
      <w:ins w:id="113" w:author="Denis Silveira" w:date="2020-03-26T21:55:00Z">
        <w:r>
          <w:rPr>
            <w:rStyle w:val="Refdenotaderodap"/>
          </w:rPr>
          <w:footnoteRef/>
        </w:r>
        <w:r>
          <w:t xml:space="preserve"> </w:t>
        </w:r>
        <w:r>
          <w:rPr>
            <w:sz w:val="14"/>
            <w:szCs w:val="14"/>
          </w:rPr>
          <w:t>https://www.scimagojr.com/journalrank.php</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ED250C" w:rsidRDefault="00ED250C"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ED250C" w:rsidRDefault="00ED250C"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C0923D0"/>
    <w:multiLevelType w:val="hybridMultilevel"/>
    <w:tmpl w:val="1E085956"/>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671532"/>
    <w:multiLevelType w:val="hybridMultilevel"/>
    <w:tmpl w:val="9732C538"/>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 w15:restartNumberingAfterBreak="0">
    <w:nsid w:val="35374252"/>
    <w:multiLevelType w:val="hybridMultilevel"/>
    <w:tmpl w:val="0A2EE158"/>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3A153B"/>
    <w:multiLevelType w:val="hybridMultilevel"/>
    <w:tmpl w:val="70501CFA"/>
    <w:lvl w:ilvl="0" w:tplc="FFFFFFFF">
      <w:start w:val="1"/>
      <w:numFmt w:val="bullet"/>
      <w:lvlText w:val="-"/>
      <w:lvlJc w:val="left"/>
      <w:pPr>
        <w:ind w:left="587"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BCA0539"/>
    <w:multiLevelType w:val="hybridMultilevel"/>
    <w:tmpl w:val="3CD4E3B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7" w15:restartNumberingAfterBreak="0">
    <w:nsid w:val="3D412C41"/>
    <w:multiLevelType w:val="multilevel"/>
    <w:tmpl w:val="C400BF52"/>
    <w:lvl w:ilvl="0">
      <w:start w:val="1"/>
      <w:numFmt w:val="decimal"/>
      <w:lvlText w:val="(%1.0)"/>
      <w:lvlJc w:val="left"/>
      <w:pPr>
        <w:ind w:left="495" w:hanging="495"/>
      </w:pPr>
      <w:rPr>
        <w:rFonts w:hint="default"/>
      </w:rPr>
    </w:lvl>
    <w:lvl w:ilvl="1">
      <w:start w:val="1"/>
      <w:numFmt w:val="decimal"/>
      <w:lvlText w:val="(%1.%2)"/>
      <w:lvlJc w:val="left"/>
      <w:pPr>
        <w:ind w:left="722" w:hanging="495"/>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442" w:hanging="108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256" w:hanging="1440"/>
      </w:pPr>
      <w:rPr>
        <w:rFonts w:hint="default"/>
      </w:rPr>
    </w:lvl>
  </w:abstractNum>
  <w:abstractNum w:abstractNumId="8" w15:restartNumberingAfterBreak="0">
    <w:nsid w:val="3DAF14D0"/>
    <w:multiLevelType w:val="hybridMultilevel"/>
    <w:tmpl w:val="246CC70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9" w15:restartNumberingAfterBreak="0">
    <w:nsid w:val="41231C91"/>
    <w:multiLevelType w:val="hybridMultilevel"/>
    <w:tmpl w:val="385C84D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8336D6"/>
    <w:multiLevelType w:val="hybridMultilevel"/>
    <w:tmpl w:val="F008E626"/>
    <w:lvl w:ilvl="0" w:tplc="FFFFFFFF">
      <w:start w:val="1"/>
      <w:numFmt w:val="bullet"/>
      <w:lvlText w:val="-"/>
      <w:lvlJc w:val="left"/>
      <w:pPr>
        <w:ind w:left="720" w:hanging="360"/>
      </w:p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3"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4" w15:restartNumberingAfterBreak="0">
    <w:nsid w:val="68250F48"/>
    <w:multiLevelType w:val="hybridMultilevel"/>
    <w:tmpl w:val="3B8E2E00"/>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385074B"/>
    <w:multiLevelType w:val="hybridMultilevel"/>
    <w:tmpl w:val="F92839EA"/>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5"/>
  </w:num>
  <w:num w:numId="4">
    <w:abstractNumId w:val="15"/>
  </w:num>
  <w:num w:numId="5">
    <w:abstractNumId w:val="18"/>
  </w:num>
  <w:num w:numId="6">
    <w:abstractNumId w:val="18"/>
  </w:num>
  <w:num w:numId="7">
    <w:abstractNumId w:val="17"/>
  </w:num>
  <w:num w:numId="8">
    <w:abstractNumId w:val="19"/>
  </w:num>
  <w:num w:numId="9">
    <w:abstractNumId w:val="19"/>
  </w:num>
  <w:num w:numId="10">
    <w:abstractNumId w:val="5"/>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7"/>
  </w:num>
  <w:num w:numId="14">
    <w:abstractNumId w:val="17"/>
  </w:num>
  <w:num w:numId="15">
    <w:abstractNumId w:val="17"/>
  </w:num>
  <w:num w:numId="16">
    <w:abstractNumId w:val="8"/>
  </w:num>
  <w:num w:numId="17">
    <w:abstractNumId w:val="14"/>
  </w:num>
  <w:num w:numId="18">
    <w:abstractNumId w:val="16"/>
  </w:num>
  <w:num w:numId="19">
    <w:abstractNumId w:val="13"/>
  </w:num>
  <w:num w:numId="20">
    <w:abstractNumId w:val="17"/>
  </w:num>
  <w:num w:numId="21">
    <w:abstractNumId w:val="2"/>
  </w:num>
  <w:num w:numId="22">
    <w:abstractNumId w:val="12"/>
  </w:num>
  <w:num w:numId="23">
    <w:abstractNumId w:val="17"/>
  </w:num>
  <w:num w:numId="24">
    <w:abstractNumId w:val="9"/>
  </w:num>
  <w:num w:numId="25">
    <w:abstractNumId w:val="17"/>
  </w:num>
  <w:num w:numId="26">
    <w:abstractNumId w:val="17"/>
  </w:num>
  <w:num w:numId="27">
    <w:abstractNumId w:val="6"/>
  </w:num>
  <w:num w:numId="28">
    <w:abstractNumId w:val="3"/>
  </w:num>
  <w:num w:numId="29">
    <w:abstractNumId w:val="17"/>
  </w:num>
  <w:num w:numId="30">
    <w:abstractNumId w:val="17"/>
  </w:num>
  <w:num w:numId="31">
    <w:abstractNumId w:val="1"/>
  </w:num>
  <w:num w:numId="32">
    <w:abstractNumId w:val="7"/>
  </w:num>
  <w:num w:numId="33">
    <w:abstractNumId w:val="4"/>
  </w:num>
  <w:num w:numId="34">
    <w:abstractNumId w:val="17"/>
  </w:num>
  <w:num w:numId="35">
    <w:abstractNumId w:val="10"/>
  </w:num>
  <w:num w:numId="36">
    <w:abstractNumId w:val="17"/>
  </w:num>
  <w:num w:numId="37">
    <w:abstractNumId w:val="1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Silveira">
    <w15:presenceInfo w15:providerId="None" w15:userId="Denis Silveira"/>
  </w15:person>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2AEE"/>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1476"/>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61F2"/>
    <w:rsid w:val="00117C13"/>
    <w:rsid w:val="00117D4B"/>
    <w:rsid w:val="001219D9"/>
    <w:rsid w:val="0012227E"/>
    <w:rsid w:val="00133E0F"/>
    <w:rsid w:val="00134E3B"/>
    <w:rsid w:val="00135370"/>
    <w:rsid w:val="001424F8"/>
    <w:rsid w:val="001447AF"/>
    <w:rsid w:val="00154828"/>
    <w:rsid w:val="00157600"/>
    <w:rsid w:val="00167E51"/>
    <w:rsid w:val="00174294"/>
    <w:rsid w:val="00182B30"/>
    <w:rsid w:val="00187D0A"/>
    <w:rsid w:val="00191683"/>
    <w:rsid w:val="0019674D"/>
    <w:rsid w:val="00196EBA"/>
    <w:rsid w:val="00196F01"/>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12F87"/>
    <w:rsid w:val="00214A04"/>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C05"/>
    <w:rsid w:val="002727D0"/>
    <w:rsid w:val="00273577"/>
    <w:rsid w:val="0027441D"/>
    <w:rsid w:val="0027491C"/>
    <w:rsid w:val="00276A30"/>
    <w:rsid w:val="00280DC1"/>
    <w:rsid w:val="00281A20"/>
    <w:rsid w:val="002824BD"/>
    <w:rsid w:val="002905D0"/>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41A4"/>
    <w:rsid w:val="003217C0"/>
    <w:rsid w:val="003252CE"/>
    <w:rsid w:val="00327E69"/>
    <w:rsid w:val="0033012C"/>
    <w:rsid w:val="00332103"/>
    <w:rsid w:val="003354FA"/>
    <w:rsid w:val="00340602"/>
    <w:rsid w:val="00343E5B"/>
    <w:rsid w:val="0034789C"/>
    <w:rsid w:val="00352720"/>
    <w:rsid w:val="00354DD4"/>
    <w:rsid w:val="00360B8F"/>
    <w:rsid w:val="00360E7B"/>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29A1"/>
    <w:rsid w:val="003A4E8B"/>
    <w:rsid w:val="003A5086"/>
    <w:rsid w:val="003A6CB9"/>
    <w:rsid w:val="003B2CD0"/>
    <w:rsid w:val="003B48FD"/>
    <w:rsid w:val="003C03F7"/>
    <w:rsid w:val="003C380A"/>
    <w:rsid w:val="003C49AE"/>
    <w:rsid w:val="003C6C74"/>
    <w:rsid w:val="003D002E"/>
    <w:rsid w:val="003D0E85"/>
    <w:rsid w:val="003D25C2"/>
    <w:rsid w:val="003D3657"/>
    <w:rsid w:val="003E4254"/>
    <w:rsid w:val="003E4E0C"/>
    <w:rsid w:val="003E678E"/>
    <w:rsid w:val="003F1F4D"/>
    <w:rsid w:val="003F70F5"/>
    <w:rsid w:val="00400C51"/>
    <w:rsid w:val="004012C2"/>
    <w:rsid w:val="00411ABE"/>
    <w:rsid w:val="00411FF3"/>
    <w:rsid w:val="00430B96"/>
    <w:rsid w:val="004351A8"/>
    <w:rsid w:val="0043731D"/>
    <w:rsid w:val="0044189D"/>
    <w:rsid w:val="004442F0"/>
    <w:rsid w:val="004444BB"/>
    <w:rsid w:val="00446998"/>
    <w:rsid w:val="0046223D"/>
    <w:rsid w:val="00464F00"/>
    <w:rsid w:val="004709F6"/>
    <w:rsid w:val="00470AFC"/>
    <w:rsid w:val="00472DE2"/>
    <w:rsid w:val="00475F78"/>
    <w:rsid w:val="00482C43"/>
    <w:rsid w:val="00490F63"/>
    <w:rsid w:val="004933FD"/>
    <w:rsid w:val="00494C7E"/>
    <w:rsid w:val="004962F2"/>
    <w:rsid w:val="004969B5"/>
    <w:rsid w:val="0049788C"/>
    <w:rsid w:val="004A1C46"/>
    <w:rsid w:val="004A6A11"/>
    <w:rsid w:val="004A7A33"/>
    <w:rsid w:val="004B0494"/>
    <w:rsid w:val="004B31B6"/>
    <w:rsid w:val="004B5A7A"/>
    <w:rsid w:val="004C08AC"/>
    <w:rsid w:val="004C1E1D"/>
    <w:rsid w:val="004C2D3B"/>
    <w:rsid w:val="004D053A"/>
    <w:rsid w:val="004D4970"/>
    <w:rsid w:val="004D4B35"/>
    <w:rsid w:val="004E32E6"/>
    <w:rsid w:val="004F0AFB"/>
    <w:rsid w:val="004F677C"/>
    <w:rsid w:val="004F69E2"/>
    <w:rsid w:val="005009B6"/>
    <w:rsid w:val="00501EBB"/>
    <w:rsid w:val="00502DD9"/>
    <w:rsid w:val="00504E4E"/>
    <w:rsid w:val="00510900"/>
    <w:rsid w:val="00513D90"/>
    <w:rsid w:val="00513E10"/>
    <w:rsid w:val="005219B2"/>
    <w:rsid w:val="00524615"/>
    <w:rsid w:val="0052578A"/>
    <w:rsid w:val="005325E9"/>
    <w:rsid w:val="00532D6B"/>
    <w:rsid w:val="005374CD"/>
    <w:rsid w:val="00542E3A"/>
    <w:rsid w:val="0056002C"/>
    <w:rsid w:val="00561D2B"/>
    <w:rsid w:val="00563B99"/>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3085"/>
    <w:rsid w:val="005F5149"/>
    <w:rsid w:val="005F7FC2"/>
    <w:rsid w:val="0060210A"/>
    <w:rsid w:val="006028FD"/>
    <w:rsid w:val="006049B4"/>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703"/>
    <w:rsid w:val="00663879"/>
    <w:rsid w:val="00670152"/>
    <w:rsid w:val="00672378"/>
    <w:rsid w:val="00672B56"/>
    <w:rsid w:val="0067710C"/>
    <w:rsid w:val="006805B6"/>
    <w:rsid w:val="0068292D"/>
    <w:rsid w:val="006836EC"/>
    <w:rsid w:val="006848BF"/>
    <w:rsid w:val="0069404B"/>
    <w:rsid w:val="00696F5C"/>
    <w:rsid w:val="006B1F32"/>
    <w:rsid w:val="006B223E"/>
    <w:rsid w:val="006B39F9"/>
    <w:rsid w:val="006B5570"/>
    <w:rsid w:val="006B5EF3"/>
    <w:rsid w:val="006C1734"/>
    <w:rsid w:val="006C4CD1"/>
    <w:rsid w:val="006C6AE7"/>
    <w:rsid w:val="006C6EEC"/>
    <w:rsid w:val="006D1E9A"/>
    <w:rsid w:val="006D4452"/>
    <w:rsid w:val="006D5284"/>
    <w:rsid w:val="006E293E"/>
    <w:rsid w:val="006E6B57"/>
    <w:rsid w:val="006F32B2"/>
    <w:rsid w:val="006F4482"/>
    <w:rsid w:val="00703F34"/>
    <w:rsid w:val="00705807"/>
    <w:rsid w:val="00715805"/>
    <w:rsid w:val="00725C4E"/>
    <w:rsid w:val="007300C1"/>
    <w:rsid w:val="007334D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209F"/>
    <w:rsid w:val="007B44C5"/>
    <w:rsid w:val="007B48A4"/>
    <w:rsid w:val="007B5F97"/>
    <w:rsid w:val="007B65AD"/>
    <w:rsid w:val="007C7091"/>
    <w:rsid w:val="007D18B5"/>
    <w:rsid w:val="007D2641"/>
    <w:rsid w:val="007D41AA"/>
    <w:rsid w:val="007D6A8F"/>
    <w:rsid w:val="007E4EBF"/>
    <w:rsid w:val="007F0728"/>
    <w:rsid w:val="007F0856"/>
    <w:rsid w:val="007F1B4C"/>
    <w:rsid w:val="007F1E54"/>
    <w:rsid w:val="007F4D85"/>
    <w:rsid w:val="008008B8"/>
    <w:rsid w:val="00802ECE"/>
    <w:rsid w:val="008047F7"/>
    <w:rsid w:val="00807C9B"/>
    <w:rsid w:val="00810463"/>
    <w:rsid w:val="00811120"/>
    <w:rsid w:val="00813633"/>
    <w:rsid w:val="00814FE5"/>
    <w:rsid w:val="0082563D"/>
    <w:rsid w:val="00827263"/>
    <w:rsid w:val="00833BEA"/>
    <w:rsid w:val="008360E5"/>
    <w:rsid w:val="00857897"/>
    <w:rsid w:val="008639F3"/>
    <w:rsid w:val="00863E1C"/>
    <w:rsid w:val="00882150"/>
    <w:rsid w:val="00890DB2"/>
    <w:rsid w:val="00892391"/>
    <w:rsid w:val="008933E0"/>
    <w:rsid w:val="0089461E"/>
    <w:rsid w:val="008A03A5"/>
    <w:rsid w:val="008A16E9"/>
    <w:rsid w:val="008A2273"/>
    <w:rsid w:val="008A23E3"/>
    <w:rsid w:val="008B21EC"/>
    <w:rsid w:val="008B2AEB"/>
    <w:rsid w:val="008B2B30"/>
    <w:rsid w:val="008B6879"/>
    <w:rsid w:val="008B6FC7"/>
    <w:rsid w:val="008C25DE"/>
    <w:rsid w:val="008D1F66"/>
    <w:rsid w:val="008F1429"/>
    <w:rsid w:val="008F2D4C"/>
    <w:rsid w:val="008F31DF"/>
    <w:rsid w:val="008F4AB1"/>
    <w:rsid w:val="008F647B"/>
    <w:rsid w:val="00903622"/>
    <w:rsid w:val="00906FDA"/>
    <w:rsid w:val="00907FD9"/>
    <w:rsid w:val="00910B05"/>
    <w:rsid w:val="00911DA7"/>
    <w:rsid w:val="00913F46"/>
    <w:rsid w:val="00915658"/>
    <w:rsid w:val="00925C87"/>
    <w:rsid w:val="009306B8"/>
    <w:rsid w:val="009310EF"/>
    <w:rsid w:val="0093211A"/>
    <w:rsid w:val="00935856"/>
    <w:rsid w:val="00937207"/>
    <w:rsid w:val="009424DA"/>
    <w:rsid w:val="00943A29"/>
    <w:rsid w:val="00951FA8"/>
    <w:rsid w:val="009629F3"/>
    <w:rsid w:val="00965E6C"/>
    <w:rsid w:val="00970D39"/>
    <w:rsid w:val="00974078"/>
    <w:rsid w:val="0098183C"/>
    <w:rsid w:val="00986475"/>
    <w:rsid w:val="0098767A"/>
    <w:rsid w:val="00987B7C"/>
    <w:rsid w:val="009930E4"/>
    <w:rsid w:val="0099603F"/>
    <w:rsid w:val="009A58BC"/>
    <w:rsid w:val="009B2539"/>
    <w:rsid w:val="009B4D87"/>
    <w:rsid w:val="009B5639"/>
    <w:rsid w:val="009B7C48"/>
    <w:rsid w:val="009C274B"/>
    <w:rsid w:val="009C7CE7"/>
    <w:rsid w:val="009D005A"/>
    <w:rsid w:val="009D0FD3"/>
    <w:rsid w:val="009D6119"/>
    <w:rsid w:val="009D6ECD"/>
    <w:rsid w:val="009E0A89"/>
    <w:rsid w:val="009E32E2"/>
    <w:rsid w:val="009E4E63"/>
    <w:rsid w:val="009F39CF"/>
    <w:rsid w:val="009F7F77"/>
    <w:rsid w:val="009F7FCE"/>
    <w:rsid w:val="00A00F80"/>
    <w:rsid w:val="00A02768"/>
    <w:rsid w:val="00A0506E"/>
    <w:rsid w:val="00A056F1"/>
    <w:rsid w:val="00A06342"/>
    <w:rsid w:val="00A13701"/>
    <w:rsid w:val="00A1704A"/>
    <w:rsid w:val="00A177EE"/>
    <w:rsid w:val="00A178B6"/>
    <w:rsid w:val="00A21C2E"/>
    <w:rsid w:val="00A25C2A"/>
    <w:rsid w:val="00A367DF"/>
    <w:rsid w:val="00A36CE5"/>
    <w:rsid w:val="00A44540"/>
    <w:rsid w:val="00A44747"/>
    <w:rsid w:val="00A45009"/>
    <w:rsid w:val="00A576BB"/>
    <w:rsid w:val="00A67ABD"/>
    <w:rsid w:val="00A7618D"/>
    <w:rsid w:val="00A7636A"/>
    <w:rsid w:val="00A80F9E"/>
    <w:rsid w:val="00A8139E"/>
    <w:rsid w:val="00A872CE"/>
    <w:rsid w:val="00A91A49"/>
    <w:rsid w:val="00A91A95"/>
    <w:rsid w:val="00A942F1"/>
    <w:rsid w:val="00A963A7"/>
    <w:rsid w:val="00A97DE4"/>
    <w:rsid w:val="00AA0E0B"/>
    <w:rsid w:val="00AA0FF3"/>
    <w:rsid w:val="00AA1754"/>
    <w:rsid w:val="00AA2211"/>
    <w:rsid w:val="00AA3858"/>
    <w:rsid w:val="00AA54B2"/>
    <w:rsid w:val="00AB103B"/>
    <w:rsid w:val="00AC290D"/>
    <w:rsid w:val="00AC2CCB"/>
    <w:rsid w:val="00AC538E"/>
    <w:rsid w:val="00AC7BC0"/>
    <w:rsid w:val="00AD3DAE"/>
    <w:rsid w:val="00AD51CB"/>
    <w:rsid w:val="00AE0237"/>
    <w:rsid w:val="00AE22C4"/>
    <w:rsid w:val="00AE2BA9"/>
    <w:rsid w:val="00AE6F61"/>
    <w:rsid w:val="00AE701E"/>
    <w:rsid w:val="00AF1C64"/>
    <w:rsid w:val="00B00296"/>
    <w:rsid w:val="00B01001"/>
    <w:rsid w:val="00B01140"/>
    <w:rsid w:val="00B01D30"/>
    <w:rsid w:val="00B03F8D"/>
    <w:rsid w:val="00B046A4"/>
    <w:rsid w:val="00B12EE4"/>
    <w:rsid w:val="00B143D4"/>
    <w:rsid w:val="00B166DD"/>
    <w:rsid w:val="00B23481"/>
    <w:rsid w:val="00B302CD"/>
    <w:rsid w:val="00B33915"/>
    <w:rsid w:val="00B37B00"/>
    <w:rsid w:val="00B50745"/>
    <w:rsid w:val="00B51A62"/>
    <w:rsid w:val="00B56D0E"/>
    <w:rsid w:val="00B574EF"/>
    <w:rsid w:val="00B601AB"/>
    <w:rsid w:val="00B61831"/>
    <w:rsid w:val="00B672BE"/>
    <w:rsid w:val="00B6788E"/>
    <w:rsid w:val="00B67CB7"/>
    <w:rsid w:val="00B738A1"/>
    <w:rsid w:val="00B751D5"/>
    <w:rsid w:val="00B76BBA"/>
    <w:rsid w:val="00B825B9"/>
    <w:rsid w:val="00B831E8"/>
    <w:rsid w:val="00B851EC"/>
    <w:rsid w:val="00B91326"/>
    <w:rsid w:val="00B913AE"/>
    <w:rsid w:val="00BA086B"/>
    <w:rsid w:val="00BA087D"/>
    <w:rsid w:val="00BA36B3"/>
    <w:rsid w:val="00BA3C8D"/>
    <w:rsid w:val="00BA4F6B"/>
    <w:rsid w:val="00BA7F16"/>
    <w:rsid w:val="00BB258D"/>
    <w:rsid w:val="00BB5405"/>
    <w:rsid w:val="00BB68F6"/>
    <w:rsid w:val="00BC2436"/>
    <w:rsid w:val="00BC2706"/>
    <w:rsid w:val="00BC5316"/>
    <w:rsid w:val="00BD6452"/>
    <w:rsid w:val="00BE1441"/>
    <w:rsid w:val="00BE3796"/>
    <w:rsid w:val="00BE3960"/>
    <w:rsid w:val="00BE3B21"/>
    <w:rsid w:val="00BE4C30"/>
    <w:rsid w:val="00BE6631"/>
    <w:rsid w:val="00BE75A7"/>
    <w:rsid w:val="00BF267E"/>
    <w:rsid w:val="00BF3903"/>
    <w:rsid w:val="00BF4970"/>
    <w:rsid w:val="00C05640"/>
    <w:rsid w:val="00C066E7"/>
    <w:rsid w:val="00C1118C"/>
    <w:rsid w:val="00C124D4"/>
    <w:rsid w:val="00C16754"/>
    <w:rsid w:val="00C17FD6"/>
    <w:rsid w:val="00C20FB0"/>
    <w:rsid w:val="00C237ED"/>
    <w:rsid w:val="00C250A8"/>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65E0"/>
    <w:rsid w:val="00CA0F56"/>
    <w:rsid w:val="00CA1152"/>
    <w:rsid w:val="00CB6787"/>
    <w:rsid w:val="00CB6EB6"/>
    <w:rsid w:val="00CC009D"/>
    <w:rsid w:val="00CC7869"/>
    <w:rsid w:val="00CC7C81"/>
    <w:rsid w:val="00CD3AA8"/>
    <w:rsid w:val="00CE3291"/>
    <w:rsid w:val="00CE3F05"/>
    <w:rsid w:val="00CE4C01"/>
    <w:rsid w:val="00CE507B"/>
    <w:rsid w:val="00CF0E23"/>
    <w:rsid w:val="00CF27D0"/>
    <w:rsid w:val="00CF6E05"/>
    <w:rsid w:val="00D005BD"/>
    <w:rsid w:val="00D14449"/>
    <w:rsid w:val="00D14C69"/>
    <w:rsid w:val="00D1618A"/>
    <w:rsid w:val="00D23FEA"/>
    <w:rsid w:val="00D24017"/>
    <w:rsid w:val="00D31FF2"/>
    <w:rsid w:val="00D3330C"/>
    <w:rsid w:val="00D403BA"/>
    <w:rsid w:val="00D40B97"/>
    <w:rsid w:val="00D442AC"/>
    <w:rsid w:val="00D4773B"/>
    <w:rsid w:val="00D47747"/>
    <w:rsid w:val="00D550E8"/>
    <w:rsid w:val="00D6194F"/>
    <w:rsid w:val="00D621B5"/>
    <w:rsid w:val="00D7390D"/>
    <w:rsid w:val="00D7401B"/>
    <w:rsid w:val="00D74E79"/>
    <w:rsid w:val="00D84AB0"/>
    <w:rsid w:val="00D90FCD"/>
    <w:rsid w:val="00D93669"/>
    <w:rsid w:val="00DB1921"/>
    <w:rsid w:val="00DC01FE"/>
    <w:rsid w:val="00DC1421"/>
    <w:rsid w:val="00DC16CB"/>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4262D"/>
    <w:rsid w:val="00E5507A"/>
    <w:rsid w:val="00E603C7"/>
    <w:rsid w:val="00E61248"/>
    <w:rsid w:val="00E617E7"/>
    <w:rsid w:val="00E61E09"/>
    <w:rsid w:val="00E64ED4"/>
    <w:rsid w:val="00E7461C"/>
    <w:rsid w:val="00E74717"/>
    <w:rsid w:val="00E8036E"/>
    <w:rsid w:val="00E81ABD"/>
    <w:rsid w:val="00E81B21"/>
    <w:rsid w:val="00E8363F"/>
    <w:rsid w:val="00E94D26"/>
    <w:rsid w:val="00E95AA5"/>
    <w:rsid w:val="00EA351E"/>
    <w:rsid w:val="00EB1B30"/>
    <w:rsid w:val="00EB2683"/>
    <w:rsid w:val="00EB496F"/>
    <w:rsid w:val="00EC0429"/>
    <w:rsid w:val="00EC0E1E"/>
    <w:rsid w:val="00EC7AF8"/>
    <w:rsid w:val="00ED1DDF"/>
    <w:rsid w:val="00ED250C"/>
    <w:rsid w:val="00ED25FC"/>
    <w:rsid w:val="00ED3B0F"/>
    <w:rsid w:val="00EE33C9"/>
    <w:rsid w:val="00EE3479"/>
    <w:rsid w:val="00EE4A1E"/>
    <w:rsid w:val="00EE69C1"/>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F2B"/>
    <w:rsid w:val="00F457F6"/>
    <w:rsid w:val="00F57815"/>
    <w:rsid w:val="00F579A1"/>
    <w:rsid w:val="00F64F65"/>
    <w:rsid w:val="00F67744"/>
    <w:rsid w:val="00F70A5D"/>
    <w:rsid w:val="00F70DEF"/>
    <w:rsid w:val="00F732B3"/>
    <w:rsid w:val="00F742E7"/>
    <w:rsid w:val="00F778B5"/>
    <w:rsid w:val="00F8081F"/>
    <w:rsid w:val="00F82538"/>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C06"/>
    <w:rsid w:val="00FD1F35"/>
    <w:rsid w:val="00FD28D2"/>
    <w:rsid w:val="00FD4185"/>
    <w:rsid w:val="00FD705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tabs>
        <w:tab w:val="clear" w:pos="4962"/>
        <w:tab w:val="num" w:pos="567"/>
      </w:tabs>
      <w:suppressAutoHyphens/>
      <w:spacing w:before="300" w:after="160" w:line="200" w:lineRule="atLeast"/>
      <w:ind w:left="567"/>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1.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gif"/><Relationship Id="rId22" Type="http://schemas.openxmlformats.org/officeDocument/2006/relationships/image" Target="media/image10.png"/><Relationship Id="rId27" Type="http://schemas.microsoft.com/office/2018/08/relationships/commentsExtensible" Target="commentsExtensi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75CA442F-57EB-451A-82D7-DFC96C18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31</Pages>
  <Words>12479</Words>
  <Characters>67390</Characters>
  <Application>Microsoft Office Word</Application>
  <DocSecurity>0</DocSecurity>
  <Lines>561</Lines>
  <Paragraphs>159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Denis Silveira</cp:lastModifiedBy>
  <cp:revision>4</cp:revision>
  <cp:lastPrinted>2020-02-17T00:33:00Z</cp:lastPrinted>
  <dcterms:created xsi:type="dcterms:W3CDTF">2020-03-26T21:17:00Z</dcterms:created>
  <dcterms:modified xsi:type="dcterms:W3CDTF">2020-03-27T02:23:00Z</dcterms:modified>
</cp:coreProperties>
</file>