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1C8EAF64" w:rsidR="00F82538" w:rsidRPr="008A23E3" w:rsidRDefault="00F82538" w:rsidP="00F10A47">
      <w:pPr>
        <w:pStyle w:val="abstract"/>
        <w:spacing w:before="520" w:after="300"/>
        <w:ind w:firstLine="0"/>
        <w:rPr>
          <w:lang w:val="en-US"/>
        </w:rPr>
      </w:pPr>
      <w:r w:rsidRPr="00ED250C">
        <w:rPr>
          <w:b/>
          <w:bCs/>
          <w:lang w:val="en-US"/>
        </w:rPr>
        <w:t xml:space="preserve">Findings - </w:t>
      </w:r>
      <w:r w:rsidR="00F10A47" w:rsidRPr="00F10A47">
        <w:rPr>
          <w:color w:val="000000"/>
          <w:szCs w:val="18"/>
          <w:lang w:val="en-US"/>
        </w:rPr>
        <w:t xml:space="preserve">This study resulted in </w:t>
      </w:r>
      <w:r w:rsidR="00F81C76">
        <w:rPr>
          <w:color w:val="000000"/>
          <w:szCs w:val="18"/>
          <w:lang w:val="en-US"/>
        </w:rPr>
        <w:t>10</w:t>
      </w:r>
      <w:r w:rsidR="00F10A47" w:rsidRPr="00F10A47">
        <w:rPr>
          <w:color w:val="000000"/>
          <w:szCs w:val="18"/>
          <w:lang w:val="en-US"/>
        </w:rPr>
        <w:t xml:space="preserve"> primary studies selected for analysis and data extraction, from the 1,477 initially retrieved.</w:t>
      </w:r>
      <w:r w:rsidR="00F10A47">
        <w:rPr>
          <w:color w:val="000000"/>
          <w:szCs w:val="18"/>
          <w:lang w:val="en-US"/>
        </w:rPr>
        <w:t xml:space="preserve"> So, </w:t>
      </w:r>
      <w:r w:rsidR="00F10A47" w:rsidRPr="00F10A47">
        <w:rPr>
          <w:color w:val="000000"/>
          <w:szCs w:val="18"/>
          <w:lang w:val="en-US"/>
        </w:rPr>
        <w:t xml:space="preserve">our major findings indicate that </w:t>
      </w:r>
      <w:r w:rsidR="00F10A47" w:rsidRPr="004F3D77">
        <w:rPr>
          <w:color w:val="000000"/>
          <w:szCs w:val="18"/>
          <w:highlight w:val="yellow"/>
          <w:lang w:val="en-US"/>
        </w:rPr>
        <w:t>[COMPLETAR]</w:t>
      </w:r>
      <w:r w:rsidR="00F10A47" w:rsidRPr="00F10A4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62A734A3"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2016)</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xml:space="preserve">, </w:t>
      </w:r>
      <w:r w:rsidR="00F742E7">
        <w:rPr>
          <w:lang w:val="en-US"/>
        </w:rPr>
        <w:lastRenderedPageBreak/>
        <w:t>2008)</w:t>
      </w:r>
      <w:r w:rsidRPr="00903622">
        <w:rPr>
          <w:lang w:val="en-US"/>
        </w:rPr>
        <w:t>. In this perspective, business process models are essential so that the organizations keep control of their flows of activities.</w:t>
      </w:r>
    </w:p>
    <w:p w14:paraId="6822AABB" w14:textId="31197DB1"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209)</w:t>
      </w:r>
      <w:r w:rsidRPr="00903622">
        <w:rPr>
          <w:lang w:val="en-US"/>
        </w:rPr>
        <w:t>.</w:t>
      </w:r>
    </w:p>
    <w:p w14:paraId="14FCB688" w14:textId="6684CA36"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2014)</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5EF38400"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Thus, between both types of methods, and based on their differences, we decided to perform an SLR process due to the possibility to have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sidRPr="00A903EA">
        <w:rPr>
          <w:highlight w:val="yellow"/>
          <w:lang w:val="en-US"/>
        </w:rPr>
        <w:t>section 2 gives an overview of introductory concepts; section 3 shows the method used in this study describing</w:t>
      </w:r>
      <w:r w:rsidR="005F7FC2" w:rsidRPr="00A903EA">
        <w:rPr>
          <w:highlight w:val="yellow"/>
          <w:lang w:val="en-US"/>
        </w:rPr>
        <w:t xml:space="preserve"> </w:t>
      </w:r>
      <w:r w:rsidRPr="00A903EA">
        <w:rPr>
          <w:highlight w:val="yellow"/>
          <w:lang w:val="en-US"/>
        </w:rPr>
        <w:t xml:space="preserve">the planning phase and the research questions addressed; section 4 describes its execution, </w:t>
      </w:r>
      <w:r w:rsidRPr="00A903EA">
        <w:rPr>
          <w:highlight w:val="yellow"/>
          <w:lang w:val="en-US"/>
        </w:rPr>
        <w:lastRenderedPageBreak/>
        <w:t>presenting the selected reviews, the classification scheme adopted and reports the findings; while, section 5 discusses related works; finally, section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D419F5D" w14:textId="5EE051F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p>
    <w:p w14:paraId="378D0497" w14:textId="6A303DC2"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E002FE2" w14:textId="694D90FF" w:rsidR="002A0144" w:rsidRDefault="006028FD" w:rsidP="00312348">
      <w:pPr>
        <w:ind w:firstLine="0"/>
        <w:rPr>
          <w:lang w:val="en-US"/>
        </w:rPr>
      </w:pPr>
      <w:r>
        <w:rPr>
          <w:lang w:val="en-US"/>
        </w:rPr>
        <w:tab/>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2010</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Eye Tracking</w:t>
      </w:r>
    </w:p>
    <w:p w14:paraId="2A84C43C" w14:textId="3E448CCC"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r w:rsidR="00E8363F" w:rsidRPr="00965E6C">
        <w:rPr>
          <w:lang w:val="en-US"/>
        </w:rPr>
        <w:t xml:space="preserve">Thus, such technology </w:t>
      </w:r>
      <w:r w:rsidR="00E8363F" w:rsidRPr="00965E6C">
        <w:rPr>
          <w:lang w:val="en-US"/>
        </w:rPr>
        <w:lastRenderedPageBreak/>
        <w:t>allows analyzing user’s performance in reading and interpreting business process models</w:t>
      </w:r>
      <w:r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42EBE591" w14:textId="229EE781" w:rsidR="00A13701" w:rsidRDefault="00A13701" w:rsidP="00A13701">
      <w:pPr>
        <w:rPr>
          <w:lang w:val="en-US"/>
        </w:rPr>
      </w:pPr>
      <w:r w:rsidRPr="00A13701">
        <w:rPr>
          <w:lang w:val="en-US"/>
        </w:rPr>
        <w:t xml:space="preserve">An SLR aims to establish the state of evidence and identification of best practices based on empirical evidence.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 MERGEFORMAT </w:instrText>
      </w:r>
      <w:r w:rsidR="004F3D77">
        <w:rPr>
          <w:lang w:val="en-US"/>
        </w:rPr>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6F3FFC91" w:rsidR="00A13701" w:rsidRDefault="00A13701" w:rsidP="00A13701">
      <w:pPr>
        <w:ind w:firstLine="0"/>
        <w:jc w:val="center"/>
        <w:rPr>
          <w:lang w:val="en-US"/>
        </w:rPr>
      </w:pPr>
      <w:bookmarkStart w:id="0"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E70345">
        <w:rPr>
          <w:b/>
          <w:noProof/>
          <w:lang w:val="en-US"/>
        </w:rPr>
        <w:t>1</w:t>
      </w:r>
      <w:r w:rsidRPr="00A13701">
        <w:rPr>
          <w:b/>
          <w:lang w:val="en-US"/>
        </w:rPr>
        <w:fldChar w:fldCharType="end"/>
      </w:r>
      <w:bookmarkEnd w:id="0"/>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2241C07" w:rsidR="00A13701" w:rsidRPr="00A13701" w:rsidRDefault="00A13701" w:rsidP="00A13701">
      <w:pPr>
        <w:ind w:firstLine="0"/>
        <w:rPr>
          <w:lang w:val="en-US"/>
        </w:rPr>
      </w:pPr>
      <w:r w:rsidRPr="00A13701">
        <w:rPr>
          <w:lang w:val="en-US"/>
        </w:rPr>
        <w:t>In general, the complexity and rigor required to conduct an SLR is higher than in a systematic mapping study. A summary of the main differences between both follows:</w:t>
      </w:r>
    </w:p>
    <w:p w14:paraId="2699EE82" w14:textId="2D0FF12D" w:rsidR="00A13701" w:rsidRPr="00A13701" w:rsidRDefault="00A13701" w:rsidP="00F6701C">
      <w:pPr>
        <w:pStyle w:val="PargrafodaLista"/>
        <w:numPr>
          <w:ilvl w:val="0"/>
          <w:numId w:val="11"/>
        </w:numPr>
        <w:rPr>
          <w:lang w:val="en-US"/>
        </w:rPr>
      </w:pPr>
      <w:r w:rsidRPr="00A13701">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w:t>
      </w:r>
    </w:p>
    <w:p w14:paraId="7A5FACCB" w14:textId="34966540" w:rsidR="00A13701" w:rsidRPr="00A13701" w:rsidRDefault="00A13701" w:rsidP="00F6701C">
      <w:pPr>
        <w:pStyle w:val="PargrafodaLista"/>
        <w:numPr>
          <w:ilvl w:val="0"/>
          <w:numId w:val="11"/>
        </w:numPr>
        <w:rPr>
          <w:lang w:val="en-US"/>
        </w:rPr>
      </w:pPr>
      <w:r w:rsidRPr="00A13701">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A13701">
        <w:rPr>
          <w:lang w:val="en-US"/>
        </w:rPr>
        <w:t>very specific</w:t>
      </w:r>
      <w:proofErr w:type="gramEnd"/>
      <w:r w:rsidRPr="00A13701">
        <w:rPr>
          <w:lang w:val="en-US"/>
        </w:rPr>
        <w:t xml:space="preserve"> research questions. </w:t>
      </w:r>
    </w:p>
    <w:p w14:paraId="68E2DCD1" w14:textId="4374D118"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lastRenderedPageBreak/>
        <w:t xml:space="preserve">SLR </w:t>
      </w:r>
      <w:proofErr w:type="spellStart"/>
      <w:r>
        <w:rPr>
          <w:bCs/>
          <w:color w:val="000000"/>
        </w:rPr>
        <w:t>Process</w:t>
      </w:r>
      <w:proofErr w:type="spellEnd"/>
    </w:p>
    <w:p w14:paraId="5FD1E776" w14:textId="1A17F4A3" w:rsidR="00A13701" w:rsidRDefault="00A13701" w:rsidP="00A13701">
      <w:pPr>
        <w:ind w:firstLine="0"/>
        <w:rPr>
          <w:lang w:val="en-US"/>
        </w:rPr>
      </w:pPr>
      <w:r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12A97B7E" w:rsidR="00A13701" w:rsidRDefault="00A13701" w:rsidP="00A13701">
      <w:pPr>
        <w:rPr>
          <w:lang w:val="en-US"/>
        </w:rPr>
      </w:pPr>
      <w:r w:rsidRPr="00A13701">
        <w:rPr>
          <w:lang w:val="en-US"/>
        </w:rPr>
        <w:t>These changes influenced the SLR process defined in Figure 1,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811C38">
      <w:pPr>
        <w:pStyle w:val="heading2"/>
        <w:tabs>
          <w:tab w:val="clear" w:pos="4962"/>
          <w:tab w:val="num" w:pos="4395"/>
        </w:tabs>
        <w:ind w:left="567"/>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0A7C17BE" w:rsidR="00273577" w:rsidRPr="00273577" w:rsidRDefault="00273577" w:rsidP="00273577">
      <w:pPr>
        <w:ind w:firstLine="0"/>
        <w:rPr>
          <w:color w:val="000000"/>
          <w:lang w:val="en-US"/>
        </w:rPr>
      </w:pPr>
      <w:r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73577">
        <w:rPr>
          <w:color w:val="000000"/>
          <w:lang w:val="en-US"/>
        </w:rPr>
        <w:t>). Two of those activities (</w:t>
      </w:r>
      <w:r w:rsidRPr="00273577">
        <w:rPr>
          <w:rFonts w:ascii="Courier New" w:hAnsi="Courier New" w:cs="Courier New"/>
          <w:lang w:val="en-US"/>
        </w:rPr>
        <w:t>(A.4) Review Protocol</w:t>
      </w:r>
      <w:r w:rsidRPr="00273577">
        <w:rPr>
          <w:color w:val="000000"/>
          <w:lang w:val="en-US"/>
        </w:rPr>
        <w:t xml:space="preserve"> and </w:t>
      </w:r>
      <w:r w:rsidRPr="00273577">
        <w:rPr>
          <w:rFonts w:ascii="Courier New" w:hAnsi="Courier New" w:cs="Courier New"/>
          <w:lang w:val="en-US"/>
        </w:rPr>
        <w:t>(A.5) Define Templates and Rules</w:t>
      </w:r>
      <w:r w:rsidRPr="00273577">
        <w:rPr>
          <w:color w:val="000000"/>
          <w:lang w:val="en-US"/>
        </w:rPr>
        <w:t>) and more one subprocess (</w:t>
      </w:r>
      <w:r w:rsidRPr="00273577">
        <w:rPr>
          <w:rFonts w:ascii="Courier New" w:hAnsi="Courier New" w:cs="Courier New"/>
          <w:lang w:val="en-US"/>
        </w:rPr>
        <w:t>(A.1) Define Protocol</w:t>
      </w:r>
      <w:r w:rsidRPr="00273577">
        <w:rPr>
          <w:color w:val="000000"/>
          <w:lang w:val="en-US"/>
        </w:rPr>
        <w:t>) are assigned to the team of Researchers responsible and two (</w:t>
      </w:r>
      <w:r w:rsidRPr="00273577">
        <w:rPr>
          <w:rFonts w:ascii="Courier New" w:hAnsi="Courier New" w:cs="Courier New"/>
          <w:lang w:val="en-US"/>
        </w:rPr>
        <w:t>(A.2) Analyze Protocol and (A.3) Provide Feedbacks</w:t>
      </w:r>
      <w:r w:rsidRPr="00273577">
        <w:rPr>
          <w:color w:val="000000"/>
          <w:lang w:val="en-US"/>
        </w:rPr>
        <w:t xml:space="preserve">) are assigned to the Reviewers for the execution of the study. </w:t>
      </w:r>
    </w:p>
    <w:p w14:paraId="29D1B882" w14:textId="2DA27235" w:rsidR="00273577" w:rsidRDefault="003A29A1" w:rsidP="00BB0152">
      <w:pPr>
        <w:spacing w:before="240"/>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4578F37F" w:rsidR="00273577" w:rsidRPr="00273577" w:rsidRDefault="00273577" w:rsidP="00273577">
      <w:pPr>
        <w:ind w:firstLine="0"/>
        <w:jc w:val="center"/>
        <w:rPr>
          <w:lang w:val="en-US"/>
        </w:rPr>
      </w:pPr>
      <w:bookmarkStart w:id="1"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2</w:t>
      </w:r>
      <w:r w:rsidR="009D6119" w:rsidRPr="00A13701">
        <w:rPr>
          <w:b/>
          <w:lang w:val="en-US"/>
        </w:rPr>
        <w:fldChar w:fldCharType="end"/>
      </w:r>
      <w:bookmarkEnd w:id="1"/>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9D6119">
      <w:pPr>
        <w:pStyle w:val="p1a"/>
        <w:spacing w:before="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 MERGEFORMAT </w:instrText>
      </w:r>
      <w:r w:rsidR="004F3D77" w:rsidRPr="004F3D77">
        <w:rPr>
          <w:color w:val="000000"/>
          <w:lang w:val="en-US"/>
        </w:rPr>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lastRenderedPageBreak/>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43549BC8" w:rsidR="00212F87" w:rsidRDefault="00B67CB7" w:rsidP="00B67CB7">
      <w:pPr>
        <w:ind w:firstLine="0"/>
        <w:jc w:val="center"/>
        <w:rPr>
          <w:lang w:val="en-US"/>
        </w:rPr>
      </w:pPr>
      <w:bookmarkStart w:id="2"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3</w:t>
      </w:r>
      <w:r w:rsidR="009D6119" w:rsidRPr="00A13701">
        <w:rPr>
          <w:b/>
          <w:lang w:val="en-US"/>
        </w:rPr>
        <w:fldChar w:fldCharType="end"/>
      </w:r>
      <w:bookmarkEnd w:id="2"/>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0119C9D9" w:rsidR="0012227E" w:rsidRPr="00811C38" w:rsidRDefault="00811C38" w:rsidP="00494C7E">
      <w:pPr>
        <w:pStyle w:val="heading2"/>
        <w:numPr>
          <w:ilvl w:val="2"/>
          <w:numId w:val="7"/>
        </w:numPr>
        <w:rPr>
          <w:lang w:val="en-US"/>
        </w:rPr>
      </w:pPr>
      <w:r w:rsidRPr="00811C38">
        <w:rPr>
          <w:lang w:val="en-US"/>
        </w:rPr>
        <w:t xml:space="preserve">(A.1.1) </w:t>
      </w:r>
      <w:r w:rsidR="0012227E" w:rsidRPr="00811C38">
        <w:rPr>
          <w:lang w:val="en-US"/>
        </w:rPr>
        <w:t>Define Research Questions</w:t>
      </w:r>
    </w:p>
    <w:p w14:paraId="1A6952F2" w14:textId="3F2B1DBF" w:rsidR="00494C7E" w:rsidRDefault="0012227E" w:rsidP="009D6119">
      <w:pPr>
        <w:ind w:firstLine="0"/>
        <w:rPr>
          <w:color w:val="000000"/>
          <w:lang w:val="en-US"/>
        </w:rPr>
      </w:pPr>
      <w:r w:rsidRPr="0012227E">
        <w:rPr>
          <w:lang w:val="en-US"/>
        </w:rPr>
        <w:t>The objective of this activity is to determine the scope of the study, defining one or more research questions.</w:t>
      </w:r>
      <w:r w:rsidR="00494C7E">
        <w:rPr>
          <w:lang w:val="en-US"/>
        </w:rPr>
        <w:t xml:space="preserve"> </w:t>
      </w:r>
      <w:r w:rsidRPr="0012227E">
        <w:rPr>
          <w:lang w:val="en-US"/>
        </w:rPr>
        <w:t xml:space="preserve">It is usually difficult to define the right research question, as it needs to be wide enough to include all relevant studies, </w:t>
      </w:r>
      <w:proofErr w:type="gramStart"/>
      <w:r w:rsidRPr="0012227E">
        <w:rPr>
          <w:lang w:val="en-US"/>
        </w:rPr>
        <w:t>but yet</w:t>
      </w:r>
      <w:proofErr w:type="gramEnd"/>
      <w:r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(2005)</w:t>
      </w:r>
      <w:r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Pr="0012227E">
        <w:rPr>
          <w:lang w:val="en-US"/>
        </w:rPr>
        <w:t xml:space="preserve">. This helps us focusing on what matters for the study in hand, </w:t>
      </w:r>
      <w:proofErr w:type="gramStart"/>
      <w:r w:rsidRPr="0012227E">
        <w:rPr>
          <w:lang w:val="en-US"/>
        </w:rPr>
        <w:t>guiding also</w:t>
      </w:r>
      <w:proofErr w:type="gramEnd"/>
      <w:r w:rsidRPr="0012227E">
        <w:rPr>
          <w:lang w:val="en-US"/>
        </w:rPr>
        <w:t xml:space="preserve"> the extraction phase of the process. </w:t>
      </w:r>
    </w:p>
    <w:p w14:paraId="4A53C316" w14:textId="1E65A4C7" w:rsidR="00494C7E" w:rsidRPr="004F3D77" w:rsidRDefault="004F3D77" w:rsidP="006034F8">
      <w:pPr>
        <w:spacing w:before="240"/>
        <w:ind w:firstLine="0"/>
        <w:jc w:val="center"/>
        <w:rPr>
          <w:lang w:val="en-US"/>
        </w:rPr>
      </w:pPr>
      <w:bookmarkStart w:id="3" w:name="_Ref36196052"/>
      <w:bookmarkStart w:id="4" w:name="_Ref36196046"/>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3"/>
      <w:r w:rsidR="003E4254" w:rsidRPr="004F3D77">
        <w:rPr>
          <w:lang w:val="en-US"/>
        </w:rPr>
        <w:t>.</w:t>
      </w:r>
      <w:r w:rsidR="00494C7E" w:rsidRPr="004F3D77">
        <w:rPr>
          <w:lang w:val="en-US"/>
        </w:rPr>
        <w:t xml:space="preserve"> PICOC </w:t>
      </w:r>
      <w:r w:rsidR="003E4254" w:rsidRPr="004F3D77">
        <w:rPr>
          <w:lang w:val="en-US"/>
        </w:rPr>
        <w:t>when applied to our SLR.</w:t>
      </w:r>
      <w:bookmarkEnd w:id="4"/>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A903EA"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6C5835D3"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p>
        </w:tc>
      </w:tr>
      <w:tr w:rsidR="00494C7E" w:rsidRPr="00A903EA"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9682A71" w:rsidR="00494C7E" w:rsidRPr="00BC27C3"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The use of eye-tracking in understanding analysis</w:t>
            </w:r>
          </w:p>
        </w:tc>
      </w:tr>
      <w:tr w:rsidR="00494C7E" w:rsidRPr="00A903EA"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555A219A" w:rsidR="00494C7E" w:rsidRPr="00BE3B21" w:rsidRDefault="00BE3B21" w:rsidP="00BE3B21">
            <w:pPr>
              <w:pStyle w:val="Els-table-text"/>
              <w:spacing w:after="40" w:line="240" w:lineRule="auto"/>
              <w:jc w:val="both"/>
              <w:rPr>
                <w:rFonts w:eastAsia="Times New Roman"/>
                <w:sz w:val="16"/>
                <w:szCs w:val="16"/>
              </w:rPr>
            </w:pPr>
            <w:r>
              <w:rPr>
                <w:rFonts w:eastAsia="Times New Roman"/>
                <w:sz w:val="16"/>
                <w:szCs w:val="16"/>
              </w:rPr>
              <w:t>I</w:t>
            </w:r>
            <w:r w:rsidRPr="00BE3B21">
              <w:rPr>
                <w:rFonts w:eastAsia="Times New Roman"/>
                <w:sz w:val="16"/>
                <w:szCs w:val="16"/>
              </w:rPr>
              <w:t>t doesn’t apply, as we won’t compare the analysis or the use of eye-tracking, we’ll just collect as much information as possible to build a catalog that contains a thorough analysis of approaches that use eye tracking with the intuition of measuring how much a model of business process is understandable.</w:t>
            </w:r>
          </w:p>
        </w:tc>
      </w:tr>
      <w:tr w:rsidR="00494C7E" w:rsidRPr="00A903EA"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713CCE8E" w:rsidR="00494C7E" w:rsidRPr="00BE3B21" w:rsidRDefault="00BE3B21" w:rsidP="00F82538">
            <w:pPr>
              <w:pStyle w:val="Els-table-text"/>
              <w:spacing w:after="40" w:line="240" w:lineRule="auto"/>
              <w:rPr>
                <w:rFonts w:eastAsia="Times New Roman"/>
                <w:sz w:val="16"/>
                <w:szCs w:val="16"/>
              </w:rPr>
            </w:pPr>
            <w:r w:rsidRPr="00BE3B21">
              <w:rPr>
                <w:rFonts w:eastAsia="Times New Roman"/>
                <w:sz w:val="16"/>
                <w:szCs w:val="16"/>
              </w:rPr>
              <w:t xml:space="preserve">relate factors of interest to professionals, </w:t>
            </w:r>
            <w:proofErr w:type="spellStart"/>
            <w:r w:rsidRPr="00BE3B21">
              <w:rPr>
                <w:rFonts w:eastAsia="Times New Roman"/>
                <w:sz w:val="16"/>
                <w:szCs w:val="16"/>
              </w:rPr>
              <w:t>eg</w:t>
            </w:r>
            <w:proofErr w:type="spellEnd"/>
            <w:r w:rsidRPr="00BE3B21">
              <w:rPr>
                <w:rFonts w:eastAsia="Times New Roman"/>
                <w:sz w:val="16"/>
                <w:szCs w:val="16"/>
              </w:rPr>
              <w:t xml:space="preserve">, the metrics used to analyze understanding, the notations used to map processes, when and where studies were </w:t>
            </w:r>
            <w:proofErr w:type="gramStart"/>
            <w:r w:rsidRPr="00BE3B21">
              <w:rPr>
                <w:rFonts w:eastAsia="Times New Roman"/>
                <w:sz w:val="16"/>
                <w:szCs w:val="16"/>
              </w:rPr>
              <w:t>published</w:t>
            </w:r>
            <w:proofErr w:type="gramEnd"/>
            <w:r w:rsidRPr="00BE3B21">
              <w:rPr>
                <w:rFonts w:eastAsia="Times New Roman"/>
                <w:sz w:val="16"/>
                <w:szCs w:val="16"/>
              </w:rPr>
              <w:t xml:space="preserve"> and which researchers are using eye-tracking to analyze model understanding of processes</w:t>
            </w:r>
          </w:p>
        </w:tc>
      </w:tr>
      <w:tr w:rsidR="00494C7E" w:rsidRPr="00A903EA"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3E0E4E2" w:rsidR="00494C7E" w:rsidRPr="00BC27C3" w:rsidRDefault="00BE3B21" w:rsidP="00F82538">
            <w:pPr>
              <w:pStyle w:val="Els-table-text"/>
              <w:spacing w:after="40" w:line="240" w:lineRule="auto"/>
              <w:rPr>
                <w:rFonts w:eastAsia="Times New Roman"/>
                <w:sz w:val="16"/>
                <w:szCs w:val="16"/>
              </w:rPr>
            </w:pPr>
            <w:r w:rsidRPr="00BE3B21">
              <w:rPr>
                <w:rFonts w:eastAsia="Times New Roman"/>
                <w:sz w:val="16"/>
                <w:szCs w:val="16"/>
              </w:rPr>
              <w:t>Works that highlight the scope of using eye-tracking to analyze the understanding of process models.</w:t>
            </w:r>
          </w:p>
        </w:tc>
      </w:tr>
    </w:tbl>
    <w:p w14:paraId="7E8EDD7A" w14:textId="48EFB6D7" w:rsidR="00494C7E" w:rsidRDefault="00AB71FD" w:rsidP="00805066">
      <w:pPr>
        <w:rPr>
          <w:lang w:val="en-US"/>
        </w:rPr>
      </w:pPr>
      <w:r w:rsidRPr="00AB71FD">
        <w:rPr>
          <w:lang w:val="en-US"/>
        </w:rPr>
        <w:lastRenderedPageBreak/>
        <w:t xml:space="preserve">In summary, our 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tracking can help in understanding models</w:t>
      </w:r>
      <w:r w:rsidR="00494C7E" w:rsidRPr="00494C7E">
        <w:rPr>
          <w:lang w:val="en-US"/>
        </w:rPr>
        <w:t xml:space="preserve">. </w:t>
      </w:r>
      <w:r w:rsidR="00805066">
        <w:rPr>
          <w:lang w:val="en-US"/>
        </w:rPr>
        <w:t xml:space="preserve">We hope that 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Hence, the research questions defined to this SLR were:</w:t>
      </w:r>
    </w:p>
    <w:p w14:paraId="4A8DE2EE" w14:textId="31587420"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47FB62F" w14:textId="5A56EC43"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27D0DB4" w14:textId="15A3AC81" w:rsidR="00FF12CA" w:rsidRPr="00BE3B21" w:rsidRDefault="00FF12CA" w:rsidP="00F6701C">
      <w:pPr>
        <w:pStyle w:val="PargrafodaLista"/>
        <w:numPr>
          <w:ilvl w:val="0"/>
          <w:numId w:val="11"/>
        </w:numPr>
        <w:rPr>
          <w:lang w:val="en-US"/>
        </w:rPr>
      </w:pPr>
      <w:r w:rsidRPr="00BE3B21">
        <w:rPr>
          <w:lang w:val="en-US"/>
        </w:rPr>
        <w:t>RQ5: What is the profile of the subjects who used the eye tracking device to evaluate understanding in process models?</w:t>
      </w:r>
    </w:p>
    <w:p w14:paraId="581EA77A" w14:textId="2F462AB3" w:rsidR="006E6B57" w:rsidRPr="00811C38" w:rsidRDefault="00811C38" w:rsidP="006E6B57">
      <w:pPr>
        <w:pStyle w:val="heading2"/>
        <w:numPr>
          <w:ilvl w:val="2"/>
          <w:numId w:val="7"/>
        </w:numPr>
        <w:rPr>
          <w:lang w:val="en-US"/>
        </w:rPr>
      </w:pPr>
      <w:r w:rsidRPr="00811C38">
        <w:rPr>
          <w:lang w:val="en-US"/>
        </w:rPr>
        <w:t xml:space="preserve">(A.1.2) </w:t>
      </w:r>
      <w:r w:rsidR="006E6B57" w:rsidRPr="00811C38">
        <w:rPr>
          <w:lang w:val="en-US"/>
        </w:rPr>
        <w:t>Define Search Sources</w:t>
      </w:r>
    </w:p>
    <w:p w14:paraId="2349CC94" w14:textId="77777777" w:rsidR="003B48FD" w:rsidRPr="003B48FD" w:rsidRDefault="003B48FD" w:rsidP="003B48FD">
      <w:pPr>
        <w:rPr>
          <w:lang w:val="en-US"/>
        </w:rPr>
      </w:pPr>
      <w:r w:rsidRPr="003B48FD">
        <w:rPr>
          <w:lang w:val="en-US"/>
        </w:rPr>
        <w:t>The objective of this activity is to identify sources to perform searches, as well as the kind of search that should be performed. The search can be automatic in digital libraries, where the results are collected through a search query execution, or manual, where the results are collected manually in the selected conferences and journals databases. Typically, both alternatives are selected, and we did no different. The digital libraries sources selected for this study were:</w:t>
      </w:r>
    </w:p>
    <w:p w14:paraId="1875FF11" w14:textId="638D31D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613A0482" w14:textId="401C4AFF"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09CBD8A8" w14:textId="23568D70"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w:t>
      </w:r>
      <w:r w:rsidR="00174294">
        <w:rPr>
          <w:lang w:val="en-US"/>
        </w:rPr>
        <w:t xml:space="preserve"> </w:t>
      </w:r>
      <w:proofErr w:type="gramStart"/>
      <w:r w:rsidRPr="003B48FD">
        <w:rPr>
          <w:lang w:val="en-US"/>
        </w:rPr>
        <w:t>Explore;</w:t>
      </w:r>
      <w:proofErr w:type="gramEnd"/>
    </w:p>
    <w:p w14:paraId="6C4347F2" w14:textId="5524DEEA"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6C2C017A" w14:textId="618D3810"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6F419B2E" w14:textId="5FA1D515"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42EB2946" w14:textId="309E1D0E" w:rsidR="003B48FD" w:rsidRPr="00CF0E23" w:rsidRDefault="003B48FD" w:rsidP="00F6701C">
      <w:pPr>
        <w:pStyle w:val="PargrafodaLista"/>
        <w:numPr>
          <w:ilvl w:val="0"/>
          <w:numId w:val="12"/>
        </w:numPr>
        <w:rPr>
          <w:lang w:val="en-US"/>
        </w:rPr>
      </w:pPr>
      <w:r w:rsidRPr="00CF0E23">
        <w:rPr>
          <w:lang w:val="en-US"/>
        </w:rPr>
        <w:t>Engineering Village.</w:t>
      </w:r>
    </w:p>
    <w:p w14:paraId="529B3C1E" w14:textId="77777777" w:rsidR="003B48FD" w:rsidRPr="003B48FD" w:rsidRDefault="003B48FD" w:rsidP="003B48FD">
      <w:pPr>
        <w:rPr>
          <w:lang w:val="en-US"/>
        </w:rPr>
      </w:pPr>
      <w:r w:rsidRPr="003B48FD">
        <w:rPr>
          <w:lang w:val="en-US"/>
        </w:rPr>
        <w:t>The manual searches included conferences and journals related to business process. In both cases, DBLP and Google Scholar were used to support the searches with additional information on each paper, such as number of citations and author information.</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31E0F1A4" w:rsidR="00C17FD6" w:rsidRPr="00811C38" w:rsidRDefault="00811C38" w:rsidP="00C17FD6">
      <w:pPr>
        <w:pStyle w:val="heading2"/>
        <w:numPr>
          <w:ilvl w:val="2"/>
          <w:numId w:val="7"/>
        </w:numPr>
        <w:rPr>
          <w:lang w:val="en-US"/>
        </w:rPr>
      </w:pPr>
      <w:r w:rsidRPr="00811C38">
        <w:rPr>
          <w:lang w:val="en-US"/>
        </w:rPr>
        <w:t xml:space="preserve">(A.1.3) </w:t>
      </w:r>
      <w:r w:rsidR="00C17FD6" w:rsidRPr="00811C38">
        <w:rPr>
          <w:lang w:val="en-US"/>
        </w:rPr>
        <w:t>Define Search Queries</w:t>
      </w:r>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search, so to guarantee that relevant terms would not be omitted from the very beginning. </w:t>
      </w:r>
      <w:r w:rsidR="006034F8">
        <w:rPr>
          <w:lang w:val="en-US"/>
        </w:rPr>
        <w:fldChar w:fldCharType="begin"/>
      </w:r>
      <w:r w:rsidR="006034F8">
        <w:rPr>
          <w:lang w:val="en-US"/>
        </w:rPr>
        <w:instrText xml:space="preserve"> REF _Ref36196114 \h  \* MERGEFORMAT </w:instrText>
      </w:r>
      <w:r w:rsidR="006034F8">
        <w:rPr>
          <w:lang w:val="en-US"/>
        </w:rPr>
      </w:r>
      <w:r w:rsidR="006034F8">
        <w:rPr>
          <w:lang w:val="en-US"/>
        </w:rPr>
        <w:fldChar w:fldCharType="separate"/>
      </w:r>
      <w:r w:rsidR="006034F8" w:rsidRPr="006034F8">
        <w:rPr>
          <w:lang w:val="en-US"/>
        </w:rPr>
        <w:t>Table 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1357B596" w:rsidR="00CF0E23" w:rsidRPr="00F001B7" w:rsidRDefault="006034F8" w:rsidP="00CF0E23">
      <w:pPr>
        <w:pStyle w:val="TableTitle"/>
        <w:rPr>
          <w:smallCaps w:val="0"/>
          <w:sz w:val="20"/>
          <w:szCs w:val="20"/>
        </w:rPr>
      </w:pPr>
      <w:bookmarkStart w:id="5" w:name="_Ref36196114"/>
      <w:r w:rsidRPr="006034F8">
        <w:rPr>
          <w:b/>
          <w:bCs/>
          <w:smallCaps w:val="0"/>
          <w:sz w:val="20"/>
          <w:szCs w:val="20"/>
        </w:rPr>
        <w:lastRenderedPageBreak/>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5"/>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r w:rsidR="00A51301">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A903EA"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A903EA"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278E685E" w:rsidR="00CF0E23" w:rsidRPr="00AB71FD" w:rsidRDefault="00785110" w:rsidP="001161F2">
            <w:pPr>
              <w:overflowPunct/>
              <w:autoSpaceDE/>
              <w:autoSpaceDN/>
              <w:adjustRightInd/>
              <w:ind w:firstLine="0"/>
              <w:textAlignment w:val="auto"/>
              <w:rPr>
                <w:rFonts w:ascii="Arial" w:hAnsi="Arial" w:cs="Arial"/>
                <w:sz w:val="16"/>
                <w:szCs w:val="16"/>
                <w:highlight w:val="yellow"/>
                <w:lang w:val="en-US"/>
              </w:rPr>
            </w:pPr>
            <w:r w:rsidRPr="00AB71FD">
              <w:rPr>
                <w:rFonts w:ascii="Arial" w:hAnsi="Arial" w:cs="Arial"/>
                <w:sz w:val="16"/>
                <w:szCs w:val="16"/>
                <w:highlight w:val="yellow"/>
                <w:lang w:val="en-US"/>
              </w:rPr>
              <w:t>[[Abstract: [eye-tracker]] OR [[Abstract: "eye tracker"] OR [Abstract: ]] OR [Abstract: [eye-tracking]] OR [[Abstract: "eye tracking"] OR [Abstract: Restricted Focus Viewer] ]] AND [[Abstract: [bpm]] OR [[Abstract: "business process model"] OR [Abstract: ]] OR [[Abstract: "business process"] OR [Abstract: ]] OR [[Abstract: "process model"] OR [Abstract: ]]] AND [[Abstract: [understanding]] OR [Abstract: [comprehension]] OR [Abstract: [comprehensibility]]]</w:t>
            </w:r>
          </w:p>
        </w:tc>
      </w:tr>
      <w:tr w:rsidR="00CF0E23" w:rsidRPr="00A903EA"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4BF1539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A903EA"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A903EA"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392304C8"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A903EA"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A903EA"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1DA2E78A" w:rsidR="00CF0E23" w:rsidRDefault="00270BD1" w:rsidP="00CF0E23">
      <w:pPr>
        <w:pStyle w:val="heading2"/>
        <w:numPr>
          <w:ilvl w:val="2"/>
          <w:numId w:val="7"/>
        </w:numPr>
        <w:rPr>
          <w:i/>
          <w:lang w:val="en-US"/>
        </w:rPr>
      </w:pPr>
      <w:r>
        <w:rPr>
          <w:lang w:val="en-US"/>
        </w:rPr>
        <w:lastRenderedPageBreak/>
        <w:t xml:space="preserve">(A.1.4) </w:t>
      </w:r>
      <w:r w:rsidR="00CF0E23" w:rsidRPr="00ED250C">
        <w:rPr>
          <w:lang w:val="en-US"/>
        </w:rPr>
        <w:t>Define Inclusion and Exclusion Criteria</w:t>
      </w:r>
    </w:p>
    <w:p w14:paraId="73F96034" w14:textId="55F8ACC5" w:rsidR="00CF0E23" w:rsidRDefault="00CF0E23" w:rsidP="00C17FD6">
      <w:pPr>
        <w:ind w:firstLine="0"/>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 MERGEFORMAT </w:instrText>
      </w:r>
      <w:r w:rsidR="006034F8">
        <w:rPr>
          <w:iCs/>
          <w:lang w:val="en-US"/>
        </w:rPr>
      </w:r>
      <w:r w:rsidR="006034F8">
        <w:rPr>
          <w:iCs/>
          <w:lang w:val="en-US"/>
        </w:rPr>
        <w:fldChar w:fldCharType="separate"/>
      </w:r>
      <w:r w:rsidR="006034F8" w:rsidRPr="006034F8">
        <w:rPr>
          <w:iCs/>
          <w:lang w:val="en-US"/>
        </w:rPr>
        <w:t>Table 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6" w:name="_Ref3619617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6"/>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A903EA"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703F34">
            <w:pPr>
              <w:pStyle w:val="Els-table-text"/>
              <w:keepNext/>
              <w:spacing w:after="40" w:line="240" w:lineRule="auto"/>
              <w:rPr>
                <w:i/>
                <w:iCs/>
                <w:sz w:val="16"/>
                <w:szCs w:val="16"/>
              </w:rPr>
            </w:pPr>
            <w:r w:rsidRPr="004B5A7A">
              <w:rPr>
                <w:color w:val="000000"/>
                <w:sz w:val="18"/>
              </w:rPr>
              <w:t xml:space="preserve">We included peer-reviewed papers from journals, </w:t>
            </w:r>
            <w:proofErr w:type="gramStart"/>
            <w:r w:rsidRPr="004B5A7A">
              <w:rPr>
                <w:color w:val="000000"/>
                <w:sz w:val="18"/>
              </w:rPr>
              <w:t>conferences</w:t>
            </w:r>
            <w:proofErr w:type="gramEnd"/>
            <w:r w:rsidRPr="004B5A7A">
              <w:rPr>
                <w:color w:val="000000"/>
                <w:sz w:val="18"/>
              </w:rPr>
              <w:t xml:space="preserve"> and workshops that present use of eye-tracking technology in the analysis of the understanding of process models</w:t>
            </w:r>
            <w:r w:rsidR="00703F34" w:rsidRPr="00EB1B30">
              <w:rPr>
                <w:color w:val="000000"/>
                <w:sz w:val="18"/>
              </w:rPr>
              <w:t>.</w:t>
            </w:r>
          </w:p>
        </w:tc>
      </w:tr>
      <w:tr w:rsidR="00703F34" w:rsidRPr="00A903EA"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A903EA"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A903EA"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A903EA"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703F34">
            <w:pPr>
              <w:pStyle w:val="Els-table-text"/>
              <w:keepNext/>
              <w:spacing w:after="40" w:line="240" w:lineRule="auto"/>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A903EA"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 MERGEFORMAT </w:instrText>
      </w:r>
      <w:r w:rsidR="006034F8" w:rsidRPr="006034F8">
        <w:rPr>
          <w:iCs/>
          <w:lang w:val="en-US"/>
        </w:rPr>
      </w:r>
      <w:r w:rsidR="006034F8" w:rsidRPr="006034F8">
        <w:rPr>
          <w:iCs/>
          <w:lang w:val="en-US"/>
        </w:rPr>
        <w:fldChar w:fldCharType="separate"/>
      </w:r>
      <w:r w:rsidR="006034F8" w:rsidRPr="006034F8">
        <w:rPr>
          <w:iCs/>
          <w:lang w:val="en-US"/>
        </w:rPr>
        <w:t>Figure 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w:t>
      </w:r>
      <w:proofErr w:type="gramStart"/>
      <w:r w:rsidRPr="001D36EB">
        <w:rPr>
          <w:rFonts w:eastAsia="Times New Roman"/>
          <w:sz w:val="18"/>
          <w:szCs w:val="18"/>
          <w:lang w:val="pt-BR"/>
        </w:rPr>
        <w:t>(!(</w:t>
      </w:r>
      <w:proofErr w:type="gramEnd"/>
      <w:r w:rsidRPr="001D36EB">
        <w:rPr>
          <w:rFonts w:eastAsia="Times New Roman"/>
          <w:sz w:val="18"/>
          <w:szCs w:val="18"/>
          <w:lang w:val="pt-BR"/>
        </w:rPr>
        <w:t xml:space="preserve">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58E09575" w:rsidR="004B5A7A" w:rsidRPr="006034F8" w:rsidRDefault="006034F8" w:rsidP="00644C99">
      <w:pPr>
        <w:pStyle w:val="TableTitle"/>
        <w:rPr>
          <w:iCs/>
          <w:smallCaps w:val="0"/>
          <w:sz w:val="20"/>
          <w:szCs w:val="20"/>
        </w:rPr>
      </w:pPr>
      <w:bookmarkStart w:id="7" w:name="_Ref36196266"/>
      <w:bookmarkStart w:id="8" w:name="_Ref36196262"/>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00E70345">
        <w:rPr>
          <w:b/>
          <w:bCs/>
          <w:iCs/>
          <w:smallCaps w:val="0"/>
          <w:noProof/>
          <w:sz w:val="20"/>
          <w:szCs w:val="20"/>
        </w:rPr>
        <w:t>4</w:t>
      </w:r>
      <w:r w:rsidRPr="006034F8">
        <w:rPr>
          <w:b/>
          <w:bCs/>
          <w:iCs/>
          <w:smallCaps w:val="0"/>
          <w:sz w:val="20"/>
          <w:szCs w:val="20"/>
        </w:rPr>
        <w:fldChar w:fldCharType="end"/>
      </w:r>
      <w:bookmarkEnd w:id="7"/>
      <w:r w:rsidR="00644C99" w:rsidRPr="006034F8">
        <w:rPr>
          <w:iCs/>
          <w:smallCaps w:val="0"/>
          <w:sz w:val="20"/>
          <w:szCs w:val="20"/>
        </w:rPr>
        <w:t>. Equation defining order of execution</w:t>
      </w:r>
      <w:r w:rsidR="004B5A7A" w:rsidRPr="006034F8">
        <w:rPr>
          <w:iCs/>
          <w:smallCaps w:val="0"/>
          <w:sz w:val="20"/>
          <w:szCs w:val="20"/>
        </w:rPr>
        <w:t>.</w:t>
      </w:r>
      <w:bookmarkEnd w:id="8"/>
    </w:p>
    <w:p w14:paraId="306778E0" w14:textId="0D994D23" w:rsidR="00FF12CA" w:rsidRPr="00ED250C" w:rsidRDefault="00270BD1" w:rsidP="00FF12CA">
      <w:pPr>
        <w:pStyle w:val="heading2"/>
        <w:numPr>
          <w:ilvl w:val="2"/>
          <w:numId w:val="7"/>
        </w:numPr>
        <w:rPr>
          <w:lang w:val="en-US"/>
        </w:rPr>
      </w:pPr>
      <w:r>
        <w:rPr>
          <w:lang w:val="en-US"/>
        </w:rPr>
        <w:t xml:space="preserve">(A.1.5) </w:t>
      </w:r>
      <w:r w:rsidR="00FF12CA" w:rsidRPr="00ED250C">
        <w:rPr>
          <w:lang w:val="en-US"/>
        </w:rPr>
        <w:t>Define Data Extraction Strategy</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6701C">
      <w:pPr>
        <w:pStyle w:val="PargrafodaLista"/>
        <w:numPr>
          <w:ilvl w:val="0"/>
          <w:numId w:val="1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66A32F10" w14:textId="4852E58D" w:rsidR="00FF12CA" w:rsidRPr="00FF12CA" w:rsidRDefault="00FF12CA" w:rsidP="00F6701C">
      <w:pPr>
        <w:pStyle w:val="PargrafodaLista"/>
        <w:numPr>
          <w:ilvl w:val="0"/>
          <w:numId w:val="12"/>
        </w:numPr>
        <w:rPr>
          <w:iCs/>
          <w:lang w:val="en-US"/>
        </w:rPr>
      </w:pPr>
      <w:r w:rsidRPr="00FF12CA">
        <w:rPr>
          <w:iCs/>
          <w:lang w:val="en-US"/>
        </w:rPr>
        <w:lastRenderedPageBreak/>
        <w:t>Section 4 (optional): records the information directly associated the contributions have been reported about the application of the eye-tracker device</w:t>
      </w:r>
    </w:p>
    <w:p w14:paraId="1D5168D5" w14:textId="255A4260"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4D30ED70" w:rsidR="00FF12CA" w:rsidRPr="00270BD1" w:rsidRDefault="00270BD1" w:rsidP="00FF12CA">
      <w:pPr>
        <w:pStyle w:val="heading2"/>
        <w:numPr>
          <w:ilvl w:val="2"/>
          <w:numId w:val="7"/>
        </w:numPr>
        <w:rPr>
          <w:lang w:val="en-US"/>
        </w:rPr>
      </w:pPr>
      <w:r w:rsidRPr="00270BD1">
        <w:rPr>
          <w:lang w:val="en-US"/>
        </w:rPr>
        <w:t xml:space="preserve">(A.1.6) </w:t>
      </w:r>
      <w:r w:rsidR="00FF12CA" w:rsidRPr="00270BD1">
        <w:rPr>
          <w:lang w:val="en-US"/>
        </w:rPr>
        <w:t>Define Quality Assessment</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0B14862" w14:textId="77777777" w:rsidR="00A756AD" w:rsidRDefault="00F25826" w:rsidP="00A756AD">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1429D6F0" w14:textId="5C32D508"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 MERGEFORMAT </w:instrText>
      </w:r>
      <w:r w:rsidR="006034F8">
        <w:rPr>
          <w:lang w:val="en-US"/>
        </w:rPr>
      </w:r>
      <w:r w:rsidR="006034F8">
        <w:rPr>
          <w:lang w:val="en-US"/>
        </w:rPr>
        <w:fldChar w:fldCharType="separate"/>
      </w:r>
      <w:r w:rsidR="006034F8" w:rsidRPr="006034F8">
        <w:rPr>
          <w:lang w:val="en-US"/>
        </w:rPr>
        <w:t>Table 4</w:t>
      </w:r>
      <w:r w:rsidR="006034F8">
        <w:rPr>
          <w:lang w:val="en-US"/>
        </w:rPr>
        <w:fldChar w:fldCharType="end"/>
      </w:r>
      <w:r w:rsidR="008B21EC" w:rsidRPr="008B21EC">
        <w:rPr>
          <w:lang w:val="en-US"/>
        </w:rPr>
        <w:t>. The result is a numerical quantification to rank the selected studies.</w:t>
      </w:r>
      <w:r>
        <w:rPr>
          <w:lang w:val="en-US"/>
        </w:rPr>
        <w:t xml:space="preserve"> </w:t>
      </w:r>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w:t>
      </w:r>
      <w:r>
        <w:rPr>
          <w:lang w:val="en-US"/>
        </w:rPr>
        <w:t>2.5</w:t>
      </w:r>
      <w:r w:rsidRPr="00B76BBA">
        <w:rPr>
          <w:lang w:val="en-US"/>
        </w:rPr>
        <w:t xml:space="preserve"> were considered “high” quality studies; papers with a score &gt;= 1.5 and &lt; </w:t>
      </w:r>
      <w:r>
        <w:rPr>
          <w:lang w:val="en-US"/>
        </w:rPr>
        <w:t>2.5</w:t>
      </w:r>
      <w:r w:rsidRPr="00B76BBA">
        <w:rPr>
          <w:lang w:val="en-US"/>
        </w:rPr>
        <w:t xml:space="preserve">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8566AF6" w14:textId="034ECD88" w:rsidR="00EB496F" w:rsidRDefault="006034F8" w:rsidP="00974078">
      <w:pPr>
        <w:pStyle w:val="TableTitle"/>
        <w:keepNext/>
        <w:spacing w:before="240"/>
        <w:rPr>
          <w:smallCaps w:val="0"/>
          <w:sz w:val="20"/>
          <w:szCs w:val="20"/>
        </w:rPr>
      </w:pPr>
      <w:bookmarkStart w:id="9" w:name="_Ref3619656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9"/>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446"/>
        <w:gridCol w:w="3462"/>
      </w:tblGrid>
      <w:tr w:rsidR="00EC7E03" w:rsidRPr="00970BD3" w14:paraId="40F30632" w14:textId="77777777" w:rsidTr="00EC7E03">
        <w:tc>
          <w:tcPr>
            <w:tcW w:w="4247" w:type="dxa"/>
          </w:tcPr>
          <w:p w14:paraId="202EE71E"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42653D72"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A903EA" w14:paraId="3E6544DB" w14:textId="77777777" w:rsidTr="00EC7E03">
        <w:tc>
          <w:tcPr>
            <w:tcW w:w="4247" w:type="dxa"/>
          </w:tcPr>
          <w:p w14:paraId="46418674"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5ACFE542"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749AFC00"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78C282D5"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592228E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0E871130"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AB22EB"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36679253"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A903EA" w14:paraId="1AB8398F" w14:textId="77777777" w:rsidTr="00EC7E03">
        <w:tc>
          <w:tcPr>
            <w:tcW w:w="4247" w:type="dxa"/>
          </w:tcPr>
          <w:p w14:paraId="4E0F6312"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3F58776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3FE9069A"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69AF2287"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lastRenderedPageBreak/>
              <w:t>Lacks any proper methods (0.0)</w:t>
            </w:r>
          </w:p>
        </w:tc>
        <w:tc>
          <w:tcPr>
            <w:tcW w:w="4247" w:type="dxa"/>
          </w:tcPr>
          <w:p w14:paraId="7ECC740C"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S2: Definition of the experimentation method:</w:t>
            </w:r>
          </w:p>
          <w:p w14:paraId="048CFCDB"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Formalized experimentation method (1.0)</w:t>
            </w:r>
          </w:p>
          <w:p w14:paraId="2FCD00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6A673E0"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A903EA" w14:paraId="69447F6F" w14:textId="77777777" w:rsidTr="00EC7E03">
        <w:tc>
          <w:tcPr>
            <w:tcW w:w="4247" w:type="dxa"/>
          </w:tcPr>
          <w:p w14:paraId="2884ECF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lastRenderedPageBreak/>
              <w:t>G3: The study contributions refer to the study results:</w:t>
            </w:r>
          </w:p>
          <w:p w14:paraId="0E841E59"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7D8CE28B"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20DBE0C4"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2E4A72D5"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79240E9F"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7751E14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B3C097B"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917AD1A" w14:textId="77777777" w:rsidTr="00EC7E03">
        <w:tc>
          <w:tcPr>
            <w:tcW w:w="4247" w:type="dxa"/>
          </w:tcPr>
          <w:p w14:paraId="03D9B7A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5267D5A4"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747BC91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4BDE99BA"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35BC3FB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11E57D2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2BFF8FBF"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63A63EA"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990094A" w14:textId="218CC76A" w:rsidR="002C0340" w:rsidRPr="00B76BBA" w:rsidRDefault="002C0340" w:rsidP="00116B64">
      <w:pPr>
        <w:spacing w:before="240"/>
        <w:rPr>
          <w:lang w:val="en-US"/>
        </w:rPr>
      </w:pPr>
      <w:r w:rsidRPr="002C0340">
        <w:rPr>
          <w:lang w:val="en-US"/>
        </w:rPr>
        <w:t xml:space="preserve">The second quality assessment criteria (QA2) rates papers according to the forums where they were published. For this assessment we used </w:t>
      </w:r>
      <w:r w:rsidRPr="00B76BBA">
        <w:rPr>
          <w:lang w:val="en-US"/>
        </w:rPr>
        <w:t>CORE</w:t>
      </w:r>
      <w:r>
        <w:rPr>
          <w:rStyle w:val="Refdenotaderodap"/>
          <w:lang w:val="en-US"/>
        </w:rPr>
        <w:footnoteReference w:id="2"/>
      </w:r>
      <w:r w:rsidRPr="00B76BBA">
        <w:rPr>
          <w:lang w:val="en-US"/>
        </w:rPr>
        <w:t xml:space="preserve"> </w:t>
      </w:r>
      <w:r w:rsidRPr="002C0340">
        <w:rPr>
          <w:lang w:val="en-US"/>
        </w:rPr>
        <w:t xml:space="preserve">to determine the rates for conferences and </w:t>
      </w:r>
      <w:r w:rsidRPr="00B76BBA">
        <w:rPr>
          <w:lang w:val="en-US"/>
        </w:rPr>
        <w:t>SJR</w:t>
      </w:r>
      <w:r>
        <w:rPr>
          <w:rStyle w:val="Refdenotaderodap"/>
          <w:lang w:val="en-US"/>
        </w:rPr>
        <w:footnoteReference w:id="3"/>
      </w:r>
      <w:r w:rsidRPr="00B76BBA">
        <w:rPr>
          <w:lang w:val="en-US"/>
        </w:rPr>
        <w:t xml:space="preserve"> </w:t>
      </w:r>
      <w:r w:rsidRPr="002C0340">
        <w:rPr>
          <w:lang w:val="en-US"/>
        </w:rPr>
        <w:t>for journals. It considers “high” for papers published in conferences rated A or in journals rated Q1 and “medium” for papers published in conferences rated B or in journals rated Q2. It considers “lower” for papers published in conferences rated C or in journals rated Q3</w:t>
      </w:r>
      <w:r>
        <w:rPr>
          <w:lang w:val="en-US"/>
        </w:rPr>
        <w:t>. F</w:t>
      </w:r>
      <w:r w:rsidRPr="002C0340">
        <w:rPr>
          <w:lang w:val="en-US"/>
        </w:rPr>
        <w:t>or forums no have scored</w:t>
      </w:r>
      <w:r>
        <w:rPr>
          <w:lang w:val="en-US"/>
        </w:rPr>
        <w:t xml:space="preserve"> </w:t>
      </w:r>
      <w:r w:rsidRPr="002C0340">
        <w:rPr>
          <w:lang w:val="en-US"/>
        </w:rPr>
        <w:t>considers “lower”</w:t>
      </w:r>
      <w:r>
        <w:rPr>
          <w:lang w:val="en-US"/>
        </w:rPr>
        <w:t xml:space="preserve"> too.</w:t>
      </w:r>
    </w:p>
    <w:p w14:paraId="1890EA0A" w14:textId="460EC7DA" w:rsidR="00B76BBA" w:rsidRPr="00B76BBA" w:rsidRDefault="00B76BBA" w:rsidP="00B76BBA">
      <w:pPr>
        <w:rPr>
          <w:lang w:val="en-US"/>
        </w:rPr>
      </w:pPr>
      <w:r w:rsidRPr="00B76BBA">
        <w:rPr>
          <w:lang w:val="en-US"/>
        </w:rPr>
        <w:t xml:space="preserve">The third quality assessment criteria (QA3) rates papers according to their citations. Where,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We will use Google Scholar</w:t>
      </w:r>
      <w:r w:rsidR="00C04BD1">
        <w:rPr>
          <w:rStyle w:val="Refdenotaderodap"/>
          <w:lang w:val="en-US"/>
        </w:rPr>
        <w:footnoteReference w:id="4"/>
      </w:r>
      <w:r w:rsidRPr="00B76BBA">
        <w:rPr>
          <w:lang w:val="en-US"/>
        </w:rPr>
        <w:t xml:space="preserve"> to verify</w:t>
      </w:r>
      <w:r w:rsidR="002C0340">
        <w:rPr>
          <w:lang w:val="en-US"/>
        </w:rPr>
        <w:t xml:space="preserve"> number of</w:t>
      </w:r>
      <w:r w:rsidRPr="00B76BBA">
        <w:rPr>
          <w:lang w:val="en-US"/>
        </w:rPr>
        <w:t xml:space="preserve"> citations.</w:t>
      </w:r>
    </w:p>
    <w:p w14:paraId="7B0B301B" w14:textId="29FBD9C6"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r w:rsidR="002C0340">
        <w:rPr>
          <w:lang w:val="en-US"/>
        </w:rPr>
        <w:t xml:space="preserve"> </w:t>
      </w:r>
      <w:r w:rsidR="00116B64" w:rsidRPr="00116B64">
        <w:rPr>
          <w:lang w:val="en-US"/>
        </w:rPr>
        <w:t>For a</w:t>
      </w:r>
      <w:r w:rsidR="00116B64">
        <w:rPr>
          <w:lang w:val="en-US"/>
        </w:rPr>
        <w:t xml:space="preserve"> paper </w:t>
      </w:r>
      <w:r w:rsidR="00562BD1" w:rsidRPr="00562BD1">
        <w:rPr>
          <w:lang w:val="en-US"/>
        </w:rPr>
        <w:t>to be included in review, an article must obtain CQ1&gt; = 1.5 and its criteria for bibliographic impact CQ2, CQ3 and QA4 must be “</w:t>
      </w:r>
      <w:r w:rsidR="00562BD1" w:rsidRPr="002C0340">
        <w:rPr>
          <w:lang w:val="en-US"/>
        </w:rPr>
        <w:t>medium</w:t>
      </w:r>
      <w:r w:rsidR="00562BD1" w:rsidRPr="00562BD1">
        <w:rPr>
          <w:lang w:val="en-US"/>
        </w:rPr>
        <w:t>” or higher.</w:t>
      </w:r>
    </w:p>
    <w:p w14:paraId="63A14701" w14:textId="315E45C6" w:rsidR="003A29A1" w:rsidRPr="00ED250C" w:rsidRDefault="00270BD1" w:rsidP="003A29A1">
      <w:pPr>
        <w:pStyle w:val="heading2"/>
        <w:numPr>
          <w:ilvl w:val="2"/>
          <w:numId w:val="7"/>
        </w:numPr>
        <w:rPr>
          <w:lang w:val="en-US"/>
        </w:rPr>
      </w:pPr>
      <w:r>
        <w:rPr>
          <w:lang w:val="en-US"/>
        </w:rPr>
        <w:lastRenderedPageBreak/>
        <w:t xml:space="preserve">(A.2) </w:t>
      </w:r>
      <w:r w:rsidR="003A29A1" w:rsidRPr="00ED250C">
        <w:rPr>
          <w:lang w:val="en-US"/>
        </w:rPr>
        <w:t xml:space="preserve">Analyze Protocol, </w:t>
      </w:r>
      <w:r>
        <w:rPr>
          <w:lang w:val="en-US"/>
        </w:rPr>
        <w:t xml:space="preserve">(A.3) </w:t>
      </w:r>
      <w:r w:rsidR="003A29A1" w:rsidRPr="00ED250C">
        <w:rPr>
          <w:lang w:val="en-US"/>
        </w:rPr>
        <w:t xml:space="preserve">Provide Feedback and </w:t>
      </w:r>
      <w:r>
        <w:rPr>
          <w:lang w:val="en-US"/>
        </w:rPr>
        <w:t xml:space="preserve">(A.4) </w:t>
      </w:r>
      <w:r w:rsidR="003A29A1" w:rsidRPr="00ED250C">
        <w:rPr>
          <w:lang w:val="en-US"/>
        </w:rPr>
        <w:t xml:space="preserve">Review Protocol </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4E2BF42D"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 xml:space="preserve">Figure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10" w:name="_Hlk36136317"/>
      <w:r w:rsidR="00B12EE4" w:rsidRPr="00B12EE4">
        <w:rPr>
          <w:lang w:val="en-US"/>
        </w:rPr>
        <w:t>responsible for the activities</w:t>
      </w:r>
      <w:r w:rsidR="00B12EE4">
        <w:rPr>
          <w:lang w:val="en-US"/>
        </w:rPr>
        <w:t xml:space="preserve"> </w:t>
      </w:r>
      <w:bookmarkEnd w:id="10"/>
      <w:r w:rsidR="00A903EA" w:rsidRPr="007443DE">
        <w:rPr>
          <w:rFonts w:ascii="Courier New" w:hAnsi="Courier New" w:cs="Courier New"/>
          <w:lang w:val="en-US"/>
        </w:rPr>
        <w:t>(</w:t>
      </w:r>
      <w:proofErr w:type="gramStart"/>
      <w:r w:rsidR="00A903EA" w:rsidRPr="007443DE">
        <w:rPr>
          <w:rFonts w:ascii="Courier New" w:hAnsi="Courier New" w:cs="Courier New"/>
          <w:lang w:val="en-US"/>
        </w:rPr>
        <w:t>B.1)</w:t>
      </w:r>
      <w:r w:rsidR="00B12EE4" w:rsidRPr="007443DE">
        <w:rPr>
          <w:rFonts w:ascii="Courier New" w:hAnsi="Courier New" w:cs="Courier New"/>
          <w:lang w:val="en-US"/>
        </w:rPr>
        <w:t>P</w:t>
      </w:r>
      <w:r w:rsidRPr="007443DE">
        <w:rPr>
          <w:rFonts w:ascii="Courier New" w:hAnsi="Courier New" w:cs="Courier New"/>
          <w:lang w:val="en-US"/>
        </w:rPr>
        <w:t>erform</w:t>
      </w:r>
      <w:proofErr w:type="gramEnd"/>
      <w:r w:rsidRPr="007443DE">
        <w:rPr>
          <w:rFonts w:ascii="Courier New" w:hAnsi="Courier New" w:cs="Courier New"/>
          <w:lang w:val="en-US"/>
        </w:rPr>
        <w:t xml:space="preserve">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A903EA" w:rsidRPr="007443DE">
        <w:rPr>
          <w:rFonts w:ascii="Courier New" w:hAnsi="Courier New" w:cs="Courier New"/>
          <w:lang w:val="en-US"/>
        </w:rPr>
        <w:t>(B.2)</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Pr="00DC16CB">
        <w:rPr>
          <w:lang w:val="en-US"/>
        </w:rPr>
        <w:t xml:space="preserve"> </w:t>
      </w:r>
      <w:r w:rsidR="00A903EA" w:rsidRPr="007443DE">
        <w:rPr>
          <w:rFonts w:ascii="Courier New" w:hAnsi="Courier New" w:cs="Courier New"/>
          <w:lang w:val="en-US"/>
        </w:rPr>
        <w:t>(B.3)</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r w:rsidR="00A903EA" w:rsidRPr="007443DE">
        <w:rPr>
          <w:rFonts w:ascii="Courier New" w:hAnsi="Courier New" w:cs="Courier New"/>
          <w:lang w:val="en-US"/>
        </w:rPr>
        <w:t>(B.4)</w:t>
      </w:r>
      <w:r w:rsidR="00A903EA">
        <w:rPr>
          <w:rFonts w:ascii="Courier New" w:hAnsi="Courier New" w:cs="Courier New"/>
          <w:lang w:val="en-US"/>
        </w:rPr>
        <w:t xml:space="preserve"> </w:t>
      </w:r>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06234731" w:rsidR="00C04BD1" w:rsidRPr="00C04BD1" w:rsidRDefault="00C04BD1" w:rsidP="00C04BD1">
      <w:pPr>
        <w:ind w:firstLine="0"/>
        <w:jc w:val="center"/>
        <w:rPr>
          <w:lang w:val="en-US"/>
        </w:rPr>
      </w:pPr>
      <w:bookmarkStart w:id="11"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5</w:t>
      </w:r>
      <w:r w:rsidRPr="00522DD9">
        <w:rPr>
          <w:b/>
          <w:bCs/>
          <w:lang w:val="en-US"/>
        </w:rPr>
        <w:fldChar w:fldCharType="end"/>
      </w:r>
      <w:r w:rsidRPr="00C04BD1">
        <w:rPr>
          <w:lang w:val="en-US"/>
        </w:rPr>
        <w:t>. Subprocess (B) Search Studies</w:t>
      </w:r>
    </w:p>
    <w:bookmarkEnd w:id="11"/>
    <w:p w14:paraId="0645DB74" w14:textId="074339DE"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2678D59A" w14:textId="7D419AB3" w:rsidR="007443DE" w:rsidRPr="003B48FD" w:rsidRDefault="007443DE" w:rsidP="001B5FAA">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w:t>
      </w:r>
      <w:r w:rsidRPr="00C04BD1">
        <w:rPr>
          <w:lang w:val="en-US"/>
        </w:rPr>
        <w:lastRenderedPageBreak/>
        <w:t>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29FD85E8" w14:textId="464CA45B" w:rsidR="002567F8" w:rsidRDefault="002567F8" w:rsidP="00522DD9">
      <w:pPr>
        <w:spacing w:before="240" w:after="240"/>
        <w:ind w:firstLine="0"/>
        <w:rPr>
          <w:lang w:val="en-US"/>
        </w:rPr>
      </w:pPr>
      <w:r>
        <w:rPr>
          <w:lang w:val="en-US"/>
        </w:rPr>
        <w:tab/>
      </w:r>
      <w:r w:rsidR="00522DD9" w:rsidRPr="00522DD9">
        <w:rPr>
          <w:lang w:val="en-US"/>
        </w:rPr>
        <w:fldChar w:fldCharType="begin"/>
      </w:r>
      <w:r w:rsidR="00522DD9" w:rsidRPr="00522DD9">
        <w:rPr>
          <w:lang w:val="en-US"/>
        </w:rPr>
        <w:instrText xml:space="preserve"> REF _Ref36210744 \h  \* MERGEFORMAT </w:instrText>
      </w:r>
      <w:r w:rsidR="00522DD9" w:rsidRPr="00522DD9">
        <w:rPr>
          <w:lang w:val="en-US"/>
        </w:rPr>
      </w:r>
      <w:r w:rsidR="00522DD9" w:rsidRPr="00522DD9">
        <w:rPr>
          <w:lang w:val="en-US"/>
        </w:rPr>
        <w:fldChar w:fldCharType="separate"/>
      </w:r>
      <w:r w:rsidR="00522DD9" w:rsidRPr="00522DD9">
        <w:rPr>
          <w:lang w:val="en-US"/>
        </w:rPr>
        <w:t xml:space="preserve">Figure </w:t>
      </w:r>
      <w:r w:rsidR="00522DD9" w:rsidRPr="00522DD9">
        <w:rPr>
          <w:noProof/>
          <w:lang w:val="en-US"/>
        </w:rPr>
        <w:t>6</w:t>
      </w:r>
      <w:r w:rsidR="00522DD9" w:rsidRPr="00522DD9">
        <w:rPr>
          <w:lang w:val="en-US"/>
        </w:rPr>
        <w:fldChar w:fldCharType="end"/>
      </w:r>
      <w:r w:rsidR="00522DD9">
        <w:rPr>
          <w:lang w:val="en-US"/>
        </w:rPr>
        <w:t xml:space="preserve"> </w:t>
      </w:r>
      <w:r w:rsidRPr="002567F8">
        <w:rPr>
          <w:lang w:val="en-US"/>
        </w:rPr>
        <w:t xml:space="preserve">shows </w:t>
      </w:r>
      <w:r w:rsidR="00BA7F16">
        <w:rPr>
          <w:lang w:val="en-US"/>
        </w:rPr>
        <w:t xml:space="preserve">the </w:t>
      </w:r>
      <w:r w:rsidR="00BA7F16" w:rsidRPr="00BA7F16">
        <w:rPr>
          <w:lang w:val="en-US"/>
        </w:rPr>
        <w:t xml:space="preserve">results of the search queries in </w:t>
      </w:r>
      <w:r w:rsidR="00522DD9">
        <w:rPr>
          <w:lang w:val="en-US"/>
        </w:rPr>
        <w:fldChar w:fldCharType="begin"/>
      </w:r>
      <w:r w:rsidR="00522DD9">
        <w:rPr>
          <w:lang w:val="en-US"/>
        </w:rPr>
        <w:instrText xml:space="preserve"> REF _Ref36196114 \h  \* MERGEFORMAT </w:instrText>
      </w:r>
      <w:r w:rsidR="00522DD9">
        <w:rPr>
          <w:lang w:val="en-US"/>
        </w:rPr>
      </w:r>
      <w:r w:rsidR="00522DD9">
        <w:rPr>
          <w:lang w:val="en-US"/>
        </w:rPr>
        <w:fldChar w:fldCharType="separate"/>
      </w:r>
      <w:r w:rsidR="00522DD9" w:rsidRPr="00522DD9">
        <w:rPr>
          <w:lang w:val="en-US"/>
        </w:rPr>
        <w:t>Table 2</w:t>
      </w:r>
      <w:r w:rsidR="00522DD9">
        <w:rPr>
          <w:lang w:val="en-US"/>
        </w:rPr>
        <w:fldChar w:fldCharType="end"/>
      </w:r>
      <w:r w:rsidR="00522DD9">
        <w:rPr>
          <w:lang w:val="en-US"/>
        </w:rPr>
        <w:t xml:space="preserve"> </w:t>
      </w:r>
      <w:r w:rsidR="001B5FAA">
        <w:rPr>
          <w:lang w:val="en-US"/>
        </w:rPr>
        <w:t xml:space="preserve">with </w:t>
      </w:r>
      <w:r w:rsidRPr="002567F8">
        <w:rPr>
          <w:lang w:val="en-US"/>
        </w:rPr>
        <w:t xml:space="preserve">the </w:t>
      </w:r>
      <w:r w:rsidR="001B5FAA">
        <w:rPr>
          <w:lang w:val="en-US"/>
        </w:rPr>
        <w:t xml:space="preserve">distribution of </w:t>
      </w:r>
      <w:r w:rsidRPr="002567F8">
        <w:rPr>
          <w:lang w:val="en-US"/>
        </w:rPr>
        <w:t xml:space="preserve">studies 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00D529E7">
        <w:rPr>
          <w:lang w:val="en-US"/>
        </w:rPr>
        <w:t xml:space="preserve"> </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Direct returned </w:t>
      </w:r>
      <w:r w:rsidRPr="008C25DE">
        <w:rPr>
          <w:lang w:val="en-US"/>
        </w:rPr>
        <w:t>502 (3</w:t>
      </w:r>
      <w:r w:rsidR="00EF6502">
        <w:rPr>
          <w:lang w:val="en-US"/>
        </w:rPr>
        <w:t>3.99</w:t>
      </w:r>
      <w:r w:rsidR="00D529E7">
        <w:rPr>
          <w:lang w:val="en-US"/>
        </w:rPr>
        <w:t xml:space="preserve"> </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D529E7">
        <w:rPr>
          <w:lang w:val="en-US"/>
        </w:rPr>
        <w:t xml:space="preserve"> </w:t>
      </w:r>
      <w:r w:rsidR="00EF6502">
        <w:rPr>
          <w:lang w:val="en-US"/>
        </w:rPr>
        <w:t>%)</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00D529E7">
        <w:rPr>
          <w:lang w:val="en-US"/>
        </w:rPr>
        <w:t xml:space="preserve"> </w:t>
      </w:r>
      <w:r w:rsidR="00EF6502">
        <w:rPr>
          <w:lang w:val="en-US"/>
        </w:rPr>
        <w:t>%)</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00D529E7">
        <w:rPr>
          <w:lang w:val="en-US"/>
        </w:rPr>
        <w:t xml:space="preserve"> </w:t>
      </w:r>
      <w:r w:rsidR="00EF6502">
        <w:rPr>
          <w:lang w:val="en-US"/>
        </w:rPr>
        <w:t>%)</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00D529E7">
        <w:rPr>
          <w:lang w:val="en-US"/>
        </w:rPr>
        <w:t xml:space="preserve"> </w:t>
      </w:r>
      <w:r w:rsidR="00EF6502">
        <w:rPr>
          <w:lang w:val="en-US"/>
        </w:rPr>
        <w:t>%)</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00D529E7">
        <w:rPr>
          <w:lang w:val="en-US"/>
        </w:rPr>
        <w:t xml:space="preserve"> </w:t>
      </w:r>
      <w:r w:rsidR="00EF6502">
        <w:rPr>
          <w:lang w:val="en-US"/>
        </w:rPr>
        <w:t>%)</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4B196D93">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047612C" w14:textId="26A53A6F" w:rsidR="00607F06" w:rsidRPr="00B91326" w:rsidRDefault="00522DD9" w:rsidP="00607F06">
      <w:pPr>
        <w:spacing w:after="120"/>
        <w:ind w:firstLine="0"/>
        <w:jc w:val="center"/>
        <w:rPr>
          <w:lang w:val="en-US"/>
        </w:rPr>
      </w:pPr>
      <w:bookmarkStart w:id="12"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6</w:t>
      </w:r>
      <w:r w:rsidRPr="00522DD9">
        <w:rPr>
          <w:b/>
          <w:bCs/>
          <w:lang w:val="en-US"/>
        </w:rPr>
        <w:fldChar w:fldCharType="end"/>
      </w:r>
      <w:bookmarkEnd w:id="12"/>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03497252" w:rsidR="00167E51" w:rsidRPr="00D4773B" w:rsidRDefault="00811C38" w:rsidP="00270BD1">
      <w:pPr>
        <w:pStyle w:val="heading2"/>
        <w:numPr>
          <w:ilvl w:val="0"/>
          <w:numId w:val="0"/>
        </w:numPr>
        <w:ind w:left="567" w:hanging="567"/>
        <w:rPr>
          <w:lang w:val="en-US"/>
        </w:rPr>
      </w:pPr>
      <w:r>
        <w:rPr>
          <w:lang w:val="en-US"/>
        </w:rPr>
        <w:t xml:space="preserve">4.2 </w:t>
      </w:r>
      <w:r w:rsidR="00AB506B">
        <w:rPr>
          <w:lang w:val="en-US"/>
        </w:rPr>
        <w:t xml:space="preserve">(B.2) </w:t>
      </w:r>
      <w:r w:rsidR="009B5639" w:rsidRPr="00D4773B">
        <w:rPr>
          <w:lang w:val="en-US"/>
        </w:rPr>
        <w:t xml:space="preserve">Analyze Search Results and </w:t>
      </w:r>
      <w:r w:rsidR="00AB506B">
        <w:rPr>
          <w:lang w:val="en-US"/>
        </w:rPr>
        <w:t xml:space="preserve">(B.3) </w:t>
      </w:r>
      <w:r w:rsidR="009B5639" w:rsidRPr="00D4773B">
        <w:rPr>
          <w:lang w:val="en-US"/>
        </w:rPr>
        <w:t>Apply Quality Assessment</w:t>
      </w:r>
    </w:p>
    <w:p w14:paraId="61A8C667" w14:textId="039078C3"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 MERGEFORMAT </w:instrText>
      </w:r>
      <w:r w:rsidR="001975FF">
        <w:rPr>
          <w:color w:val="000000"/>
          <w:lang w:val="en-US" w:eastAsia="pt-BR"/>
        </w:rPr>
      </w:r>
      <w:r w:rsidR="001975FF">
        <w:rPr>
          <w:color w:val="000000"/>
          <w:lang w:val="en-US" w:eastAsia="pt-BR"/>
        </w:rPr>
        <w:fldChar w:fldCharType="separate"/>
      </w:r>
      <w:r w:rsidR="001975FF" w:rsidRPr="001975FF">
        <w:rPr>
          <w:color w:val="000000"/>
          <w:lang w:val="en-US" w:eastAsia="pt-BR"/>
        </w:rPr>
        <w:t>Table 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1F0691F3" w14:textId="3E22BF8B" w:rsidR="00A25C2A" w:rsidRPr="00312CFC" w:rsidRDefault="00E44966" w:rsidP="002C3919">
      <w:pPr>
        <w:ind w:firstLine="0"/>
        <w:jc w:val="center"/>
        <w:rPr>
          <w:color w:val="000000"/>
          <w:lang w:val="en-US" w:eastAsia="pt-BR"/>
        </w:rPr>
      </w:pPr>
      <w:bookmarkStart w:id="13" w:name="_Ref36567430"/>
      <w:r>
        <w:rPr>
          <w:noProof/>
          <w:color w:val="000000"/>
          <w:lang w:val="en-US" w:eastAsia="pt-BR"/>
        </w:rPr>
        <w:lastRenderedPageBreak/>
        <w:drawing>
          <wp:inline distT="0" distB="0" distL="0" distR="0" wp14:anchorId="7FBF62BB" wp14:editId="009A6509">
            <wp:extent cx="4391025" cy="22002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200275"/>
                    </a:xfrm>
                    <a:prstGeom prst="rect">
                      <a:avLst/>
                    </a:prstGeom>
                    <a:noFill/>
                    <a:ln>
                      <a:noFill/>
                    </a:ln>
                  </pic:spPr>
                </pic:pic>
              </a:graphicData>
            </a:graphic>
          </wp:inline>
        </w:drawing>
      </w:r>
      <w:r w:rsidR="00312CFC" w:rsidRPr="00312CFC">
        <w:rPr>
          <w:color w:val="000000"/>
          <w:lang w:val="en-US" w:eastAsia="pt-BR"/>
        </w:rPr>
        <w:t xml:space="preserve">Figure </w:t>
      </w:r>
      <w:r w:rsidR="00312CFC" w:rsidRPr="00312CFC">
        <w:rPr>
          <w:color w:val="000000"/>
          <w:lang w:val="en-US" w:eastAsia="pt-BR"/>
        </w:rPr>
        <w:fldChar w:fldCharType="begin"/>
      </w:r>
      <w:r w:rsidR="00312CFC" w:rsidRPr="00312CFC">
        <w:rPr>
          <w:color w:val="000000"/>
          <w:lang w:val="en-US" w:eastAsia="pt-BR"/>
        </w:rPr>
        <w:instrText xml:space="preserve"> SEQ Figure \* ARABIC </w:instrText>
      </w:r>
      <w:r w:rsidR="00312CFC" w:rsidRPr="00312CFC">
        <w:rPr>
          <w:color w:val="000000"/>
          <w:lang w:val="en-US" w:eastAsia="pt-BR"/>
        </w:rPr>
        <w:fldChar w:fldCharType="separate"/>
      </w:r>
      <w:r w:rsidR="00E70345">
        <w:rPr>
          <w:noProof/>
          <w:color w:val="000000"/>
          <w:lang w:val="en-US" w:eastAsia="pt-BR"/>
        </w:rPr>
        <w:t>7</w:t>
      </w:r>
      <w:r w:rsidR="00312CFC" w:rsidRPr="00312CFC">
        <w:rPr>
          <w:color w:val="000000"/>
          <w:lang w:val="en-US" w:eastAsia="pt-BR"/>
        </w:rPr>
        <w:fldChar w:fldCharType="end"/>
      </w:r>
      <w:bookmarkEnd w:id="13"/>
      <w:r w:rsidR="00312CFC" w:rsidRPr="00312CFC">
        <w:rPr>
          <w:color w:val="000000"/>
          <w:lang w:val="en-US" w:eastAsia="pt-BR"/>
        </w:rPr>
        <w:t>.</w:t>
      </w:r>
      <w:r w:rsidR="00A25C2A" w:rsidRPr="00312CFC">
        <w:rPr>
          <w:color w:val="000000"/>
          <w:lang w:val="en-US" w:eastAsia="pt-BR"/>
        </w:rPr>
        <w:t xml:space="preserve"> An Overview of the Primary Studies Selection.</w:t>
      </w:r>
    </w:p>
    <w:p w14:paraId="3E4E8A9A" w14:textId="0DDAA662" w:rsidR="004C02D3" w:rsidRPr="00AF565E" w:rsidRDefault="00E3704C" w:rsidP="00234583">
      <w:pPr>
        <w:spacing w:before="240"/>
        <w:rPr>
          <w:lang w:val="en-US"/>
        </w:rPr>
      </w:pPr>
      <w:r>
        <w:rPr>
          <w:color w:val="000000"/>
          <w:lang w:val="en-US" w:eastAsia="pt-BR"/>
        </w:rPr>
        <w:fldChar w:fldCharType="begin"/>
      </w:r>
      <w:r>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234583">
        <w:rPr>
          <w:color w:val="000000"/>
          <w:lang w:val="en-US" w:eastAsia="pt-BR"/>
        </w:rPr>
        <w:t>T</w:t>
      </w:r>
      <w:r>
        <w:rPr>
          <w:color w:val="000000"/>
          <w:lang w:val="en-US" w:eastAsia="pt-BR"/>
        </w:rPr>
        <w:t xml:space="preserve">he </w:t>
      </w:r>
      <w:r w:rsidR="00E70345">
        <w:rPr>
          <w:color w:val="000000"/>
          <w:lang w:val="en-US" w:eastAsia="pt-BR"/>
        </w:rPr>
        <w:t>F</w:t>
      </w:r>
      <w:r w:rsidR="00E70345" w:rsidRPr="00312CFC">
        <w:rPr>
          <w:color w:val="000000"/>
          <w:lang w:val="en-US" w:eastAsia="pt-BR"/>
        </w:rPr>
        <w:t xml:space="preserve">igure </w:t>
      </w:r>
      <w:r>
        <w:rPr>
          <w:noProof/>
          <w:color w:val="000000"/>
          <w:lang w:val="en-US" w:eastAsia="pt-BR"/>
        </w:rPr>
        <w:t>7</w:t>
      </w:r>
      <w:r>
        <w:rPr>
          <w:color w:val="000000"/>
          <w:lang w:val="en-US" w:eastAsia="pt-BR"/>
        </w:rPr>
        <w:fldChar w:fldCharType="end"/>
      </w:r>
      <w:r>
        <w:rPr>
          <w:color w:val="000000"/>
          <w:lang w:val="en-US" w:eastAsia="pt-BR"/>
        </w:rPr>
        <w:t xml:space="preserve"> </w:t>
      </w:r>
      <w:r w:rsidRPr="00EF6502">
        <w:rPr>
          <w:lang w:val="en-US"/>
        </w:rPr>
        <w:t>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In this initial selection,</w:t>
      </w:r>
      <w:r w:rsidRPr="00E3704C">
        <w:rPr>
          <w:color w:val="000000"/>
          <w:lang w:val="en-US" w:eastAsia="pt-BR"/>
        </w:rPr>
        <w:t xml:space="preserve"> </w:t>
      </w:r>
      <w:r w:rsidR="005355AB">
        <w:rPr>
          <w:color w:val="000000"/>
          <w:lang w:val="en-US" w:eastAsia="pt-BR"/>
        </w:rPr>
        <w:t>o</w:t>
      </w:r>
      <w:r w:rsidR="00AF565E" w:rsidRPr="00AF565E">
        <w:rPr>
          <w:color w:val="000000"/>
          <w:lang w:val="en-US" w:eastAsia="pt-BR"/>
        </w:rPr>
        <w:t>f 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5355AB">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AF565E">
        <w:rPr>
          <w:color w:val="000000"/>
          <w:lang w:val="en-US" w:eastAsia="pt-BR"/>
        </w:rPr>
        <w:t xml:space="preserve"> </w:t>
      </w:r>
      <w:r w:rsidR="00AF565E" w:rsidRPr="00AF565E">
        <w:rPr>
          <w:lang w:val="en-US"/>
        </w:rPr>
        <w:fldChar w:fldCharType="begin"/>
      </w:r>
      <w:r w:rsidR="00AF565E" w:rsidRPr="00AF565E">
        <w:rPr>
          <w:lang w:val="en-US"/>
        </w:rPr>
        <w:instrText xml:space="preserve"> REF _Ref36196266 \h </w:instrText>
      </w:r>
      <w:r w:rsidR="00AF565E">
        <w:rPr>
          <w:lang w:val="en-US"/>
        </w:rPr>
        <w:instrText xml:space="preserve"> \* MERGEFORMAT </w:instrText>
      </w:r>
      <w:r w:rsidR="00AF565E" w:rsidRPr="00AF565E">
        <w:rPr>
          <w:lang w:val="en-US"/>
        </w:rPr>
      </w:r>
      <w:r w:rsidR="00AF565E" w:rsidRPr="00AF565E">
        <w:rPr>
          <w:lang w:val="en-US"/>
        </w:rPr>
        <w:fldChar w:fldCharType="separate"/>
      </w:r>
      <w:r w:rsidR="00AF565E">
        <w:rPr>
          <w:lang w:val="en-US"/>
        </w:rPr>
        <w:t>f</w:t>
      </w:r>
      <w:r w:rsidR="00AF565E" w:rsidRPr="00AF565E">
        <w:rPr>
          <w:lang w:val="en-US"/>
        </w:rPr>
        <w:t>igure 4</w:t>
      </w:r>
      <w:r w:rsidR="00AF565E" w:rsidRPr="00AF565E">
        <w:rPr>
          <w:lang w:val="en-US"/>
        </w:rPr>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F3BC12D" w14:textId="6BF2F0A3" w:rsidR="00AC2CCB" w:rsidRPr="00AC2CCB" w:rsidRDefault="007C6ADC" w:rsidP="007C6ADC">
      <w:pPr>
        <w:rPr>
          <w:color w:val="000000"/>
          <w:lang w:val="en-US" w:eastAsia="pt-BR"/>
        </w:rPr>
      </w:pPr>
      <w:r>
        <w:rPr>
          <w:color w:val="000000"/>
          <w:lang w:val="en-US" w:eastAsia="pt-BR"/>
        </w:rPr>
        <w:t xml:space="preserve">Next, we applied </w:t>
      </w:r>
      <w:r w:rsidR="00AC2CCB" w:rsidRPr="00AC2CCB">
        <w:rPr>
          <w:color w:val="000000"/>
          <w:lang w:val="en-US" w:eastAsia="pt-BR"/>
        </w:rPr>
        <w:t xml:space="preserve">the </w:t>
      </w:r>
      <w:r w:rsidR="00AC2CCB" w:rsidRPr="00AC2CCB">
        <w:rPr>
          <w:rFonts w:ascii="Courier New" w:hAnsi="Courier New" w:cs="Courier New"/>
          <w:lang w:val="en-US"/>
        </w:rPr>
        <w:t>Apply Quality Assessment</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AC2CCB" w:rsidRPr="00AC2CCB">
        <w:rPr>
          <w:color w:val="FFFF00"/>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CB295F">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675A85FE" w14:textId="350DDAA4"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3B55AA" w:rsidRPr="003B55AA">
        <w:rPr>
          <w:color w:val="000000"/>
          <w:lang w:val="en-US" w:eastAsia="pt-BR"/>
        </w:rPr>
        <w:t xml:space="preserve"> </w:t>
      </w:r>
      <w:r w:rsidR="00143FFE">
        <w:rPr>
          <w:color w:val="000000"/>
          <w:lang w:val="en-US" w:eastAsia="pt-BR"/>
        </w:rPr>
        <w:t xml:space="preserve">the number of studies for </w:t>
      </w:r>
      <w:r w:rsidR="00143FFE" w:rsidRPr="00143FFE">
        <w:rPr>
          <w:rFonts w:ascii="Courier New" w:hAnsi="Courier New" w:cs="Courier New"/>
          <w:lang w:val="en-US"/>
        </w:rPr>
        <w:t>(B4)</w:t>
      </w:r>
      <w:r w:rsidR="00312CFC" w:rsidRPr="00143FFE">
        <w:rPr>
          <w:rFonts w:ascii="Courier New" w:hAnsi="Courier New" w:cs="Courier New"/>
          <w:lang w:val="en-US"/>
        </w:rPr>
        <w:t xml:space="preserve">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r w:rsidR="007B209F" w:rsidRPr="0093211A">
        <w:rPr>
          <w:lang w:val="en-US"/>
        </w:rPr>
        <w:t xml:space="preserve"> </w:t>
      </w:r>
    </w:p>
    <w:p w14:paraId="5F028C19" w14:textId="294E77D3"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(B.4) Review Primary Studies</w:t>
      </w:r>
    </w:p>
    <w:p w14:paraId="3327BF88" w14:textId="4FE6E135" w:rsidR="00234583" w:rsidRDefault="0093211A" w:rsidP="00894771">
      <w:pPr>
        <w:rPr>
          <w:lang w:val="en-US"/>
        </w:rPr>
      </w:pPr>
      <w:r w:rsidRPr="0093211A">
        <w:rPr>
          <w:lang w:val="en-US"/>
        </w:rPr>
        <w:t>The objective of this activity is to reviews list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D179BD6" w14:textId="56D3CC57" w:rsidR="00196EBA"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papers. The product of this activity is a single list of selected and reviewed papers.</w:t>
      </w:r>
    </w:p>
    <w:p w14:paraId="3F50D464" w14:textId="7D369B82" w:rsidR="00036212" w:rsidRPr="00270BD1" w:rsidDel="00143FFE" w:rsidRDefault="00270BD1" w:rsidP="00270BD1">
      <w:pPr>
        <w:pStyle w:val="heading1"/>
        <w:numPr>
          <w:ilvl w:val="0"/>
          <w:numId w:val="0"/>
        </w:numPr>
        <w:ind w:left="567" w:hanging="567"/>
        <w:rPr>
          <w:del w:id="14" w:author="Denis Silveira" w:date="2020-04-06T10:59:00Z"/>
        </w:rPr>
      </w:pPr>
      <w:r>
        <w:lastRenderedPageBreak/>
        <w:t xml:space="preserve">5. </w:t>
      </w:r>
      <w:proofErr w:type="spellStart"/>
      <w:r w:rsidR="00143FFE" w:rsidRPr="00270BD1">
        <w:t>Analyze</w:t>
      </w:r>
      <w:proofErr w:type="spellEnd"/>
      <w:r w:rsidR="00143FFE" w:rsidRPr="00270BD1">
        <w:t xml:space="preserve"> </w:t>
      </w:r>
      <w:proofErr w:type="spellStart"/>
      <w:r w:rsidR="00143FFE" w:rsidRPr="00270BD1">
        <w:t>Studies</w:t>
      </w:r>
      <w:proofErr w:type="spellEnd"/>
    </w:p>
    <w:p w14:paraId="1AF0CF3B" w14:textId="7C6E7F2A" w:rsidR="00FC2C06" w:rsidRDefault="00021C8B" w:rsidP="00E70345">
      <w:pPr>
        <w:ind w:firstLine="0"/>
        <w:rPr>
          <w:ins w:id="15" w:author="Denis Silveira" w:date="2020-04-06T11:22:00Z"/>
          <w:color w:val="000000"/>
          <w:lang w:val="en-US"/>
        </w:rPr>
      </w:pPr>
      <w:bookmarkStart w:id="16" w:name="_Hlk9184824"/>
      <w:r>
        <w:rPr>
          <w:color w:val="000000"/>
          <w:lang w:val="en-US"/>
        </w:rPr>
        <w:tab/>
      </w:r>
      <w:r w:rsidR="00E70345" w:rsidRPr="00E70345">
        <w:rPr>
          <w:color w:val="000000"/>
          <w:lang w:val="en-US"/>
        </w:rPr>
        <w:t xml:space="preserve">This sub process is composed of five activities (see Figure </w:t>
      </w:r>
      <w:r w:rsidR="00E70345">
        <w:rPr>
          <w:color w:val="000000"/>
          <w:lang w:val="en-US"/>
        </w:rPr>
        <w:t>8</w:t>
      </w:r>
      <w:r w:rsidR="00E70345" w:rsidRPr="00E70345">
        <w:rPr>
          <w:color w:val="000000"/>
          <w:lang w:val="en-US"/>
        </w:rPr>
        <w:t xml:space="preserve">). From these activities, four are assigned to the </w:t>
      </w:r>
      <w:r w:rsidR="00E70345" w:rsidRPr="00E70345">
        <w:rPr>
          <w:rFonts w:ascii="Courier New" w:hAnsi="Courier New" w:cs="Courier New"/>
          <w:lang w:val="en-US"/>
        </w:rPr>
        <w:t>Researchers</w:t>
      </w:r>
      <w:r w:rsidR="00E70345" w:rsidRPr="00E70345">
        <w:rPr>
          <w:color w:val="000000"/>
          <w:lang w:val="en-US"/>
        </w:rPr>
        <w:t xml:space="preserve"> of the study and one are assigned to the </w:t>
      </w:r>
      <w:r w:rsidR="00E70345" w:rsidRPr="00E70345">
        <w:rPr>
          <w:rFonts w:ascii="Courier New" w:hAnsi="Courier New" w:cs="Courier New"/>
          <w:lang w:val="en-US"/>
        </w:rPr>
        <w:t>Reviewers</w:t>
      </w:r>
      <w:r w:rsidR="00E70345" w:rsidRPr="00E70345">
        <w:rPr>
          <w:color w:val="000000"/>
          <w:lang w:val="en-US"/>
        </w:rPr>
        <w:t xml:space="preserve">. The </w:t>
      </w:r>
      <w:r w:rsidR="00E70345" w:rsidRPr="00E70345">
        <w:rPr>
          <w:rFonts w:ascii="Courier New" w:hAnsi="Courier New" w:cs="Courier New"/>
          <w:lang w:val="en-US"/>
        </w:rPr>
        <w:t>Researchers</w:t>
      </w:r>
      <w:r w:rsidR="00E70345" w:rsidRPr="00E70345">
        <w:rPr>
          <w:color w:val="000000"/>
          <w:lang w:val="en-US"/>
        </w:rPr>
        <w:t xml:space="preserve"> apply the </w:t>
      </w:r>
      <w:r w:rsidR="00E70345">
        <w:rPr>
          <w:color w:val="000000"/>
          <w:lang w:val="en-US"/>
        </w:rPr>
        <w:t>(</w:t>
      </w:r>
      <w:r w:rsidR="00E70345" w:rsidRPr="00E70345">
        <w:rPr>
          <w:rFonts w:ascii="Courier New" w:hAnsi="Courier New" w:cs="Courier New"/>
          <w:lang w:val="en-US"/>
        </w:rPr>
        <w:t>C.1</w:t>
      </w:r>
      <w:r w:rsidR="00E70345">
        <w:rPr>
          <w:rFonts w:ascii="Courier New" w:hAnsi="Courier New" w:cs="Courier New"/>
          <w:lang w:val="en-US"/>
        </w:rPr>
        <w:t>)</w:t>
      </w:r>
      <w:r w:rsidR="00E70345" w:rsidRPr="00E70345">
        <w:rPr>
          <w:rFonts w:ascii="Courier New" w:hAnsi="Courier New" w:cs="Courier New"/>
          <w:lang w:val="en-US"/>
        </w:rPr>
        <w:t xml:space="preserve"> Data Extraction Strategy</w:t>
      </w:r>
      <w:r w:rsidR="00E70345" w:rsidRPr="00E70345">
        <w:rPr>
          <w:color w:val="000000"/>
          <w:lang w:val="en-US"/>
        </w:rPr>
        <w:t xml:space="preserve">, </w:t>
      </w:r>
      <w:r w:rsidR="00E70345" w:rsidRPr="00E70345">
        <w:rPr>
          <w:rFonts w:ascii="Courier New" w:hAnsi="Courier New" w:cs="Courier New"/>
          <w:lang w:val="en-US"/>
        </w:rPr>
        <w:t>(C.2) Consolidate Results</w:t>
      </w:r>
      <w:r w:rsidR="00E70345" w:rsidRPr="00E70345">
        <w:rPr>
          <w:color w:val="000000"/>
          <w:lang w:val="en-US"/>
        </w:rPr>
        <w:t xml:space="preserve">, </w:t>
      </w:r>
      <w:r w:rsidR="00E70345" w:rsidRPr="00E70345">
        <w:rPr>
          <w:rFonts w:ascii="Courier New" w:hAnsi="Courier New" w:cs="Courier New"/>
          <w:lang w:val="en-US"/>
        </w:rPr>
        <w:t xml:space="preserve">(C.3) Analyze Consolidated </w:t>
      </w:r>
      <w:r w:rsidR="00E70345">
        <w:rPr>
          <w:rFonts w:ascii="Courier New" w:hAnsi="Courier New" w:cs="Courier New"/>
          <w:lang w:val="en-US"/>
        </w:rPr>
        <w:t>R</w:t>
      </w:r>
      <w:r w:rsidR="00E70345" w:rsidRPr="00E70345">
        <w:rPr>
          <w:rFonts w:ascii="Courier New" w:hAnsi="Courier New" w:cs="Courier New"/>
          <w:lang w:val="en-US"/>
        </w:rPr>
        <w:t>esults</w:t>
      </w:r>
      <w:r w:rsidR="00E70345" w:rsidRPr="00E70345">
        <w:rPr>
          <w:color w:val="000000"/>
          <w:lang w:val="en-US"/>
        </w:rPr>
        <w:t xml:space="preserve">, and </w:t>
      </w:r>
      <w:r w:rsidR="00E70345" w:rsidRPr="00E70345">
        <w:rPr>
          <w:rFonts w:ascii="Courier New" w:hAnsi="Courier New" w:cs="Courier New"/>
          <w:lang w:val="en-US"/>
        </w:rPr>
        <w:t>(C.5) Review Consolidated Results</w:t>
      </w:r>
      <w:r w:rsidR="00E70345" w:rsidRPr="00E70345">
        <w:rPr>
          <w:color w:val="000000"/>
          <w:lang w:val="en-US"/>
        </w:rPr>
        <w:t xml:space="preserve">. The </w:t>
      </w:r>
      <w:r w:rsidR="00E70345" w:rsidRPr="00E70345">
        <w:rPr>
          <w:rFonts w:ascii="Courier New" w:hAnsi="Courier New" w:cs="Courier New"/>
          <w:lang w:val="en-US"/>
        </w:rPr>
        <w:t>Reviewer</w:t>
      </w:r>
      <w:r w:rsidR="00E70345" w:rsidRPr="00E70345">
        <w:rPr>
          <w:color w:val="000000"/>
          <w:lang w:val="en-US"/>
        </w:rPr>
        <w:t xml:space="preserve"> comments and review the results</w:t>
      </w:r>
      <w:r w:rsidR="00E70345">
        <w:rPr>
          <w:color w:val="000000"/>
          <w:lang w:val="en-US"/>
        </w:rPr>
        <w:t xml:space="preserve"> (</w:t>
      </w:r>
      <w:r w:rsidR="00E70345" w:rsidRPr="00E70345">
        <w:rPr>
          <w:rFonts w:ascii="Courier New" w:hAnsi="Courier New" w:cs="Courier New"/>
          <w:lang w:val="en-US"/>
        </w:rPr>
        <w:t>(C.4) Comment and Review the Results</w:t>
      </w:r>
      <w:r w:rsidR="00E70345">
        <w:rPr>
          <w:color w:val="000000"/>
          <w:lang w:val="en-US"/>
        </w:rPr>
        <w:t>)</w:t>
      </w:r>
      <w:r w:rsidR="00E70345" w:rsidRPr="00E70345">
        <w:rPr>
          <w:color w:val="000000"/>
          <w:lang w:val="en-US"/>
        </w:rPr>
        <w:t>.</w:t>
      </w:r>
    </w:p>
    <w:p w14:paraId="5B4B0B2A" w14:textId="4EA14185" w:rsidR="00E70345" w:rsidRDefault="00E70345" w:rsidP="00E70345">
      <w:pPr>
        <w:ind w:firstLine="0"/>
        <w:rPr>
          <w:color w:val="000000"/>
          <w:lang w:val="en-US"/>
        </w:rPr>
      </w:pPr>
      <w:r>
        <w:rPr>
          <w:noProof/>
          <w:color w:val="000000"/>
          <w:lang w:val="en-US"/>
        </w:rPr>
        <w:drawing>
          <wp:inline distT="0" distB="0" distL="0" distR="0" wp14:anchorId="6737CADB" wp14:editId="77211A6D">
            <wp:extent cx="4392930" cy="2315688"/>
            <wp:effectExtent l="0" t="0" r="7620" b="889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5">
                      <a:extLst>
                        <a:ext uri="{28A0092B-C50C-407E-A947-70E740481C1C}">
                          <a14:useLocalDpi xmlns:a14="http://schemas.microsoft.com/office/drawing/2010/main" val="0"/>
                        </a:ext>
                      </a:extLst>
                    </a:blip>
                    <a:stretch>
                      <a:fillRect/>
                    </a:stretch>
                  </pic:blipFill>
                  <pic:spPr>
                    <a:xfrm>
                      <a:off x="0" y="0"/>
                      <a:ext cx="4399895" cy="2319360"/>
                    </a:xfrm>
                    <a:prstGeom prst="rect">
                      <a:avLst/>
                    </a:prstGeom>
                  </pic:spPr>
                </pic:pic>
              </a:graphicData>
            </a:graphic>
          </wp:inline>
        </w:drawing>
      </w:r>
    </w:p>
    <w:p w14:paraId="1B5B7079" w14:textId="3AF53978"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Pr="00E70345">
        <w:rPr>
          <w:i w:val="0"/>
          <w:iCs w:val="0"/>
          <w:color w:val="000000"/>
          <w:sz w:val="20"/>
          <w:szCs w:val="20"/>
          <w:lang w:val="en-US" w:eastAsia="pt-BR"/>
        </w:rPr>
        <w:fldChar w:fldCharType="separate"/>
      </w:r>
      <w:r w:rsidRPr="00E70345">
        <w:rPr>
          <w:i w:val="0"/>
          <w:iCs w:val="0"/>
          <w:color w:val="000000"/>
          <w:sz w:val="20"/>
          <w:szCs w:val="20"/>
          <w:lang w:val="en-US" w:eastAsia="pt-BR"/>
        </w:rPr>
        <w:t>8</w:t>
      </w:r>
      <w:r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4B586749" w14:textId="723C346F" w:rsidR="00811C38" w:rsidRDefault="00811C38" w:rsidP="00811C38">
      <w:pPr>
        <w:pStyle w:val="heading2"/>
        <w:numPr>
          <w:ilvl w:val="0"/>
          <w:numId w:val="0"/>
        </w:numPr>
        <w:ind w:left="567" w:hanging="567"/>
        <w:rPr>
          <w:lang w:val="en-US"/>
        </w:rPr>
      </w:pPr>
      <w:r>
        <w:rPr>
          <w:lang w:val="en-US"/>
        </w:rPr>
        <w:t xml:space="preserve">5.1 (C.1) </w:t>
      </w:r>
      <w:r w:rsidRPr="00811C38">
        <w:rPr>
          <w:lang w:val="en-US"/>
        </w:rPr>
        <w:t>Apply Data Extraction Strategy</w:t>
      </w:r>
      <w:r>
        <w:rPr>
          <w:lang w:val="en-US"/>
        </w:rPr>
        <w:t xml:space="preserve"> and (C.2) Consolidate Results</w:t>
      </w:r>
    </w:p>
    <w:p w14:paraId="4EED31EF" w14:textId="2EDA4E53"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811C38">
        <w:rPr>
          <w:lang w:val="en-US" w:eastAsia="pt-BR"/>
        </w:rPr>
        <w:t xml:space="preserve"> </w:t>
      </w:r>
      <w:r w:rsidRPr="00AB506B">
        <w:rPr>
          <w:lang w:val="en-US" w:eastAsia="pt-BR"/>
        </w:rPr>
        <w:t>This,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5AEE359E" w14:textId="1E58DCF3" w:rsidR="00AB506B" w:rsidRPr="00AB506B" w:rsidRDefault="00811C38" w:rsidP="00811C38">
      <w:pPr>
        <w:pStyle w:val="heading2"/>
        <w:numPr>
          <w:ilvl w:val="0"/>
          <w:numId w:val="0"/>
        </w:numPr>
        <w:ind w:left="567" w:hanging="567"/>
        <w:rPr>
          <w:lang w:val="en-US"/>
        </w:rPr>
      </w:pPr>
      <w:r>
        <w:rPr>
          <w:lang w:val="en-US"/>
        </w:rPr>
        <w:t xml:space="preserve">5.2 </w:t>
      </w:r>
      <w:r w:rsidR="00270BD1">
        <w:rPr>
          <w:lang w:val="en-US"/>
        </w:rPr>
        <w:t xml:space="preserve">(C.3) </w:t>
      </w:r>
      <w:r w:rsidR="00AB506B" w:rsidRPr="00AB506B">
        <w:rPr>
          <w:lang w:val="en-US"/>
        </w:rPr>
        <w:t>Analyze Consolidated Results</w:t>
      </w:r>
    </w:p>
    <w:p w14:paraId="6CAA7DC4" w14:textId="5AA22A36"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811C38">
        <w:rPr>
          <w:lang w:val="en-US" w:eastAsia="pt-BR"/>
        </w:rPr>
        <w:t xml:space="preserve"> </w:t>
      </w:r>
      <w:r w:rsidRPr="00AB506B">
        <w:rPr>
          <w:lang w:val="en-US" w:eastAsia="pt-BR"/>
        </w:rPr>
        <w:t xml:space="preserve">Our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456BDE99" w14:textId="1C9EEA79"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32E9382A" w14:textId="32D9E01F"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5A6645">
        <w:rPr>
          <w:lang w:val="en-US"/>
        </w:rPr>
        <w:t xml:space="preserve"> </w:t>
      </w:r>
      <w:r w:rsidR="00001752" w:rsidRPr="003F6D8C">
        <w:rPr>
          <w:lang w:val="en-US"/>
        </w:rPr>
        <w:fldChar w:fldCharType="begin"/>
      </w:r>
      <w:r w:rsidR="00001752" w:rsidRPr="003F6D8C">
        <w:rPr>
          <w:lang w:val="en-US"/>
        </w:rPr>
        <w:instrText xml:space="preserve"> REF _Ref37922966 \h </w:instrText>
      </w:r>
      <w:r w:rsidR="003F6D8C" w:rsidRPr="003F6D8C">
        <w:rPr>
          <w:lang w:val="en-US"/>
        </w:rPr>
        <w:instrText xml:space="preserve"> \* MERGEFORMAT </w:instrText>
      </w:r>
      <w:r w:rsidR="00001752" w:rsidRPr="003F6D8C">
        <w:rPr>
          <w:lang w:val="en-US"/>
        </w:rPr>
      </w:r>
      <w:r w:rsidR="00001752" w:rsidRPr="003F6D8C">
        <w:rPr>
          <w:lang w:val="en-US"/>
        </w:rPr>
        <w:fldChar w:fldCharType="separate"/>
      </w:r>
      <w:proofErr w:type="spellStart"/>
      <w:r w:rsidR="00001752" w:rsidRPr="003F6D8C">
        <w:t>Table</w:t>
      </w:r>
      <w:proofErr w:type="spellEnd"/>
      <w:r w:rsidR="00001752" w:rsidRPr="003F6D8C">
        <w:t xml:space="preserve"> </w:t>
      </w:r>
      <w:r w:rsidR="00001752" w:rsidRPr="003F6D8C">
        <w:rPr>
          <w:noProof/>
        </w:rPr>
        <w:t>5</w:t>
      </w:r>
      <w:r w:rsidR="00001752" w:rsidRPr="003F6D8C">
        <w:rPr>
          <w:lang w:val="en-US"/>
        </w:rPr>
        <w:fldChar w:fldCharType="end"/>
      </w:r>
      <w:r w:rsidR="00001752">
        <w:rPr>
          <w:lang w:val="en-US"/>
        </w:rPr>
        <w:t xml:space="preserve"> </w:t>
      </w:r>
      <w:r w:rsidR="00001752" w:rsidRPr="00001752">
        <w:rPr>
          <w:lang w:val="en-US"/>
        </w:rPr>
        <w:t>shows the segmented by type of publication. Half of the papers are conference articles and half of the studies are journal articles.</w:t>
      </w:r>
      <w:r w:rsidR="00B55C2C">
        <w:rPr>
          <w:lang w:val="en-US"/>
        </w:rPr>
        <w:t xml:space="preserve"> </w:t>
      </w:r>
    </w:p>
    <w:p w14:paraId="7B8DD771" w14:textId="53F78B14" w:rsidR="00001752" w:rsidRDefault="00001752" w:rsidP="00001752">
      <w:pPr>
        <w:jc w:val="center"/>
        <w:rPr>
          <w:lang w:val="en-US" w:eastAsia="pt-BR"/>
        </w:rPr>
      </w:pPr>
      <w:bookmarkStart w:id="17" w:name="_Ref37922830"/>
      <w:bookmarkStart w:id="18" w:name="_Ref37922966"/>
      <w:proofErr w:type="spellStart"/>
      <w:r w:rsidRPr="006034F8">
        <w:rPr>
          <w:b/>
          <w:bCs/>
        </w:rPr>
        <w:lastRenderedPageBreak/>
        <w:t>Table</w:t>
      </w:r>
      <w:proofErr w:type="spellEnd"/>
      <w:r w:rsidRPr="006034F8">
        <w:rPr>
          <w:b/>
          <w:bCs/>
        </w:rPr>
        <w:t xml:space="preserve"> </w:t>
      </w:r>
      <w:r w:rsidRPr="006034F8">
        <w:rPr>
          <w:b/>
          <w:bCs/>
          <w:smallCaps/>
        </w:rPr>
        <w:fldChar w:fldCharType="begin"/>
      </w:r>
      <w:r w:rsidRPr="006034F8">
        <w:rPr>
          <w:b/>
          <w:bCs/>
        </w:rPr>
        <w:instrText xml:space="preserve"> SEQ Table \* ARABIC </w:instrText>
      </w:r>
      <w:r w:rsidRPr="006034F8">
        <w:rPr>
          <w:b/>
          <w:bCs/>
          <w:smallCaps/>
        </w:rPr>
        <w:fldChar w:fldCharType="separate"/>
      </w:r>
      <w:r>
        <w:rPr>
          <w:b/>
          <w:bCs/>
          <w:noProof/>
        </w:rPr>
        <w:t>5</w:t>
      </w:r>
      <w:r w:rsidRPr="006034F8">
        <w:rPr>
          <w:b/>
          <w:bCs/>
          <w:smallCaps/>
        </w:rPr>
        <w:fldChar w:fldCharType="end"/>
      </w:r>
      <w:bookmarkEnd w:id="17"/>
      <w:r>
        <w:t xml:space="preserve">. </w:t>
      </w:r>
      <w:bookmarkEnd w:id="18"/>
      <w:proofErr w:type="spellStart"/>
      <w:r>
        <w:t>Selected</w:t>
      </w:r>
      <w:proofErr w:type="spellEnd"/>
      <w:r>
        <w:t xml:space="preserve"> </w:t>
      </w:r>
      <w:proofErr w:type="spellStart"/>
      <w:r>
        <w:t>papers</w:t>
      </w:r>
      <w:proofErr w:type="spellEnd"/>
      <w:r>
        <w:t xml:space="preserve">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164B1062"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EAE178A" w14:textId="64057591"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7C9E7C4"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77CD33D9"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383A02" w14:paraId="0296B56F"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8C03F84" w14:textId="54CC6101"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62518278" w14:textId="68C07A09"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66CDDCA6" w14:textId="262BDD13"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r w:rsidRPr="000E2552">
              <w:rPr>
                <w:i/>
                <w:iCs/>
                <w:lang w:val="en-US" w:eastAsia="pt-BR"/>
              </w:rPr>
              <w:t>et al.</w:t>
            </w:r>
            <w:r w:rsidRPr="000E2552">
              <w:rPr>
                <w:lang w:val="en-US" w:eastAsia="pt-BR"/>
              </w:rPr>
              <w:t xml:space="preserve"> 2018; Vermeulen, 2018; </w:t>
            </w:r>
            <w:proofErr w:type="spellStart"/>
            <w:r w:rsidRPr="000E2552">
              <w:rPr>
                <w:lang w:val="en-US" w:eastAsia="pt-BR"/>
              </w:rPr>
              <w:t>Zimoch</w:t>
            </w:r>
            <w:proofErr w:type="spellEnd"/>
            <w:r w:rsidRPr="000E2552">
              <w:rPr>
                <w:lang w:val="en-US" w:eastAsia="pt-BR"/>
              </w:rPr>
              <w:t xml:space="preserve"> </w:t>
            </w:r>
            <w:r w:rsidRPr="000E2552">
              <w:rPr>
                <w:i/>
                <w:iCs/>
                <w:lang w:val="en-US" w:eastAsia="pt-BR"/>
              </w:rPr>
              <w:t>et al.</w:t>
            </w:r>
            <w:r w:rsidRPr="000E2552">
              <w:rPr>
                <w:lang w:val="en-US" w:eastAsia="pt-BR"/>
              </w:rPr>
              <w:t xml:space="preserve"> 2018;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Pr="000E2552">
              <w:rPr>
                <w:lang w:val="en-US" w:eastAsia="pt-BR"/>
              </w:rPr>
              <w:t>, 2013;</w:t>
            </w:r>
            <w:r>
              <w:rPr>
                <w:lang w:val="en-US" w:eastAsia="pt-BR"/>
              </w:rPr>
              <w:t xml:space="preserve"> </w:t>
            </w:r>
            <w:proofErr w:type="spellStart"/>
            <w:r w:rsidRPr="000E2552">
              <w:rPr>
                <w:lang w:val="en-US" w:eastAsia="pt-BR"/>
              </w:rPr>
              <w:t>Pinggera</w:t>
            </w:r>
            <w:proofErr w:type="spellEnd"/>
            <w:r w:rsidRPr="000E2552">
              <w:rPr>
                <w:lang w:val="en-US" w:eastAsia="pt-BR"/>
              </w:rPr>
              <w:t xml:space="preserve"> </w:t>
            </w:r>
            <w:r w:rsidRPr="000E2552">
              <w:rPr>
                <w:i/>
                <w:iCs/>
                <w:lang w:val="en-US" w:eastAsia="pt-BR"/>
              </w:rPr>
              <w:t>et al.</w:t>
            </w:r>
            <w:r w:rsidRPr="000E2552">
              <w:rPr>
                <w:lang w:val="en-US" w:eastAsia="pt-BR"/>
              </w:rPr>
              <w:t>, 2012</w:t>
            </w:r>
          </w:p>
        </w:tc>
      </w:tr>
      <w:tr w:rsidR="0049363B" w:rsidRPr="00383A02" w14:paraId="74E8ED79"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ABB10BA" w14:textId="36EDC284" w:rsidR="0049363B" w:rsidRPr="00332103" w:rsidRDefault="00677C60" w:rsidP="00001752">
            <w:pPr>
              <w:pStyle w:val="NormalWeb"/>
              <w:jc w:val="center"/>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257DB2A0" w14:textId="6EFF5B29" w:rsidR="0049363B" w:rsidRDefault="0049363B"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23A62B0" w14:textId="41B32959" w:rsidR="0049363B" w:rsidRPr="00273544" w:rsidRDefault="0049363B" w:rsidP="00001752">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0E2552">
              <w:rPr>
                <w:lang w:val="en-US" w:eastAsia="pt-BR"/>
              </w:rPr>
              <w:t>Burattin</w:t>
            </w:r>
            <w:proofErr w:type="spellEnd"/>
            <w:r w:rsidRPr="000E2552">
              <w:rPr>
                <w:lang w:val="en-US" w:eastAsia="pt-BR"/>
              </w:rPr>
              <w:t xml:space="preserve"> </w:t>
            </w:r>
            <w:r w:rsidRPr="000E2552">
              <w:rPr>
                <w:i/>
                <w:iCs/>
                <w:lang w:val="en-US" w:eastAsia="pt-BR"/>
              </w:rPr>
              <w:t>et al.</w:t>
            </w:r>
            <w:r w:rsidRPr="000E2552">
              <w:rPr>
                <w:lang w:val="en-US" w:eastAsia="pt-BR"/>
              </w:rPr>
              <w:t xml:space="preserve">, 2019; </w:t>
            </w:r>
            <w:proofErr w:type="spellStart"/>
            <w:r w:rsidRPr="000E2552">
              <w:rPr>
                <w:lang w:val="en-US" w:eastAsia="pt-BR"/>
              </w:rPr>
              <w:t>Tallon</w:t>
            </w:r>
            <w:proofErr w:type="spellEnd"/>
            <w:r w:rsidRPr="000E2552">
              <w:rPr>
                <w:lang w:val="en-US" w:eastAsia="pt-BR"/>
              </w:rPr>
              <w:t xml:space="preserve"> </w:t>
            </w:r>
            <w:r w:rsidRPr="000E2552">
              <w:rPr>
                <w:i/>
                <w:iCs/>
                <w:lang w:val="en-US" w:eastAsia="pt-BR"/>
              </w:rPr>
              <w:t>et al.</w:t>
            </w:r>
            <w:r w:rsidRPr="000E2552">
              <w:rPr>
                <w:lang w:val="en-US" w:eastAsia="pt-BR"/>
              </w:rPr>
              <w:t xml:space="preserve">, 2019; </w:t>
            </w:r>
            <w:proofErr w:type="spellStart"/>
            <w:r w:rsidRPr="000E2552">
              <w:rPr>
                <w:lang w:val="en-US" w:eastAsia="pt-BR"/>
              </w:rPr>
              <w:t>Bera</w:t>
            </w:r>
            <w:proofErr w:type="spellEnd"/>
            <w:r w:rsidRPr="000E2552">
              <w:rPr>
                <w:lang w:val="en-US" w:eastAsia="pt-BR"/>
              </w:rPr>
              <w:t xml:space="preserve"> </w:t>
            </w:r>
            <w:r w:rsidRPr="000E2552">
              <w:rPr>
                <w:i/>
                <w:iCs/>
                <w:lang w:val="en-US" w:eastAsia="pt-BR"/>
              </w:rPr>
              <w:t>et al.</w:t>
            </w:r>
            <w:r>
              <w:rPr>
                <w:i/>
                <w:iCs/>
                <w:lang w:val="en-US" w:eastAsia="pt-BR"/>
              </w:rPr>
              <w:t>,</w:t>
            </w:r>
            <w:r w:rsidRPr="000E2552">
              <w:rPr>
                <w:lang w:val="en-US" w:eastAsia="pt-BR"/>
              </w:rPr>
              <w:t xml:space="preserve"> 2019;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Pr="000E2552">
              <w:rPr>
                <w:lang w:val="en-US" w:eastAsia="pt-BR"/>
              </w:rPr>
              <w:t xml:space="preserve">, 2017;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Pr="000E2552">
              <w:rPr>
                <w:lang w:val="en-US" w:eastAsia="pt-BR"/>
              </w:rPr>
              <w:t>, 2016</w:t>
            </w:r>
          </w:p>
        </w:tc>
      </w:tr>
    </w:tbl>
    <w:p w14:paraId="0578B3F7" w14:textId="179D4963" w:rsidR="00B55C2C" w:rsidRPr="00FE087D" w:rsidRDefault="00E61AA4" w:rsidP="00FE087D">
      <w:pPr>
        <w:overflowPunct/>
        <w:autoSpaceDE/>
        <w:autoSpaceDN/>
        <w:adjustRightInd/>
        <w:spacing w:before="240"/>
        <w:ind w:firstLine="0"/>
        <w:textAlignment w:val="auto"/>
        <w:rPr>
          <w:rFonts w:ascii="Calibri" w:hAnsi="Calibri" w:cs="Calibri"/>
          <w:color w:val="000000"/>
          <w:sz w:val="22"/>
          <w:szCs w:val="22"/>
          <w:lang w:eastAsia="pt-BR"/>
        </w:rPr>
      </w:pPr>
      <w:r>
        <w:rPr>
          <w:lang w:val="en-US"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FE087D">
        <w:rPr>
          <w:color w:val="000000"/>
          <w:lang w:val="en-US"/>
        </w:rPr>
        <w:t xml:space="preserve"> </w:t>
      </w:r>
      <w:r w:rsidR="00FE087D">
        <w:rPr>
          <w:color w:val="000000"/>
          <w:lang w:val="en-US"/>
        </w:rPr>
        <w:fldChar w:fldCharType="begin"/>
      </w:r>
      <w:r w:rsidR="00FE087D">
        <w:rPr>
          <w:color w:val="000000"/>
          <w:lang w:val="en-US"/>
        </w:rPr>
        <w:instrText xml:space="preserve"> REF _Ref37928644 \h </w:instrText>
      </w:r>
      <w:r w:rsidR="00FE087D">
        <w:rPr>
          <w:color w:val="000000"/>
          <w:lang w:val="en-US"/>
        </w:rPr>
      </w:r>
      <w:r w:rsidR="00FE087D">
        <w:rPr>
          <w:color w:val="000000"/>
          <w:lang w:val="en-US"/>
        </w:rPr>
        <w:fldChar w:fldCharType="separate"/>
      </w:r>
      <w:r w:rsidR="00FE087D" w:rsidRPr="00FC2B99">
        <w:rPr>
          <w:color w:val="000000"/>
          <w:lang w:val="en-US" w:eastAsia="pt-BR"/>
        </w:rPr>
        <w:t xml:space="preserve">Figure </w:t>
      </w:r>
      <w:r w:rsidR="00FE087D" w:rsidRPr="00FC2B99">
        <w:rPr>
          <w:noProof/>
          <w:color w:val="000000"/>
          <w:lang w:val="en-US" w:eastAsia="pt-BR"/>
        </w:rPr>
        <w:t>9</w:t>
      </w:r>
      <w:r w:rsidR="00FE087D">
        <w:rPr>
          <w:color w:val="000000"/>
          <w:lang w:val="en-US"/>
        </w:rPr>
        <w:fldChar w:fldCharType="end"/>
      </w:r>
      <w:r w:rsidR="00B55C2C" w:rsidRPr="00EB1B30">
        <w:rPr>
          <w:color w:val="000000"/>
          <w:lang w:val="en-US"/>
        </w:rPr>
        <w:t xml:space="preserve">, the </w:t>
      </w:r>
      <w:r w:rsidR="00FE087D" w:rsidRPr="00FE087D">
        <w:rPr>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FE087D" w:rsidRPr="00FE087D">
        <w:rPr>
          <w:color w:val="000000"/>
          <w:lang w:val="en-US"/>
        </w:rPr>
        <w:t>Engineering Village</w:t>
      </w:r>
      <w:r w:rsidR="00FE087D">
        <w:rPr>
          <w:color w:val="000000"/>
          <w:lang w:val="en-US"/>
        </w:rPr>
        <w:t xml:space="preserve">, </w:t>
      </w:r>
      <w:r w:rsidR="00FE087D" w:rsidRPr="00FE087D">
        <w:rPr>
          <w:color w:val="000000"/>
          <w:lang w:val="en-US"/>
        </w:rPr>
        <w:t>Science Direct</w:t>
      </w:r>
      <w:r w:rsidR="00FE087D">
        <w:rPr>
          <w:color w:val="000000"/>
          <w:lang w:val="en-US"/>
        </w:rPr>
        <w:t xml:space="preserve">, </w:t>
      </w:r>
      <w:r w:rsidR="00FE087D" w:rsidRPr="00FE087D">
        <w:rPr>
          <w:color w:val="000000"/>
          <w:lang w:val="en-US"/>
        </w:rPr>
        <w:t>Springer</w:t>
      </w:r>
      <w:r w:rsidR="00FE087D">
        <w:rPr>
          <w:color w:val="000000"/>
          <w:lang w:val="en-US"/>
        </w:rPr>
        <w:t xml:space="preserve"> </w:t>
      </w:r>
      <w:r w:rsidR="00FE087D" w:rsidRPr="00EB1B30">
        <w:rPr>
          <w:color w:val="000000"/>
          <w:lang w:val="en-US"/>
        </w:rPr>
        <w:t>returned</w:t>
      </w:r>
      <w:r w:rsidR="00FE087D">
        <w:rPr>
          <w:color w:val="000000"/>
          <w:lang w:val="en-US"/>
        </w:rPr>
        <w:t xml:space="preserve"> </w:t>
      </w:r>
      <w:proofErr w:type="spellStart"/>
      <w:r w:rsidR="00FE087D">
        <w:rPr>
          <w:color w:val="000000"/>
          <w:lang w:val="en-US"/>
        </w:rPr>
        <w:t>resturns</w:t>
      </w:r>
      <w:proofErr w:type="spellEnd"/>
      <w:r w:rsidR="00FE087D">
        <w:rPr>
          <w:color w:val="000000"/>
          <w:lang w:val="en-US"/>
        </w:rPr>
        <w:t xml:space="preserve"> 2 </w:t>
      </w:r>
      <w:r w:rsidR="008F230E">
        <w:rPr>
          <w:color w:val="000000"/>
          <w:lang w:val="en-US"/>
        </w:rPr>
        <w:t xml:space="preserve">papers. </w:t>
      </w:r>
      <w:r w:rsidR="00B55C2C" w:rsidRPr="00EB1B30">
        <w:rPr>
          <w:color w:val="000000"/>
          <w:lang w:val="en-US"/>
        </w:rPr>
        <w:t>No reviews were chosen on the bases: ACM, IEEE,</w:t>
      </w:r>
      <w:r w:rsidR="00FE087D">
        <w:rPr>
          <w:color w:val="000000"/>
          <w:lang w:val="en-US"/>
        </w:rPr>
        <w:t xml:space="preserve"> Science Direct and</w:t>
      </w:r>
      <w:r w:rsidR="00B55C2C" w:rsidRPr="00EB1B30">
        <w:rPr>
          <w:color w:val="000000"/>
          <w:lang w:val="en-US"/>
        </w:rPr>
        <w:t xml:space="preserve"> Scopu</w:t>
      </w:r>
      <w:r w:rsidR="00B55C2C">
        <w:rPr>
          <w:color w:val="000000"/>
          <w:lang w:val="en-US"/>
        </w:rPr>
        <w:t>s.</w:t>
      </w:r>
    </w:p>
    <w:p w14:paraId="440781B6" w14:textId="66DD4748" w:rsidR="00FE087D" w:rsidRDefault="00FE087D" w:rsidP="005A6645">
      <w:pPr>
        <w:overflowPunct/>
        <w:autoSpaceDE/>
        <w:autoSpaceDN/>
        <w:adjustRightInd/>
        <w:spacing w:before="240"/>
        <w:ind w:firstLine="0"/>
        <w:textAlignment w:val="auto"/>
        <w:rPr>
          <w:color w:val="000000"/>
          <w:lang w:val="en-US"/>
        </w:rPr>
      </w:pPr>
      <w:r>
        <w:rPr>
          <w:noProof/>
        </w:rPr>
        <w:drawing>
          <wp:inline distT="0" distB="0" distL="0" distR="0" wp14:anchorId="74FDA5E9" wp14:editId="0481F9DD">
            <wp:extent cx="4392930" cy="2635885"/>
            <wp:effectExtent l="0" t="0" r="7620" b="12065"/>
            <wp:docPr id="8" name="Gráfico 8">
              <a:extLst xmlns:a="http://schemas.openxmlformats.org/drawingml/2006/main">
                <a:ext uri="{FF2B5EF4-FFF2-40B4-BE49-F238E27FC236}">
                  <a16:creationId xmlns:a16="http://schemas.microsoft.com/office/drawing/2014/main" id="{BDC24E84-BFCA-4981-9E29-2D3BFBC432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895558" w14:textId="7D4D82EA" w:rsidR="00B55C2C" w:rsidRPr="003F6D8C" w:rsidRDefault="00FE087D" w:rsidP="003F6D8C">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Pr="00E70345">
        <w:rPr>
          <w:i w:val="0"/>
          <w:iCs w:val="0"/>
          <w:color w:val="000000"/>
          <w:sz w:val="20"/>
          <w:szCs w:val="20"/>
          <w:lang w:val="en-US" w:eastAsia="pt-BR"/>
        </w:rPr>
        <w:fldChar w:fldCharType="separate"/>
      </w:r>
      <w:r>
        <w:rPr>
          <w:i w:val="0"/>
          <w:iCs w:val="0"/>
          <w:noProof/>
          <w:color w:val="000000"/>
          <w:sz w:val="20"/>
          <w:szCs w:val="20"/>
          <w:lang w:val="en-US" w:eastAsia="pt-BR"/>
        </w:rPr>
        <w:t>9</w:t>
      </w:r>
      <w:r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13DBAEED" w14:textId="43966FD8" w:rsidR="005F7741" w:rsidRPr="00E61AA4" w:rsidRDefault="00B55C2C" w:rsidP="00E61AA4">
      <w:pPr>
        <w:overflowPunct/>
        <w:autoSpaceDE/>
        <w:autoSpaceDN/>
        <w:adjustRightInd/>
        <w:ind w:firstLine="0"/>
        <w:textAlignment w:val="auto"/>
        <w:rPr>
          <w:color w:val="000000"/>
          <w:lang w:val="en-US"/>
        </w:rPr>
      </w:pPr>
      <w:r>
        <w:rPr>
          <w:lang w:val="en-US" w:eastAsia="pt-BR"/>
        </w:rPr>
        <w:tab/>
      </w:r>
      <w:r w:rsidR="00E61AA4" w:rsidRPr="003F6D8C">
        <w:rPr>
          <w:lang w:val="en-US" w:eastAsia="pt-BR"/>
        </w:rPr>
        <w:fldChar w:fldCharType="begin"/>
      </w:r>
      <w:r w:rsidR="00E61AA4" w:rsidRPr="003F6D8C">
        <w:rPr>
          <w:lang w:val="en-US" w:eastAsia="pt-BR"/>
        </w:rPr>
        <w:instrText xml:space="preserve"> REF _Ref37925482 \h </w:instrText>
      </w:r>
      <w:r w:rsidR="003F6D8C" w:rsidRPr="003F6D8C">
        <w:rPr>
          <w:lang w:val="en-US" w:eastAsia="pt-BR"/>
        </w:rPr>
        <w:instrText xml:space="preserve"> \* MERGEFORMAT </w:instrText>
      </w:r>
      <w:r w:rsidR="00E61AA4" w:rsidRPr="003F6D8C">
        <w:rPr>
          <w:lang w:val="en-US" w:eastAsia="pt-BR"/>
        </w:rPr>
      </w:r>
      <w:r w:rsidR="00E61AA4" w:rsidRPr="003F6D8C">
        <w:rPr>
          <w:lang w:val="en-US" w:eastAsia="pt-BR"/>
        </w:rPr>
        <w:fldChar w:fldCharType="separate"/>
      </w:r>
      <w:proofErr w:type="spellStart"/>
      <w:r w:rsidR="00E61AA4" w:rsidRPr="003F6D8C">
        <w:t>Table</w:t>
      </w:r>
      <w:proofErr w:type="spellEnd"/>
      <w:r w:rsidR="00E61AA4" w:rsidRPr="003F6D8C">
        <w:t xml:space="preserve"> </w:t>
      </w:r>
      <w:r w:rsidR="00E61AA4" w:rsidRPr="003F6D8C">
        <w:rPr>
          <w:noProof/>
        </w:rPr>
        <w:t>6</w:t>
      </w:r>
      <w:r w:rsidR="00E61AA4" w:rsidRPr="003F6D8C">
        <w:rPr>
          <w:lang w:val="en-US" w:eastAsia="pt-BR"/>
        </w:rPr>
        <w:fldChar w:fldCharType="end"/>
      </w:r>
      <w:r w:rsidR="00E61AA4" w:rsidRPr="003F6D8C">
        <w:rPr>
          <w:lang w:val="en-US" w:eastAsia="pt-BR"/>
        </w:rPr>
        <w:t xml:space="preserve"> </w:t>
      </w:r>
      <w:r w:rsidR="00001752" w:rsidRPr="00001752">
        <w:rPr>
          <w:lang w:val="en-US" w:eastAsia="pt-BR"/>
        </w:rPr>
        <w:t>shows the names of journals and conference and workshop proceedings of the papers along with the total numbers of papers per venue.</w:t>
      </w:r>
      <w:r w:rsidR="005F7741">
        <w:rPr>
          <w:lang w:val="en-US" w:eastAsia="pt-BR"/>
        </w:rPr>
        <w:t xml:space="preserve"> </w:t>
      </w:r>
      <w:r w:rsidR="005F7741" w:rsidRPr="00EB1B30">
        <w:rPr>
          <w:color w:val="000000"/>
          <w:lang w:val="en-US"/>
        </w:rPr>
        <w:t xml:space="preserve">The conferences with the most </w:t>
      </w:r>
      <w:r w:rsidR="005F7741">
        <w:rPr>
          <w:color w:val="000000"/>
          <w:lang w:val="en-US"/>
        </w:rPr>
        <w:t xml:space="preserve">studies </w:t>
      </w:r>
      <w:r w:rsidR="005F7741" w:rsidRPr="00EB1B30">
        <w:rPr>
          <w:color w:val="000000"/>
          <w:lang w:val="en-US"/>
        </w:rPr>
        <w:t xml:space="preserve">are International Conference on Business Process Management with three studies. </w:t>
      </w:r>
      <w:r w:rsidR="00E61AA4" w:rsidRPr="00E61AA4">
        <w:rPr>
          <w:color w:val="000000"/>
          <w:lang w:val="en-US"/>
        </w:rPr>
        <w:t>The five papers were published in five different newspapers. Decision Support Systems, Expert systems with applications and Mis quarterly, with the highest Q1 score according to the SJR.</w:t>
      </w:r>
    </w:p>
    <w:p w14:paraId="2E433877" w14:textId="7871178A" w:rsidR="002B0FA9" w:rsidRDefault="005F7741" w:rsidP="005F7741">
      <w:pPr>
        <w:spacing w:before="240"/>
        <w:jc w:val="center"/>
        <w:rPr>
          <w:lang w:val="en-US" w:eastAsia="pt-BR"/>
        </w:rPr>
      </w:pPr>
      <w:bookmarkStart w:id="19" w:name="_Ref37925482"/>
      <w:proofErr w:type="spellStart"/>
      <w:r w:rsidRPr="006034F8">
        <w:rPr>
          <w:b/>
          <w:bCs/>
        </w:rPr>
        <w:t>Table</w:t>
      </w:r>
      <w:proofErr w:type="spellEnd"/>
      <w:r w:rsidRPr="006034F8">
        <w:rPr>
          <w:b/>
          <w:bCs/>
        </w:rPr>
        <w:t xml:space="preserve"> </w:t>
      </w:r>
      <w:r w:rsidRPr="006034F8">
        <w:rPr>
          <w:b/>
          <w:bCs/>
          <w:smallCaps/>
        </w:rPr>
        <w:fldChar w:fldCharType="begin"/>
      </w:r>
      <w:r w:rsidRPr="006034F8">
        <w:rPr>
          <w:b/>
          <w:bCs/>
        </w:rPr>
        <w:instrText xml:space="preserve"> SEQ Table \* ARABIC </w:instrText>
      </w:r>
      <w:r w:rsidRPr="006034F8">
        <w:rPr>
          <w:b/>
          <w:bCs/>
          <w:smallCaps/>
        </w:rPr>
        <w:fldChar w:fldCharType="separate"/>
      </w:r>
      <w:r>
        <w:rPr>
          <w:b/>
          <w:bCs/>
          <w:noProof/>
        </w:rPr>
        <w:t>6</w:t>
      </w:r>
      <w:r w:rsidRPr="006034F8">
        <w:rPr>
          <w:b/>
          <w:bCs/>
          <w:smallCaps/>
        </w:rPr>
        <w:fldChar w:fldCharType="end"/>
      </w:r>
      <w:r>
        <w:t xml:space="preserve">. </w:t>
      </w:r>
      <w:proofErr w:type="spellStart"/>
      <w:r>
        <w:t>Selected</w:t>
      </w:r>
      <w:proofErr w:type="spellEnd"/>
      <w:r>
        <w:t xml:space="preserve"> </w:t>
      </w:r>
      <w:proofErr w:type="spellStart"/>
      <w:r>
        <w:t>papers</w:t>
      </w:r>
      <w:proofErr w:type="spellEnd"/>
      <w:r>
        <w:t xml:space="preserve"> </w:t>
      </w:r>
      <w:r w:rsidRPr="00001752">
        <w:rPr>
          <w:lang w:val="en-US"/>
        </w:rPr>
        <w:t>segmented by type of publication</w:t>
      </w:r>
      <w:r>
        <w:rPr>
          <w:lang w:val="en-US"/>
        </w:rPr>
        <w:t>.</w:t>
      </w:r>
      <w:bookmarkEnd w:id="19"/>
    </w:p>
    <w:tbl>
      <w:tblPr>
        <w:tblStyle w:val="TabelaSimples12"/>
        <w:tblW w:w="6608"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410"/>
        <w:gridCol w:w="1343"/>
        <w:gridCol w:w="783"/>
        <w:gridCol w:w="2072"/>
      </w:tblGrid>
      <w:tr w:rsidR="00A22C59" w:rsidRPr="00383A02" w14:paraId="2C7547EE" w14:textId="77777777" w:rsidTr="005A664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611D4DA8" w14:textId="6F9D5206"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343" w:type="dxa"/>
            <w:vAlign w:val="center"/>
          </w:tcPr>
          <w:p w14:paraId="4EDB370F" w14:textId="7A9E7073"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proofErr w:type="spellEnd"/>
            <w:r>
              <w:rPr>
                <w:sz w:val="18"/>
                <w:szCs w:val="22"/>
              </w:rPr>
              <w:t xml:space="preserve"> </w:t>
            </w:r>
            <w:proofErr w:type="spellStart"/>
            <w:r>
              <w:rPr>
                <w:sz w:val="18"/>
                <w:szCs w:val="22"/>
              </w:rPr>
              <w:t>Type</w:t>
            </w:r>
            <w:proofErr w:type="spellEnd"/>
          </w:p>
        </w:tc>
        <w:tc>
          <w:tcPr>
            <w:tcW w:w="783" w:type="dxa"/>
            <w:vAlign w:val="center"/>
          </w:tcPr>
          <w:p w14:paraId="3C3915D3" w14:textId="66290615"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072" w:type="dxa"/>
            <w:vAlign w:val="center"/>
            <w:hideMark/>
          </w:tcPr>
          <w:p w14:paraId="750719CA"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657CC2AF" w14:textId="77777777" w:rsidTr="005A664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2A553E85" w14:textId="740BCC9F"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r w:rsidRPr="00394434">
              <w:rPr>
                <w:rFonts w:ascii="Calibri" w:hAnsi="Calibri" w:cs="Calibri"/>
                <w:color w:val="000000"/>
                <w:sz w:val="18"/>
                <w:szCs w:val="18"/>
              </w:rPr>
              <w:t xml:space="preserve">Data &amp; </w:t>
            </w:r>
            <w:proofErr w:type="spellStart"/>
            <w:r w:rsidRPr="00394434">
              <w:rPr>
                <w:rFonts w:ascii="Calibri" w:hAnsi="Calibri" w:cs="Calibri"/>
                <w:color w:val="000000"/>
                <w:sz w:val="18"/>
                <w:szCs w:val="18"/>
              </w:rPr>
              <w:t>knowledge</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engineering</w:t>
            </w:r>
            <w:proofErr w:type="spellEnd"/>
          </w:p>
        </w:tc>
        <w:tc>
          <w:tcPr>
            <w:tcW w:w="1343" w:type="dxa"/>
            <w:vAlign w:val="center"/>
          </w:tcPr>
          <w:p w14:paraId="7839CA18" w14:textId="096A1413"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234C2B9E" w14:textId="4ADC15B6"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072" w:type="dxa"/>
            <w:vAlign w:val="center"/>
            <w:hideMark/>
          </w:tcPr>
          <w:p w14:paraId="3C3201D3" w14:textId="53E42D30"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Pr="00394434">
              <w:rPr>
                <w:sz w:val="18"/>
                <w:szCs w:val="18"/>
                <w:lang w:val="en-US" w:eastAsia="pt-BR"/>
              </w:rPr>
              <w:t xml:space="preserve"> et al. 2019</w:t>
            </w:r>
          </w:p>
        </w:tc>
      </w:tr>
      <w:tr w:rsidR="00A22C59" w:rsidRPr="00383A02" w14:paraId="7436E2B0" w14:textId="77777777" w:rsidTr="005A6645">
        <w:trPr>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E4594E7" w14:textId="5BD5A5E9"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proofErr w:type="spellStart"/>
            <w:r w:rsidRPr="00394434">
              <w:rPr>
                <w:rFonts w:ascii="Calibri" w:hAnsi="Calibri" w:cs="Calibri"/>
                <w:color w:val="000000"/>
                <w:sz w:val="18"/>
                <w:szCs w:val="18"/>
              </w:rPr>
              <w:t>Decision</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Support</w:t>
            </w:r>
            <w:proofErr w:type="spellEnd"/>
            <w:r w:rsidRPr="00394434">
              <w:rPr>
                <w:rFonts w:ascii="Calibri" w:hAnsi="Calibri" w:cs="Calibri"/>
                <w:color w:val="000000"/>
                <w:sz w:val="18"/>
                <w:szCs w:val="18"/>
              </w:rPr>
              <w:t xml:space="preserve"> Systems</w:t>
            </w:r>
          </w:p>
        </w:tc>
        <w:tc>
          <w:tcPr>
            <w:tcW w:w="1343" w:type="dxa"/>
            <w:vAlign w:val="center"/>
          </w:tcPr>
          <w:p w14:paraId="2BFB64E6" w14:textId="64F14408"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4E6E603F" w14:textId="5C0AF8E6"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072" w:type="dxa"/>
            <w:vAlign w:val="center"/>
          </w:tcPr>
          <w:p w14:paraId="7B6F3450" w14:textId="2C209805"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et al., 2017</w:t>
            </w:r>
          </w:p>
        </w:tc>
      </w:tr>
      <w:tr w:rsidR="00A22C59" w:rsidRPr="00383A02" w14:paraId="05A37651" w14:textId="77777777" w:rsidTr="005A664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4EA88762" w14:textId="080640EC"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r w:rsidRPr="00394434">
              <w:rPr>
                <w:rFonts w:ascii="Calibri" w:hAnsi="Calibri" w:cs="Calibri"/>
                <w:color w:val="000000"/>
                <w:sz w:val="18"/>
                <w:szCs w:val="18"/>
              </w:rPr>
              <w:lastRenderedPageBreak/>
              <w:t xml:space="preserve">Expert systems </w:t>
            </w:r>
            <w:proofErr w:type="spellStart"/>
            <w:r w:rsidRPr="00394434">
              <w:rPr>
                <w:rFonts w:ascii="Calibri" w:hAnsi="Calibri" w:cs="Calibri"/>
                <w:color w:val="000000"/>
                <w:sz w:val="18"/>
                <w:szCs w:val="18"/>
              </w:rPr>
              <w:t>with</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applications</w:t>
            </w:r>
            <w:proofErr w:type="spellEnd"/>
          </w:p>
        </w:tc>
        <w:tc>
          <w:tcPr>
            <w:tcW w:w="1343" w:type="dxa"/>
            <w:vAlign w:val="center"/>
          </w:tcPr>
          <w:p w14:paraId="3DE40CBC" w14:textId="16CBD50E"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325E91E5" w14:textId="665AA11F"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072" w:type="dxa"/>
            <w:vAlign w:val="center"/>
          </w:tcPr>
          <w:p w14:paraId="710FC91E" w14:textId="0BED386C"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Pr="00394434">
              <w:rPr>
                <w:sz w:val="18"/>
                <w:szCs w:val="18"/>
                <w:lang w:val="en-US" w:eastAsia="pt-BR"/>
              </w:rPr>
              <w:t xml:space="preserve"> et al., 2019</w:t>
            </w:r>
          </w:p>
        </w:tc>
      </w:tr>
      <w:tr w:rsidR="00A22C59" w:rsidRPr="00383A02" w14:paraId="582C2672" w14:textId="77777777" w:rsidTr="005A6645">
        <w:trPr>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5172E63" w14:textId="0A6EE9A7"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proofErr w:type="spellStart"/>
            <w:r w:rsidRPr="00394434">
              <w:rPr>
                <w:rFonts w:ascii="Calibri" w:hAnsi="Calibri" w:cs="Calibri"/>
                <w:color w:val="000000"/>
                <w:sz w:val="18"/>
                <w:szCs w:val="18"/>
              </w:rPr>
              <w:t>Information</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and</w:t>
            </w:r>
            <w:proofErr w:type="spellEnd"/>
            <w:r w:rsidRPr="00394434">
              <w:rPr>
                <w:rFonts w:ascii="Calibri" w:hAnsi="Calibri" w:cs="Calibri"/>
                <w:color w:val="000000"/>
                <w:sz w:val="18"/>
                <w:szCs w:val="18"/>
              </w:rPr>
              <w:t xml:space="preserve"> Software Technology</w:t>
            </w:r>
          </w:p>
        </w:tc>
        <w:tc>
          <w:tcPr>
            <w:tcW w:w="1343" w:type="dxa"/>
            <w:vAlign w:val="center"/>
          </w:tcPr>
          <w:p w14:paraId="796A8303" w14:textId="24B92E03"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455B88DF" w14:textId="70C9666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072" w:type="dxa"/>
            <w:vAlign w:val="center"/>
          </w:tcPr>
          <w:p w14:paraId="639EA4FB" w14:textId="4468056D"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394434">
              <w:rPr>
                <w:sz w:val="18"/>
                <w:szCs w:val="18"/>
                <w:lang w:val="en-US" w:eastAsia="pt-BR"/>
              </w:rPr>
              <w:t>Chen et al. 2018</w:t>
            </w:r>
          </w:p>
        </w:tc>
      </w:tr>
      <w:tr w:rsidR="00A22C59" w:rsidRPr="00383A02" w14:paraId="49E6C8C0" w14:textId="77777777" w:rsidTr="005A664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79BEAE8" w14:textId="3FF4733C"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r w:rsidRPr="00394434">
              <w:rPr>
                <w:rFonts w:ascii="Calibri" w:hAnsi="Calibri" w:cs="Calibri"/>
                <w:color w:val="000000"/>
                <w:sz w:val="18"/>
                <w:szCs w:val="18"/>
              </w:rPr>
              <w:t xml:space="preserve">Mis </w:t>
            </w:r>
            <w:proofErr w:type="spellStart"/>
            <w:r w:rsidRPr="00394434">
              <w:rPr>
                <w:rFonts w:ascii="Calibri" w:hAnsi="Calibri" w:cs="Calibri"/>
                <w:color w:val="000000"/>
                <w:sz w:val="18"/>
                <w:szCs w:val="18"/>
              </w:rPr>
              <w:t>quarterly</w:t>
            </w:r>
            <w:proofErr w:type="spellEnd"/>
          </w:p>
        </w:tc>
        <w:tc>
          <w:tcPr>
            <w:tcW w:w="1343" w:type="dxa"/>
            <w:vAlign w:val="center"/>
          </w:tcPr>
          <w:p w14:paraId="21A139CA" w14:textId="6F26FE35"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638FAD75" w14:textId="06310533"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072" w:type="dxa"/>
            <w:vAlign w:val="center"/>
          </w:tcPr>
          <w:p w14:paraId="19FE3FEB" w14:textId="0B11FC62"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Pr="00394434">
              <w:rPr>
                <w:sz w:val="18"/>
                <w:szCs w:val="18"/>
                <w:lang w:val="en-US" w:eastAsia="pt-BR"/>
              </w:rPr>
              <w:t xml:space="preserve"> et al. 2019</w:t>
            </w:r>
          </w:p>
        </w:tc>
      </w:tr>
      <w:tr w:rsidR="00A22C59" w:rsidRPr="00383A02" w14:paraId="1A2E2793" w14:textId="77777777" w:rsidTr="005A6645">
        <w:trPr>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12307D45" w14:textId="77777777" w:rsidR="005A6645" w:rsidRPr="00394434" w:rsidRDefault="00A22C59" w:rsidP="005F7741">
            <w:pPr>
              <w:overflowPunct/>
              <w:autoSpaceDE/>
              <w:autoSpaceDN/>
              <w:adjustRightInd/>
              <w:ind w:firstLine="0"/>
              <w:jc w:val="center"/>
              <w:textAlignment w:val="auto"/>
              <w:rPr>
                <w:rFonts w:ascii="Calibri" w:hAnsi="Calibri" w:cs="Calibri"/>
                <w:b w:val="0"/>
                <w:bCs w:val="0"/>
                <w:color w:val="000000"/>
                <w:sz w:val="18"/>
                <w:szCs w:val="18"/>
              </w:rPr>
            </w:pPr>
            <w:proofErr w:type="spellStart"/>
            <w:r w:rsidRPr="00394434">
              <w:rPr>
                <w:rFonts w:ascii="Calibri" w:hAnsi="Calibri" w:cs="Calibri"/>
                <w:color w:val="000000"/>
                <w:sz w:val="18"/>
                <w:szCs w:val="18"/>
              </w:rPr>
              <w:t>Lecture</w:t>
            </w:r>
            <w:proofErr w:type="spellEnd"/>
            <w:r w:rsidRPr="00394434">
              <w:rPr>
                <w:rFonts w:ascii="Calibri" w:hAnsi="Calibri" w:cs="Calibri"/>
                <w:color w:val="000000"/>
                <w:sz w:val="18"/>
                <w:szCs w:val="18"/>
              </w:rPr>
              <w:t xml:space="preserve"> Notes in Computer </w:t>
            </w:r>
          </w:p>
          <w:p w14:paraId="60EE34B8" w14:textId="07B0516D" w:rsidR="00A22C59" w:rsidRPr="00394434" w:rsidRDefault="00A22C59" w:rsidP="005F7741">
            <w:pPr>
              <w:overflowPunct/>
              <w:autoSpaceDE/>
              <w:autoSpaceDN/>
              <w:adjustRightInd/>
              <w:ind w:firstLine="0"/>
              <w:jc w:val="center"/>
              <w:textAlignment w:val="auto"/>
              <w:rPr>
                <w:rFonts w:ascii="Calibri" w:hAnsi="Calibri" w:cs="Calibri"/>
                <w:b w:val="0"/>
                <w:bCs w:val="0"/>
                <w:color w:val="000000"/>
                <w:sz w:val="18"/>
                <w:szCs w:val="18"/>
              </w:rPr>
            </w:pPr>
            <w:r w:rsidRPr="00394434">
              <w:rPr>
                <w:rFonts w:ascii="Calibri" w:hAnsi="Calibri" w:cs="Calibri"/>
                <w:color w:val="000000"/>
                <w:sz w:val="18"/>
                <w:szCs w:val="18"/>
              </w:rPr>
              <w:t>Science</w:t>
            </w:r>
          </w:p>
          <w:p w14:paraId="0A67188E" w14:textId="07684606"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p>
        </w:tc>
        <w:tc>
          <w:tcPr>
            <w:tcW w:w="1343" w:type="dxa"/>
            <w:vAlign w:val="center"/>
          </w:tcPr>
          <w:p w14:paraId="52FF232B" w14:textId="6F0BCE40"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Conference</w:t>
            </w:r>
            <w:proofErr w:type="spellEnd"/>
          </w:p>
        </w:tc>
        <w:tc>
          <w:tcPr>
            <w:tcW w:w="783" w:type="dxa"/>
            <w:vAlign w:val="center"/>
          </w:tcPr>
          <w:p w14:paraId="3025C6D8" w14:textId="4132C011"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2</w:t>
            </w:r>
          </w:p>
        </w:tc>
        <w:tc>
          <w:tcPr>
            <w:tcW w:w="2072" w:type="dxa"/>
            <w:vAlign w:val="center"/>
          </w:tcPr>
          <w:p w14:paraId="1244F020" w14:textId="77777777" w:rsidR="00A22C59" w:rsidRPr="00394434" w:rsidRDefault="00A22C59" w:rsidP="005F7741">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394434">
              <w:rPr>
                <w:sz w:val="18"/>
                <w:szCs w:val="18"/>
                <w:lang w:val="en-US" w:eastAsia="pt-BR"/>
              </w:rPr>
              <w:t>Vermeulen, 2018</w:t>
            </w:r>
          </w:p>
          <w:p w14:paraId="344A1C58" w14:textId="7E20EF0A" w:rsidR="00A22C59" w:rsidRPr="00394434" w:rsidRDefault="00A22C59" w:rsidP="005F7741">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and </w:t>
            </w:r>
            <w:proofErr w:type="spellStart"/>
            <w:r w:rsidRPr="00394434">
              <w:rPr>
                <w:sz w:val="18"/>
                <w:szCs w:val="18"/>
                <w:lang w:val="en-US" w:eastAsia="pt-BR"/>
              </w:rPr>
              <w:t>Mendling</w:t>
            </w:r>
            <w:proofErr w:type="spellEnd"/>
            <w:r w:rsidRPr="00394434">
              <w:rPr>
                <w:sz w:val="18"/>
                <w:szCs w:val="18"/>
                <w:lang w:val="en-US" w:eastAsia="pt-BR"/>
              </w:rPr>
              <w:t xml:space="preserve">, 2013 </w:t>
            </w:r>
          </w:p>
        </w:tc>
      </w:tr>
      <w:tr w:rsidR="00A22C59" w:rsidRPr="00383A02" w14:paraId="6CD34E65" w14:textId="77777777" w:rsidTr="005A664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2B04A8E9" w14:textId="77777777" w:rsidR="005A6645" w:rsidRPr="00394434" w:rsidRDefault="00A22C59" w:rsidP="002B0FA9">
            <w:pPr>
              <w:overflowPunct/>
              <w:autoSpaceDE/>
              <w:autoSpaceDN/>
              <w:adjustRightInd/>
              <w:ind w:firstLine="0"/>
              <w:jc w:val="center"/>
              <w:textAlignment w:val="auto"/>
              <w:rPr>
                <w:rFonts w:ascii="Calibri" w:hAnsi="Calibri" w:cs="Calibri"/>
                <w:b w:val="0"/>
                <w:bCs w:val="0"/>
                <w:color w:val="000000"/>
                <w:sz w:val="18"/>
                <w:szCs w:val="18"/>
              </w:rPr>
            </w:pPr>
            <w:proofErr w:type="spellStart"/>
            <w:r w:rsidRPr="00394434">
              <w:rPr>
                <w:rFonts w:ascii="Calibri" w:hAnsi="Calibri" w:cs="Calibri"/>
                <w:color w:val="000000"/>
                <w:sz w:val="18"/>
                <w:szCs w:val="18"/>
              </w:rPr>
              <w:t>International</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Conference</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on</w:t>
            </w:r>
            <w:proofErr w:type="spellEnd"/>
            <w:r w:rsidRPr="00394434">
              <w:rPr>
                <w:rFonts w:ascii="Calibri" w:hAnsi="Calibri" w:cs="Calibri"/>
                <w:color w:val="000000"/>
                <w:sz w:val="18"/>
                <w:szCs w:val="18"/>
              </w:rPr>
              <w:t xml:space="preserve"> </w:t>
            </w:r>
          </w:p>
          <w:p w14:paraId="35C7CF0C" w14:textId="41E28B3E"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r w:rsidRPr="00394434">
              <w:rPr>
                <w:rFonts w:ascii="Calibri" w:hAnsi="Calibri" w:cs="Calibri"/>
                <w:color w:val="000000"/>
                <w:sz w:val="18"/>
                <w:szCs w:val="18"/>
              </w:rPr>
              <w:t xml:space="preserve">Business </w:t>
            </w:r>
            <w:proofErr w:type="spellStart"/>
            <w:r w:rsidRPr="00394434">
              <w:rPr>
                <w:rFonts w:ascii="Calibri" w:hAnsi="Calibri" w:cs="Calibri"/>
                <w:color w:val="000000"/>
                <w:sz w:val="18"/>
                <w:szCs w:val="18"/>
              </w:rPr>
              <w:t>Process</w:t>
            </w:r>
            <w:proofErr w:type="spellEnd"/>
            <w:r w:rsidRPr="00394434">
              <w:rPr>
                <w:rFonts w:ascii="Calibri" w:hAnsi="Calibri" w:cs="Calibri"/>
                <w:color w:val="000000"/>
                <w:sz w:val="18"/>
                <w:szCs w:val="18"/>
              </w:rPr>
              <w:t xml:space="preserve"> Management</w:t>
            </w:r>
          </w:p>
        </w:tc>
        <w:tc>
          <w:tcPr>
            <w:tcW w:w="1343" w:type="dxa"/>
            <w:vAlign w:val="center"/>
          </w:tcPr>
          <w:p w14:paraId="71C2A22B" w14:textId="08864C71"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Conference</w:t>
            </w:r>
          </w:p>
        </w:tc>
        <w:tc>
          <w:tcPr>
            <w:tcW w:w="783" w:type="dxa"/>
            <w:vAlign w:val="center"/>
          </w:tcPr>
          <w:p w14:paraId="4D5ED155" w14:textId="20F4FE0B"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3</w:t>
            </w:r>
          </w:p>
        </w:tc>
        <w:tc>
          <w:tcPr>
            <w:tcW w:w="2072" w:type="dxa"/>
            <w:vAlign w:val="center"/>
          </w:tcPr>
          <w:p w14:paraId="26F05022" w14:textId="77777777"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Zimoch</w:t>
            </w:r>
            <w:proofErr w:type="spellEnd"/>
            <w:r w:rsidRPr="00394434">
              <w:rPr>
                <w:sz w:val="18"/>
                <w:szCs w:val="18"/>
                <w:lang w:val="en-US" w:eastAsia="pt-BR"/>
              </w:rPr>
              <w:t xml:space="preserve"> et al. 2018</w:t>
            </w:r>
          </w:p>
          <w:p w14:paraId="6C3EDF7F" w14:textId="77777777"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Pinggera</w:t>
            </w:r>
            <w:proofErr w:type="spellEnd"/>
            <w:r w:rsidRPr="00394434">
              <w:rPr>
                <w:sz w:val="18"/>
                <w:szCs w:val="18"/>
                <w:lang w:val="en-US" w:eastAsia="pt-BR"/>
              </w:rPr>
              <w:t xml:space="preserve"> et al., 2012</w:t>
            </w:r>
          </w:p>
          <w:p w14:paraId="499178C7" w14:textId="507F608C"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394434">
              <w:rPr>
                <w:sz w:val="18"/>
                <w:szCs w:val="18"/>
                <w:lang w:val="en-US" w:eastAsia="pt-BR"/>
              </w:rPr>
              <w:t>Chen et al. 2018</w:t>
            </w:r>
          </w:p>
        </w:tc>
      </w:tr>
    </w:tbl>
    <w:p w14:paraId="1CEDC368" w14:textId="3E7DA880" w:rsidR="00FC2B99" w:rsidRPr="00FC2B99" w:rsidRDefault="00B55C2C" w:rsidP="00FC2B99">
      <w:pPr>
        <w:pStyle w:val="p1a"/>
        <w:spacing w:before="240"/>
        <w:rPr>
          <w:lang w:val="en-US"/>
        </w:rPr>
      </w:pPr>
      <w:r>
        <w:rPr>
          <w:lang w:val="en-US"/>
        </w:rPr>
        <w:tab/>
      </w:r>
      <w:r w:rsidR="0049363B" w:rsidRPr="00EB1B30">
        <w:rPr>
          <w:lang w:val="en-US"/>
        </w:rPr>
        <w:t>To understand which studies are most relevant, we observed the number of citations of the selected papers as</w:t>
      </w:r>
      <w:r w:rsidR="0049363B">
        <w:rPr>
          <w:lang w:val="en-US"/>
        </w:rPr>
        <w:t xml:space="preserve"> it</w:t>
      </w:r>
      <w:r w:rsidR="0049363B" w:rsidRPr="00EB1B30">
        <w:rPr>
          <w:lang w:val="en-US"/>
        </w:rPr>
        <w:t xml:space="preserve"> can be seen in</w:t>
      </w:r>
      <w:r w:rsidR="00FC2B99">
        <w:rPr>
          <w:lang w:val="en-US"/>
        </w:rPr>
        <w:t xml:space="preserve"> </w:t>
      </w:r>
      <w:r w:rsidR="00FC2B99">
        <w:rPr>
          <w:lang w:val="en-US"/>
        </w:rPr>
        <w:fldChar w:fldCharType="begin"/>
      </w:r>
      <w:r w:rsidR="00FC2B99">
        <w:rPr>
          <w:lang w:val="en-US"/>
        </w:rPr>
        <w:instrText xml:space="preserve"> REF _Ref37928644 \h </w:instrText>
      </w:r>
      <w:r w:rsidR="00FC2B99">
        <w:rPr>
          <w:lang w:val="en-US"/>
        </w:rPr>
      </w:r>
      <w:r w:rsidR="00FC2B99">
        <w:rPr>
          <w:lang w:val="en-US"/>
        </w:rPr>
        <w:fldChar w:fldCharType="separate"/>
      </w:r>
      <w:r w:rsidR="00FC2B99" w:rsidRPr="00FC2B99">
        <w:rPr>
          <w:color w:val="000000"/>
          <w:lang w:val="en-US" w:eastAsia="pt-BR"/>
        </w:rPr>
        <w:t xml:space="preserve">Figure </w:t>
      </w:r>
      <w:r w:rsidR="00FC2B99" w:rsidRPr="00FC2B99">
        <w:rPr>
          <w:noProof/>
          <w:color w:val="000000"/>
          <w:lang w:val="en-US" w:eastAsia="pt-BR"/>
        </w:rPr>
        <w:t>9</w:t>
      </w:r>
      <w:r w:rsidR="00FC2B99">
        <w:rPr>
          <w:lang w:val="en-US"/>
        </w:rPr>
        <w:fldChar w:fldCharType="end"/>
      </w:r>
      <w:r w:rsidR="0049363B">
        <w:rPr>
          <w:lang w:val="en-US"/>
        </w:rPr>
        <w:t>,</w:t>
      </w:r>
      <w:r w:rsidR="0049363B" w:rsidRPr="00EB1B30">
        <w:rPr>
          <w:lang w:val="en-US"/>
        </w:rPr>
        <w:t xml:space="preserve"> </w:t>
      </w:r>
      <w:r w:rsidR="0049363B">
        <w:rPr>
          <w:lang w:val="en-US"/>
        </w:rPr>
        <w:t xml:space="preserve">from </w:t>
      </w:r>
      <w:r w:rsidR="0049363B" w:rsidRPr="00EB1B30">
        <w:rPr>
          <w:lang w:val="en-US"/>
        </w:rPr>
        <w:t>the 1</w:t>
      </w:r>
      <w:r w:rsidR="00FC2B99">
        <w:rPr>
          <w:lang w:val="en-US"/>
        </w:rPr>
        <w:t>0</w:t>
      </w:r>
      <w:r w:rsidR="0049363B" w:rsidRPr="00EB1B30">
        <w:rPr>
          <w:lang w:val="en-US"/>
        </w:rPr>
        <w:t xml:space="preserve"> </w:t>
      </w:r>
      <w:r w:rsidR="00FC2B99">
        <w:rPr>
          <w:lang w:val="en-US"/>
        </w:rPr>
        <w:t>selected studies</w:t>
      </w:r>
      <w:r w:rsidR="0049363B" w:rsidRPr="00EB1B30">
        <w:rPr>
          <w:lang w:val="en-US"/>
        </w:rPr>
        <w:t xml:space="preserve"> </w:t>
      </w:r>
      <w:r w:rsidR="0049363B">
        <w:rPr>
          <w:lang w:val="en-US"/>
        </w:rPr>
        <w:t>there are</w:t>
      </w:r>
      <w:r w:rsidR="0049363B" w:rsidRPr="00EB1B30">
        <w:rPr>
          <w:lang w:val="en-US"/>
        </w:rPr>
        <w:t xml:space="preserve"> a total of 12</w:t>
      </w:r>
      <w:r w:rsidR="00FC2B99">
        <w:rPr>
          <w:lang w:val="en-US"/>
        </w:rPr>
        <w:t>5</w:t>
      </w:r>
      <w:r w:rsidR="0049363B" w:rsidRPr="00EB1B30">
        <w:rPr>
          <w:lang w:val="en-US"/>
        </w:rPr>
        <w:t xml:space="preserve"> quotes. </w:t>
      </w:r>
      <w:r w:rsidR="00FC2B99">
        <w:rPr>
          <w:lang w:val="en-US"/>
        </w:rPr>
        <w:t>Papers</w:t>
      </w:r>
      <w:r w:rsidR="00FC2B99" w:rsidRPr="00A27A69">
        <w:rPr>
          <w:lang w:val="en-US"/>
        </w:rPr>
        <w:t xml:space="preserve"> </w:t>
      </w:r>
      <w:proofErr w:type="spellStart"/>
      <w:r w:rsidR="00FC2B99" w:rsidRPr="00FC2B99">
        <w:rPr>
          <w:lang w:val="en-US"/>
        </w:rPr>
        <w:t>Pinggera</w:t>
      </w:r>
      <w:proofErr w:type="spellEnd"/>
      <w:r w:rsidR="00FC2B99" w:rsidRPr="00FC2B99">
        <w:rPr>
          <w:lang w:val="en-US"/>
        </w:rPr>
        <w:t xml:space="preserve"> et al., 2012</w:t>
      </w:r>
      <w:r w:rsidR="00FC2B99">
        <w:rPr>
          <w:lang w:val="en-US"/>
        </w:rPr>
        <w:t xml:space="preserve">, </w:t>
      </w:r>
      <w:proofErr w:type="spellStart"/>
      <w:r w:rsidR="00FC2B99" w:rsidRPr="00FC2B99">
        <w:rPr>
          <w:lang w:val="en-US"/>
        </w:rPr>
        <w:t>Petrusel</w:t>
      </w:r>
      <w:proofErr w:type="spellEnd"/>
      <w:r w:rsidR="00FC2B99" w:rsidRPr="00FC2B99">
        <w:rPr>
          <w:lang w:val="en-US"/>
        </w:rPr>
        <w:t xml:space="preserve"> and </w:t>
      </w:r>
      <w:proofErr w:type="spellStart"/>
      <w:r w:rsidR="00FC2B99" w:rsidRPr="00FC2B99">
        <w:rPr>
          <w:lang w:val="en-US"/>
        </w:rPr>
        <w:t>Mendling</w:t>
      </w:r>
      <w:proofErr w:type="spellEnd"/>
      <w:r w:rsidR="00FC2B99" w:rsidRPr="00FC2B99">
        <w:rPr>
          <w:lang w:val="en-US"/>
        </w:rPr>
        <w:t xml:space="preserve">, </w:t>
      </w:r>
      <w:proofErr w:type="gramStart"/>
      <w:r w:rsidR="00FC2B99" w:rsidRPr="00FC2B99">
        <w:rPr>
          <w:lang w:val="en-US"/>
        </w:rPr>
        <w:t>2013</w:t>
      </w:r>
      <w:r w:rsidR="00FC2B99">
        <w:rPr>
          <w:lang w:val="en-US"/>
        </w:rPr>
        <w:t xml:space="preserve">, </w:t>
      </w:r>
      <w:r w:rsidR="00FC2B99" w:rsidRPr="00FC2B99">
        <w:rPr>
          <w:lang w:val="en-US"/>
        </w:rPr>
        <w:t xml:space="preserve"> </w:t>
      </w:r>
      <w:proofErr w:type="spellStart"/>
      <w:r w:rsidR="00FC2B99" w:rsidRPr="00FC2B99">
        <w:rPr>
          <w:lang w:val="en-US"/>
        </w:rPr>
        <w:t>Petrusel</w:t>
      </w:r>
      <w:proofErr w:type="spellEnd"/>
      <w:proofErr w:type="gramEnd"/>
      <w:r w:rsidR="00FC2B99" w:rsidRPr="00FC2B99">
        <w:rPr>
          <w:lang w:val="en-US"/>
        </w:rPr>
        <w:t xml:space="preserve"> et al., 2017</w:t>
      </w:r>
      <w:r w:rsidR="00FC2B99">
        <w:rPr>
          <w:lang w:val="en-US"/>
        </w:rPr>
        <w:t xml:space="preserve"> and </w:t>
      </w:r>
      <w:r w:rsidR="00FC2B99" w:rsidRPr="00FC2B99">
        <w:rPr>
          <w:lang w:val="en-US"/>
        </w:rPr>
        <w:t>Chen et al. 2018</w:t>
      </w:r>
      <w:r w:rsidR="00FC2B99" w:rsidRPr="00EB1B30">
        <w:rPr>
          <w:lang w:val="en-US"/>
        </w:rPr>
        <w:t xml:space="preserve"> are the most popular accounting for </w:t>
      </w:r>
      <w:r w:rsidR="00FC2B99">
        <w:rPr>
          <w:lang w:val="en-US"/>
        </w:rPr>
        <w:t>88.00</w:t>
      </w:r>
      <w:r w:rsidR="00FC2B99" w:rsidRPr="00EB1B30">
        <w:rPr>
          <w:lang w:val="en-US"/>
        </w:rPr>
        <w:t>% of citations. The paper</w:t>
      </w:r>
      <w:r w:rsidR="00FC2B99">
        <w:rPr>
          <w:lang w:val="en-US"/>
        </w:rPr>
        <w:t xml:space="preserve"> </w:t>
      </w:r>
      <w:proofErr w:type="spellStart"/>
      <w:r w:rsidR="00FC2B99" w:rsidRPr="00FC2B99">
        <w:rPr>
          <w:lang w:val="en-US"/>
        </w:rPr>
        <w:t>Pinggera</w:t>
      </w:r>
      <w:proofErr w:type="spellEnd"/>
      <w:r w:rsidR="00FC2B99" w:rsidRPr="00FC2B99">
        <w:rPr>
          <w:lang w:val="en-US"/>
        </w:rPr>
        <w:t xml:space="preserve"> et al., 2012</w:t>
      </w:r>
      <w:r w:rsidR="00FC2B99" w:rsidRPr="00EB1B30">
        <w:rPr>
          <w:lang w:val="en-US"/>
        </w:rPr>
        <w:t xml:space="preserve"> has 3</w:t>
      </w:r>
      <w:r w:rsidR="00FC2B99">
        <w:rPr>
          <w:lang w:val="en-US"/>
        </w:rPr>
        <w:t>6</w:t>
      </w:r>
      <w:r w:rsidR="00FC2B99" w:rsidRPr="00EB1B30">
        <w:rPr>
          <w:lang w:val="en-US"/>
        </w:rPr>
        <w:t xml:space="preserve"> citations, and this may be due to the pioneering nature of this study, being published in 2012. The works </w:t>
      </w:r>
      <w:proofErr w:type="spellStart"/>
      <w:r w:rsidRPr="00B55C2C">
        <w:rPr>
          <w:lang w:val="en-US"/>
        </w:rPr>
        <w:t>Tallon</w:t>
      </w:r>
      <w:proofErr w:type="spellEnd"/>
      <w:r w:rsidRPr="00B55C2C">
        <w:rPr>
          <w:lang w:val="en-US"/>
        </w:rPr>
        <w:t xml:space="preserve"> et al., 2019, Vermeulen, 2018</w:t>
      </w:r>
      <w:r>
        <w:rPr>
          <w:lang w:val="en-US"/>
        </w:rPr>
        <w:t xml:space="preserve"> and</w:t>
      </w:r>
      <w:r w:rsidRPr="00B55C2C">
        <w:rPr>
          <w:lang w:val="en-US"/>
        </w:rPr>
        <w:t xml:space="preserve"> </w:t>
      </w:r>
      <w:proofErr w:type="spellStart"/>
      <w:r w:rsidRPr="00B55C2C">
        <w:rPr>
          <w:lang w:val="en-US"/>
        </w:rPr>
        <w:t>Bera</w:t>
      </w:r>
      <w:proofErr w:type="spellEnd"/>
      <w:r w:rsidRPr="00B55C2C">
        <w:rPr>
          <w:lang w:val="en-US"/>
        </w:rPr>
        <w:t xml:space="preserve"> et al. 2019</w:t>
      </w:r>
      <w:r w:rsidR="00FC2B99" w:rsidRPr="00EB1B30">
        <w:rPr>
          <w:lang w:val="en-US"/>
        </w:rPr>
        <w:t xml:space="preserve"> </w:t>
      </w:r>
      <w:r w:rsidR="00FC2B99" w:rsidRPr="00A27A69">
        <w:rPr>
          <w:lang w:val="en-US"/>
        </w:rPr>
        <w:t xml:space="preserve">have </w:t>
      </w:r>
      <w:r>
        <w:rPr>
          <w:lang w:val="en-US"/>
        </w:rPr>
        <w:t>only one</w:t>
      </w:r>
      <w:r w:rsidR="00FC2B99" w:rsidRPr="00A27A69">
        <w:rPr>
          <w:lang w:val="en-US"/>
        </w:rPr>
        <w:t xml:space="preserve"> citation, being less popular perhaps because they </w:t>
      </w:r>
      <w:r w:rsidR="00FC2B99">
        <w:rPr>
          <w:lang w:val="en-US"/>
        </w:rPr>
        <w:t>were</w:t>
      </w:r>
      <w:r w:rsidR="00FC2B99" w:rsidRPr="00A27A69">
        <w:rPr>
          <w:lang w:val="en-US"/>
        </w:rPr>
        <w:t xml:space="preserve"> published in more recent years</w:t>
      </w:r>
      <w:r w:rsidR="00FC2B99" w:rsidRPr="00EB1B30">
        <w:rPr>
          <w:lang w:val="en-US"/>
        </w:rPr>
        <w:t>.</w:t>
      </w:r>
    </w:p>
    <w:p w14:paraId="5ECB1A89" w14:textId="69FA4485" w:rsidR="0049363B" w:rsidRDefault="00FC2B99" w:rsidP="0049363B">
      <w:pPr>
        <w:pStyle w:val="figurecaption"/>
        <w:spacing w:after="0" w:line="240" w:lineRule="auto"/>
        <w:rPr>
          <w:b/>
          <w:iCs/>
          <w:sz w:val="20"/>
          <w:lang w:val="en-US"/>
        </w:rPr>
      </w:pPr>
      <w:bookmarkStart w:id="20" w:name="_Ref8385684"/>
      <w:r>
        <w:rPr>
          <w:noProof/>
        </w:rPr>
        <w:drawing>
          <wp:inline distT="0" distB="0" distL="0" distR="0" wp14:anchorId="41237FE8" wp14:editId="7A8F76F6">
            <wp:extent cx="4060710" cy="1549730"/>
            <wp:effectExtent l="0" t="0" r="16510" b="12700"/>
            <wp:docPr id="5" name="Gráfico 5">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605A4D" w14:textId="6CD0AEE2" w:rsidR="0049363B" w:rsidRDefault="00FC2B99" w:rsidP="005A6645">
      <w:pPr>
        <w:pStyle w:val="figurecaption"/>
        <w:spacing w:before="0"/>
        <w:rPr>
          <w:lang w:val="en-US"/>
        </w:rPr>
      </w:pPr>
      <w:bookmarkStart w:id="21" w:name="_Ref37928644"/>
      <w:bookmarkEnd w:id="20"/>
      <w:r w:rsidRPr="00FC2B99">
        <w:rPr>
          <w:color w:val="000000"/>
          <w:sz w:val="20"/>
          <w:lang w:val="en-US" w:eastAsia="pt-BR"/>
        </w:rPr>
        <w:t xml:space="preserve">Figure </w:t>
      </w:r>
      <w:r w:rsidRPr="00FC2B99">
        <w:rPr>
          <w:color w:val="000000"/>
          <w:sz w:val="20"/>
          <w:lang w:val="en-US" w:eastAsia="pt-BR"/>
        </w:rPr>
        <w:fldChar w:fldCharType="begin"/>
      </w:r>
      <w:r w:rsidRPr="00FC2B99">
        <w:rPr>
          <w:color w:val="000000"/>
          <w:sz w:val="20"/>
          <w:lang w:val="en-US" w:eastAsia="pt-BR"/>
        </w:rPr>
        <w:instrText xml:space="preserve"> SEQ Figure \* ARABIC </w:instrText>
      </w:r>
      <w:r w:rsidRPr="00FC2B99">
        <w:rPr>
          <w:color w:val="000000"/>
          <w:sz w:val="20"/>
          <w:lang w:val="en-US" w:eastAsia="pt-BR"/>
        </w:rPr>
        <w:fldChar w:fldCharType="separate"/>
      </w:r>
      <w:r w:rsidRPr="00FC2B99">
        <w:rPr>
          <w:noProof/>
          <w:color w:val="000000"/>
          <w:sz w:val="20"/>
          <w:lang w:val="en-US" w:eastAsia="pt-BR"/>
        </w:rPr>
        <w:t>9</w:t>
      </w:r>
      <w:r w:rsidRPr="00FC2B99">
        <w:rPr>
          <w:color w:val="000000"/>
          <w:sz w:val="20"/>
          <w:lang w:val="en-US" w:eastAsia="pt-BR"/>
        </w:rPr>
        <w:fldChar w:fldCharType="end"/>
      </w:r>
      <w:bookmarkEnd w:id="21"/>
      <w:r>
        <w:rPr>
          <w:b/>
          <w:lang w:val="en-US"/>
        </w:rPr>
        <w:t>.</w:t>
      </w:r>
      <w:r w:rsidR="0049363B">
        <w:rPr>
          <w:b/>
          <w:lang w:val="en-US"/>
        </w:rPr>
        <w:t xml:space="preserve"> </w:t>
      </w:r>
      <w:r w:rsidR="0049363B" w:rsidRPr="007B44C5">
        <w:rPr>
          <w:lang w:val="en-US"/>
        </w:rPr>
        <w:t>Number of citations per study.</w:t>
      </w:r>
    </w:p>
    <w:p w14:paraId="5FD49CE8" w14:textId="02BAFA5D"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49363B">
        <w:rPr>
          <w:color w:val="000000"/>
          <w:sz w:val="20"/>
          <w:szCs w:val="20"/>
          <w:lang w:val="en-US"/>
        </w:rPr>
        <w:fldChar w:fldCharType="begin"/>
      </w:r>
      <w:r w:rsidR="0049363B">
        <w:rPr>
          <w:color w:val="000000"/>
          <w:sz w:val="20"/>
          <w:szCs w:val="20"/>
          <w:lang w:val="en-US"/>
        </w:rPr>
        <w:instrText xml:space="preserve"> REF _Ref37859092 \h </w:instrText>
      </w:r>
      <w:r w:rsidR="0049363B">
        <w:rPr>
          <w:color w:val="000000"/>
          <w:sz w:val="20"/>
          <w:szCs w:val="20"/>
          <w:lang w:val="en-US"/>
        </w:rPr>
      </w:r>
      <w:r w:rsidR="0049363B">
        <w:rPr>
          <w:color w:val="000000"/>
          <w:sz w:val="20"/>
          <w:szCs w:val="20"/>
          <w:lang w:val="en-US"/>
        </w:rPr>
        <w:fldChar w:fldCharType="separate"/>
      </w:r>
      <w:r w:rsidR="00B55C2C" w:rsidRPr="001B5CD3">
        <w:rPr>
          <w:color w:val="000000"/>
          <w:sz w:val="20"/>
          <w:lang w:val="en-US"/>
        </w:rPr>
        <w:t xml:space="preserve">Figure </w:t>
      </w:r>
      <w:r w:rsidR="00B55C2C">
        <w:rPr>
          <w:noProof/>
          <w:color w:val="000000"/>
          <w:sz w:val="20"/>
          <w:lang w:val="en-US"/>
        </w:rPr>
        <w:t>10</w:t>
      </w:r>
      <w:r w:rsidR="0049363B">
        <w:rPr>
          <w:color w:val="000000"/>
          <w:sz w:val="20"/>
          <w:szCs w:val="20"/>
          <w:lang w:val="en-US"/>
        </w:rPr>
        <w:fldChar w:fldCharType="end"/>
      </w:r>
      <w:r w:rsidR="0049363B">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The first two works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49363B">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14:paraId="7A94513C" w14:textId="77777777" w:rsidR="0049363B" w:rsidRDefault="0049363B" w:rsidP="0049363B">
      <w:pPr>
        <w:pStyle w:val="figurecaption"/>
        <w:spacing w:before="0" w:after="0" w:line="240" w:lineRule="auto"/>
        <w:rPr>
          <w:b/>
          <w:iCs/>
          <w:sz w:val="20"/>
          <w:lang w:val="en-US"/>
        </w:rPr>
      </w:pPr>
      <w:bookmarkStart w:id="22" w:name="_Ref8385584"/>
      <w:r>
        <w:rPr>
          <w:noProof/>
        </w:rPr>
        <w:drawing>
          <wp:inline distT="0" distB="0" distL="0" distR="0" wp14:anchorId="02372644" wp14:editId="18C3A0A6">
            <wp:extent cx="3253839" cy="1145968"/>
            <wp:effectExtent l="0" t="0" r="3810" b="16510"/>
            <wp:docPr id="3" name="Gráfico 3">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FD6CA6" w14:textId="77192155" w:rsidR="0049363B" w:rsidRDefault="0049363B" w:rsidP="0049363B">
      <w:pPr>
        <w:pStyle w:val="figurecaption"/>
        <w:spacing w:before="0"/>
        <w:rPr>
          <w:lang w:val="en-US"/>
        </w:rPr>
      </w:pPr>
      <w:bookmarkStart w:id="23" w:name="_Ref37859092"/>
      <w:bookmarkEnd w:id="22"/>
      <w:r w:rsidRPr="001B5CD3">
        <w:rPr>
          <w:color w:val="000000"/>
          <w:sz w:val="20"/>
          <w:lang w:val="en-US" w:eastAsia="pt-BR"/>
        </w:rPr>
        <w:t xml:space="preserve">Figure </w:t>
      </w:r>
      <w:r w:rsidRPr="001B5CD3">
        <w:rPr>
          <w:color w:val="000000"/>
          <w:sz w:val="20"/>
          <w:lang w:val="en-US" w:eastAsia="pt-BR"/>
        </w:rPr>
        <w:fldChar w:fldCharType="begin"/>
      </w:r>
      <w:r w:rsidRPr="001B5CD3">
        <w:rPr>
          <w:color w:val="000000"/>
          <w:sz w:val="20"/>
          <w:lang w:val="en-US" w:eastAsia="pt-BR"/>
        </w:rPr>
        <w:instrText xml:space="preserve"> SEQ Figure \* ARABIC </w:instrText>
      </w:r>
      <w:r w:rsidRPr="001B5CD3">
        <w:rPr>
          <w:color w:val="000000"/>
          <w:sz w:val="20"/>
          <w:lang w:val="en-US" w:eastAsia="pt-BR"/>
        </w:rPr>
        <w:fldChar w:fldCharType="separate"/>
      </w:r>
      <w:r w:rsidR="00B55C2C">
        <w:rPr>
          <w:noProof/>
          <w:color w:val="000000"/>
          <w:sz w:val="20"/>
          <w:lang w:val="en-US" w:eastAsia="pt-BR"/>
        </w:rPr>
        <w:t>10</w:t>
      </w:r>
      <w:r w:rsidRPr="001B5CD3">
        <w:rPr>
          <w:color w:val="000000"/>
          <w:sz w:val="20"/>
          <w:lang w:val="en-US" w:eastAsia="pt-BR"/>
        </w:rPr>
        <w:fldChar w:fldCharType="end"/>
      </w:r>
      <w:bookmarkEnd w:id="23"/>
      <w:r>
        <w:rPr>
          <w:b/>
          <w:lang w:val="en-US"/>
        </w:rPr>
        <w:t xml:space="preserve">: </w:t>
      </w:r>
      <w:r w:rsidRPr="007B44C5">
        <w:rPr>
          <w:lang w:val="en-US"/>
        </w:rPr>
        <w:t>Distribution of studies per year.</w:t>
      </w:r>
    </w:p>
    <w:p w14:paraId="14403082" w14:textId="597F954B" w:rsidR="00D730B1" w:rsidRDefault="00D730B1" w:rsidP="00D730B1">
      <w:pPr>
        <w:ind w:firstLine="0"/>
        <w:rPr>
          <w:lang w:val="en-US"/>
        </w:rPr>
      </w:pPr>
      <w:r>
        <w:rPr>
          <w:lang w:val="en-US"/>
        </w:rPr>
        <w:lastRenderedPageBreak/>
        <w:tab/>
      </w:r>
      <w:r w:rsidR="00394434">
        <w:rPr>
          <w:lang w:val="en-US"/>
        </w:rPr>
        <w:fldChar w:fldCharType="begin"/>
      </w:r>
      <w:r w:rsidR="00394434">
        <w:rPr>
          <w:lang w:val="en-US"/>
        </w:rPr>
        <w:instrText xml:space="preserve"> REF _Ref37966036 \h </w:instrText>
      </w:r>
      <w:r w:rsidR="00394434">
        <w:rPr>
          <w:lang w:val="en-US"/>
        </w:rPr>
      </w:r>
      <w:r w:rsidR="00394434">
        <w:rPr>
          <w:lang w:val="en-US"/>
        </w:rPr>
        <w:fldChar w:fldCharType="separate"/>
      </w:r>
      <w:proofErr w:type="spellStart"/>
      <w:r w:rsidR="00394434" w:rsidRPr="006034F8">
        <w:rPr>
          <w:b/>
          <w:bCs/>
          <w:smallCaps/>
        </w:rPr>
        <w:t>Table</w:t>
      </w:r>
      <w:proofErr w:type="spellEnd"/>
      <w:r w:rsidR="00394434" w:rsidRPr="006034F8">
        <w:rPr>
          <w:b/>
          <w:bCs/>
          <w:smallCaps/>
        </w:rPr>
        <w:t xml:space="preserve"> </w:t>
      </w:r>
      <w:r w:rsidR="00394434">
        <w:rPr>
          <w:b/>
          <w:bCs/>
          <w:smallCaps/>
          <w:noProof/>
        </w:rPr>
        <w:t>7</w:t>
      </w:r>
      <w:r w:rsidR="00394434">
        <w:rPr>
          <w:lang w:val="en-US"/>
        </w:rPr>
        <w:fldChar w:fldCharType="end"/>
      </w:r>
      <w:r w:rsidR="00394434">
        <w:rPr>
          <w:lang w:val="en-US"/>
        </w:rPr>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Pr="00A27A69">
        <w:rPr>
          <w:lang w:val="en-US"/>
        </w:rPr>
        <w:t xml:space="preserve"> </w:t>
      </w:r>
      <w:r w:rsidR="004E143D">
        <w:rPr>
          <w:lang w:val="en-US"/>
        </w:rPr>
        <w:t>are</w:t>
      </w:r>
      <w:r w:rsidRPr="00A27A69">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4E143D" w:rsidRPr="004E143D">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these studies </w:t>
      </w:r>
      <w:r>
        <w:rPr>
          <w:lang w:val="en-US"/>
        </w:rPr>
        <w:t>are what</w:t>
      </w:r>
      <w:r w:rsidRPr="00A27A69">
        <w:rPr>
          <w:lang w:val="en-US"/>
        </w:rPr>
        <w:t xml:space="preserve"> compose a series of experiments of the same research. Study [</w:t>
      </w:r>
      <w:r w:rsidRPr="004E143D">
        <w:rPr>
          <w:lang w:val="en-US"/>
        </w:rPr>
        <w:fldChar w:fldCharType="begin"/>
      </w:r>
      <w:r w:rsidRPr="004E143D">
        <w:rPr>
          <w:lang w:val="en-US"/>
        </w:rPr>
        <w:instrText xml:space="preserve"> REF _Ref8497919 \r \h </w:instrText>
      </w:r>
      <w:r w:rsidR="004E143D">
        <w:rPr>
          <w:lang w:val="en-US"/>
        </w:rPr>
        <w:instrText xml:space="preserve"> \* MERGEFORMAT </w:instrText>
      </w:r>
      <w:r w:rsidRPr="004E143D">
        <w:rPr>
          <w:lang w:val="en-US"/>
        </w:rPr>
      </w:r>
      <w:r w:rsidRPr="004E143D">
        <w:rPr>
          <w:lang w:val="en-US"/>
        </w:rPr>
        <w:fldChar w:fldCharType="separate"/>
      </w:r>
      <w:r w:rsidRPr="004E143D">
        <w:rPr>
          <w:lang w:val="en-US"/>
        </w:rPr>
        <w:t>32</w:t>
      </w:r>
      <w:r w:rsidRPr="004E143D">
        <w:rPr>
          <w:lang w:val="en-US"/>
        </w:rPr>
        <w:fldChar w:fldCharType="end"/>
      </w:r>
      <w:r>
        <w:rPr>
          <w:lang w:val="en-US"/>
        </w:rPr>
        <w:t xml:space="preserve">, </w:t>
      </w:r>
      <w:r w:rsidRPr="004E143D">
        <w:rPr>
          <w:lang w:val="en-US"/>
        </w:rPr>
        <w:fldChar w:fldCharType="begin"/>
      </w:r>
      <w:r w:rsidRPr="004E143D">
        <w:rPr>
          <w:lang w:val="en-US"/>
        </w:rPr>
        <w:instrText xml:space="preserve"> REF _Ref8497983 \r \h </w:instrText>
      </w:r>
      <w:r w:rsidR="004E143D">
        <w:rPr>
          <w:lang w:val="en-US"/>
        </w:rPr>
        <w:instrText xml:space="preserve"> \* MERGEFORMAT </w:instrText>
      </w:r>
      <w:r w:rsidRPr="004E143D">
        <w:rPr>
          <w:lang w:val="en-US"/>
        </w:rPr>
      </w:r>
      <w:r w:rsidRPr="004E143D">
        <w:rPr>
          <w:lang w:val="en-US"/>
        </w:rPr>
        <w:fldChar w:fldCharType="separate"/>
      </w:r>
      <w:r w:rsidRPr="004E143D">
        <w:rPr>
          <w:lang w:val="en-US"/>
        </w:rPr>
        <w:t>41</w:t>
      </w:r>
      <w:r w:rsidRPr="004E143D">
        <w:rPr>
          <w:lang w:val="en-US"/>
        </w:rPr>
        <w:fldChar w:fldCharType="end"/>
      </w:r>
      <w:r w:rsidRPr="00A27A69">
        <w:rPr>
          <w:lang w:val="en-US"/>
        </w:rPr>
        <w:t>] ha</w:t>
      </w:r>
      <w:r>
        <w:rPr>
          <w:lang w:val="en-US"/>
        </w:rPr>
        <w:t>ve</w:t>
      </w:r>
      <w:r w:rsidRPr="00A27A69">
        <w:rPr>
          <w:lang w:val="en-US"/>
        </w:rPr>
        <w:t xml:space="preserve"> the most significant number of authors </w:t>
      </w:r>
      <w:r>
        <w:rPr>
          <w:lang w:val="en-US"/>
        </w:rPr>
        <w:t xml:space="preserve">written by </w:t>
      </w:r>
      <w:r w:rsidRPr="00A27A69">
        <w:rPr>
          <w:lang w:val="en-US"/>
        </w:rPr>
        <w:t>the same seven authors. All the authors of the study [</w:t>
      </w:r>
      <w:r>
        <w:rPr>
          <w:color w:val="000000"/>
          <w:sz w:val="18"/>
          <w:szCs w:val="22"/>
        </w:rPr>
        <w:fldChar w:fldCharType="begin"/>
      </w:r>
      <w:r w:rsidRPr="0065091E">
        <w:rPr>
          <w:color w:val="000000"/>
          <w:sz w:val="18"/>
          <w:szCs w:val="22"/>
          <w:lang w:val="en-US"/>
        </w:rPr>
        <w:instrText xml:space="preserve"> REF _Ref8497919 \r \h </w:instrText>
      </w:r>
      <w:r>
        <w:rPr>
          <w:color w:val="000000"/>
          <w:sz w:val="18"/>
          <w:szCs w:val="22"/>
        </w:rPr>
      </w:r>
      <w:r>
        <w:rPr>
          <w:color w:val="000000"/>
          <w:sz w:val="18"/>
          <w:szCs w:val="22"/>
        </w:rPr>
        <w:fldChar w:fldCharType="separate"/>
      </w:r>
      <w:r>
        <w:rPr>
          <w:color w:val="000000"/>
          <w:sz w:val="18"/>
          <w:szCs w:val="22"/>
          <w:lang w:val="en-US"/>
        </w:rPr>
        <w:t>32</w:t>
      </w:r>
      <w:r>
        <w:rPr>
          <w:color w:val="000000"/>
          <w:sz w:val="18"/>
          <w:szCs w:val="22"/>
        </w:rPr>
        <w:fldChar w:fldCharType="end"/>
      </w:r>
      <w:r w:rsidRPr="00A27A69">
        <w:rPr>
          <w:lang w:val="en-US"/>
        </w:rPr>
        <w:t xml:space="preserve">] are authors of at least one other study of the present mapping, being thus considered the German </w:t>
      </w:r>
      <w:r>
        <w:rPr>
          <w:lang w:val="en-US"/>
        </w:rPr>
        <w:t>U</w:t>
      </w:r>
      <w:r w:rsidRPr="00A27A69">
        <w:rPr>
          <w:lang w:val="en-US"/>
        </w:rPr>
        <w:t>niversity Ulm the most influential for the research area of the mapping in question.</w:t>
      </w:r>
      <w:bookmarkStart w:id="24" w:name="_Ref8387114"/>
    </w:p>
    <w:p w14:paraId="7D91999B" w14:textId="4525D493" w:rsidR="00D730B1" w:rsidRDefault="00D730B1" w:rsidP="00D730B1">
      <w:pPr>
        <w:ind w:firstLine="0"/>
        <w:rPr>
          <w:lang w:val="en-US"/>
        </w:rPr>
      </w:pPr>
    </w:p>
    <w:p w14:paraId="55BEB9DB" w14:textId="7D7396AE" w:rsidR="00D730B1" w:rsidRPr="0065091E" w:rsidRDefault="00394434" w:rsidP="00D730B1">
      <w:pPr>
        <w:ind w:firstLine="0"/>
        <w:jc w:val="center"/>
        <w:rPr>
          <w:color w:val="000000"/>
          <w:lang w:val="en-US"/>
        </w:rPr>
      </w:pPr>
      <w:bookmarkStart w:id="25" w:name="_Ref37966036"/>
      <w:bookmarkEnd w:id="24"/>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Pr>
          <w:b/>
          <w:bCs/>
          <w:smallCaps/>
          <w:noProof/>
        </w:rPr>
        <w:t>7</w:t>
      </w:r>
      <w:r w:rsidRPr="006034F8">
        <w:rPr>
          <w:b/>
          <w:bCs/>
          <w:smallCaps/>
        </w:rPr>
        <w:fldChar w:fldCharType="end"/>
      </w:r>
      <w:bookmarkEnd w:id="25"/>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6564EA57"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10ECEBCA"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C1E6711"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D730B1" w:rsidRPr="00261800" w14:paraId="53C4BF1A"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B7EEC7C" w14:textId="00FA12FA" w:rsidR="00D730B1" w:rsidRPr="00261800" w:rsidRDefault="004E143D" w:rsidP="0093792D">
            <w:pPr>
              <w:ind w:firstLine="0"/>
              <w:jc w:val="center"/>
              <w:rPr>
                <w:sz w:val="18"/>
                <w:szCs w:val="18"/>
                <w:lang w:val="en-US"/>
              </w:rPr>
            </w:pPr>
            <w:r>
              <w:rPr>
                <w:sz w:val="18"/>
                <w:szCs w:val="18"/>
                <w:lang w:val="en-US"/>
              </w:rPr>
              <w:t>3</w:t>
            </w:r>
          </w:p>
        </w:tc>
        <w:tc>
          <w:tcPr>
            <w:tcW w:w="6503" w:type="dxa"/>
          </w:tcPr>
          <w:p w14:paraId="7F434BED" w14:textId="64C2C376"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A903EA" w14:paraId="7BA512A3"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3DE439F6" w14:textId="745B87B1"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77907352" w14:textId="3EBF20D5"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Pr="004E143D">
              <w:rPr>
                <w:sz w:val="18"/>
                <w:szCs w:val="18"/>
                <w:lang w:val="en-US" w:eastAsia="pt-BR"/>
              </w:rPr>
              <w:t xml:space="preserve"> </w:t>
            </w:r>
            <w:proofErr w:type="spellStart"/>
            <w:r w:rsidRPr="004E143D">
              <w:rPr>
                <w:sz w:val="18"/>
                <w:szCs w:val="18"/>
                <w:lang w:val="en-US" w:eastAsia="pt-BR"/>
              </w:rPr>
              <w:t>Pryss</w:t>
            </w:r>
            <w:proofErr w:type="spellEnd"/>
          </w:p>
        </w:tc>
      </w:tr>
      <w:tr w:rsidR="00D730B1" w:rsidRPr="00A903EA" w14:paraId="1626F607"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5292935A"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5C2BC4BA" w14:textId="38EE79A5" w:rsidR="00D730B1" w:rsidRPr="00521E08" w:rsidRDefault="004E143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w:t>
            </w:r>
            <w:proofErr w:type="spellEnd"/>
            <w:r w:rsidRPr="004E143D">
              <w:rPr>
                <w:sz w:val="18"/>
                <w:szCs w:val="18"/>
                <w:lang w:val="en-US" w:eastAsia="pt-BR"/>
              </w:rPr>
              <w:t xml:space="preserve"> </w:t>
            </w:r>
            <w:proofErr w:type="spellStart"/>
            <w:r w:rsidRPr="004E143D">
              <w:rPr>
                <w:sz w:val="18"/>
                <w:szCs w:val="18"/>
                <w:lang w:val="en-US" w:eastAsia="pt-BR"/>
              </w:rPr>
              <w:t>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r w:rsidRPr="004E143D">
              <w:rPr>
                <w:sz w:val="18"/>
                <w:szCs w:val="18"/>
                <w:lang w:val="en-US" w:eastAsia="pt-BR"/>
              </w:rPr>
              <w:t>,</w:t>
            </w:r>
          </w:p>
        </w:tc>
      </w:tr>
    </w:tbl>
    <w:p w14:paraId="1A3A49A3" w14:textId="4CA72CF8" w:rsidR="00270BD1" w:rsidRPr="00AB506B" w:rsidRDefault="00604B03" w:rsidP="00604B03">
      <w:pPr>
        <w:pStyle w:val="heading2"/>
        <w:numPr>
          <w:ilvl w:val="0"/>
          <w:numId w:val="0"/>
        </w:numPr>
        <w:rPr>
          <w:lang w:val="en-US"/>
        </w:rPr>
      </w:pPr>
      <w:r>
        <w:rPr>
          <w:lang w:val="en-US"/>
        </w:rPr>
        <w:t xml:space="preserve">5.2.2 </w:t>
      </w:r>
      <w:r w:rsidR="00270BD1" w:rsidRPr="00270BD1">
        <w:rPr>
          <w:lang w:val="en-US"/>
        </w:rPr>
        <w:t>Context</w:t>
      </w:r>
    </w:p>
    <w:p w14:paraId="56CD1F70" w14:textId="35936774" w:rsidR="00ED1587" w:rsidRDefault="00021C8B" w:rsidP="00ED1587">
      <w:pPr>
        <w:pStyle w:val="p1a"/>
        <w:rPr>
          <w:lang w:val="en-US"/>
        </w:rPr>
      </w:pPr>
      <w:bookmarkStart w:id="26" w:name="_Hlk8980871"/>
      <w:bookmarkEnd w:id="16"/>
      <w:r>
        <w:rPr>
          <w:lang w:val="en-US"/>
        </w:rPr>
        <w:tab/>
      </w:r>
      <w:bookmarkEnd w:id="26"/>
      <w:r w:rsidR="00D730B1" w:rsidRPr="00D730B1">
        <w:rPr>
          <w:lang w:val="en-US"/>
        </w:rPr>
        <w:t xml:space="preserve">Is eye-tracking technology being used in the analysis of the understanding of business process </w:t>
      </w:r>
      <w:proofErr w:type="spellStart"/>
      <w:r w:rsidR="00D730B1" w:rsidRPr="00D730B1">
        <w:rPr>
          <w:lang w:val="en-US"/>
        </w:rPr>
        <w:t>models?</w:t>
      </w:r>
      <w:r w:rsidR="003D0E85" w:rsidRPr="00EB1B30">
        <w:rPr>
          <w:lang w:val="en-US"/>
        </w:rPr>
        <w:t>All</w:t>
      </w:r>
      <w:proofErr w:type="spellEnd"/>
      <w:r w:rsidR="003D0E85" w:rsidRPr="00EB1B30">
        <w:rPr>
          <w:lang w:val="en-US"/>
        </w:rPr>
        <w:t xml:space="preserve"> the studies found used the eye-tracking device to verify comprehension in business process models, each study using the device to evaluate different topics in the understanding of the models. </w:t>
      </w:r>
      <w:r w:rsidR="00ED1587">
        <w:rPr>
          <w:lang w:val="en-US"/>
        </w:rPr>
        <w:t xml:space="preserve">The </w:t>
      </w:r>
      <w:bookmarkStart w:id="27" w:name="_Ref37710023"/>
      <w:r w:rsidR="003F6D8C" w:rsidRPr="003F6D8C">
        <w:rPr>
          <w:lang w:val="en-US"/>
        </w:rPr>
        <w:fldChar w:fldCharType="begin"/>
      </w:r>
      <w:r w:rsidR="003F6D8C" w:rsidRPr="003F6D8C">
        <w:rPr>
          <w:lang w:val="en-US"/>
        </w:rPr>
        <w:instrText xml:space="preserve"> REF _Ref37947818 \h  \* MERGEFORMAT </w:instrText>
      </w:r>
      <w:r w:rsidR="003F6D8C" w:rsidRPr="003F6D8C">
        <w:rPr>
          <w:lang w:val="en-US"/>
        </w:rPr>
      </w:r>
      <w:r w:rsidR="003F6D8C" w:rsidRPr="003F6D8C">
        <w:rPr>
          <w:lang w:val="en-US"/>
        </w:rPr>
        <w:fldChar w:fldCharType="separate"/>
      </w:r>
      <w:proofErr w:type="spellStart"/>
      <w:r w:rsidR="0093792D" w:rsidRPr="0093792D">
        <w:rPr>
          <w:smallCaps/>
        </w:rPr>
        <w:t>Table</w:t>
      </w:r>
      <w:proofErr w:type="spellEnd"/>
      <w:r w:rsidR="0093792D" w:rsidRPr="0093792D">
        <w:rPr>
          <w:smallCaps/>
        </w:rPr>
        <w:t xml:space="preserve"> </w:t>
      </w:r>
      <w:r w:rsidR="0093792D" w:rsidRPr="0093792D">
        <w:rPr>
          <w:smallCaps/>
          <w:noProof/>
        </w:rPr>
        <w:t>8</w:t>
      </w:r>
      <w:r w:rsidR="003F6D8C" w:rsidRPr="003F6D8C">
        <w:rPr>
          <w:lang w:val="en-US"/>
        </w:rPr>
        <w:fldChar w:fldCharType="end"/>
      </w:r>
      <w:r w:rsidR="003F6D8C">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ED1587" w:rsidRPr="00F9725B">
        <w:rPr>
          <w:lang w:val="en-US"/>
        </w:rPr>
        <w:t xml:space="preserve"> </w:t>
      </w:r>
      <w:r w:rsidR="00ED1587" w:rsidRPr="0096187D">
        <w:rPr>
          <w:i/>
          <w:iCs/>
          <w:lang w:val="en-US"/>
        </w:rPr>
        <w:t>et al</w:t>
      </w:r>
      <w:r w:rsidR="00ED1587" w:rsidRPr="00F9725B">
        <w:rPr>
          <w:lang w:val="en-US"/>
        </w:rPr>
        <w:t>. 2018</w:t>
      </w:r>
      <w:r w:rsidR="00ED1587">
        <w:rPr>
          <w:lang w:val="en-US"/>
        </w:rPr>
        <w:t xml:space="preserve"> and </w:t>
      </w:r>
      <w:proofErr w:type="spellStart"/>
      <w:r w:rsidR="00ED1587" w:rsidRPr="00F9725B">
        <w:rPr>
          <w:lang w:val="en-US"/>
        </w:rPr>
        <w:t>Bera</w:t>
      </w:r>
      <w:proofErr w:type="spellEnd"/>
      <w:r w:rsidR="00ED1587" w:rsidRPr="00F9725B">
        <w:rPr>
          <w:lang w:val="en-US"/>
        </w:rPr>
        <w:t xml:space="preserve"> </w:t>
      </w:r>
      <w:r w:rsidR="00ED1587" w:rsidRPr="0096187D">
        <w:rPr>
          <w:i/>
          <w:iCs/>
          <w:lang w:val="en-US"/>
        </w:rPr>
        <w:t>et al</w:t>
      </w:r>
      <w:r w:rsidR="00ED1587" w:rsidRPr="00F9725B">
        <w:rPr>
          <w:lang w:val="en-US"/>
        </w:rPr>
        <w:t>. 2019</w:t>
      </w:r>
      <w:r w:rsidR="00ED1587" w:rsidRPr="00EB1B30">
        <w:rPr>
          <w:lang w:val="en-US"/>
        </w:rPr>
        <w:t xml:space="preserve"> use the eye tracking device to evaluate different business process modeling notations to determine which is best understood. Studies </w:t>
      </w:r>
      <w:proofErr w:type="spellStart"/>
      <w:r w:rsidR="00ED1587" w:rsidRPr="00F9725B">
        <w:rPr>
          <w:lang w:val="en-US"/>
        </w:rPr>
        <w:t>Petrusel</w:t>
      </w:r>
      <w:proofErr w:type="spellEnd"/>
      <w:r w:rsidR="00ED1587" w:rsidRPr="00F9725B">
        <w:rPr>
          <w:lang w:val="en-US"/>
        </w:rPr>
        <w:t xml:space="preserve"> </w:t>
      </w:r>
      <w:r w:rsidR="00ED1587" w:rsidRPr="0096187D">
        <w:rPr>
          <w:i/>
          <w:iCs/>
          <w:lang w:val="en-US"/>
        </w:rPr>
        <w:t>et al</w:t>
      </w:r>
      <w:r w:rsidR="00ED1587" w:rsidRPr="00F9725B">
        <w:rPr>
          <w:lang w:val="en-US"/>
        </w:rPr>
        <w:t xml:space="preserve">. 2016, and Chen </w:t>
      </w:r>
      <w:r w:rsidR="00ED1587" w:rsidRPr="0096187D">
        <w:rPr>
          <w:i/>
          <w:iCs/>
          <w:lang w:val="en-US"/>
        </w:rPr>
        <w:t>et al</w:t>
      </w:r>
      <w:r w:rsidR="00ED1587" w:rsidRPr="00F9725B">
        <w:rPr>
          <w:lang w:val="en-US"/>
        </w:rPr>
        <w:t>. 2018</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p>
    <w:p w14:paraId="6853DB05" w14:textId="77777777" w:rsidR="00ED1587" w:rsidRDefault="00ED1587" w:rsidP="00ED1587">
      <w:pPr>
        <w:pStyle w:val="p1a"/>
        <w:rPr>
          <w:b/>
          <w:bCs/>
          <w:smallCaps/>
        </w:rPr>
      </w:pPr>
    </w:p>
    <w:p w14:paraId="7B3E58D5" w14:textId="74B5FD1D" w:rsidR="00AE0237" w:rsidRPr="00AE0237" w:rsidRDefault="008C6805" w:rsidP="00ED1587">
      <w:pPr>
        <w:pStyle w:val="p1a"/>
        <w:jc w:val="center"/>
      </w:pPr>
      <w:bookmarkStart w:id="28" w:name="_Ref37947818"/>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394434">
        <w:rPr>
          <w:b/>
          <w:bCs/>
          <w:smallCaps/>
          <w:noProof/>
        </w:rPr>
        <w:t>8</w:t>
      </w:r>
      <w:r w:rsidRPr="006034F8">
        <w:rPr>
          <w:b/>
          <w:bCs/>
          <w:smallCaps/>
        </w:rPr>
        <w:fldChar w:fldCharType="end"/>
      </w:r>
      <w:bookmarkEnd w:id="27"/>
      <w:bookmarkEnd w:id="28"/>
      <w:r>
        <w:rPr>
          <w:b/>
          <w:bCs/>
          <w:smallCaps/>
        </w:rPr>
        <w:t>:</w:t>
      </w:r>
      <w:r w:rsidR="00625FBF">
        <w:rPr>
          <w:b/>
        </w:rPr>
        <w:t xml:space="preserve"> </w:t>
      </w:r>
      <w:proofErr w:type="spellStart"/>
      <w:r w:rsidR="00FD705D">
        <w:t>Studies</w:t>
      </w:r>
      <w:proofErr w:type="spellEnd"/>
      <w:r w:rsidR="00F0283B">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6E8A0B0C"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416AE5D"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252C186D"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7B1E424"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383A02" w14:paraId="49E2D87F"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40D6C09F" w14:textId="77777777" w:rsidR="00ED1587" w:rsidRPr="00332103" w:rsidRDefault="00ED1587" w:rsidP="00ED1587">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851" w:type="dxa"/>
            <w:vAlign w:val="center"/>
          </w:tcPr>
          <w:p w14:paraId="09A877F2"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7DD861B2" w14:textId="24220AC8" w:rsidR="00ED1587" w:rsidRPr="00F9725B"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Zimoch</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2018</w:t>
            </w:r>
            <w:r>
              <w:rPr>
                <w:sz w:val="18"/>
                <w:szCs w:val="18"/>
                <w:lang w:val="en-US"/>
              </w:rPr>
              <w:t>,</w:t>
            </w:r>
            <w:r w:rsidR="00273544">
              <w:rPr>
                <w:sz w:val="18"/>
                <w:szCs w:val="18"/>
                <w:lang w:val="en-US"/>
              </w:rPr>
              <w:t xml:space="preserve"> </w:t>
            </w:r>
            <w:proofErr w:type="spellStart"/>
            <w:r w:rsidRPr="00F9725B">
              <w:rPr>
                <w:sz w:val="18"/>
                <w:szCs w:val="18"/>
                <w:lang w:val="en-US"/>
              </w:rPr>
              <w:t>Bera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2019</w:t>
            </w:r>
          </w:p>
          <w:p w14:paraId="7128EB96" w14:textId="77777777" w:rsidR="00ED1587" w:rsidRPr="00F9725B"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ED1587" w:rsidRPr="00383A02" w14:paraId="0576DFAA"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E98557B"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55142540"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109D8152" w14:textId="48C57707" w:rsidR="00ED1587" w:rsidRPr="00273544"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2016,</w:t>
            </w:r>
            <w:r w:rsidR="00273544">
              <w:rPr>
                <w:sz w:val="18"/>
                <w:szCs w:val="18"/>
                <w:lang w:val="en-US"/>
              </w:rPr>
              <w:t xml:space="preserve"> </w:t>
            </w:r>
            <w:r w:rsidRPr="00F9725B">
              <w:rPr>
                <w:sz w:val="18"/>
                <w:szCs w:val="18"/>
                <w:lang w:val="en-US"/>
              </w:rPr>
              <w:t xml:space="preserve">Chen </w:t>
            </w:r>
            <w:r w:rsidRPr="0096187D">
              <w:rPr>
                <w:i/>
                <w:iCs/>
                <w:sz w:val="18"/>
                <w:szCs w:val="18"/>
                <w:lang w:val="en-US"/>
              </w:rPr>
              <w:t>et al</w:t>
            </w:r>
            <w:r w:rsidRPr="00F9725B">
              <w:rPr>
                <w:sz w:val="18"/>
                <w:szCs w:val="18"/>
                <w:lang w:val="en-US"/>
              </w:rPr>
              <w:t>. 2018</w:t>
            </w:r>
          </w:p>
        </w:tc>
      </w:tr>
      <w:tr w:rsidR="00ED1587" w:rsidRPr="00383A02" w14:paraId="185BCB86"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C6F3691"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118D248B"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4A2DF5D7" w14:textId="33D2A28B"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2012,</w:t>
            </w:r>
            <w:r w:rsidR="00273544">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2013</w:t>
            </w:r>
            <w:r>
              <w:rPr>
                <w:sz w:val="18"/>
                <w:szCs w:val="18"/>
                <w:lang w:val="en-US"/>
              </w:rPr>
              <w:t>,</w:t>
            </w:r>
          </w:p>
          <w:p w14:paraId="23E9CA1F" w14:textId="6E8725B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9725B">
              <w:rPr>
                <w:sz w:val="18"/>
                <w:szCs w:val="18"/>
                <w:lang w:val="en-US"/>
              </w:rPr>
              <w:t xml:space="preserve">Petrusel </w:t>
            </w:r>
            <w:r w:rsidRPr="0096187D">
              <w:rPr>
                <w:i/>
                <w:iCs/>
                <w:sz w:val="18"/>
                <w:szCs w:val="18"/>
                <w:lang w:val="en-US"/>
              </w:rPr>
              <w:t>et al</w:t>
            </w:r>
            <w:r w:rsidRPr="00F9725B">
              <w:rPr>
                <w:sz w:val="18"/>
                <w:szCs w:val="18"/>
                <w:lang w:val="en-US"/>
              </w:rPr>
              <w:t>., 2017</w:t>
            </w:r>
            <w:r>
              <w:rPr>
                <w:sz w:val="18"/>
                <w:szCs w:val="18"/>
                <w:lang w:val="en-US"/>
              </w:rPr>
              <w:t>,</w:t>
            </w:r>
            <w:r w:rsidR="00273544">
              <w:rPr>
                <w:sz w:val="18"/>
                <w:szCs w:val="18"/>
                <w:lang w:val="en-US"/>
              </w:rPr>
              <w:t xml:space="preserve"> </w:t>
            </w:r>
            <w:r w:rsidRPr="00F9725B">
              <w:rPr>
                <w:sz w:val="18"/>
                <w:szCs w:val="18"/>
                <w:lang w:val="en-US"/>
              </w:rPr>
              <w:t>Vermeulen, 2018</w:t>
            </w:r>
            <w:r>
              <w:rPr>
                <w:sz w:val="18"/>
                <w:szCs w:val="18"/>
                <w:lang w:val="en-US"/>
              </w:rPr>
              <w:t>,</w:t>
            </w:r>
          </w:p>
          <w:p w14:paraId="071DABFD" w14:textId="2256D3CE" w:rsidR="00ED1587" w:rsidRPr="005D6A12" w:rsidRDefault="00ED1587" w:rsidP="00273544">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F9725B">
              <w:rPr>
                <w:sz w:val="18"/>
                <w:szCs w:val="18"/>
                <w:lang w:val="en-US"/>
              </w:rPr>
              <w:t>Burattin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2019</w:t>
            </w:r>
            <w:r>
              <w:rPr>
                <w:sz w:val="18"/>
                <w:szCs w:val="18"/>
                <w:lang w:val="en-US"/>
              </w:rPr>
              <w:t>,</w:t>
            </w:r>
            <w:r w:rsidR="00273544">
              <w:rPr>
                <w:sz w:val="18"/>
                <w:szCs w:val="18"/>
                <w:lang w:val="en-US"/>
              </w:rPr>
              <w:t xml:space="preserve"> </w:t>
            </w:r>
            <w:proofErr w:type="spellStart"/>
            <w:r w:rsidRPr="00F9725B">
              <w:rPr>
                <w:sz w:val="18"/>
                <w:szCs w:val="18"/>
                <w:lang w:val="en-US"/>
              </w:rPr>
              <w:t>Tallon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2019</w:t>
            </w:r>
          </w:p>
        </w:tc>
      </w:tr>
    </w:tbl>
    <w:p w14:paraId="72E7F8F3" w14:textId="77777777" w:rsidR="00604B03" w:rsidRDefault="00604B03" w:rsidP="00604B03">
      <w:pPr>
        <w:pStyle w:val="p1a"/>
        <w:rPr>
          <w:ins w:id="29" w:author="Denis Silveira" w:date="2020-04-06T12:13:00Z"/>
          <w:lang w:val="en-US"/>
        </w:rPr>
      </w:pPr>
    </w:p>
    <w:p w14:paraId="2C479C47" w14:textId="594BDAEE" w:rsidR="00021C8B" w:rsidRDefault="00021C8B" w:rsidP="00273544">
      <w:pPr>
        <w:pStyle w:val="p1a"/>
        <w:rPr>
          <w:lang w:val="en-US"/>
        </w:rPr>
      </w:pPr>
      <w:r>
        <w:rPr>
          <w:lang w:val="en-US"/>
        </w:rPr>
        <w:tab/>
      </w:r>
      <w:r w:rsidR="00D730B1" w:rsidRPr="00D730B1">
        <w:rPr>
          <w:lang w:val="en-US"/>
        </w:rPr>
        <w:t>What metrics are used to measure the visual comprehension of eye-tracking business process models?</w:t>
      </w:r>
      <w:r w:rsidR="00D730B1">
        <w:rPr>
          <w:lang w:val="en-US"/>
        </w:rPr>
        <w:t xml:space="preserve"> </w:t>
      </w:r>
      <w:r w:rsidR="00ED1587">
        <w:rPr>
          <w:lang w:val="en-US"/>
        </w:rPr>
        <w:t xml:space="preserve">The </w:t>
      </w:r>
      <w:r w:rsidR="00ED1587" w:rsidRPr="00ED1587">
        <w:rPr>
          <w:lang w:val="en-US"/>
        </w:rPr>
        <w:fldChar w:fldCharType="begin"/>
      </w:r>
      <w:r w:rsidR="00ED1587" w:rsidRPr="00ED1587">
        <w:rPr>
          <w:lang w:val="en-US"/>
        </w:rPr>
        <w:instrText xml:space="preserve"> REF _Ref37854154 \h  \* MERGEFORMAT </w:instrText>
      </w:r>
      <w:r w:rsidR="00ED1587" w:rsidRPr="00ED1587">
        <w:rPr>
          <w:lang w:val="en-US"/>
        </w:rPr>
      </w:r>
      <w:r w:rsidR="00ED1587" w:rsidRPr="00ED1587">
        <w:rPr>
          <w:lang w:val="en-US"/>
        </w:rPr>
        <w:fldChar w:fldCharType="separate"/>
      </w:r>
      <w:proofErr w:type="spellStart"/>
      <w:r w:rsidR="0093792D" w:rsidRPr="0093792D">
        <w:rPr>
          <w:smallCaps/>
        </w:rPr>
        <w:t>Table</w:t>
      </w:r>
      <w:proofErr w:type="spellEnd"/>
      <w:r w:rsidR="0093792D" w:rsidRPr="0093792D">
        <w:rPr>
          <w:smallCaps/>
        </w:rPr>
        <w:t xml:space="preserve"> </w:t>
      </w:r>
      <w:r w:rsidR="0093792D" w:rsidRPr="0093792D">
        <w:rPr>
          <w:smallCaps/>
          <w:noProof/>
        </w:rPr>
        <w:t>9</w:t>
      </w:r>
      <w:r w:rsidR="00ED1587" w:rsidRPr="00ED1587">
        <w:rPr>
          <w:lang w:val="en-US"/>
        </w:rPr>
        <w:fldChar w:fldCharType="end"/>
      </w:r>
      <w:r w:rsidR="00ED1587">
        <w:rPr>
          <w:lang w:val="en-US"/>
        </w:rPr>
        <w:t xml:space="preserve"> </w:t>
      </w:r>
      <w:r w:rsidR="009F39CF" w:rsidRPr="00A27A69">
        <w:rPr>
          <w:lang w:val="en-US"/>
        </w:rPr>
        <w:t xml:space="preserve">presents the metrics used to evaluate the understanding </w:t>
      </w:r>
      <w:r w:rsidR="009F39CF" w:rsidRPr="00A27A69">
        <w:rPr>
          <w:lang w:val="en-US"/>
        </w:rPr>
        <w:lastRenderedPageBreak/>
        <w:t xml:space="preserve">of business process models. The </w:t>
      </w:r>
      <w:r w:rsidR="009F39CF" w:rsidRPr="0053555A">
        <w:rPr>
          <w:i/>
          <w:lang w:val="en-US"/>
        </w:rPr>
        <w:t>eye</w:t>
      </w:r>
      <w:r w:rsidR="00913998">
        <w:rPr>
          <w:i/>
          <w:lang w:val="en-US"/>
        </w:rPr>
        <w:t xml:space="preserve"> </w:t>
      </w:r>
      <w:r w:rsidR="009F39CF" w:rsidRPr="0053555A">
        <w:rPr>
          <w:i/>
          <w:lang w:val="en-US"/>
        </w:rPr>
        <w:t>fixation</w:t>
      </w:r>
      <w:r w:rsidR="009F39CF" w:rsidRPr="00A27A69">
        <w:rPr>
          <w:lang w:val="en-US"/>
        </w:rPr>
        <w:t xml:space="preserve"> metric, which consists of the visual attention time of the participant in an area of interest while performing a task </w:t>
      </w:r>
      <w:r w:rsidR="00273544">
        <w:rPr>
          <w:lang w:val="en-US"/>
        </w:rPr>
        <w:t>(</w:t>
      </w:r>
      <w:r w:rsidR="00273544" w:rsidRPr="000A5258">
        <w:t>Santos</w:t>
      </w:r>
      <w:r w:rsidR="00273544">
        <w:t>, 2016</w:t>
      </w:r>
      <w:r w:rsidR="00273544">
        <w:rPr>
          <w:lang w:val="en-US"/>
        </w:rPr>
        <w:t>)</w:t>
      </w:r>
      <w:r w:rsidR="009F39CF" w:rsidRPr="00A27A69">
        <w:rPr>
          <w:lang w:val="en-US"/>
        </w:rPr>
        <w:t xml:space="preserve">, </w:t>
      </w:r>
      <w:r w:rsidR="00ED1DDF">
        <w:rPr>
          <w:lang w:val="en-US"/>
        </w:rPr>
        <w:t xml:space="preserve">it </w:t>
      </w:r>
      <w:r w:rsidR="009F39CF" w:rsidRPr="00A27A69">
        <w:rPr>
          <w:lang w:val="en-US"/>
        </w:rPr>
        <w:t>is used in most (</w:t>
      </w:r>
      <w:r w:rsidR="00273544">
        <w:rPr>
          <w:lang w:val="en-US"/>
        </w:rPr>
        <w:t>60</w:t>
      </w:r>
      <w:r w:rsidR="009F39CF" w:rsidRPr="00A27A69">
        <w:rPr>
          <w:lang w:val="en-US"/>
        </w:rPr>
        <w:t xml:space="preserve">%) of the mapped studies. </w:t>
      </w:r>
    </w:p>
    <w:p w14:paraId="538C0967" w14:textId="163B130B" w:rsidR="009F39CF" w:rsidRPr="00A27A69" w:rsidRDefault="00021C8B" w:rsidP="00273544">
      <w:pPr>
        <w:pStyle w:val="p1a"/>
        <w:rPr>
          <w:lang w:val="en-US"/>
        </w:rPr>
      </w:pPr>
      <w:r>
        <w:rPr>
          <w:lang w:val="en-US"/>
        </w:rPr>
        <w:tab/>
      </w:r>
      <w:r w:rsidR="009F39CF" w:rsidRPr="00A27A69">
        <w:rPr>
          <w:lang w:val="en-US"/>
        </w:rPr>
        <w:t xml:space="preserve">The </w:t>
      </w:r>
      <w:r w:rsidR="009F39CF" w:rsidRPr="0053555A">
        <w:rPr>
          <w:i/>
          <w:lang w:val="en-US"/>
        </w:rPr>
        <w:t>scan path</w:t>
      </w:r>
      <w:r w:rsidR="009F39CF">
        <w:rPr>
          <w:lang w:val="en-US"/>
        </w:rPr>
        <w:t xml:space="preserve"> </w:t>
      </w:r>
      <w:proofErr w:type="gramStart"/>
      <w:r w:rsidR="009F39CF" w:rsidRPr="00A27A69">
        <w:rPr>
          <w:lang w:val="en-US"/>
        </w:rPr>
        <w:t>were</w:t>
      </w:r>
      <w:proofErr w:type="gramEnd"/>
      <w:r w:rsidR="009F39CF" w:rsidRPr="00A27A69">
        <w:rPr>
          <w:lang w:val="en-US"/>
        </w:rPr>
        <w:t xml:space="preserve"> used in </w:t>
      </w:r>
      <w:r w:rsidR="009F39CF" w:rsidRPr="0053555A">
        <w:rPr>
          <w:lang w:val="en-US"/>
        </w:rPr>
        <w:t>3</w:t>
      </w:r>
      <w:r w:rsidR="00273544">
        <w:rPr>
          <w:lang w:val="en-US"/>
        </w:rPr>
        <w:t>0</w:t>
      </w:r>
      <w:r w:rsidR="009F39CF" w:rsidRPr="00A27A69">
        <w:rPr>
          <w:lang w:val="en-US"/>
        </w:rPr>
        <w:t xml:space="preserve">% consist of the way formed by the balconies, in chronological order, between sets of </w:t>
      </w:r>
      <w:proofErr w:type="spellStart"/>
      <w:r w:rsidR="009F39CF" w:rsidRPr="0053555A">
        <w:rPr>
          <w:i/>
          <w:lang w:val="en-US"/>
        </w:rPr>
        <w:t>eyefixations</w:t>
      </w:r>
      <w:proofErr w:type="spellEnd"/>
      <w:r w:rsidR="009F39CF" w:rsidRPr="00A27A69">
        <w:rPr>
          <w:lang w:val="en-US"/>
        </w:rPr>
        <w:t>.</w:t>
      </w:r>
      <w:r w:rsidR="009F39CF">
        <w:rPr>
          <w:lang w:val="en-US"/>
        </w:rPr>
        <w:t xml:space="preserve"> </w:t>
      </w:r>
      <w:r w:rsidR="009F39CF" w:rsidRPr="00A27A69">
        <w:rPr>
          <w:lang w:val="en-US"/>
        </w:rPr>
        <w:t xml:space="preserve">The </w:t>
      </w:r>
      <w:r w:rsidR="009F39CF" w:rsidRPr="0053555A">
        <w:rPr>
          <w:i/>
          <w:lang w:val="en-US"/>
        </w:rPr>
        <w:t>saccade</w:t>
      </w:r>
      <w:r w:rsidR="009F39CF" w:rsidRPr="00A27A69">
        <w:rPr>
          <w:lang w:val="en-US"/>
        </w:rPr>
        <w:t xml:space="preserve"> </w:t>
      </w:r>
      <w:proofErr w:type="gramStart"/>
      <w:r w:rsidR="009F39CF" w:rsidRPr="00A27A69">
        <w:rPr>
          <w:lang w:val="en-US"/>
        </w:rPr>
        <w:t>were</w:t>
      </w:r>
      <w:proofErr w:type="gramEnd"/>
      <w:r w:rsidR="009F39CF" w:rsidRPr="00A27A69">
        <w:rPr>
          <w:lang w:val="en-US"/>
        </w:rPr>
        <w:t xml:space="preserve"> used in </w:t>
      </w:r>
      <w:r w:rsidR="00273544">
        <w:rPr>
          <w:lang w:val="en-US"/>
        </w:rPr>
        <w:t>20</w:t>
      </w:r>
      <w:r w:rsidR="009F39CF" w:rsidRPr="00A27A69">
        <w:rPr>
          <w:lang w:val="en-US"/>
        </w:rPr>
        <w:t>%</w:t>
      </w:r>
      <w:r w:rsidR="009F39CF">
        <w:rPr>
          <w:lang w:val="en-US"/>
        </w:rPr>
        <w:t xml:space="preserve"> and </w:t>
      </w:r>
      <w:r w:rsidR="009F39CF" w:rsidRPr="00A27A69">
        <w:rPr>
          <w:lang w:val="en-US"/>
        </w:rPr>
        <w:t xml:space="preserve">consist of the swift movement that occurs between </w:t>
      </w:r>
      <w:proofErr w:type="spellStart"/>
      <w:r w:rsidR="009F39CF" w:rsidRPr="0053555A">
        <w:rPr>
          <w:i/>
          <w:lang w:val="en-US"/>
        </w:rPr>
        <w:t>eyefixations</w:t>
      </w:r>
      <w:proofErr w:type="spellEnd"/>
      <w:r w:rsidR="009F39CF" w:rsidRPr="00A27A69">
        <w:rPr>
          <w:lang w:val="en-US"/>
        </w:rPr>
        <w:t xml:space="preserve">, </w:t>
      </w:r>
      <w:r w:rsidR="00ED1DDF">
        <w:rPr>
          <w:lang w:val="en-US"/>
        </w:rPr>
        <w:t xml:space="preserve">it </w:t>
      </w:r>
      <w:r w:rsidR="009F39CF" w:rsidRPr="00A27A69">
        <w:rPr>
          <w:lang w:val="en-US"/>
        </w:rPr>
        <w:t xml:space="preserve">has a duration of about 40 to 50 milliseconds </w:t>
      </w:r>
      <w:r w:rsidR="00273544">
        <w:rPr>
          <w:lang w:val="en-US"/>
        </w:rPr>
        <w:t>(</w:t>
      </w:r>
      <w:r w:rsidR="00273544" w:rsidRPr="000A5258">
        <w:t>Santos</w:t>
      </w:r>
      <w:r w:rsidR="00273544">
        <w:t>, 2016</w:t>
      </w:r>
      <w:r w:rsidR="00273544">
        <w:rPr>
          <w:lang w:val="en-US"/>
        </w:rPr>
        <w:t>)</w:t>
      </w:r>
      <w:r w:rsidR="009F39CF" w:rsidRPr="00A27A69">
        <w:rPr>
          <w:lang w:val="en-US"/>
        </w:rPr>
        <w:t>.</w:t>
      </w:r>
      <w:r w:rsidR="009F39CF">
        <w:rPr>
          <w:lang w:val="en-US"/>
        </w:rPr>
        <w:t xml:space="preserve"> </w:t>
      </w:r>
      <w:r w:rsidR="00ED1DDF">
        <w:rPr>
          <w:lang w:val="en-US"/>
        </w:rPr>
        <w:t>Meanwhile</w:t>
      </w:r>
      <w:r w:rsidR="009F39CF" w:rsidRPr="00A27A69">
        <w:rPr>
          <w:lang w:val="en-US"/>
        </w:rPr>
        <w:t xml:space="preserve">, the </w:t>
      </w:r>
      <w:r w:rsidR="009F39CF" w:rsidRPr="0053555A">
        <w:rPr>
          <w:i/>
          <w:lang w:val="en-US"/>
        </w:rPr>
        <w:t>duration</w:t>
      </w:r>
      <w:r w:rsidR="009F39CF" w:rsidRPr="00A27A69">
        <w:rPr>
          <w:lang w:val="en-US"/>
        </w:rPr>
        <w:t xml:space="preserve"> represents the time the participant takes to complete a task </w:t>
      </w:r>
      <w:r w:rsidR="00273544">
        <w:rPr>
          <w:lang w:val="en-US"/>
        </w:rPr>
        <w:t>(</w:t>
      </w:r>
      <w:proofErr w:type="spellStart"/>
      <w:r w:rsidR="00273544" w:rsidRPr="00273544">
        <w:rPr>
          <w:lang w:val="en-US"/>
        </w:rPr>
        <w:t>Sharafi</w:t>
      </w:r>
      <w:proofErr w:type="spellEnd"/>
      <w:r w:rsidR="00273544" w:rsidRPr="00273544">
        <w:rPr>
          <w:lang w:val="en-US"/>
        </w:rPr>
        <w:t xml:space="preserve"> and </w:t>
      </w:r>
      <w:proofErr w:type="spellStart"/>
      <w:r w:rsidR="00273544" w:rsidRPr="00273544">
        <w:rPr>
          <w:lang w:val="en-US"/>
        </w:rPr>
        <w:t>Guéhéneuc</w:t>
      </w:r>
      <w:proofErr w:type="spellEnd"/>
      <w:r w:rsidR="00273544" w:rsidRPr="00273544">
        <w:rPr>
          <w:lang w:val="en-US"/>
        </w:rPr>
        <w:t>, 2015</w:t>
      </w:r>
      <w:r w:rsidR="00273544">
        <w:rPr>
          <w:lang w:val="en-US"/>
        </w:rPr>
        <w:t>)</w:t>
      </w:r>
      <w:r w:rsidR="009F39CF">
        <w:rPr>
          <w:lang w:val="en-US"/>
        </w:rPr>
        <w:t xml:space="preserve"> and </w:t>
      </w:r>
      <w:r w:rsidR="00ED1DDF">
        <w:rPr>
          <w:lang w:val="en-US"/>
        </w:rPr>
        <w:t>was</w:t>
      </w:r>
      <w:r w:rsidR="00ED1DDF" w:rsidRPr="00A27A69">
        <w:rPr>
          <w:lang w:val="en-US"/>
        </w:rPr>
        <w:t xml:space="preserve"> </w:t>
      </w:r>
      <w:r w:rsidR="009F39CF" w:rsidRPr="00A27A69">
        <w:rPr>
          <w:lang w:val="en-US"/>
        </w:rPr>
        <w:t xml:space="preserve">used in </w:t>
      </w:r>
      <w:r w:rsidR="00273544">
        <w:rPr>
          <w:lang w:val="en-US"/>
        </w:rPr>
        <w:t>50</w:t>
      </w:r>
      <w:r w:rsidR="009F39CF" w:rsidRPr="00A27A69">
        <w:rPr>
          <w:lang w:val="en-US"/>
        </w:rPr>
        <w:t>%</w:t>
      </w:r>
      <w:r w:rsidR="009F39CF">
        <w:rPr>
          <w:lang w:val="en-US"/>
        </w:rPr>
        <w:t xml:space="preserve"> of studies</w:t>
      </w:r>
      <w:r w:rsidR="009F39CF" w:rsidRPr="00A27A69">
        <w:rPr>
          <w:lang w:val="en-US"/>
        </w:rPr>
        <w:t xml:space="preserve">. Finally, </w:t>
      </w:r>
      <w:r w:rsidR="00273544">
        <w:rPr>
          <w:lang w:val="en-US"/>
        </w:rPr>
        <w:t>40</w:t>
      </w:r>
      <w:r w:rsidR="009F39CF" w:rsidRPr="00A27A69">
        <w:rPr>
          <w:lang w:val="en-US"/>
        </w:rPr>
        <w:t xml:space="preserve">% of the </w:t>
      </w:r>
      <w:r w:rsidR="00273544">
        <w:rPr>
          <w:lang w:val="en-US"/>
        </w:rPr>
        <w:t xml:space="preserve">studies </w:t>
      </w:r>
      <w:r w:rsidR="009F39CF" w:rsidRPr="00A27A69">
        <w:rPr>
          <w:lang w:val="en-US"/>
        </w:rPr>
        <w:t>use questionnaires with questions about the domain of business process models, and according to the number of correct answers, the participant understands the business process models.</w:t>
      </w:r>
    </w:p>
    <w:p w14:paraId="62FAAE7E" w14:textId="31F6FF51" w:rsidR="00906FDA" w:rsidRDefault="00ED1587" w:rsidP="00F22E72">
      <w:pPr>
        <w:spacing w:before="120"/>
        <w:ind w:firstLine="0"/>
        <w:jc w:val="center"/>
      </w:pPr>
      <w:bookmarkStart w:id="30" w:name="_Ref37854154"/>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93792D">
        <w:rPr>
          <w:b/>
          <w:bCs/>
          <w:smallCaps/>
          <w:noProof/>
        </w:rPr>
        <w:t>9</w:t>
      </w:r>
      <w:r w:rsidRPr="006034F8">
        <w:rPr>
          <w:b/>
          <w:bCs/>
          <w:smallCaps/>
        </w:rPr>
        <w:fldChar w:fldCharType="end"/>
      </w:r>
      <w:bookmarkEnd w:id="30"/>
      <w:r w:rsidR="00906FDA">
        <w:rPr>
          <w:b/>
        </w:rPr>
        <w:t>.</w:t>
      </w:r>
      <w:r w:rsidR="00C432E5">
        <w:rPr>
          <w:b/>
        </w:rPr>
        <w:t xml:space="preserve"> </w:t>
      </w:r>
      <w:proofErr w:type="spellStart"/>
      <w:r w:rsidR="00906FDA">
        <w:t>Evaluation</w:t>
      </w:r>
      <w:proofErr w:type="spellEnd"/>
      <w:r w:rsidR="00F0283B">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4ECD8B2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0D2EC9FD"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5707A6CE"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5B971A01"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383A02" w14:paraId="319A1C94"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3E603B7F"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0CD7594C" w14:textId="77777777" w:rsidR="00913998"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c>
          <w:tcPr>
            <w:tcW w:w="4322" w:type="dxa"/>
            <w:vAlign w:val="center"/>
            <w:hideMark/>
          </w:tcPr>
          <w:p w14:paraId="7EB99D06" w14:textId="7E826B9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Pinggera</w:t>
            </w:r>
            <w:proofErr w:type="spellEnd"/>
            <w:r w:rsidRPr="0099157B">
              <w:rPr>
                <w:sz w:val="18"/>
                <w:szCs w:val="18"/>
                <w:lang w:val="en-US"/>
              </w:rPr>
              <w:t xml:space="preserve"> et al., 2012</w:t>
            </w:r>
            <w:r w:rsidR="00273544">
              <w:rPr>
                <w:sz w:val="18"/>
                <w:szCs w:val="18"/>
                <w:lang w:val="en-US"/>
              </w:rPr>
              <w:t xml:space="preserve">, </w:t>
            </w:r>
            <w:proofErr w:type="spellStart"/>
            <w:r w:rsidRPr="0099157B">
              <w:rPr>
                <w:sz w:val="18"/>
                <w:szCs w:val="18"/>
                <w:lang w:val="en-US"/>
              </w:rPr>
              <w:t>Petrusel</w:t>
            </w:r>
            <w:proofErr w:type="spellEnd"/>
            <w:r w:rsidRPr="0099157B">
              <w:rPr>
                <w:sz w:val="18"/>
                <w:szCs w:val="18"/>
                <w:lang w:val="en-US"/>
              </w:rPr>
              <w:t xml:space="preserve"> et al., 2016, </w:t>
            </w:r>
          </w:p>
          <w:p w14:paraId="29AF62D6" w14:textId="5B67433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Petrusel</w:t>
            </w:r>
            <w:proofErr w:type="spellEnd"/>
            <w:r w:rsidRPr="0099157B">
              <w:rPr>
                <w:sz w:val="18"/>
                <w:szCs w:val="18"/>
                <w:lang w:val="en-US"/>
              </w:rPr>
              <w:t xml:space="preserve"> et al., 2017,</w:t>
            </w:r>
            <w:r w:rsidR="00273544">
              <w:rPr>
                <w:sz w:val="18"/>
                <w:szCs w:val="18"/>
                <w:lang w:val="en-US"/>
              </w:rPr>
              <w:t xml:space="preserve"> </w:t>
            </w:r>
            <w:r w:rsidRPr="0099157B">
              <w:rPr>
                <w:sz w:val="18"/>
                <w:szCs w:val="18"/>
                <w:lang w:val="en-US"/>
              </w:rPr>
              <w:t>Vermeulen, 2018,</w:t>
            </w:r>
          </w:p>
          <w:p w14:paraId="74CCCBB1" w14:textId="238B8D0C"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99157B">
              <w:rPr>
                <w:sz w:val="18"/>
                <w:szCs w:val="18"/>
                <w:lang w:val="en-US"/>
              </w:rPr>
              <w:t xml:space="preserve"> </w:t>
            </w:r>
            <w:proofErr w:type="spellStart"/>
            <w:r w:rsidRPr="0099157B">
              <w:rPr>
                <w:sz w:val="18"/>
                <w:szCs w:val="18"/>
                <w:lang w:val="en-US"/>
              </w:rPr>
              <w:t>Zimoch</w:t>
            </w:r>
            <w:proofErr w:type="spellEnd"/>
            <w:r w:rsidRPr="0099157B">
              <w:rPr>
                <w:sz w:val="18"/>
                <w:szCs w:val="18"/>
                <w:lang w:val="en-US"/>
              </w:rPr>
              <w:t xml:space="preserve"> et al. 2018, </w:t>
            </w:r>
            <w:proofErr w:type="spellStart"/>
            <w:r w:rsidRPr="0099157B">
              <w:rPr>
                <w:sz w:val="18"/>
                <w:szCs w:val="18"/>
                <w:lang w:val="en-US"/>
              </w:rPr>
              <w:t>Bera</w:t>
            </w:r>
            <w:proofErr w:type="spellEnd"/>
            <w:r w:rsidRPr="0099157B">
              <w:rPr>
                <w:sz w:val="18"/>
                <w:szCs w:val="18"/>
                <w:lang w:val="en-US"/>
              </w:rPr>
              <w:t xml:space="preserve"> et al. 2019,</w:t>
            </w:r>
          </w:p>
          <w:p w14:paraId="6FAF4294" w14:textId="77777777" w:rsidR="00913998" w:rsidRPr="00F9725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Burattin</w:t>
            </w:r>
            <w:proofErr w:type="spellEnd"/>
            <w:r w:rsidRPr="0099157B">
              <w:rPr>
                <w:sz w:val="18"/>
                <w:szCs w:val="18"/>
                <w:lang w:val="en-US"/>
              </w:rPr>
              <w:t xml:space="preserve"> et al. 2019</w:t>
            </w:r>
          </w:p>
        </w:tc>
      </w:tr>
      <w:tr w:rsidR="00913998" w:rsidRPr="00383A02" w14:paraId="2D0E1A5C"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0473A81" w14:textId="77777777" w:rsidR="00913998" w:rsidRPr="00332103" w:rsidRDefault="00913998" w:rsidP="00001752">
            <w:pPr>
              <w:pStyle w:val="NormalWeb"/>
              <w:jc w:val="center"/>
              <w:rPr>
                <w:sz w:val="18"/>
                <w:szCs w:val="22"/>
                <w:lang w:val="en-US"/>
              </w:rPr>
            </w:pPr>
            <w:r w:rsidRPr="0099157B">
              <w:rPr>
                <w:sz w:val="18"/>
                <w:szCs w:val="22"/>
                <w:lang w:val="en-US"/>
              </w:rPr>
              <w:t>Saccade</w:t>
            </w:r>
          </w:p>
        </w:tc>
        <w:tc>
          <w:tcPr>
            <w:tcW w:w="851" w:type="dxa"/>
            <w:vAlign w:val="center"/>
          </w:tcPr>
          <w:p w14:paraId="479C0715"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741036AA" w14:textId="14483C46" w:rsidR="00913998" w:rsidRPr="0099157B"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rPr>
            </w:pPr>
            <w:proofErr w:type="spellStart"/>
            <w:r w:rsidRPr="00C17615">
              <w:rPr>
                <w:color w:val="000000"/>
                <w:szCs w:val="22"/>
              </w:rPr>
              <w:t>Vermeulen</w:t>
            </w:r>
            <w:proofErr w:type="spellEnd"/>
            <w:r w:rsidRPr="00C17615">
              <w:rPr>
                <w:color w:val="000000"/>
                <w:szCs w:val="22"/>
              </w:rPr>
              <w:t>, 2018,</w:t>
            </w:r>
            <w:r w:rsidR="00273544">
              <w:rPr>
                <w:color w:val="000000"/>
                <w:szCs w:val="22"/>
              </w:rPr>
              <w:t xml:space="preserve"> </w:t>
            </w:r>
            <w:proofErr w:type="spellStart"/>
            <w:r w:rsidRPr="00C17615">
              <w:rPr>
                <w:color w:val="000000"/>
                <w:szCs w:val="22"/>
              </w:rPr>
              <w:t>Zimoch</w:t>
            </w:r>
            <w:proofErr w:type="spellEnd"/>
            <w:r w:rsidRPr="00C17615">
              <w:rPr>
                <w:color w:val="000000"/>
                <w:szCs w:val="22"/>
              </w:rPr>
              <w:t xml:space="preserve"> </w:t>
            </w:r>
            <w:r w:rsidRPr="00AA2E3C">
              <w:rPr>
                <w:i/>
                <w:iCs/>
                <w:color w:val="000000"/>
                <w:szCs w:val="22"/>
              </w:rPr>
              <w:t>et al</w:t>
            </w:r>
            <w:r w:rsidRPr="00C17615">
              <w:rPr>
                <w:color w:val="000000"/>
                <w:szCs w:val="22"/>
              </w:rPr>
              <w:t>. 2018</w:t>
            </w:r>
          </w:p>
        </w:tc>
      </w:tr>
      <w:tr w:rsidR="00913998" w:rsidRPr="00383A02" w14:paraId="2B778732"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11605FB" w14:textId="77777777" w:rsidR="00913998" w:rsidRPr="00332103" w:rsidRDefault="00913998" w:rsidP="00001752">
            <w:pPr>
              <w:pStyle w:val="NormalWeb"/>
              <w:jc w:val="center"/>
              <w:rPr>
                <w:sz w:val="18"/>
                <w:szCs w:val="22"/>
                <w:lang w:val="en-US"/>
              </w:rPr>
            </w:pPr>
            <w:r w:rsidRPr="0099157B">
              <w:rPr>
                <w:sz w:val="18"/>
                <w:szCs w:val="22"/>
                <w:lang w:val="en-US"/>
              </w:rPr>
              <w:t>Scan Path</w:t>
            </w:r>
          </w:p>
        </w:tc>
        <w:tc>
          <w:tcPr>
            <w:tcW w:w="851" w:type="dxa"/>
            <w:vAlign w:val="center"/>
          </w:tcPr>
          <w:p w14:paraId="14F01766"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3</w:t>
            </w:r>
          </w:p>
        </w:tc>
        <w:tc>
          <w:tcPr>
            <w:tcW w:w="4322" w:type="dxa"/>
            <w:vAlign w:val="center"/>
          </w:tcPr>
          <w:p w14:paraId="75A1148B" w14:textId="156668E4" w:rsidR="00913998" w:rsidRPr="00AA2E3C"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rPr>
            </w:pPr>
            <w:proofErr w:type="spellStart"/>
            <w:r w:rsidRPr="00AA2E3C">
              <w:rPr>
                <w:color w:val="000000"/>
                <w:sz w:val="18"/>
                <w:szCs w:val="22"/>
              </w:rPr>
              <w:t>Petrusel</w:t>
            </w:r>
            <w:proofErr w:type="spellEnd"/>
            <w:r w:rsidRPr="00AA2E3C">
              <w:rPr>
                <w:color w:val="000000"/>
                <w:sz w:val="18"/>
                <w:szCs w:val="22"/>
              </w:rPr>
              <w:t xml:space="preserve"> et al., 2017</w:t>
            </w:r>
            <w:r>
              <w:rPr>
                <w:color w:val="000000"/>
                <w:sz w:val="18"/>
                <w:szCs w:val="22"/>
              </w:rPr>
              <w:t>,</w:t>
            </w:r>
            <w:r w:rsidR="00273544">
              <w:rPr>
                <w:color w:val="000000"/>
                <w:sz w:val="18"/>
                <w:szCs w:val="22"/>
              </w:rPr>
              <w:t xml:space="preserve"> </w:t>
            </w:r>
            <w:proofErr w:type="spellStart"/>
            <w:r w:rsidRPr="00AA2E3C">
              <w:rPr>
                <w:color w:val="000000"/>
                <w:sz w:val="18"/>
                <w:szCs w:val="22"/>
              </w:rPr>
              <w:t>Vermeulen</w:t>
            </w:r>
            <w:proofErr w:type="spellEnd"/>
            <w:r w:rsidRPr="00AA2E3C">
              <w:rPr>
                <w:color w:val="000000"/>
                <w:sz w:val="18"/>
                <w:szCs w:val="22"/>
              </w:rPr>
              <w:t>, 2018</w:t>
            </w:r>
            <w:r w:rsidRPr="0074680D">
              <w:rPr>
                <w:color w:val="000000"/>
                <w:sz w:val="18"/>
                <w:szCs w:val="22"/>
              </w:rPr>
              <w:t xml:space="preserve">, </w:t>
            </w:r>
          </w:p>
          <w:p w14:paraId="3F9E001F" w14:textId="77777777" w:rsidR="00913998" w:rsidRPr="0099157B"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rPr>
            </w:pPr>
            <w:proofErr w:type="spellStart"/>
            <w:r w:rsidRPr="00AA2E3C">
              <w:rPr>
                <w:color w:val="000000"/>
                <w:sz w:val="18"/>
                <w:szCs w:val="22"/>
              </w:rPr>
              <w:t>Zimoch</w:t>
            </w:r>
            <w:proofErr w:type="spellEnd"/>
            <w:r w:rsidRPr="00AA2E3C">
              <w:rPr>
                <w:color w:val="000000"/>
                <w:sz w:val="18"/>
                <w:szCs w:val="22"/>
              </w:rPr>
              <w:t xml:space="preserve"> et al. 2018</w:t>
            </w:r>
          </w:p>
        </w:tc>
      </w:tr>
      <w:tr w:rsidR="00913998" w:rsidRPr="00383A02" w14:paraId="34AA95F1"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8A4C27" w14:textId="77777777" w:rsidR="00913998" w:rsidRPr="0099157B" w:rsidRDefault="00913998" w:rsidP="00001752">
            <w:pPr>
              <w:pStyle w:val="NormalWeb"/>
              <w:jc w:val="center"/>
              <w:rPr>
                <w:sz w:val="18"/>
                <w:szCs w:val="22"/>
                <w:lang w:val="en-US"/>
              </w:rPr>
            </w:pPr>
            <w:r w:rsidRPr="0099157B">
              <w:rPr>
                <w:sz w:val="18"/>
                <w:szCs w:val="22"/>
                <w:lang w:val="en-US"/>
              </w:rPr>
              <w:t>Duration</w:t>
            </w:r>
          </w:p>
        </w:tc>
        <w:tc>
          <w:tcPr>
            <w:tcW w:w="851" w:type="dxa"/>
            <w:vAlign w:val="center"/>
          </w:tcPr>
          <w:p w14:paraId="0B98367C"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5D2164C6" w14:textId="70D84948" w:rsidR="00913998"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rPr>
            </w:pPr>
            <w:proofErr w:type="spellStart"/>
            <w:r w:rsidRPr="0074680D">
              <w:rPr>
                <w:color w:val="000000"/>
                <w:sz w:val="18"/>
                <w:szCs w:val="22"/>
              </w:rPr>
              <w:t>Pinggera</w:t>
            </w:r>
            <w:proofErr w:type="spellEnd"/>
            <w:r w:rsidRPr="0074680D">
              <w:rPr>
                <w:color w:val="000000"/>
                <w:sz w:val="18"/>
                <w:szCs w:val="22"/>
              </w:rPr>
              <w:t xml:space="preserve"> et al., 2012</w:t>
            </w:r>
            <w:r>
              <w:rPr>
                <w:color w:val="000000"/>
                <w:sz w:val="18"/>
                <w:szCs w:val="22"/>
              </w:rPr>
              <w:t>,</w:t>
            </w:r>
            <w:r w:rsidR="00273544">
              <w:rPr>
                <w:color w:val="000000"/>
                <w:sz w:val="18"/>
                <w:szCs w:val="22"/>
              </w:rPr>
              <w:t xml:space="preserve"> </w:t>
            </w:r>
            <w:proofErr w:type="spellStart"/>
            <w:r w:rsidRPr="0074680D">
              <w:rPr>
                <w:color w:val="000000"/>
                <w:sz w:val="18"/>
                <w:szCs w:val="22"/>
              </w:rPr>
              <w:t>Petrusel</w:t>
            </w:r>
            <w:proofErr w:type="spellEnd"/>
            <w:r w:rsidRPr="0074680D">
              <w:rPr>
                <w:color w:val="000000"/>
                <w:sz w:val="18"/>
                <w:szCs w:val="22"/>
              </w:rPr>
              <w:t xml:space="preserve"> et al., 2017</w:t>
            </w:r>
            <w:r>
              <w:rPr>
                <w:color w:val="000000"/>
                <w:sz w:val="18"/>
                <w:szCs w:val="22"/>
              </w:rPr>
              <w:t>,</w:t>
            </w:r>
          </w:p>
          <w:p w14:paraId="2F06A278" w14:textId="3480386E" w:rsidR="00913998" w:rsidRPr="0074680D"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rPr>
            </w:pPr>
            <w:proofErr w:type="spellStart"/>
            <w:r w:rsidRPr="0074680D">
              <w:rPr>
                <w:color w:val="000000"/>
                <w:sz w:val="18"/>
                <w:szCs w:val="22"/>
              </w:rPr>
              <w:t>Vermeulen</w:t>
            </w:r>
            <w:proofErr w:type="spellEnd"/>
            <w:r w:rsidRPr="0074680D">
              <w:rPr>
                <w:color w:val="000000"/>
                <w:sz w:val="18"/>
                <w:szCs w:val="22"/>
              </w:rPr>
              <w:t xml:space="preserve">, 2018, </w:t>
            </w:r>
            <w:proofErr w:type="spellStart"/>
            <w:r w:rsidRPr="0074680D">
              <w:rPr>
                <w:color w:val="000000"/>
                <w:sz w:val="18"/>
                <w:szCs w:val="22"/>
              </w:rPr>
              <w:t>Tallon</w:t>
            </w:r>
            <w:proofErr w:type="spellEnd"/>
            <w:r w:rsidRPr="0074680D">
              <w:rPr>
                <w:color w:val="000000"/>
                <w:sz w:val="18"/>
                <w:szCs w:val="22"/>
              </w:rPr>
              <w:t xml:space="preserve"> et al., 2019</w:t>
            </w:r>
            <w:r>
              <w:rPr>
                <w:color w:val="000000"/>
                <w:sz w:val="18"/>
                <w:szCs w:val="22"/>
              </w:rPr>
              <w:t>,</w:t>
            </w:r>
          </w:p>
          <w:p w14:paraId="2C93943C" w14:textId="77777777" w:rsidR="00913998" w:rsidRPr="00F9725B"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74680D">
              <w:rPr>
                <w:color w:val="000000"/>
                <w:sz w:val="18"/>
                <w:szCs w:val="22"/>
              </w:rPr>
              <w:t>Bera</w:t>
            </w:r>
            <w:proofErr w:type="spellEnd"/>
            <w:r w:rsidRPr="0074680D">
              <w:rPr>
                <w:color w:val="000000"/>
                <w:sz w:val="18"/>
                <w:szCs w:val="22"/>
              </w:rPr>
              <w:t xml:space="preserve"> et al. 2019</w:t>
            </w:r>
          </w:p>
        </w:tc>
      </w:tr>
      <w:tr w:rsidR="00913998" w:rsidRPr="00383A02" w14:paraId="75CEE89E"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F4717B8" w14:textId="77777777" w:rsidR="00913998" w:rsidRPr="0099157B" w:rsidRDefault="00913998" w:rsidP="00001752">
            <w:pPr>
              <w:pStyle w:val="NormalWeb"/>
              <w:jc w:val="center"/>
              <w:rPr>
                <w:sz w:val="18"/>
                <w:szCs w:val="22"/>
                <w:lang w:val="en-US"/>
              </w:rPr>
            </w:pPr>
            <w:r w:rsidRPr="0099157B">
              <w:rPr>
                <w:sz w:val="18"/>
                <w:szCs w:val="22"/>
                <w:lang w:val="en-US"/>
              </w:rPr>
              <w:t>Comprehension Questions</w:t>
            </w:r>
          </w:p>
        </w:tc>
        <w:tc>
          <w:tcPr>
            <w:tcW w:w="851" w:type="dxa"/>
            <w:vAlign w:val="center"/>
          </w:tcPr>
          <w:p w14:paraId="3565A72A"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4</w:t>
            </w:r>
          </w:p>
        </w:tc>
        <w:tc>
          <w:tcPr>
            <w:tcW w:w="4322" w:type="dxa"/>
            <w:vAlign w:val="center"/>
          </w:tcPr>
          <w:p w14:paraId="5A5C03BA" w14:textId="5091343E" w:rsidR="00913998" w:rsidRPr="0074680D"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rPr>
            </w:pPr>
            <w:proofErr w:type="spellStart"/>
            <w:r w:rsidRPr="0074680D">
              <w:rPr>
                <w:color w:val="000000"/>
                <w:sz w:val="18"/>
                <w:szCs w:val="22"/>
              </w:rPr>
              <w:t>Pinggera</w:t>
            </w:r>
            <w:proofErr w:type="spellEnd"/>
            <w:r w:rsidRPr="0074680D">
              <w:rPr>
                <w:color w:val="000000"/>
                <w:sz w:val="18"/>
                <w:szCs w:val="22"/>
              </w:rPr>
              <w:t xml:space="preserve"> et al., 2012,</w:t>
            </w:r>
            <w:r w:rsidR="00273544">
              <w:rPr>
                <w:color w:val="000000"/>
                <w:sz w:val="18"/>
                <w:szCs w:val="22"/>
              </w:rPr>
              <w:t xml:space="preserve"> </w:t>
            </w:r>
            <w:proofErr w:type="spellStart"/>
            <w:r w:rsidRPr="0074680D">
              <w:rPr>
                <w:color w:val="000000"/>
                <w:sz w:val="18"/>
                <w:szCs w:val="22"/>
              </w:rPr>
              <w:t>Zimoch</w:t>
            </w:r>
            <w:proofErr w:type="spellEnd"/>
            <w:r w:rsidRPr="0074680D">
              <w:rPr>
                <w:color w:val="000000"/>
                <w:sz w:val="18"/>
                <w:szCs w:val="22"/>
              </w:rPr>
              <w:t xml:space="preserve"> et al. 2018, </w:t>
            </w:r>
          </w:p>
          <w:p w14:paraId="24769F6D" w14:textId="7B5CBB0B" w:rsidR="00913998" w:rsidRPr="0099157B" w:rsidRDefault="00913998" w:rsidP="00273544">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rPr>
            </w:pPr>
            <w:r w:rsidRPr="0074680D">
              <w:rPr>
                <w:color w:val="000000"/>
                <w:sz w:val="18"/>
                <w:szCs w:val="22"/>
              </w:rPr>
              <w:t>Chen et al. 2018</w:t>
            </w:r>
            <w:r>
              <w:rPr>
                <w:color w:val="000000"/>
                <w:sz w:val="18"/>
                <w:szCs w:val="22"/>
              </w:rPr>
              <w:t>,</w:t>
            </w:r>
            <w:r w:rsidR="00273544">
              <w:rPr>
                <w:color w:val="000000"/>
                <w:sz w:val="18"/>
                <w:szCs w:val="22"/>
              </w:rPr>
              <w:t xml:space="preserve"> </w:t>
            </w:r>
            <w:proofErr w:type="spellStart"/>
            <w:r w:rsidRPr="0074680D">
              <w:rPr>
                <w:color w:val="000000"/>
                <w:sz w:val="18"/>
                <w:szCs w:val="22"/>
              </w:rPr>
              <w:t>Tallon</w:t>
            </w:r>
            <w:proofErr w:type="spellEnd"/>
            <w:r w:rsidRPr="0074680D">
              <w:rPr>
                <w:color w:val="000000"/>
                <w:sz w:val="18"/>
                <w:szCs w:val="22"/>
              </w:rPr>
              <w:t xml:space="preserve"> et al., 2019</w:t>
            </w:r>
          </w:p>
        </w:tc>
      </w:tr>
    </w:tbl>
    <w:p w14:paraId="3723A241" w14:textId="29F2AB47" w:rsidR="00021C8B" w:rsidRDefault="00021C8B" w:rsidP="00021C8B">
      <w:pPr>
        <w:overflowPunct/>
        <w:autoSpaceDE/>
        <w:autoSpaceDN/>
        <w:adjustRightInd/>
        <w:spacing w:before="240"/>
        <w:ind w:firstLine="0"/>
        <w:textAlignment w:val="auto"/>
        <w:rPr>
          <w:lang w:val="en-US"/>
        </w:rPr>
      </w:pPr>
      <w:r>
        <w:rPr>
          <w:lang w:val="en-US"/>
        </w:rPr>
        <w:tab/>
      </w:r>
      <w:r w:rsidR="00D730B1" w:rsidRPr="00D730B1">
        <w:rPr>
          <w:lang w:val="en-US"/>
        </w:rPr>
        <w:t>Which business process model notations are evaluated in the studies?</w:t>
      </w:r>
      <w:r w:rsidR="00273544">
        <w:rPr>
          <w:lang w:val="en-US"/>
        </w:rPr>
        <w:t xml:space="preserve"> </w:t>
      </w:r>
      <w:r w:rsidR="00ED1DDF" w:rsidRPr="00A27A69">
        <w:rPr>
          <w:lang w:val="en-US"/>
        </w:rPr>
        <w:t>As</w:t>
      </w:r>
      <w:r w:rsidR="00ED1DDF">
        <w:rPr>
          <w:lang w:val="en-US"/>
        </w:rPr>
        <w:t xml:space="preserve"> it</w:t>
      </w:r>
      <w:r w:rsidR="00ED1DDF" w:rsidRPr="00A27A69">
        <w:rPr>
          <w:lang w:val="en-US"/>
        </w:rPr>
        <w:t xml:space="preserve"> can be seen in the </w:t>
      </w:r>
      <w:r>
        <w:rPr>
          <w:lang w:val="en-US"/>
        </w:rPr>
        <w:t xml:space="preserve">all studies </w:t>
      </w:r>
      <w:r w:rsidR="00ED1DDF" w:rsidRPr="00A27A69">
        <w:rPr>
          <w:lang w:val="en-US"/>
        </w:rPr>
        <w:t xml:space="preserve">evaluate the understanding of business process models in BPMN notation </w:t>
      </w:r>
      <w:r>
        <w:rPr>
          <w:lang w:val="en-US"/>
        </w:rPr>
        <w:t>(OMG, 2011)</w:t>
      </w:r>
      <w:r w:rsidR="00C50270" w:rsidRPr="00EB1B30">
        <w:rPr>
          <w:lang w:val="en-US"/>
        </w:rPr>
        <w:t xml:space="preserve">. Study </w:t>
      </w:r>
      <w:proofErr w:type="spellStart"/>
      <w:r w:rsidRPr="00021C8B">
        <w:rPr>
          <w:lang w:val="en-US"/>
        </w:rPr>
        <w:t>Bera</w:t>
      </w:r>
      <w:proofErr w:type="spellEnd"/>
      <w:r w:rsidRPr="00021C8B">
        <w:rPr>
          <w:lang w:val="en-US"/>
        </w:rPr>
        <w:t xml:space="preserve"> </w:t>
      </w:r>
      <w:r w:rsidRPr="00021C8B">
        <w:rPr>
          <w:i/>
          <w:iCs/>
          <w:lang w:val="en-US"/>
        </w:rPr>
        <w:t>et al.</w:t>
      </w:r>
      <w:r>
        <w:rPr>
          <w:lang w:val="en-US"/>
        </w:rPr>
        <w:t>,</w:t>
      </w:r>
      <w:r w:rsidRPr="00021C8B">
        <w:rPr>
          <w:lang w:val="en-US"/>
        </w:rPr>
        <w:t xml:space="preserve"> 2019</w:t>
      </w:r>
      <w:r>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264142BA" w14:textId="74E1BDF8" w:rsidR="003D25C2" w:rsidRPr="00EB1B30" w:rsidRDefault="001B5CD3" w:rsidP="001B5CD3">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93792D" w:rsidRPr="0093792D">
        <w:fldChar w:fldCharType="begin"/>
      </w:r>
      <w:r w:rsidR="0093792D" w:rsidRPr="0093792D">
        <w:instrText xml:space="preserve"> REF _Ref38220611 \h </w:instrText>
      </w:r>
      <w:r w:rsidR="0093792D" w:rsidRPr="0093792D">
        <w:instrText xml:space="preserve"> \* MERGEFORMAT </w:instrText>
      </w:r>
      <w:r w:rsidR="0093792D" w:rsidRPr="0093792D">
        <w:fldChar w:fldCharType="separate"/>
      </w:r>
      <w:proofErr w:type="spellStart"/>
      <w:r w:rsidR="0093792D" w:rsidRPr="0093792D">
        <w:t>Table</w:t>
      </w:r>
      <w:proofErr w:type="spellEnd"/>
      <w:r w:rsidR="0093792D" w:rsidRPr="0093792D">
        <w:t xml:space="preserve"> 10</w:t>
      </w:r>
      <w:r w:rsidR="0093792D" w:rsidRPr="0093792D">
        <w:fldChar w:fldCharType="end"/>
      </w:r>
      <w:r w:rsidR="0093792D">
        <w:rPr>
          <w:lang w:val="en-US"/>
        </w:rPr>
        <w:t xml:space="preserve"> </w:t>
      </w:r>
      <w:r w:rsidR="00C50270" w:rsidRPr="00EB1B30">
        <w:rPr>
          <w:lang w:val="en-US"/>
        </w:rPr>
        <w:t>presents the contributions of the selected studies.</w:t>
      </w:r>
      <w:r w:rsidR="003D25C2" w:rsidRPr="00EB1B30">
        <w:rPr>
          <w:lang w:val="en-US"/>
        </w:rPr>
        <w:t xml:space="preserve"> </w:t>
      </w:r>
    </w:p>
    <w:p w14:paraId="30A99909" w14:textId="1DC676C5" w:rsidR="003D25C2" w:rsidRDefault="0093792D" w:rsidP="004F677C">
      <w:pPr>
        <w:spacing w:before="240"/>
        <w:jc w:val="center"/>
        <w:rPr>
          <w:lang w:val="en-US"/>
        </w:rPr>
      </w:pPr>
      <w:bookmarkStart w:id="31" w:name="_Ref38220611"/>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Pr>
          <w:b/>
          <w:bCs/>
          <w:smallCaps/>
          <w:noProof/>
        </w:rPr>
        <w:t>10</w:t>
      </w:r>
      <w:r w:rsidRPr="006034F8">
        <w:rPr>
          <w:b/>
          <w:bCs/>
          <w:smallCaps/>
        </w:rPr>
        <w:fldChar w:fldCharType="end"/>
      </w:r>
      <w:bookmarkEnd w:id="31"/>
      <w:r w:rsidR="003D25C2"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6FF971A"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056150AB" w14:textId="62B8BBD2"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1605092"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93792D" w:rsidRPr="00EB1B30" w14:paraId="0DDA4A2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654A4C6" w14:textId="13FCD3F4" w:rsidR="0093792D" w:rsidRPr="00CF7F6E" w:rsidRDefault="00CF7F6E" w:rsidP="00CF7F6E">
            <w:pPr>
              <w:overflowPunct/>
              <w:autoSpaceDE/>
              <w:autoSpaceDN/>
              <w:adjustRightInd/>
              <w:ind w:firstLine="0"/>
              <w:jc w:val="center"/>
              <w:textAlignment w:val="auto"/>
              <w:rPr>
                <w:rFonts w:ascii="Calibri" w:hAnsi="Calibri" w:cs="Calibri"/>
                <w:color w:val="000000"/>
                <w:sz w:val="22"/>
                <w:szCs w:val="22"/>
              </w:rPr>
            </w:pPr>
            <w:proofErr w:type="spellStart"/>
            <w:r>
              <w:rPr>
                <w:rFonts w:ascii="Calibri" w:hAnsi="Calibri" w:cs="Calibri"/>
                <w:color w:val="000000"/>
                <w:sz w:val="22"/>
                <w:szCs w:val="22"/>
              </w:rPr>
              <w:t>Vermeulen</w:t>
            </w:r>
            <w:proofErr w:type="spellEnd"/>
            <w:r>
              <w:rPr>
                <w:rFonts w:ascii="Calibri" w:hAnsi="Calibri" w:cs="Calibri"/>
                <w:color w:val="000000"/>
                <w:sz w:val="22"/>
                <w:szCs w:val="22"/>
              </w:rPr>
              <w:t>, 2018</w:t>
            </w:r>
          </w:p>
        </w:tc>
        <w:tc>
          <w:tcPr>
            <w:tcW w:w="5669" w:type="dxa"/>
          </w:tcPr>
          <w:p w14:paraId="28422D8D" w14:textId="77777777" w:rsidR="0093792D" w:rsidRPr="00EB1B30"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EB1B30" w14:paraId="02F4052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41303C" w14:textId="77777777" w:rsidR="00CF7F6E" w:rsidRPr="00CF7F6E" w:rsidRDefault="00CF7F6E" w:rsidP="00CF7F6E">
            <w:pPr>
              <w:overflowPunct/>
              <w:autoSpaceDE/>
              <w:autoSpaceDN/>
              <w:adjustRightInd/>
              <w:ind w:firstLine="0"/>
              <w:jc w:val="center"/>
              <w:textAlignment w:val="auto"/>
              <w:rPr>
                <w:rFonts w:ascii="Calibri" w:hAnsi="Calibri" w:cs="Calibri"/>
                <w:sz w:val="22"/>
                <w:szCs w:val="22"/>
              </w:rPr>
            </w:pPr>
            <w:proofErr w:type="spellStart"/>
            <w:r w:rsidRPr="00CF7F6E">
              <w:rPr>
                <w:rFonts w:ascii="Calibri" w:hAnsi="Calibri" w:cs="Calibri"/>
                <w:sz w:val="22"/>
                <w:szCs w:val="22"/>
              </w:rPr>
              <w:t>Zimoch</w:t>
            </w:r>
            <w:proofErr w:type="spellEnd"/>
            <w:r w:rsidRPr="00CF7F6E">
              <w:rPr>
                <w:rFonts w:ascii="Calibri" w:hAnsi="Calibri" w:cs="Calibri"/>
                <w:sz w:val="22"/>
                <w:szCs w:val="22"/>
              </w:rPr>
              <w:t xml:space="preserve"> et al. 2018</w:t>
            </w:r>
          </w:p>
          <w:p w14:paraId="0A5C4C8F" w14:textId="53F717D8" w:rsidR="0093792D" w:rsidRPr="00C1118C" w:rsidRDefault="0093792D" w:rsidP="0093792D">
            <w:pPr>
              <w:ind w:firstLine="0"/>
              <w:jc w:val="center"/>
              <w:rPr>
                <w:sz w:val="18"/>
                <w:szCs w:val="18"/>
                <w:lang w:val="en-US"/>
              </w:rPr>
            </w:pPr>
          </w:p>
        </w:tc>
        <w:tc>
          <w:tcPr>
            <w:tcW w:w="5669" w:type="dxa"/>
          </w:tcPr>
          <w:p w14:paraId="11F1C3DF"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 xml:space="preserve">The performance of participants decreases as the level of difficulty increases. However, regardless of their level of expertise, all individuals have similar </w:t>
            </w:r>
            <w:r w:rsidRPr="00EB1B30">
              <w:rPr>
                <w:szCs w:val="18"/>
                <w:lang w:val="en-US"/>
              </w:rPr>
              <w:lastRenderedPageBreak/>
              <w:t>standards when faced with process models that exceed a certain level of difficulty. Participants' overall performance demonstrates a better understanding of business process models in EPC notation compared to the BPMN.</w:t>
            </w:r>
          </w:p>
        </w:tc>
      </w:tr>
      <w:tr w:rsidR="0093792D" w:rsidRPr="00EB1B30" w14:paraId="600F406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76530D" w14:textId="428961CF" w:rsidR="0093792D" w:rsidRPr="00CF7F6E" w:rsidRDefault="00CF7F6E" w:rsidP="00CF7F6E">
            <w:pPr>
              <w:overflowPunct/>
              <w:autoSpaceDE/>
              <w:autoSpaceDN/>
              <w:adjustRightInd/>
              <w:ind w:firstLine="0"/>
              <w:jc w:val="center"/>
              <w:textAlignment w:val="auto"/>
              <w:rPr>
                <w:rFonts w:ascii="Calibri" w:hAnsi="Calibri" w:cs="Calibri"/>
                <w:color w:val="000000"/>
                <w:sz w:val="22"/>
                <w:szCs w:val="22"/>
              </w:rPr>
            </w:pPr>
            <w:proofErr w:type="spellStart"/>
            <w:r>
              <w:rPr>
                <w:rFonts w:ascii="Calibri" w:hAnsi="Calibri" w:cs="Calibri"/>
                <w:color w:val="000000"/>
                <w:sz w:val="22"/>
                <w:szCs w:val="22"/>
              </w:rPr>
              <w:lastRenderedPageBreak/>
              <w:t>Petrusel</w:t>
            </w:r>
            <w:proofErr w:type="spellEnd"/>
            <w:r>
              <w:rPr>
                <w:rFonts w:ascii="Calibri" w:hAnsi="Calibri" w:cs="Calibri"/>
                <w:color w:val="000000"/>
                <w:sz w:val="22"/>
                <w:szCs w:val="22"/>
              </w:rPr>
              <w:t xml:space="preserve"> et al., 2017</w:t>
            </w:r>
          </w:p>
        </w:tc>
        <w:tc>
          <w:tcPr>
            <w:tcW w:w="5669" w:type="dxa"/>
          </w:tcPr>
          <w:p w14:paraId="645D082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EB1B30" w14:paraId="43819F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427512A" w14:textId="708DF00F" w:rsidR="0093792D" w:rsidRPr="00CF7F6E" w:rsidRDefault="00CF7F6E" w:rsidP="00CF7F6E">
            <w:pPr>
              <w:overflowPunct/>
              <w:autoSpaceDE/>
              <w:autoSpaceDN/>
              <w:adjustRightInd/>
              <w:ind w:firstLine="0"/>
              <w:jc w:val="center"/>
              <w:textAlignment w:val="auto"/>
              <w:rPr>
                <w:rFonts w:ascii="Calibri" w:hAnsi="Calibri" w:cs="Calibri"/>
                <w:color w:val="000000"/>
                <w:sz w:val="22"/>
                <w:szCs w:val="22"/>
              </w:rPr>
            </w:pPr>
            <w:r>
              <w:rPr>
                <w:rFonts w:ascii="Calibri" w:hAnsi="Calibri" w:cs="Calibri"/>
                <w:color w:val="000000"/>
                <w:sz w:val="22"/>
                <w:szCs w:val="22"/>
              </w:rPr>
              <w:t>Chen et al. 2018</w:t>
            </w:r>
          </w:p>
        </w:tc>
        <w:tc>
          <w:tcPr>
            <w:tcW w:w="5669" w:type="dxa"/>
          </w:tcPr>
          <w:p w14:paraId="3361A19C"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93792D" w:rsidRPr="00EB1B30" w14:paraId="5872C97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EE356DE" w14:textId="1D98DDF8" w:rsidR="0093792D" w:rsidRPr="00CF7F6E" w:rsidRDefault="00CF7F6E" w:rsidP="00CF7F6E">
            <w:pPr>
              <w:overflowPunct/>
              <w:autoSpaceDE/>
              <w:autoSpaceDN/>
              <w:adjustRightInd/>
              <w:ind w:firstLine="0"/>
              <w:jc w:val="center"/>
              <w:textAlignment w:val="auto"/>
              <w:rPr>
                <w:rFonts w:ascii="Calibri" w:hAnsi="Calibri" w:cs="Calibri"/>
                <w:color w:val="000000"/>
                <w:sz w:val="22"/>
                <w:szCs w:val="22"/>
              </w:rPr>
            </w:pPr>
            <w:proofErr w:type="spellStart"/>
            <w:r>
              <w:rPr>
                <w:rFonts w:ascii="Calibri" w:hAnsi="Calibri" w:cs="Calibri"/>
                <w:color w:val="000000"/>
                <w:sz w:val="22"/>
                <w:szCs w:val="22"/>
              </w:rPr>
              <w:t>Petrusel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and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Mendling</w:t>
            </w:r>
            <w:proofErr w:type="spellEnd"/>
            <w:r>
              <w:rPr>
                <w:rFonts w:ascii="Calibri" w:hAnsi="Calibri" w:cs="Calibri"/>
                <w:color w:val="000000"/>
                <w:sz w:val="22"/>
                <w:szCs w:val="22"/>
              </w:rPr>
              <w:t xml:space="preserve">, 2013 </w:t>
            </w:r>
          </w:p>
        </w:tc>
        <w:tc>
          <w:tcPr>
            <w:tcW w:w="5669" w:type="dxa"/>
          </w:tcPr>
          <w:p w14:paraId="5288780F"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EB1B30" w14:paraId="6C33B389"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A8ABC8" w14:textId="59A53B9A" w:rsidR="0093792D" w:rsidRPr="00CF7F6E" w:rsidRDefault="00CF7F6E" w:rsidP="00CF7F6E">
            <w:pPr>
              <w:overflowPunct/>
              <w:autoSpaceDE/>
              <w:autoSpaceDN/>
              <w:adjustRightInd/>
              <w:ind w:firstLine="0"/>
              <w:jc w:val="center"/>
              <w:textAlignment w:val="auto"/>
              <w:rPr>
                <w:rFonts w:ascii="Calibri" w:hAnsi="Calibri" w:cs="Calibri"/>
                <w:color w:val="000000"/>
                <w:sz w:val="22"/>
                <w:szCs w:val="22"/>
              </w:rPr>
            </w:pPr>
            <w:proofErr w:type="spellStart"/>
            <w:r>
              <w:rPr>
                <w:rFonts w:ascii="Calibri" w:hAnsi="Calibri" w:cs="Calibri"/>
                <w:color w:val="000000"/>
                <w:sz w:val="22"/>
                <w:szCs w:val="22"/>
              </w:rPr>
              <w:t>Pinggera</w:t>
            </w:r>
            <w:proofErr w:type="spellEnd"/>
            <w:r>
              <w:rPr>
                <w:rFonts w:ascii="Calibri" w:hAnsi="Calibri" w:cs="Calibri"/>
                <w:color w:val="000000"/>
                <w:sz w:val="22"/>
                <w:szCs w:val="22"/>
              </w:rPr>
              <w:t xml:space="preserve"> et al., 2012</w:t>
            </w:r>
          </w:p>
        </w:tc>
        <w:tc>
          <w:tcPr>
            <w:tcW w:w="5669" w:type="dxa"/>
          </w:tcPr>
          <w:p w14:paraId="4FD2FCA9"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4933FD" w14:paraId="5DB8AA1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67B8E4D" w14:textId="416D6DB9" w:rsidR="0093792D" w:rsidRPr="00CF7F6E" w:rsidRDefault="00CF7F6E" w:rsidP="00CF7F6E">
            <w:pPr>
              <w:overflowPunct/>
              <w:autoSpaceDE/>
              <w:autoSpaceDN/>
              <w:adjustRightInd/>
              <w:ind w:firstLine="0"/>
              <w:jc w:val="center"/>
              <w:textAlignment w:val="auto"/>
              <w:rPr>
                <w:rFonts w:ascii="Calibri" w:hAnsi="Calibri" w:cs="Calibri"/>
                <w:color w:val="000000"/>
                <w:sz w:val="22"/>
                <w:szCs w:val="22"/>
              </w:rPr>
            </w:pPr>
            <w:proofErr w:type="spellStart"/>
            <w:r>
              <w:rPr>
                <w:rFonts w:ascii="Calibri" w:hAnsi="Calibri" w:cs="Calibri"/>
                <w:color w:val="000000"/>
                <w:sz w:val="22"/>
                <w:szCs w:val="22"/>
              </w:rPr>
              <w:t>Burattin</w:t>
            </w:r>
            <w:proofErr w:type="spellEnd"/>
            <w:r>
              <w:rPr>
                <w:rFonts w:ascii="Calibri" w:hAnsi="Calibri" w:cs="Calibri"/>
                <w:color w:val="000000"/>
                <w:sz w:val="22"/>
                <w:szCs w:val="22"/>
              </w:rPr>
              <w:t xml:space="preserve"> et al. 2019</w:t>
            </w:r>
          </w:p>
        </w:tc>
        <w:tc>
          <w:tcPr>
            <w:tcW w:w="5669" w:type="dxa"/>
          </w:tcPr>
          <w:p w14:paraId="1D0ED972"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93792D" w:rsidRPr="00D40B97" w14:paraId="52A5821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062906C" w14:textId="27D7BE16" w:rsidR="0093792D" w:rsidRPr="00CF7F6E" w:rsidRDefault="00CF7F6E" w:rsidP="00CF7F6E">
            <w:pPr>
              <w:overflowPunct/>
              <w:autoSpaceDE/>
              <w:autoSpaceDN/>
              <w:adjustRightInd/>
              <w:ind w:firstLine="0"/>
              <w:jc w:val="center"/>
              <w:textAlignment w:val="auto"/>
              <w:rPr>
                <w:rFonts w:ascii="Calibri" w:hAnsi="Calibri" w:cs="Calibri"/>
                <w:color w:val="000000"/>
                <w:sz w:val="22"/>
                <w:szCs w:val="22"/>
              </w:rPr>
            </w:pPr>
            <w:r>
              <w:rPr>
                <w:rFonts w:ascii="Calibri" w:hAnsi="Calibri" w:cs="Calibri"/>
                <w:color w:val="000000"/>
                <w:sz w:val="22"/>
                <w:szCs w:val="22"/>
              </w:rPr>
              <w:t>Chen et al. 2018</w:t>
            </w:r>
          </w:p>
        </w:tc>
        <w:tc>
          <w:tcPr>
            <w:tcW w:w="5669" w:type="dxa"/>
          </w:tcPr>
          <w:p w14:paraId="304B4512"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4AA7B48"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35</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1ECD2A2E" w14:textId="03BCA52B" w:rsidR="00100CCA" w:rsidRPr="00100CCA" w:rsidRDefault="001B5CD3" w:rsidP="00CF7F6E">
      <w:pPr>
        <w:pStyle w:val="heading2"/>
        <w:numPr>
          <w:ilvl w:val="0"/>
          <w:numId w:val="0"/>
        </w:numPr>
        <w:rPr>
          <w:lang w:val="en-US"/>
        </w:rPr>
      </w:pPr>
      <w:r>
        <w:rPr>
          <w:color w:val="000000"/>
          <w:lang w:val="en-US"/>
        </w:rPr>
        <w:lastRenderedPageBreak/>
        <w:tab/>
      </w:r>
      <w:r w:rsidR="00100CCA">
        <w:rPr>
          <w:lang w:val="en-US"/>
        </w:rPr>
        <w:t xml:space="preserve">5.3 </w:t>
      </w:r>
      <w:r w:rsidR="00100CCA" w:rsidRPr="00100CCA">
        <w:rPr>
          <w:lang w:val="en-US"/>
        </w:rPr>
        <w:t>(C.4) Comment and Review Results and (C.6) Review Consolidated Results</w:t>
      </w:r>
    </w:p>
    <w:p w14:paraId="4E1CE99A" w14:textId="110F9920"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w:t>
      </w:r>
      <w:proofErr w:type="gramStart"/>
      <w:r w:rsidRPr="00100CCA">
        <w:rPr>
          <w:bCs/>
          <w:color w:val="000000"/>
          <w:lang w:val="en-US"/>
        </w:rPr>
        <w:t>classified</w:t>
      </w:r>
      <w:proofErr w:type="gramEnd"/>
      <w:r w:rsidRPr="00100CCA">
        <w:rPr>
          <w:bCs/>
          <w:color w:val="000000"/>
          <w:lang w:val="en-US"/>
        </w:rPr>
        <w:t xml:space="preserve"> and consolidated results were evaluated by two Reviewers.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1E721587" w14:textId="19B098AA" w:rsidR="00100CCA" w:rsidRDefault="00100CCA" w:rsidP="00100CCA">
      <w:pPr>
        <w:ind w:firstLine="0"/>
        <w:rPr>
          <w:bCs/>
          <w:color w:val="000000"/>
          <w:lang w:val="en-US"/>
        </w:rPr>
      </w:pPr>
    </w:p>
    <w:p w14:paraId="7B6E98B4" w14:textId="71A5150C" w:rsidR="00100CCA" w:rsidRPr="005E447B" w:rsidRDefault="005E447B" w:rsidP="005E447B">
      <w:pPr>
        <w:ind w:firstLine="0"/>
        <w:rPr>
          <w:b/>
          <w:sz w:val="24"/>
        </w:rPr>
      </w:pPr>
      <w:r>
        <w:rPr>
          <w:b/>
          <w:sz w:val="24"/>
        </w:rPr>
        <w:t xml:space="preserve">6. </w:t>
      </w:r>
      <w:proofErr w:type="spellStart"/>
      <w:r w:rsidR="00100CCA" w:rsidRPr="005E447B">
        <w:rPr>
          <w:b/>
          <w:sz w:val="24"/>
        </w:rPr>
        <w:t>T</w:t>
      </w:r>
      <w:r>
        <w:rPr>
          <w:b/>
          <w:sz w:val="24"/>
        </w:rPr>
        <w:t>hreats</w:t>
      </w:r>
      <w:proofErr w:type="spellEnd"/>
      <w:r w:rsidR="00100CCA" w:rsidRPr="005E447B">
        <w:rPr>
          <w:b/>
          <w:sz w:val="24"/>
        </w:rPr>
        <w:t xml:space="preserve"> </w:t>
      </w:r>
      <w:proofErr w:type="spellStart"/>
      <w:r>
        <w:rPr>
          <w:b/>
          <w:sz w:val="24"/>
        </w:rPr>
        <w:t>to</w:t>
      </w:r>
      <w:proofErr w:type="spellEnd"/>
      <w:r w:rsidR="00100CCA" w:rsidRPr="005E447B">
        <w:rPr>
          <w:b/>
          <w:sz w:val="24"/>
        </w:rPr>
        <w:t xml:space="preserve"> </w:t>
      </w:r>
      <w:proofErr w:type="spellStart"/>
      <w:r w:rsidR="00100CCA" w:rsidRPr="005E447B">
        <w:rPr>
          <w:b/>
          <w:sz w:val="24"/>
        </w:rPr>
        <w:t>V</w:t>
      </w:r>
      <w:r>
        <w:rPr>
          <w:b/>
          <w:sz w:val="24"/>
        </w:rPr>
        <w:t>alidity</w:t>
      </w:r>
      <w:proofErr w:type="spellEnd"/>
      <w:r w:rsidR="00100CCA" w:rsidRPr="005E447B">
        <w:rPr>
          <w:b/>
          <w:sz w:val="24"/>
        </w:rPr>
        <w:t xml:space="preserve"> </w:t>
      </w:r>
    </w:p>
    <w:p w14:paraId="26DD6336" w14:textId="5722311B"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with two activities assigned to the </w:t>
      </w:r>
      <w:r w:rsidRPr="005D7D6E">
        <w:rPr>
          <w:rFonts w:ascii="Courier New" w:hAnsi="Courier New" w:cs="Courier New"/>
          <w:lang w:val="en-US"/>
        </w:rPr>
        <w:t>Reviewers</w:t>
      </w:r>
      <w:r w:rsidRPr="00100CCA">
        <w:rPr>
          <w:bCs/>
          <w:color w:val="000000"/>
          <w:lang w:val="en-US"/>
        </w:rPr>
        <w:t>,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Pr="00100CCA">
        <w:rPr>
          <w:bCs/>
          <w:color w:val="000000"/>
          <w:lang w:val="en-US"/>
        </w:rPr>
        <w:t xml:space="preserve"> “</w:t>
      </w:r>
      <w:r w:rsidR="005E447B" w:rsidRPr="005D7D6E">
        <w:rPr>
          <w:rFonts w:ascii="Courier New" w:hAnsi="Courier New" w:cs="Courier New"/>
          <w:lang w:val="en-US"/>
        </w:rPr>
        <w:t>(B.4)</w:t>
      </w:r>
      <w:r w:rsidR="005E447B">
        <w:rPr>
          <w:bCs/>
          <w:color w:val="000000"/>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the </w:t>
      </w:r>
      <w:r w:rsidRPr="005D7D6E">
        <w:rPr>
          <w:rFonts w:ascii="Courier New" w:hAnsi="Courier New" w:cs="Courier New"/>
          <w:lang w:val="en-US"/>
        </w:rPr>
        <w:t>Reviewers</w:t>
      </w:r>
      <w:r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5D7D6E" w:rsidRPr="00100CCA">
        <w:rPr>
          <w:bCs/>
          <w:color w:val="000000"/>
          <w:lang w:val="en-US"/>
        </w:rPr>
        <w:t xml:space="preserve"> </w:t>
      </w:r>
      <w:r w:rsidR="005D7D6E">
        <w:rPr>
          <w:bCs/>
          <w:color w:val="000000"/>
          <w:lang w:val="en-US"/>
        </w:rPr>
        <w:t xml:space="preserve">more a </w:t>
      </w:r>
      <w:r w:rsidRPr="00100CCA">
        <w:rPr>
          <w:bCs/>
          <w:color w:val="000000"/>
          <w:lang w:val="en-US"/>
        </w:rPr>
        <w:t>“</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5D7D6E" w:rsidRPr="00100CCA">
        <w:rPr>
          <w:bCs/>
          <w:color w:val="000000"/>
          <w:lang w:val="en-US"/>
        </w:rPr>
        <w:t xml:space="preserve"> </w:t>
      </w:r>
      <w:r w:rsidR="005D7D6E" w:rsidRPr="00376DD5">
        <w:rPr>
          <w:rFonts w:ascii="Courier New" w:hAnsi="Courier New" w:cs="Courier New"/>
          <w:lang w:val="en-US"/>
        </w:rPr>
        <w:t>Results</w:t>
      </w:r>
      <w:r w:rsidRPr="00100CCA">
        <w:rPr>
          <w:bCs/>
          <w:color w:val="000000"/>
          <w:lang w:val="en-US"/>
        </w:rPr>
        <w:t>”.</w:t>
      </w:r>
    </w:p>
    <w:p w14:paraId="037D78DC" w14:textId="1238F5BF" w:rsidR="006B75C6" w:rsidRPr="00100CCA" w:rsidRDefault="006B75C6" w:rsidP="006B75C6">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 xml:space="preserve">R we were so totally immersed in the work that objectivity could be thought as an issue. To mitigate this risk, in </w:t>
      </w:r>
      <w:proofErr w:type="spellStart"/>
      <w:r w:rsidRPr="006B75C6">
        <w:rPr>
          <w:bCs/>
          <w:color w:val="000000"/>
          <w:lang w:val="en-US"/>
        </w:rPr>
        <w:t>additiona</w:t>
      </w:r>
      <w:proofErr w:type="spellEnd"/>
      <w:r w:rsidRPr="006B75C6">
        <w:rPr>
          <w:bCs/>
          <w:color w:val="000000"/>
          <w:lang w:val="en-US"/>
        </w:rPr>
        <w:t xml:space="preserve"> 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3366008D" w14:textId="76C7127B"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1BC5E701" w:rsidR="00F0283B" w:rsidRPr="00EB1B30" w:rsidRDefault="00F0283B" w:rsidP="00123C65">
      <w:pPr>
        <w:ind w:firstLine="0"/>
        <w:rPr>
          <w:lang w:val="en-US"/>
        </w:rPr>
      </w:pPr>
      <w:r w:rsidRPr="00EB1B30">
        <w:rPr>
          <w:lang w:val="en-US"/>
        </w:rPr>
        <w:t xml:space="preserve">The studies </w:t>
      </w:r>
      <w:proofErr w:type="spellStart"/>
      <w:r w:rsidR="00123C65" w:rsidRPr="00123C65">
        <w:rPr>
          <w:lang w:val="en-US"/>
        </w:rPr>
        <w:t>Dikici</w:t>
      </w:r>
      <w:proofErr w:type="spellEnd"/>
      <w:r w:rsidR="00123C65" w:rsidRPr="00123C65">
        <w:rPr>
          <w:lang w:val="en-US"/>
        </w:rPr>
        <w:t xml:space="preserve"> et. al, 2018</w:t>
      </w:r>
      <w:r w:rsidR="00123C65">
        <w:rPr>
          <w:lang w:val="en-US"/>
        </w:rPr>
        <w:t xml:space="preserve"> and </w:t>
      </w:r>
      <w:r w:rsidR="00123C65" w:rsidRPr="00123C65">
        <w:rPr>
          <w:lang w:val="en-US"/>
        </w:rPr>
        <w:t>FIGL, 2017</w:t>
      </w:r>
      <w:r w:rsidRPr="00EB1B30">
        <w:rPr>
          <w:lang w:val="en-US"/>
        </w:rPr>
        <w:t xml:space="preserve"> investigate the factors that influence the understanding of process models but do not specifically address the use of do</w:t>
      </w:r>
      <w:r w:rsidR="002A5B81">
        <w:rPr>
          <w:lang w:val="en-US"/>
        </w:rPr>
        <w:t xml:space="preserve"> </w:t>
      </w:r>
      <w:r w:rsidRPr="00EB1B30">
        <w:rPr>
          <w:lang w:val="en-US"/>
        </w:rPr>
        <w:t xml:space="preserve">eye-tracking as a way of measuring comprehension. However, there is the study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 xml:space="preserve">., </w:t>
      </w:r>
      <w:r w:rsidR="00F81C76" w:rsidRPr="00AC7BC0">
        <w:rPr>
          <w:lang w:val="en-US"/>
        </w:rPr>
        <w:t>2015</w:t>
      </w:r>
      <w:r w:rsidR="00F81C76">
        <w:rPr>
          <w:lang w:val="en-US"/>
        </w:rPr>
        <w:t xml:space="preserve"> </w:t>
      </w:r>
      <w:r w:rsidRPr="00EB1B30">
        <w:rPr>
          <w:lang w:val="en-US"/>
        </w:rPr>
        <w:t>that verifies the use of eye-tracking technology in software engineering. This study conducts a comprehensive survey that does not explicitly address business process models.</w:t>
      </w:r>
    </w:p>
    <w:p w14:paraId="28CB3CFD" w14:textId="199C620C" w:rsidR="00B01001" w:rsidRPr="00EB1B30" w:rsidRDefault="00B672BE" w:rsidP="00F0283B">
      <w:pPr>
        <w:rPr>
          <w:lang w:val="en-US"/>
        </w:rPr>
      </w:pPr>
      <w:r>
        <w:rPr>
          <w:lang w:val="en-US"/>
        </w:rPr>
        <w:t xml:space="preserve">Moreover, this research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 xml:space="preserve">., </w:t>
      </w:r>
      <w:r w:rsidR="00F81C76" w:rsidRPr="00AC7BC0">
        <w:rPr>
          <w:lang w:val="en-US"/>
        </w:rPr>
        <w:t>2015</w:t>
      </w:r>
      <w:r w:rsidR="00F0283B" w:rsidRPr="00EB1B30">
        <w:rPr>
          <w:lang w:val="en-US"/>
        </w:rPr>
        <w:t xml:space="preserve">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lastRenderedPageBreak/>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264EA050" w:rsidR="0026060A" w:rsidRPr="00F81C76" w:rsidRDefault="002A5B81" w:rsidP="00F81C76">
      <w:pPr>
        <w:overflowPunct/>
        <w:autoSpaceDE/>
        <w:autoSpaceDN/>
        <w:adjustRightInd/>
        <w:ind w:firstLine="0"/>
        <w:textAlignment w:val="auto"/>
        <w:rPr>
          <w:rFonts w:ascii="Calibri" w:hAnsi="Calibri" w:cs="Calibri"/>
          <w:color w:val="000000"/>
          <w:sz w:val="22"/>
          <w:szCs w:val="22"/>
          <w:lang w:eastAsia="pt-BR"/>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w:t>
      </w:r>
      <w:r w:rsidR="00F81C76">
        <w:rPr>
          <w:lang w:val="en-US"/>
        </w:rPr>
        <w:t xml:space="preserve"> review</w:t>
      </w:r>
      <w:r w:rsidR="0026060A" w:rsidRPr="0026060A">
        <w:rPr>
          <w:lang w:val="en-US"/>
        </w:rPr>
        <w:t xml:space="preserve">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xml:space="preserve">. The evidence found indicates that the selected studies are strongly concerned with the understanding of process models, but few of them </w:t>
      </w:r>
      <w:proofErr w:type="spellStart"/>
      <w:r w:rsidR="00F81C76" w:rsidRPr="00F81C76">
        <w:rPr>
          <w:lang w:val="en-US"/>
        </w:rPr>
        <w:t>Petrusel</w:t>
      </w:r>
      <w:proofErr w:type="spellEnd"/>
      <w:r w:rsidR="00F81C76" w:rsidRPr="00F81C76">
        <w:rPr>
          <w:lang w:val="en-US"/>
        </w:rPr>
        <w:t xml:space="preserve"> et al., 2017</w:t>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xml:space="preserve">, ocular, sacral, sweep path, </w:t>
      </w:r>
      <w:proofErr w:type="gramStart"/>
      <w:r w:rsidR="0026060A" w:rsidRPr="0026060A">
        <w:rPr>
          <w:lang w:val="en-US"/>
        </w:rPr>
        <w:t>duration</w:t>
      </w:r>
      <w:proofErr w:type="gramEnd"/>
      <w:r w:rsidR="0026060A" w:rsidRPr="0026060A">
        <w:rPr>
          <w:lang w:val="en-US"/>
        </w:rPr>
        <w:t xml:space="preserve"> and attempt-pill.</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2CB0AB0F" w:rsidR="00FA4D27" w:rsidRPr="00234583" w:rsidRDefault="009B2539" w:rsidP="00FA4D27">
      <w:pPr>
        <w:pStyle w:val="heading1"/>
        <w:numPr>
          <w:ilvl w:val="0"/>
          <w:numId w:val="0"/>
        </w:numPr>
        <w:ind w:left="567" w:hanging="567"/>
        <w:rPr>
          <w:lang w:val="en-US"/>
        </w:rPr>
      </w:pPr>
      <w:r w:rsidRPr="00234583">
        <w:rPr>
          <w:lang w:val="en-US"/>
        </w:rPr>
        <w:t>References</w:t>
      </w:r>
    </w:p>
    <w:p w14:paraId="4D1E2A96" w14:textId="77777777" w:rsidR="00AE4603" w:rsidRPr="00A903EA" w:rsidRDefault="00AE4603" w:rsidP="00AE4603">
      <w:pPr>
        <w:rPr>
          <w:lang w:val="en-US"/>
        </w:rPr>
      </w:pPr>
      <w:proofErr w:type="spellStart"/>
      <w:r w:rsidRPr="00A903EA">
        <w:rPr>
          <w:lang w:val="en-US"/>
        </w:rPr>
        <w:t>Vaknin</w:t>
      </w:r>
      <w:proofErr w:type="spellEnd"/>
      <w:r w:rsidRPr="00A903EA">
        <w:rPr>
          <w:lang w:val="en-US"/>
        </w:rPr>
        <w:t xml:space="preserve">, M.; </w:t>
      </w:r>
      <w:proofErr w:type="spellStart"/>
      <w:r w:rsidRPr="00A903EA">
        <w:rPr>
          <w:lang w:val="en-US"/>
        </w:rPr>
        <w:t>Filipowska</w:t>
      </w:r>
      <w:proofErr w:type="spellEnd"/>
      <w:r w:rsidRPr="00A903EA">
        <w:rPr>
          <w:lang w:val="en-US"/>
        </w:rPr>
        <w:t>, A.: Information Quality Framework for the Design and Validation of Data Flow Within Business Processes - Position Paper. In: International Conference on Business Information Systems, vol. 8787, pp. 158–168, Greece, Springer, (2017).</w:t>
      </w:r>
    </w:p>
    <w:p w14:paraId="19549669" w14:textId="77777777" w:rsidR="00AE4603" w:rsidRPr="00A903EA" w:rsidRDefault="00AE4603" w:rsidP="00AE4603">
      <w:pPr>
        <w:rPr>
          <w:lang w:val="en-US"/>
        </w:rPr>
      </w:pPr>
      <w:proofErr w:type="spellStart"/>
      <w:r w:rsidRPr="00A903EA">
        <w:rPr>
          <w:lang w:val="en-US"/>
        </w:rPr>
        <w:t>AbbadAndaloussi</w:t>
      </w:r>
      <w:proofErr w:type="spellEnd"/>
      <w:r w:rsidRPr="00A903EA">
        <w:rPr>
          <w:lang w:val="en-US"/>
        </w:rPr>
        <w:t xml:space="preserve">, A.; </w:t>
      </w:r>
      <w:proofErr w:type="spellStart"/>
      <w:r w:rsidRPr="00A903EA">
        <w:rPr>
          <w:lang w:val="en-US"/>
        </w:rPr>
        <w:t>Slaats</w:t>
      </w:r>
      <w:proofErr w:type="spellEnd"/>
      <w:r w:rsidRPr="00A903EA">
        <w:rPr>
          <w:lang w:val="en-US"/>
        </w:rPr>
        <w:t xml:space="preserve">, T.; </w:t>
      </w:r>
      <w:proofErr w:type="spellStart"/>
      <w:r w:rsidRPr="00A903EA">
        <w:rPr>
          <w:lang w:val="en-US"/>
        </w:rPr>
        <w:t>Burattin</w:t>
      </w:r>
      <w:proofErr w:type="spellEnd"/>
      <w:r w:rsidRPr="00A903EA">
        <w:rPr>
          <w:lang w:val="en-US"/>
        </w:rPr>
        <w:t>, A.; Hildebrandt, T.: Evaluating the Understandability of Hybrid Process Model Representations Using Eye Tracking: First Insights. In: International Conference on Business Process Management, Springer, Cham, pp. 475-481 (2019).</w:t>
      </w:r>
    </w:p>
    <w:p w14:paraId="5D1AEC6C" w14:textId="77777777" w:rsidR="00AE4603" w:rsidRPr="00A903EA" w:rsidRDefault="00AE4603" w:rsidP="00AE4603">
      <w:pPr>
        <w:rPr>
          <w:lang w:val="en-US"/>
        </w:rPr>
      </w:pPr>
      <w:r w:rsidRPr="00A903EA">
        <w:rPr>
          <w:lang w:val="en-US"/>
        </w:rPr>
        <w:t>Alotaibi, Y.; Liu, F.: Survey of business process management: challenges and solutions. Enterprise Information Systems, 11(8), 1119-1153 (2016).</w:t>
      </w:r>
    </w:p>
    <w:p w14:paraId="6CECC080" w14:textId="77777777" w:rsidR="00AE4603" w:rsidRPr="00A903EA" w:rsidRDefault="00AE4603" w:rsidP="00AE4603">
      <w:pPr>
        <w:rPr>
          <w:lang w:val="en-US"/>
        </w:rPr>
      </w:pPr>
      <w:r w:rsidRPr="00A903EA">
        <w:rPr>
          <w:lang w:val="en-US"/>
        </w:rPr>
        <w:t xml:space="preserve">Boutin, K.; Léger, P.; Davis, C.; </w:t>
      </w:r>
      <w:proofErr w:type="spellStart"/>
      <w:r w:rsidRPr="00A903EA">
        <w:rPr>
          <w:lang w:val="en-US"/>
        </w:rPr>
        <w:t>Hevner</w:t>
      </w:r>
      <w:proofErr w:type="spellEnd"/>
      <w:r w:rsidRPr="00A903EA">
        <w:rPr>
          <w:lang w:val="en-US"/>
        </w:rPr>
        <w:t xml:space="preserve">, A.; </w:t>
      </w:r>
      <w:proofErr w:type="spellStart"/>
      <w:r w:rsidRPr="00A903EA">
        <w:rPr>
          <w:lang w:val="en-US"/>
        </w:rPr>
        <w:t>Labonté-LeMoyne</w:t>
      </w:r>
      <w:proofErr w:type="spellEnd"/>
      <w:r w:rsidRPr="00A903EA">
        <w:rPr>
          <w:lang w:val="en-US"/>
        </w:rPr>
        <w:t xml:space="preserve">, É.: Attentional Characteristics of Anomaly </w:t>
      </w:r>
      <w:proofErr w:type="spellStart"/>
      <w:r w:rsidRPr="00A903EA">
        <w:rPr>
          <w:lang w:val="en-US"/>
        </w:rPr>
        <w:t>Detection.In</w:t>
      </w:r>
      <w:proofErr w:type="spellEnd"/>
      <w:r w:rsidRPr="00A903EA">
        <w:rPr>
          <w:lang w:val="en-US"/>
        </w:rPr>
        <w:t>: Conceptual Modeling. Information Systems and Neuroscience. Springer, Cham, pp. 57-63 (2019).</w:t>
      </w:r>
    </w:p>
    <w:p w14:paraId="51A1E376" w14:textId="77777777" w:rsidR="00AE4603" w:rsidRPr="00A903EA" w:rsidRDefault="00AE4603" w:rsidP="00AE4603">
      <w:pPr>
        <w:rPr>
          <w:lang w:val="en-US"/>
        </w:rPr>
      </w:pPr>
      <w:proofErr w:type="spellStart"/>
      <w:r w:rsidRPr="00A903EA">
        <w:rPr>
          <w:lang w:val="en-US"/>
        </w:rPr>
        <w:t>Burattin</w:t>
      </w:r>
      <w:proofErr w:type="spellEnd"/>
      <w:r w:rsidRPr="00A903EA">
        <w:rPr>
          <w:lang w:val="en-US"/>
        </w:rPr>
        <w:t xml:space="preserve">, A.; Kaiser, M.; </w:t>
      </w:r>
      <w:proofErr w:type="spellStart"/>
      <w:r w:rsidRPr="00A903EA">
        <w:rPr>
          <w:lang w:val="en-US"/>
        </w:rPr>
        <w:t>Neurauter</w:t>
      </w:r>
      <w:proofErr w:type="spellEnd"/>
      <w:r w:rsidRPr="00A903EA">
        <w:rPr>
          <w:lang w:val="en-US"/>
        </w:rPr>
        <w:t xml:space="preserve">, M.; Weber, B.: Eye Tracking Meets the Process of Process Modeling: A Visual Analytic Approach. In: Dumas M., </w:t>
      </w:r>
      <w:proofErr w:type="spellStart"/>
      <w:r w:rsidRPr="00A903EA">
        <w:rPr>
          <w:lang w:val="en-US"/>
        </w:rPr>
        <w:t>Fantinato</w:t>
      </w:r>
      <w:proofErr w:type="spellEnd"/>
      <w:r w:rsidRPr="00A903EA">
        <w:rPr>
          <w:lang w:val="en-US"/>
        </w:rPr>
        <w:t xml:space="preserve"> M. (eds) Business Process Management Workshops 2016. BPM. vol 281, pp. 461-473. Springer, Cham (2017).</w:t>
      </w:r>
    </w:p>
    <w:p w14:paraId="4AA01489" w14:textId="77777777" w:rsidR="00AE4603" w:rsidRPr="00A903EA" w:rsidRDefault="00AE4603" w:rsidP="00AE4603">
      <w:pPr>
        <w:rPr>
          <w:lang w:val="en-US"/>
        </w:rPr>
      </w:pPr>
      <w:proofErr w:type="spellStart"/>
      <w:r w:rsidRPr="00A903EA">
        <w:rPr>
          <w:lang w:val="en-US"/>
        </w:rPr>
        <w:t>Burattin</w:t>
      </w:r>
      <w:proofErr w:type="spellEnd"/>
      <w:r w:rsidRPr="00A903EA">
        <w:rPr>
          <w:lang w:val="en-US"/>
        </w:rPr>
        <w:t xml:space="preserve">, A.; Kaiser, M.; </w:t>
      </w:r>
      <w:proofErr w:type="spellStart"/>
      <w:r w:rsidRPr="00A903EA">
        <w:rPr>
          <w:lang w:val="en-US"/>
        </w:rPr>
        <w:t>Neurauter</w:t>
      </w:r>
      <w:proofErr w:type="spellEnd"/>
      <w:r w:rsidRPr="00A903EA">
        <w:rPr>
          <w:lang w:val="en-US"/>
        </w:rPr>
        <w:t>, M.; Weber, B.: Learning process modeling phases from modeling interactions and eye tracking data. In: Data &amp; Knowledge Engineering, (2019).</w:t>
      </w:r>
    </w:p>
    <w:p w14:paraId="7A40B078" w14:textId="77777777" w:rsidR="00AE4603" w:rsidRPr="00A903EA" w:rsidRDefault="00AE4603" w:rsidP="00AE4603">
      <w:pPr>
        <w:rPr>
          <w:lang w:val="en-US"/>
        </w:rPr>
      </w:pPr>
      <w:r w:rsidRPr="00A903EA">
        <w:rPr>
          <w:lang w:val="en-US"/>
        </w:rPr>
        <w:t xml:space="preserve">Chen, T.; Wang, W.; </w:t>
      </w:r>
      <w:proofErr w:type="spellStart"/>
      <w:r w:rsidRPr="00A903EA">
        <w:rPr>
          <w:lang w:val="en-US"/>
        </w:rPr>
        <w:t>Indulska</w:t>
      </w:r>
      <w:proofErr w:type="spellEnd"/>
      <w:r w:rsidRPr="00A903EA">
        <w:rPr>
          <w:lang w:val="en-US"/>
        </w:rPr>
        <w:t>, M.; Sadiq, S.: Business Process and Rule Integration Ap-</w:t>
      </w:r>
      <w:proofErr w:type="spellStart"/>
      <w:r w:rsidRPr="00A903EA">
        <w:rPr>
          <w:lang w:val="en-US"/>
        </w:rPr>
        <w:t>proaches</w:t>
      </w:r>
      <w:proofErr w:type="spellEnd"/>
      <w:r w:rsidRPr="00A903EA">
        <w:rPr>
          <w:lang w:val="en-US"/>
        </w:rPr>
        <w:t>- An Empirical Analysis. In: International Conference on Business Process Man-</w:t>
      </w:r>
      <w:proofErr w:type="spellStart"/>
      <w:r w:rsidRPr="00A903EA">
        <w:rPr>
          <w:lang w:val="en-US"/>
        </w:rPr>
        <w:t>agement</w:t>
      </w:r>
      <w:proofErr w:type="spellEnd"/>
      <w:r w:rsidRPr="00A903EA">
        <w:rPr>
          <w:lang w:val="en-US"/>
        </w:rPr>
        <w:t>. Springer, Cham, pp. 37-52 (2018).</w:t>
      </w:r>
    </w:p>
    <w:p w14:paraId="1EBEF098" w14:textId="77777777" w:rsidR="00AE4603" w:rsidRPr="00A903EA" w:rsidRDefault="00AE4603" w:rsidP="00AE4603">
      <w:pPr>
        <w:rPr>
          <w:lang w:val="en-US"/>
        </w:rPr>
      </w:pPr>
      <w:proofErr w:type="spellStart"/>
      <w:r w:rsidRPr="00A903EA">
        <w:rPr>
          <w:lang w:val="en-US"/>
        </w:rPr>
        <w:lastRenderedPageBreak/>
        <w:t>Figl</w:t>
      </w:r>
      <w:proofErr w:type="spellEnd"/>
      <w:r w:rsidRPr="00A903EA">
        <w:rPr>
          <w:lang w:val="en-US"/>
        </w:rPr>
        <w:t>, K., Recker, J.; Exploring cognitive style and task-specific preferences for process representations. Requirements Eng., 21(1), pp. 63–85 (2014).</w:t>
      </w:r>
    </w:p>
    <w:p w14:paraId="1E20BA95" w14:textId="77777777" w:rsidR="00AE4603" w:rsidRPr="00A903EA" w:rsidRDefault="00AE4603" w:rsidP="00AE4603">
      <w:pPr>
        <w:rPr>
          <w:lang w:val="en-US"/>
        </w:rPr>
      </w:pPr>
      <w:r w:rsidRPr="00A903EA">
        <w:rPr>
          <w:lang w:val="en-US"/>
        </w:rPr>
        <w:t xml:space="preserve">Gibson, D.L.; </w:t>
      </w:r>
      <w:proofErr w:type="spellStart"/>
      <w:r w:rsidRPr="00A903EA">
        <w:rPr>
          <w:lang w:val="en-US"/>
        </w:rPr>
        <w:t>Goldenson</w:t>
      </w:r>
      <w:proofErr w:type="spellEnd"/>
      <w:r w:rsidRPr="00A903EA">
        <w:rPr>
          <w:lang w:val="en-US"/>
        </w:rPr>
        <w:t xml:space="preserve">, D.R.; </w:t>
      </w:r>
      <w:proofErr w:type="spellStart"/>
      <w:r w:rsidRPr="00A903EA">
        <w:rPr>
          <w:lang w:val="en-US"/>
        </w:rPr>
        <w:t>Kost</w:t>
      </w:r>
      <w:proofErr w:type="spellEnd"/>
      <w:r w:rsidRPr="00A903EA">
        <w:rPr>
          <w:lang w:val="en-US"/>
        </w:rPr>
        <w:t>, K.: Performance results of CMMI-based process improvement. Carnegie-Mellon Univ Pittsburgh Pa Software Engineering Inst (2006).</w:t>
      </w:r>
    </w:p>
    <w:p w14:paraId="68A2A4EB" w14:textId="77777777" w:rsidR="00AE4603" w:rsidRPr="00A903EA" w:rsidRDefault="00AE4603" w:rsidP="00AE4603">
      <w:pPr>
        <w:rPr>
          <w:lang w:val="en-US"/>
        </w:rPr>
      </w:pPr>
      <w:r w:rsidRPr="00A903EA">
        <w:rPr>
          <w:lang w:val="en-US"/>
        </w:rPr>
        <w:t>Hani, S. U.: Impact of process improvement on software development predictions, for measuring software development project's performance benefits, In: Proceedings of the 7th International Conference on Frontiers of Information Technology, p 54, (2009).</w:t>
      </w:r>
    </w:p>
    <w:p w14:paraId="429DAD74" w14:textId="77777777" w:rsidR="00AE4603" w:rsidRPr="00A903EA" w:rsidRDefault="00AE4603" w:rsidP="00AE4603">
      <w:pPr>
        <w:rPr>
          <w:lang w:val="en-US"/>
        </w:rPr>
      </w:pPr>
      <w:proofErr w:type="spellStart"/>
      <w:r w:rsidRPr="00A903EA">
        <w:rPr>
          <w:lang w:val="en-US"/>
        </w:rPr>
        <w:t>Indulska</w:t>
      </w:r>
      <w:proofErr w:type="spellEnd"/>
      <w:r w:rsidRPr="00A903EA">
        <w:rPr>
          <w:lang w:val="en-US"/>
        </w:rPr>
        <w:t xml:space="preserve">, M.; </w:t>
      </w:r>
      <w:proofErr w:type="spellStart"/>
      <w:r w:rsidRPr="00A903EA">
        <w:rPr>
          <w:lang w:val="en-US"/>
        </w:rPr>
        <w:t>ZurMuehlen</w:t>
      </w:r>
      <w:proofErr w:type="spellEnd"/>
      <w:r w:rsidRPr="00A903EA">
        <w:rPr>
          <w:lang w:val="en-US"/>
        </w:rPr>
        <w:t xml:space="preserve">, M.; Recker, J.: Measuring Method Complexity: The Case of the </w:t>
      </w:r>
      <w:proofErr w:type="spellStart"/>
      <w:r w:rsidRPr="00A903EA">
        <w:rPr>
          <w:lang w:val="en-US"/>
        </w:rPr>
        <w:t>Busi</w:t>
      </w:r>
      <w:proofErr w:type="spellEnd"/>
      <w:r w:rsidRPr="00A903EA">
        <w:rPr>
          <w:lang w:val="en-US"/>
        </w:rPr>
        <w:t xml:space="preserve">-ness Process </w:t>
      </w:r>
      <w:proofErr w:type="spellStart"/>
      <w:r w:rsidRPr="00A903EA">
        <w:rPr>
          <w:lang w:val="en-US"/>
        </w:rPr>
        <w:t>ModelingNotation</w:t>
      </w:r>
      <w:proofErr w:type="spellEnd"/>
      <w:r w:rsidRPr="00A903EA">
        <w:rPr>
          <w:lang w:val="en-US"/>
        </w:rPr>
        <w:t>. Technical report, BPM Center Report, n. Apr (2009).</w:t>
      </w:r>
    </w:p>
    <w:p w14:paraId="36140C10" w14:textId="77777777" w:rsidR="00AE4603" w:rsidRPr="00A903EA" w:rsidRDefault="00AE4603" w:rsidP="00AE4603">
      <w:pPr>
        <w:rPr>
          <w:lang w:val="en-US"/>
        </w:rPr>
      </w:pPr>
      <w:proofErr w:type="spellStart"/>
      <w:r w:rsidRPr="00A903EA">
        <w:rPr>
          <w:lang w:val="en-US"/>
        </w:rPr>
        <w:t>Jamshidi</w:t>
      </w:r>
      <w:proofErr w:type="spellEnd"/>
      <w:r w:rsidRPr="00A903EA">
        <w:rPr>
          <w:lang w:val="en-US"/>
        </w:rPr>
        <w:t xml:space="preserve">, P., </w:t>
      </w:r>
      <w:proofErr w:type="spellStart"/>
      <w:r w:rsidRPr="00A903EA">
        <w:rPr>
          <w:lang w:val="en-US"/>
        </w:rPr>
        <w:t>Ghafari</w:t>
      </w:r>
      <w:proofErr w:type="spellEnd"/>
      <w:r w:rsidRPr="00A903EA">
        <w:rPr>
          <w:lang w:val="en-US"/>
        </w:rPr>
        <w:t xml:space="preserve">, M., Ahmad, A., </w:t>
      </w:r>
      <w:proofErr w:type="spellStart"/>
      <w:r w:rsidRPr="00A903EA">
        <w:rPr>
          <w:lang w:val="en-US"/>
        </w:rPr>
        <w:t>Pahl</w:t>
      </w:r>
      <w:proofErr w:type="spellEnd"/>
      <w:r w:rsidRPr="00A903EA">
        <w:rPr>
          <w:lang w:val="en-US"/>
        </w:rPr>
        <w:t xml:space="preserve">, C.: A Protocol for Systematic Literature Review on Architecture-Centric Software Evolution Research, Technical Report, </w:t>
      </w:r>
      <w:proofErr w:type="spellStart"/>
      <w:r w:rsidRPr="00A903EA">
        <w:rPr>
          <w:lang w:val="en-US"/>
        </w:rPr>
        <w:t>Lero-TheIrish</w:t>
      </w:r>
      <w:proofErr w:type="spellEnd"/>
      <w:r w:rsidRPr="00A903EA">
        <w:rPr>
          <w:lang w:val="en-US"/>
        </w:rPr>
        <w:t xml:space="preserve"> Software Engineering Research Centre, Dublin City University, Oct. 2012.</w:t>
      </w:r>
    </w:p>
    <w:p w14:paraId="3A1FA23F" w14:textId="77777777" w:rsidR="00AE4603" w:rsidRPr="00A903EA" w:rsidRDefault="00AE4603" w:rsidP="00AE4603">
      <w:pPr>
        <w:rPr>
          <w:lang w:val="en-US"/>
        </w:rPr>
      </w:pPr>
      <w:r w:rsidRPr="00A903EA">
        <w:rPr>
          <w:lang w:val="en-US"/>
        </w:rPr>
        <w:t>Jiménez-</w:t>
      </w:r>
      <w:proofErr w:type="spellStart"/>
      <w:r w:rsidRPr="00A903EA">
        <w:rPr>
          <w:lang w:val="en-US"/>
        </w:rPr>
        <w:t>ramírez</w:t>
      </w:r>
      <w:proofErr w:type="spellEnd"/>
      <w:r w:rsidRPr="00A903EA">
        <w:rPr>
          <w:lang w:val="en-US"/>
        </w:rPr>
        <w:t xml:space="preserve">, A.; Weber, B.; Barba, I.; Del Valle, C.: Generating optimized configurable business process models in scenarios subject to uncertainty. </w:t>
      </w:r>
      <w:proofErr w:type="spellStart"/>
      <w:r w:rsidRPr="00A903EA">
        <w:rPr>
          <w:lang w:val="en-US"/>
        </w:rPr>
        <w:t>Informationand</w:t>
      </w:r>
      <w:proofErr w:type="spellEnd"/>
      <w:r w:rsidRPr="00A903EA">
        <w:rPr>
          <w:lang w:val="en-US"/>
        </w:rPr>
        <w:t xml:space="preserve"> Software Technology, vol. 57, n. 1, pp. 571–594, (2015).</w:t>
      </w:r>
    </w:p>
    <w:p w14:paraId="6AA01BF5" w14:textId="77777777" w:rsidR="00AE4603" w:rsidRPr="00A903EA" w:rsidRDefault="00AE4603" w:rsidP="00AE4603">
      <w:pPr>
        <w:rPr>
          <w:lang w:val="en-US"/>
        </w:rPr>
      </w:pPr>
      <w:proofErr w:type="spellStart"/>
      <w:r w:rsidRPr="00A903EA">
        <w:rPr>
          <w:lang w:val="en-US"/>
        </w:rPr>
        <w:t>Kitchenham</w:t>
      </w:r>
      <w:proofErr w:type="spellEnd"/>
      <w:r w:rsidRPr="00A903EA">
        <w:rPr>
          <w:lang w:val="en-US"/>
        </w:rPr>
        <w:t xml:space="preserve">, B.; Charters, S.: Guidelines for performing Systematic Literature Reviews in Software Engineering, in: Technical Report EBSE 2007-001, </w:t>
      </w:r>
      <w:proofErr w:type="spellStart"/>
      <w:r w:rsidRPr="00A903EA">
        <w:rPr>
          <w:lang w:val="en-US"/>
        </w:rPr>
        <w:t>Keele</w:t>
      </w:r>
      <w:proofErr w:type="spellEnd"/>
      <w:r w:rsidRPr="00A903EA">
        <w:rPr>
          <w:lang w:val="en-US"/>
        </w:rPr>
        <w:t xml:space="preserve"> University and Durham University Joint Report, (2007).</w:t>
      </w:r>
    </w:p>
    <w:p w14:paraId="1B5D7460" w14:textId="77777777" w:rsidR="00AE4603" w:rsidRPr="00A903EA" w:rsidRDefault="00AE4603" w:rsidP="00AE4603">
      <w:pPr>
        <w:rPr>
          <w:lang w:val="en-US"/>
        </w:rPr>
      </w:pPr>
      <w:proofErr w:type="spellStart"/>
      <w:r w:rsidRPr="00A903EA">
        <w:rPr>
          <w:lang w:val="en-US"/>
        </w:rPr>
        <w:t>Kitchenham</w:t>
      </w:r>
      <w:proofErr w:type="spellEnd"/>
      <w:r w:rsidRPr="00A903EA">
        <w:rPr>
          <w:lang w:val="en-US"/>
        </w:rPr>
        <w:t xml:space="preserve">, Barbara A.; DYBA, Tore; JORGENSEN, </w:t>
      </w:r>
      <w:proofErr w:type="spellStart"/>
      <w:r w:rsidRPr="00A903EA">
        <w:rPr>
          <w:lang w:val="en-US"/>
        </w:rPr>
        <w:t>Magne</w:t>
      </w:r>
      <w:proofErr w:type="spellEnd"/>
      <w:r w:rsidRPr="00A903EA">
        <w:rPr>
          <w:lang w:val="en-US"/>
        </w:rPr>
        <w:t>. Evidence-based software engineering. In: Proceedings of the 26th international conference on software engineering. IEEE Computer Society, pp. 273-281 (2004).</w:t>
      </w:r>
    </w:p>
    <w:p w14:paraId="6B464FB4" w14:textId="77777777" w:rsidR="00AE4603" w:rsidRPr="00A903EA" w:rsidRDefault="00AE4603" w:rsidP="00AE4603">
      <w:pPr>
        <w:rPr>
          <w:lang w:val="en-US"/>
        </w:rPr>
      </w:pPr>
      <w:r w:rsidRPr="00A903EA">
        <w:rPr>
          <w:lang w:val="en-US"/>
        </w:rPr>
        <w:t>Ko, R. K. L.: A computer scientist’s introductory guide to business process management (BPM), XRDS: Crossroads, The ACM Magazine for Students, vol. 15, n. 4 (2009).</w:t>
      </w:r>
    </w:p>
    <w:p w14:paraId="036C9B83" w14:textId="77777777" w:rsidR="00AE4603" w:rsidRPr="00A903EA" w:rsidRDefault="00AE4603" w:rsidP="00AE4603">
      <w:pPr>
        <w:rPr>
          <w:lang w:val="en-US"/>
        </w:rPr>
      </w:pPr>
      <w:r w:rsidRPr="00A903EA">
        <w:rPr>
          <w:lang w:val="en-US"/>
        </w:rPr>
        <w:t xml:space="preserve">Laue, R.; </w:t>
      </w:r>
      <w:proofErr w:type="spellStart"/>
      <w:r w:rsidRPr="00A903EA">
        <w:rPr>
          <w:lang w:val="en-US"/>
        </w:rPr>
        <w:t>Gadatsch</w:t>
      </w:r>
      <w:proofErr w:type="spellEnd"/>
      <w:r w:rsidRPr="00A903EA">
        <w:rPr>
          <w:lang w:val="en-US"/>
        </w:rPr>
        <w:t xml:space="preserve">, A. Measuring the understandability of business process models are we asking the right questions? In: SPRINGER. </w:t>
      </w:r>
      <w:proofErr w:type="spellStart"/>
      <w:r w:rsidRPr="00A903EA">
        <w:rPr>
          <w:lang w:val="en-US"/>
        </w:rPr>
        <w:t>InternationalConferenceon</w:t>
      </w:r>
      <w:proofErr w:type="spellEnd"/>
      <w:r w:rsidRPr="00A903EA">
        <w:rPr>
          <w:lang w:val="en-US"/>
        </w:rPr>
        <w:t xml:space="preserve"> Business Process Management, pp. 37–48 (2010).</w:t>
      </w:r>
    </w:p>
    <w:p w14:paraId="7896B273" w14:textId="77777777" w:rsidR="00AE4603" w:rsidRPr="00A903EA" w:rsidRDefault="00AE4603" w:rsidP="00AE4603">
      <w:pPr>
        <w:rPr>
          <w:lang w:val="en-US"/>
        </w:rPr>
      </w:pPr>
      <w:r w:rsidRPr="00A903EA">
        <w:rPr>
          <w:lang w:val="en-US"/>
        </w:rPr>
        <w:t xml:space="preserve">M. </w:t>
      </w:r>
      <w:proofErr w:type="spellStart"/>
      <w:r w:rsidRPr="00A903EA">
        <w:rPr>
          <w:lang w:val="en-US"/>
        </w:rPr>
        <w:t>Petticrew</w:t>
      </w:r>
      <w:proofErr w:type="spellEnd"/>
      <w:r w:rsidRPr="00A903EA">
        <w:rPr>
          <w:lang w:val="en-US"/>
        </w:rPr>
        <w:t>, H. Roberts, “Systematic Reviews in the Social Sciences: A Practical Guide,” Blackwell Publishing, 2005, ISBN 1405121106.</w:t>
      </w:r>
    </w:p>
    <w:p w14:paraId="4848D904" w14:textId="77777777" w:rsidR="00AE4603" w:rsidRDefault="00AE4603" w:rsidP="00AE4603">
      <w:r w:rsidRPr="00A903EA">
        <w:rPr>
          <w:lang w:val="en-US"/>
        </w:rPr>
        <w:t xml:space="preserve">Melcher, J.; </w:t>
      </w:r>
      <w:proofErr w:type="spellStart"/>
      <w:r w:rsidRPr="00A903EA">
        <w:rPr>
          <w:lang w:val="en-US"/>
        </w:rPr>
        <w:t>Seese</w:t>
      </w:r>
      <w:proofErr w:type="spellEnd"/>
      <w:r w:rsidRPr="00A903EA">
        <w:rPr>
          <w:lang w:val="en-US"/>
        </w:rPr>
        <w:t xml:space="preserve">, D.: Towards validating prediction systems for process understandability: Measuring process understandability. </w:t>
      </w:r>
      <w:proofErr w:type="spellStart"/>
      <w:r>
        <w:t>Proceedingsofthe</w:t>
      </w:r>
      <w:proofErr w:type="spellEnd"/>
      <w:r>
        <w:t xml:space="preserve"> 2008 10th SYNASC 2008. </w:t>
      </w:r>
      <w:proofErr w:type="spellStart"/>
      <w:r>
        <w:t>Anais.Timisoara</w:t>
      </w:r>
      <w:proofErr w:type="spellEnd"/>
      <w:r>
        <w:t>: IEEE, (2008).</w:t>
      </w:r>
    </w:p>
    <w:p w14:paraId="2DBA5661" w14:textId="77777777" w:rsidR="00AE4603" w:rsidRPr="00A903EA" w:rsidRDefault="00AE4603" w:rsidP="00AE4603">
      <w:pPr>
        <w:rPr>
          <w:lang w:val="en-US"/>
        </w:rPr>
      </w:pPr>
      <w:proofErr w:type="spellStart"/>
      <w:r w:rsidRPr="00A903EA">
        <w:rPr>
          <w:lang w:val="en-US"/>
        </w:rPr>
        <w:t>Mendling</w:t>
      </w:r>
      <w:proofErr w:type="spellEnd"/>
      <w:r w:rsidRPr="00A903EA">
        <w:rPr>
          <w:lang w:val="en-US"/>
        </w:rPr>
        <w:t xml:space="preserve">, J.; </w:t>
      </w:r>
      <w:proofErr w:type="spellStart"/>
      <w:r w:rsidRPr="00A903EA">
        <w:rPr>
          <w:lang w:val="en-US"/>
        </w:rPr>
        <w:t>ReijersH</w:t>
      </w:r>
      <w:proofErr w:type="spellEnd"/>
      <w:r w:rsidRPr="00A903EA">
        <w:rPr>
          <w:lang w:val="en-US"/>
        </w:rPr>
        <w:t xml:space="preserve">.; Cardoso, E. J.; What Makes Process Models </w:t>
      </w:r>
      <w:proofErr w:type="gramStart"/>
      <w:r w:rsidRPr="00A903EA">
        <w:rPr>
          <w:lang w:val="en-US"/>
        </w:rPr>
        <w:t>Understandable?,</w:t>
      </w:r>
      <w:proofErr w:type="gramEnd"/>
      <w:r w:rsidRPr="00A903EA">
        <w:rPr>
          <w:lang w:val="en-US"/>
        </w:rPr>
        <w:t xml:space="preserve"> In: Business Process </w:t>
      </w:r>
      <w:proofErr w:type="spellStart"/>
      <w:r w:rsidRPr="00A903EA">
        <w:rPr>
          <w:lang w:val="en-US"/>
        </w:rPr>
        <w:t>Management,Springer</w:t>
      </w:r>
      <w:proofErr w:type="spellEnd"/>
      <w:r w:rsidRPr="00A903EA">
        <w:rPr>
          <w:lang w:val="en-US"/>
        </w:rPr>
        <w:t>, Berlin, Heidelberg,  pp. 48–63, (2007).</w:t>
      </w:r>
    </w:p>
    <w:p w14:paraId="60909E9A" w14:textId="77777777" w:rsidR="00AE4603" w:rsidRPr="00A903EA" w:rsidRDefault="00AE4603" w:rsidP="00AE4603">
      <w:pPr>
        <w:rPr>
          <w:lang w:val="en-US"/>
        </w:rPr>
      </w:pPr>
      <w:proofErr w:type="spellStart"/>
      <w:r w:rsidRPr="00A903EA">
        <w:rPr>
          <w:lang w:val="en-US"/>
        </w:rPr>
        <w:t>Mendling</w:t>
      </w:r>
      <w:proofErr w:type="spellEnd"/>
      <w:r w:rsidRPr="00A903EA">
        <w:rPr>
          <w:lang w:val="en-US"/>
        </w:rPr>
        <w:t xml:space="preserve">, J.; </w:t>
      </w:r>
      <w:proofErr w:type="spellStart"/>
      <w:r w:rsidRPr="00A903EA">
        <w:rPr>
          <w:lang w:val="en-US"/>
        </w:rPr>
        <w:t>Strembeck</w:t>
      </w:r>
      <w:proofErr w:type="spellEnd"/>
      <w:r w:rsidRPr="00A903EA">
        <w:rPr>
          <w:lang w:val="en-US"/>
        </w:rPr>
        <w:t xml:space="preserve">, M.; Recker, J: Factors of process model comprehension—findings from a series of experiments. </w:t>
      </w:r>
      <w:proofErr w:type="spellStart"/>
      <w:r w:rsidRPr="00A903EA">
        <w:rPr>
          <w:lang w:val="en-US"/>
        </w:rPr>
        <w:t>DecisionSupport</w:t>
      </w:r>
      <w:proofErr w:type="spellEnd"/>
      <w:r w:rsidRPr="00A903EA">
        <w:rPr>
          <w:lang w:val="en-US"/>
        </w:rPr>
        <w:t xml:space="preserve"> Systems, Elsevier, vol. 53, n. 1, pp. 195–206 (2012).</w:t>
      </w:r>
    </w:p>
    <w:p w14:paraId="27217235" w14:textId="77777777" w:rsidR="00AE4603" w:rsidRPr="00A903EA" w:rsidRDefault="00AE4603" w:rsidP="00AE4603">
      <w:pPr>
        <w:rPr>
          <w:lang w:val="en-US"/>
        </w:rPr>
      </w:pPr>
      <w:r w:rsidRPr="00A903EA">
        <w:rPr>
          <w:lang w:val="en-US"/>
        </w:rPr>
        <w:t>Mendoza, V.; Silveira, D. S.; Albuquerque, M. L.; Araújo, J.: Verifying BPMN Understandability with Novice Business, 33rd Symposium on Applied Computing - ACM/SIGAPP, Pau – France, ACM, pp. 94-101 (2018).</w:t>
      </w:r>
    </w:p>
    <w:p w14:paraId="4927232F" w14:textId="77777777" w:rsidR="00AE4603" w:rsidRPr="00A903EA" w:rsidRDefault="00AE4603" w:rsidP="00AE4603">
      <w:pPr>
        <w:rPr>
          <w:lang w:val="en-US"/>
        </w:rPr>
      </w:pPr>
      <w:proofErr w:type="spellStart"/>
      <w:r w:rsidRPr="00A903EA">
        <w:rPr>
          <w:lang w:val="en-US"/>
        </w:rPr>
        <w:t>Mohd</w:t>
      </w:r>
      <w:proofErr w:type="spellEnd"/>
      <w:r w:rsidRPr="00A903EA">
        <w:rPr>
          <w:lang w:val="en-US"/>
        </w:rPr>
        <w:t>, N.; Ahmad, R.; Hassan, N.: Resistance factors in the implementation of software process improvement project. Journal of Computer Science, pp. 211-219 (2008).</w:t>
      </w:r>
    </w:p>
    <w:p w14:paraId="7D7DAA4C" w14:textId="77777777" w:rsidR="00AE4603" w:rsidRPr="00A903EA" w:rsidRDefault="00AE4603" w:rsidP="00AE4603">
      <w:pPr>
        <w:rPr>
          <w:lang w:val="en-US"/>
        </w:rPr>
      </w:pPr>
      <w:r w:rsidRPr="00A903EA">
        <w:rPr>
          <w:lang w:val="en-US"/>
        </w:rPr>
        <w:lastRenderedPageBreak/>
        <w:t xml:space="preserve">Molina, A. I.; Redondo, M. A.; Ortega, M.; </w:t>
      </w:r>
      <w:proofErr w:type="spellStart"/>
      <w:r w:rsidRPr="00A903EA">
        <w:rPr>
          <w:lang w:val="en-US"/>
        </w:rPr>
        <w:t>Lacave</w:t>
      </w:r>
      <w:proofErr w:type="spellEnd"/>
      <w:r w:rsidRPr="00A903EA">
        <w:rPr>
          <w:lang w:val="en-US"/>
        </w:rPr>
        <w:t xml:space="preserve">, C.: Evaluating a graphical notation for modeling collaborative learning activities: A family of experiments. In: Science of Computer Programming, v. 88, pp. 54-81, (2014). </w:t>
      </w:r>
    </w:p>
    <w:p w14:paraId="58FB18D9" w14:textId="77777777" w:rsidR="00AE4603" w:rsidRPr="00A903EA" w:rsidRDefault="00AE4603" w:rsidP="00AE4603">
      <w:pPr>
        <w:rPr>
          <w:lang w:val="en-US"/>
        </w:rPr>
      </w:pPr>
      <w:r w:rsidRPr="00A903EA">
        <w:rPr>
          <w:lang w:val="en-US"/>
        </w:rPr>
        <w:t>Moody, D.; The “physics” of notations: toward a scientific basis for constructing visual notations in software engineering, In: IEEE Transactions on Software Engineering, 35(6), pp. 756–779, (2009).</w:t>
      </w:r>
    </w:p>
    <w:p w14:paraId="33F524C2" w14:textId="77777777" w:rsidR="00AE4603" w:rsidRPr="00A903EA" w:rsidRDefault="00AE4603" w:rsidP="00AE4603">
      <w:pPr>
        <w:rPr>
          <w:lang w:val="en-US"/>
        </w:rPr>
      </w:pPr>
      <w:proofErr w:type="spellStart"/>
      <w:r w:rsidRPr="00A903EA">
        <w:rPr>
          <w:lang w:val="en-US"/>
        </w:rPr>
        <w:t>Pavlicek</w:t>
      </w:r>
      <w:proofErr w:type="spellEnd"/>
      <w:r w:rsidRPr="00A903EA">
        <w:rPr>
          <w:lang w:val="en-US"/>
        </w:rPr>
        <w:t xml:space="preserve">, J.; </w:t>
      </w:r>
      <w:proofErr w:type="spellStart"/>
      <w:r w:rsidRPr="00A903EA">
        <w:rPr>
          <w:lang w:val="en-US"/>
        </w:rPr>
        <w:t>Hronza</w:t>
      </w:r>
      <w:proofErr w:type="spellEnd"/>
      <w:r w:rsidRPr="00A903EA">
        <w:rPr>
          <w:lang w:val="en-US"/>
        </w:rPr>
        <w:t xml:space="preserve">, R.; </w:t>
      </w:r>
      <w:proofErr w:type="spellStart"/>
      <w:r w:rsidRPr="00A903EA">
        <w:rPr>
          <w:lang w:val="en-US"/>
        </w:rPr>
        <w:t>Pavlickova</w:t>
      </w:r>
      <w:proofErr w:type="spellEnd"/>
      <w:r w:rsidRPr="00A903EA">
        <w:rPr>
          <w:lang w:val="en-US"/>
        </w:rPr>
        <w:t xml:space="preserve">, P.; </w:t>
      </w:r>
      <w:proofErr w:type="spellStart"/>
      <w:r w:rsidRPr="00A903EA">
        <w:rPr>
          <w:lang w:val="en-US"/>
        </w:rPr>
        <w:t>Jelinkova</w:t>
      </w:r>
      <w:proofErr w:type="spellEnd"/>
      <w:r w:rsidRPr="00A903EA">
        <w:rPr>
          <w:lang w:val="en-US"/>
        </w:rPr>
        <w:t>, K.: The Business Process Model Quality Metrics. In: Enterprise and Organizational Modeling and Simulation. pp. 134-148 (2017).</w:t>
      </w:r>
    </w:p>
    <w:p w14:paraId="5E8FFDD7" w14:textId="77777777" w:rsidR="00AE4603" w:rsidRPr="00A903EA" w:rsidRDefault="00AE4603" w:rsidP="00AE4603">
      <w:pPr>
        <w:rPr>
          <w:lang w:val="en-US"/>
        </w:rPr>
      </w:pPr>
      <w:r w:rsidRPr="00A903EA">
        <w:rPr>
          <w:lang w:val="en-US"/>
        </w:rPr>
        <w:t xml:space="preserve">Petersen, K.; Feldt, R.; Mujtaba, S.; </w:t>
      </w:r>
      <w:proofErr w:type="spellStart"/>
      <w:r w:rsidRPr="00A903EA">
        <w:rPr>
          <w:lang w:val="en-US"/>
        </w:rPr>
        <w:t>Mattsson</w:t>
      </w:r>
      <w:proofErr w:type="spellEnd"/>
      <w:r w:rsidRPr="00A903EA">
        <w:rPr>
          <w:lang w:val="en-US"/>
        </w:rPr>
        <w:t>, M.: Systematic mapping studies in software engineering, in: EASE ’08: Proceedings of the 12th International Conference on Evaluation and Assessment in Software Engineering, vol. 8, pp. 68-77 (2008).</w:t>
      </w:r>
    </w:p>
    <w:p w14:paraId="550A195D"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J.: Eye-tracking the factors of process model comprehension tasks. In: International Conference on Advanced Information Systems Engineering, pp. 224-239. Springer, Berlin, Heidelberg (2013).</w:t>
      </w:r>
    </w:p>
    <w:p w14:paraId="7F7BF313"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xml:space="preserve">, J.; </w:t>
      </w:r>
      <w:proofErr w:type="spellStart"/>
      <w:r w:rsidRPr="00A903EA">
        <w:rPr>
          <w:lang w:val="en-US"/>
        </w:rPr>
        <w:t>Reijers</w:t>
      </w:r>
      <w:proofErr w:type="spellEnd"/>
      <w:r w:rsidRPr="00A903EA">
        <w:rPr>
          <w:lang w:val="en-US"/>
        </w:rPr>
        <w:t xml:space="preserve">, H. A.: How visual cognition influences process model comprehension. </w:t>
      </w:r>
      <w:proofErr w:type="spellStart"/>
      <w:r w:rsidRPr="00A903EA">
        <w:rPr>
          <w:lang w:val="en-US"/>
        </w:rPr>
        <w:t>DecisionSupport</w:t>
      </w:r>
      <w:proofErr w:type="spellEnd"/>
      <w:r w:rsidRPr="00A903EA">
        <w:rPr>
          <w:lang w:val="en-US"/>
        </w:rPr>
        <w:t xml:space="preserve"> Systems, vol 96, pp. 1-16. Elsevier (2017).</w:t>
      </w:r>
    </w:p>
    <w:p w14:paraId="51292E7D"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xml:space="preserve">, J.; </w:t>
      </w:r>
      <w:proofErr w:type="spellStart"/>
      <w:r w:rsidRPr="00A903EA">
        <w:rPr>
          <w:lang w:val="en-US"/>
        </w:rPr>
        <w:t>Reijers</w:t>
      </w:r>
      <w:proofErr w:type="spellEnd"/>
      <w:r w:rsidRPr="00A903EA">
        <w:rPr>
          <w:lang w:val="en-US"/>
        </w:rPr>
        <w:t xml:space="preserve">, H. A.: Task-specific visual cues for improving process model understanding. </w:t>
      </w:r>
      <w:proofErr w:type="spellStart"/>
      <w:r w:rsidRPr="00A903EA">
        <w:rPr>
          <w:lang w:val="en-US"/>
        </w:rPr>
        <w:t>Informationand</w:t>
      </w:r>
      <w:proofErr w:type="spellEnd"/>
      <w:r w:rsidRPr="00A903EA">
        <w:rPr>
          <w:lang w:val="en-US"/>
        </w:rPr>
        <w:t xml:space="preserve"> Software Technology, 79, pp. 63-78 (2016).</w:t>
      </w:r>
    </w:p>
    <w:p w14:paraId="33E964BA" w14:textId="77777777" w:rsidR="00AE4603" w:rsidRPr="00A903EA" w:rsidRDefault="00AE4603" w:rsidP="00AE4603">
      <w:pPr>
        <w:rPr>
          <w:lang w:val="en-US"/>
        </w:rPr>
      </w:pPr>
      <w:proofErr w:type="spellStart"/>
      <w:r w:rsidRPr="00A903EA">
        <w:rPr>
          <w:lang w:val="en-US"/>
        </w:rPr>
        <w:t>Pinggera</w:t>
      </w:r>
      <w:proofErr w:type="spellEnd"/>
      <w:r w:rsidRPr="00A903EA">
        <w:rPr>
          <w:lang w:val="en-US"/>
        </w:rPr>
        <w:t xml:space="preserve">, J.; </w:t>
      </w:r>
      <w:proofErr w:type="spellStart"/>
      <w:r w:rsidRPr="00A903EA">
        <w:rPr>
          <w:lang w:val="en-US"/>
        </w:rPr>
        <w:t>Furtner</w:t>
      </w:r>
      <w:proofErr w:type="spellEnd"/>
      <w:r w:rsidRPr="00A903EA">
        <w:rPr>
          <w:lang w:val="en-US"/>
        </w:rPr>
        <w:t xml:space="preserve">, M.; Martini, M.; Sachse, P.; Reiter, K.; </w:t>
      </w:r>
      <w:proofErr w:type="spellStart"/>
      <w:r w:rsidRPr="00A903EA">
        <w:rPr>
          <w:lang w:val="en-US"/>
        </w:rPr>
        <w:t>Zugal</w:t>
      </w:r>
      <w:proofErr w:type="spellEnd"/>
      <w:r w:rsidRPr="00A903EA">
        <w:rPr>
          <w:lang w:val="en-US"/>
        </w:rPr>
        <w:t>, S.; Weber, B.: Investigating the process of process modeling with eye movement analysis. In: International Conference on Business Process Management. pp. 438-450. Springer, Berlin, (2012).</w:t>
      </w:r>
    </w:p>
    <w:p w14:paraId="1BC9FBF4" w14:textId="77777777" w:rsidR="00AE4603" w:rsidRPr="00A903EA" w:rsidRDefault="00AE4603" w:rsidP="00AE4603">
      <w:pPr>
        <w:rPr>
          <w:lang w:val="en-US"/>
        </w:rPr>
      </w:pPr>
      <w:r w:rsidRPr="00A903EA">
        <w:rPr>
          <w:lang w:val="en-US"/>
        </w:rPr>
        <w:t xml:space="preserve">Rodrigues, R. D. A.; Barros, M. D. O.; </w:t>
      </w:r>
      <w:proofErr w:type="spellStart"/>
      <w:r w:rsidRPr="00A903EA">
        <w:rPr>
          <w:lang w:val="en-US"/>
        </w:rPr>
        <w:t>Revoredo</w:t>
      </w:r>
      <w:proofErr w:type="spellEnd"/>
      <w:r w:rsidRPr="00A903EA">
        <w:rPr>
          <w:lang w:val="en-US"/>
        </w:rPr>
        <w:t>, K.; Azevedo, L. G.; Leopold H.: An experiment on process model understandability using textual work instructions and BPMN models, In: 29th SBES, pp. 41-50, (2015).</w:t>
      </w:r>
    </w:p>
    <w:p w14:paraId="2ED384F3" w14:textId="77777777" w:rsidR="00AE4603" w:rsidRPr="00A903EA" w:rsidRDefault="00AE4603" w:rsidP="00AE4603">
      <w:pPr>
        <w:rPr>
          <w:lang w:val="en-US"/>
        </w:rPr>
      </w:pPr>
      <w:r w:rsidRPr="00A903EA">
        <w:rPr>
          <w:lang w:val="en-US"/>
        </w:rPr>
        <w:t xml:space="preserve">Santos, M.; </w:t>
      </w:r>
      <w:proofErr w:type="spellStart"/>
      <w:r w:rsidRPr="00A903EA">
        <w:rPr>
          <w:lang w:val="en-US"/>
        </w:rPr>
        <w:t>Gralha</w:t>
      </w:r>
      <w:proofErr w:type="spellEnd"/>
      <w:r w:rsidRPr="00A903EA">
        <w:rPr>
          <w:lang w:val="en-US"/>
        </w:rPr>
        <w:t xml:space="preserve">, C.; </w:t>
      </w:r>
      <w:proofErr w:type="spellStart"/>
      <w:r w:rsidRPr="00A903EA">
        <w:rPr>
          <w:lang w:val="en-US"/>
        </w:rPr>
        <w:t>Goulão</w:t>
      </w:r>
      <w:proofErr w:type="spellEnd"/>
      <w:r w:rsidRPr="00A903EA">
        <w:rPr>
          <w:lang w:val="en-US"/>
        </w:rPr>
        <w:t xml:space="preserve">, M., Araújo, J.; Moreira, A.; </w:t>
      </w:r>
      <w:proofErr w:type="spellStart"/>
      <w:r w:rsidRPr="00A903EA">
        <w:rPr>
          <w:lang w:val="en-US"/>
        </w:rPr>
        <w:t>Cambeiro</w:t>
      </w:r>
      <w:proofErr w:type="spellEnd"/>
      <w:r w:rsidRPr="00A903EA">
        <w:rPr>
          <w:lang w:val="en-US"/>
        </w:rPr>
        <w:t xml:space="preserve">, J.: What is the Impact of Bad Layout in the Understandability of Social Goal Models?, in: 24th IEEE Requirements </w:t>
      </w:r>
      <w:proofErr w:type="spellStart"/>
      <w:r w:rsidRPr="00A903EA">
        <w:rPr>
          <w:lang w:val="en-US"/>
        </w:rPr>
        <w:t>Engi-neering</w:t>
      </w:r>
      <w:proofErr w:type="spellEnd"/>
      <w:r w:rsidRPr="00A903EA">
        <w:rPr>
          <w:lang w:val="en-US"/>
        </w:rPr>
        <w:t xml:space="preserve"> Conference - RE, Beijing – China, pp. 206-215, (2016).</w:t>
      </w:r>
    </w:p>
    <w:p w14:paraId="03A038CB" w14:textId="77777777" w:rsidR="00AE4603" w:rsidRPr="00A903EA" w:rsidRDefault="00AE4603" w:rsidP="00AE4603">
      <w:pPr>
        <w:rPr>
          <w:lang w:val="en-US"/>
        </w:rPr>
      </w:pPr>
      <w:proofErr w:type="spellStart"/>
      <w:r w:rsidRPr="00A903EA">
        <w:rPr>
          <w:lang w:val="en-US"/>
        </w:rPr>
        <w:t>Sharafi</w:t>
      </w:r>
      <w:proofErr w:type="spellEnd"/>
      <w:r w:rsidRPr="00A903EA">
        <w:rPr>
          <w:lang w:val="en-US"/>
        </w:rPr>
        <w:t>, Z.; Shaffer, T.; Sharif B.: Eye-Tracking Metrics in Software Engineering, In: Asia-Pacific Software Engineering Conference – APSEC, pp. 96–103, (2015).</w:t>
      </w:r>
    </w:p>
    <w:p w14:paraId="34AF8768" w14:textId="77777777" w:rsidR="00AE4603" w:rsidRPr="00A903EA" w:rsidRDefault="00AE4603" w:rsidP="00AE4603">
      <w:pPr>
        <w:rPr>
          <w:lang w:val="en-US"/>
        </w:rPr>
      </w:pPr>
      <w:proofErr w:type="spellStart"/>
      <w:r w:rsidRPr="00A903EA">
        <w:rPr>
          <w:lang w:val="en-US"/>
        </w:rPr>
        <w:t>Unterkalmsteiner</w:t>
      </w:r>
      <w:proofErr w:type="spellEnd"/>
      <w:r w:rsidRPr="00A903EA">
        <w:rPr>
          <w:lang w:val="en-US"/>
        </w:rPr>
        <w:t xml:space="preserve">, M.; </w:t>
      </w:r>
      <w:proofErr w:type="spellStart"/>
      <w:r w:rsidRPr="00A903EA">
        <w:rPr>
          <w:lang w:val="en-US"/>
        </w:rPr>
        <w:t>Gorschek</w:t>
      </w:r>
      <w:proofErr w:type="spellEnd"/>
      <w:r w:rsidRPr="00A903EA">
        <w:rPr>
          <w:lang w:val="en-US"/>
        </w:rPr>
        <w:t xml:space="preserve">, T.; Islam, A.K.M.M.; Cheng, C. K.; </w:t>
      </w:r>
      <w:proofErr w:type="spellStart"/>
      <w:r w:rsidRPr="00A903EA">
        <w:rPr>
          <w:lang w:val="en-US"/>
        </w:rPr>
        <w:t>Permadi</w:t>
      </w:r>
      <w:proofErr w:type="spellEnd"/>
      <w:r w:rsidRPr="00A903EA">
        <w:rPr>
          <w:lang w:val="en-US"/>
        </w:rPr>
        <w:t>, R. B.; Feldt, R.: Evaluation and Measurement of Software Process Improvement: A Systematic Literature Review, IEEE Transactions on Software Engineering, vol. 38, p. 398-424 (2011).</w:t>
      </w:r>
    </w:p>
    <w:p w14:paraId="4CEA7B72" w14:textId="77777777" w:rsidR="00AE4603" w:rsidRPr="00A903EA" w:rsidRDefault="00AE4603" w:rsidP="00AE4603">
      <w:pPr>
        <w:rPr>
          <w:lang w:val="en-US"/>
        </w:rPr>
      </w:pPr>
      <w:r w:rsidRPr="00A903EA">
        <w:rPr>
          <w:lang w:val="en-US"/>
        </w:rPr>
        <w:t xml:space="preserve">Vermeulen, S.: Real-Time Business Process Model Tailoring: The Effect of Domain Knowledge on Reading Strategy. In: </w:t>
      </w:r>
      <w:proofErr w:type="spellStart"/>
      <w:r w:rsidRPr="00A903EA">
        <w:rPr>
          <w:lang w:val="en-US"/>
        </w:rPr>
        <w:t>Debruyne</w:t>
      </w:r>
      <w:proofErr w:type="spellEnd"/>
      <w:r w:rsidRPr="00A903EA">
        <w:rPr>
          <w:lang w:val="en-US"/>
        </w:rPr>
        <w:t xml:space="preserve"> C. et al. (eds) On the Move to Meaningful Internet Systems. OTM 2017 Workshops, vol: 10697, pp. 280-286, Springer (2018).</w:t>
      </w:r>
    </w:p>
    <w:p w14:paraId="5A8E9602" w14:textId="77777777" w:rsidR="00AE4603" w:rsidRPr="00A903EA" w:rsidRDefault="00AE4603" w:rsidP="00AE4603">
      <w:pPr>
        <w:rPr>
          <w:lang w:val="en-US"/>
        </w:rPr>
      </w:pPr>
      <w:r w:rsidRPr="00A903EA">
        <w:rPr>
          <w:lang w:val="en-US"/>
        </w:rPr>
        <w:t xml:space="preserve">Wahl, T.; </w:t>
      </w:r>
      <w:proofErr w:type="spellStart"/>
      <w:r w:rsidRPr="00A903EA">
        <w:rPr>
          <w:lang w:val="en-US"/>
        </w:rPr>
        <w:t>Sindre</w:t>
      </w:r>
      <w:proofErr w:type="spellEnd"/>
      <w:r w:rsidRPr="00A903EA">
        <w:rPr>
          <w:lang w:val="en-US"/>
        </w:rPr>
        <w:t xml:space="preserve">, G.: An analytical evaluation of BPMN </w:t>
      </w:r>
      <w:proofErr w:type="spellStart"/>
      <w:r w:rsidRPr="00A903EA">
        <w:rPr>
          <w:lang w:val="en-US"/>
        </w:rPr>
        <w:t>usi¬ng</w:t>
      </w:r>
      <w:proofErr w:type="spellEnd"/>
      <w:r w:rsidRPr="00A903EA">
        <w:rPr>
          <w:lang w:val="en-US"/>
        </w:rPr>
        <w:t xml:space="preserve"> a semiotic quality framework, Advanced topics in database research, vol. 5, pp. 94-105 (2006).</w:t>
      </w:r>
    </w:p>
    <w:p w14:paraId="2B1DC383" w14:textId="77777777" w:rsidR="00AE4603" w:rsidRPr="00A903EA" w:rsidRDefault="00AE4603" w:rsidP="00AE4603">
      <w:pPr>
        <w:rPr>
          <w:lang w:val="en-US"/>
        </w:rPr>
      </w:pPr>
      <w:r w:rsidRPr="00A903EA">
        <w:rPr>
          <w:lang w:val="en-US"/>
        </w:rPr>
        <w:t>Wang, W.: The Effect of Rule Linking on Business Process Model Understanding. In: Integrating Business Process Models and Rules. Springer, Cham. p. 42-59 (2019).</w:t>
      </w:r>
    </w:p>
    <w:p w14:paraId="2FE24AF0" w14:textId="77777777" w:rsidR="00AE4603" w:rsidRPr="00A903EA" w:rsidRDefault="00AE4603" w:rsidP="00AE4603">
      <w:pPr>
        <w:rPr>
          <w:lang w:val="en-US"/>
        </w:rPr>
      </w:pPr>
      <w:r w:rsidRPr="00A903EA">
        <w:rPr>
          <w:lang w:val="en-US"/>
        </w:rPr>
        <w:lastRenderedPageBreak/>
        <w:t xml:space="preserve">Weber, B.; </w:t>
      </w:r>
      <w:proofErr w:type="spellStart"/>
      <w:r w:rsidRPr="00A903EA">
        <w:rPr>
          <w:lang w:val="en-US"/>
        </w:rPr>
        <w:t>Neurauter</w:t>
      </w:r>
      <w:proofErr w:type="spellEnd"/>
      <w:r w:rsidRPr="00A903EA">
        <w:rPr>
          <w:lang w:val="en-US"/>
        </w:rPr>
        <w:t xml:space="preserve">, M.; </w:t>
      </w:r>
      <w:proofErr w:type="spellStart"/>
      <w:r w:rsidRPr="00A903EA">
        <w:rPr>
          <w:lang w:val="en-US"/>
        </w:rPr>
        <w:t>Burattin</w:t>
      </w:r>
      <w:proofErr w:type="spellEnd"/>
      <w:r w:rsidRPr="00A903EA">
        <w:rPr>
          <w:lang w:val="en-US"/>
        </w:rPr>
        <w:t xml:space="preserve">, A.; </w:t>
      </w:r>
      <w:proofErr w:type="spellStart"/>
      <w:r w:rsidRPr="00A903EA">
        <w:rPr>
          <w:lang w:val="en-US"/>
        </w:rPr>
        <w:t>Pinggera</w:t>
      </w:r>
      <w:proofErr w:type="spellEnd"/>
      <w:r w:rsidRPr="00A903EA">
        <w:rPr>
          <w:lang w:val="en-US"/>
        </w:rPr>
        <w:t xml:space="preserve">, J.; Davis, C.: Measuring and Explaining Cognitive Load During Design Activities: A Fine-Grained Approach. In: Information Systems and Neuroscience. Lecture Notes in Information Systems and </w:t>
      </w:r>
      <w:proofErr w:type="spellStart"/>
      <w:r w:rsidRPr="00A903EA">
        <w:rPr>
          <w:lang w:val="en-US"/>
        </w:rPr>
        <w:t>Organisation</w:t>
      </w:r>
      <w:proofErr w:type="spellEnd"/>
      <w:r w:rsidRPr="00A903EA">
        <w:rPr>
          <w:lang w:val="en-US"/>
        </w:rPr>
        <w:t xml:space="preserve"> 2017, vol 25, pp. 47-53. Springer, Cham (2018).</w:t>
      </w:r>
    </w:p>
    <w:p w14:paraId="1761A491" w14:textId="77777777" w:rsidR="00AE4603" w:rsidRPr="00A903EA" w:rsidRDefault="00AE4603" w:rsidP="00AE4603">
      <w:pPr>
        <w:rPr>
          <w:lang w:val="en-US"/>
        </w:rPr>
      </w:pPr>
      <w:r w:rsidRPr="00A903EA">
        <w:rPr>
          <w:lang w:val="en-US"/>
        </w:rPr>
        <w:t xml:space="preserve">Weber, B.; </w:t>
      </w:r>
      <w:proofErr w:type="spellStart"/>
      <w:r w:rsidRPr="00A903EA">
        <w:rPr>
          <w:lang w:val="en-US"/>
        </w:rPr>
        <w:t>Neurauter</w:t>
      </w:r>
      <w:proofErr w:type="spellEnd"/>
      <w:r w:rsidRPr="00A903EA">
        <w:rPr>
          <w:lang w:val="en-US"/>
        </w:rPr>
        <w:t xml:space="preserve">, M.; </w:t>
      </w:r>
      <w:proofErr w:type="spellStart"/>
      <w:r w:rsidRPr="00A903EA">
        <w:rPr>
          <w:lang w:val="en-US"/>
        </w:rPr>
        <w:t>Pinggera</w:t>
      </w:r>
      <w:proofErr w:type="spellEnd"/>
      <w:r w:rsidRPr="00A903EA">
        <w:rPr>
          <w:lang w:val="en-US"/>
        </w:rPr>
        <w:t xml:space="preserve">, J.; </w:t>
      </w:r>
      <w:proofErr w:type="spellStart"/>
      <w:r w:rsidRPr="00A903EA">
        <w:rPr>
          <w:lang w:val="en-US"/>
        </w:rPr>
        <w:t>Zugal</w:t>
      </w:r>
      <w:proofErr w:type="spellEnd"/>
      <w:r w:rsidRPr="00A903EA">
        <w:rPr>
          <w:lang w:val="en-US"/>
        </w:rPr>
        <w:t xml:space="preserve">, S.; </w:t>
      </w:r>
      <w:proofErr w:type="spellStart"/>
      <w:r w:rsidRPr="00A903EA">
        <w:rPr>
          <w:lang w:val="en-US"/>
        </w:rPr>
        <w:t>Furtner</w:t>
      </w:r>
      <w:proofErr w:type="spellEnd"/>
      <w:r w:rsidRPr="00A903EA">
        <w:rPr>
          <w:lang w:val="en-US"/>
        </w:rPr>
        <w:t>, M.; Martini, M.; Sachse, P.: Measuring cognitive load during process model creation. In: Information Systems and Neuroscience, pp. 129-136. Springer, Cham (2015).</w:t>
      </w:r>
    </w:p>
    <w:p w14:paraId="17F31E2D" w14:textId="77777777" w:rsidR="00AE4603" w:rsidRPr="00A903EA" w:rsidRDefault="00AE4603" w:rsidP="00AE4603">
      <w:pP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Mohring</w:t>
      </w:r>
      <w:proofErr w:type="spellEnd"/>
      <w:r w:rsidRPr="00A903EA">
        <w:rPr>
          <w:lang w:val="en-US"/>
        </w:rPr>
        <w:t xml:space="preserve">, T.; </w:t>
      </w:r>
      <w:proofErr w:type="spellStart"/>
      <w:r w:rsidRPr="00A903EA">
        <w:rPr>
          <w:lang w:val="en-US"/>
        </w:rPr>
        <w:t>Pryss</w:t>
      </w:r>
      <w:proofErr w:type="spellEnd"/>
      <w:r w:rsidRPr="00A903EA">
        <w:rPr>
          <w:lang w:val="en-US"/>
        </w:rPr>
        <w:t xml:space="preserve">, R.; Probst, T.; </w:t>
      </w:r>
      <w:proofErr w:type="spellStart"/>
      <w:r w:rsidRPr="00A903EA">
        <w:rPr>
          <w:lang w:val="en-US"/>
        </w:rPr>
        <w:t>Schlee</w:t>
      </w:r>
      <w:proofErr w:type="spellEnd"/>
      <w:r w:rsidRPr="00A903EA">
        <w:rPr>
          <w:lang w:val="en-US"/>
        </w:rPr>
        <w:t>, W.; Reichert, M.: Using Insights from Cognitive Neuroscience to Investigate the Effects of Event-Driven Process Chains on Process Model Comprehension. In: Business Process Management Workshops. Vol: 308, pp. 446-459, Springer, Cham (2018).</w:t>
      </w:r>
    </w:p>
    <w:p w14:paraId="64D97378" w14:textId="77777777" w:rsidR="00AE4603" w:rsidRPr="00A903EA" w:rsidRDefault="00AE4603" w:rsidP="00AE4603">
      <w:pP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w:t>
      </w:r>
      <w:proofErr w:type="spellStart"/>
      <w:r w:rsidRPr="00A903EA">
        <w:rPr>
          <w:lang w:val="en-US"/>
        </w:rPr>
        <w:t>Layher</w:t>
      </w:r>
      <w:proofErr w:type="spellEnd"/>
      <w:r w:rsidRPr="00A903EA">
        <w:rPr>
          <w:lang w:val="en-US"/>
        </w:rPr>
        <w:t xml:space="preserve">, G.; Neumann, H.; Probst, T.; </w:t>
      </w:r>
      <w:proofErr w:type="spellStart"/>
      <w:r w:rsidRPr="00A903EA">
        <w:rPr>
          <w:lang w:val="en-US"/>
        </w:rPr>
        <w:t>Schlee</w:t>
      </w:r>
      <w:proofErr w:type="spellEnd"/>
      <w:r w:rsidRPr="00A903EA">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p>
    <w:p w14:paraId="052FBB9B" w14:textId="77777777" w:rsidR="00AE4603" w:rsidRPr="00A903EA" w:rsidRDefault="00AE4603" w:rsidP="00AE4603">
      <w:pP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Probst, T.; </w:t>
      </w:r>
      <w:proofErr w:type="spellStart"/>
      <w:r w:rsidRPr="00A903EA">
        <w:rPr>
          <w:lang w:val="en-US"/>
        </w:rPr>
        <w:t>Schlee</w:t>
      </w:r>
      <w:proofErr w:type="spellEnd"/>
      <w:r w:rsidRPr="00A903EA">
        <w:rPr>
          <w:lang w:val="en-US"/>
        </w:rPr>
        <w:t xml:space="preserve">, W.; Reichert, M.: Cognitive Insights into Business Process Model Comprehension: Preliminary Results for Experienced and Inexperienced Individuals. In: </w:t>
      </w:r>
      <w:proofErr w:type="spellStart"/>
      <w:r w:rsidRPr="00A903EA">
        <w:rPr>
          <w:lang w:val="en-US"/>
        </w:rPr>
        <w:t>Reinhartz</w:t>
      </w:r>
      <w:proofErr w:type="spellEnd"/>
      <w:r w:rsidRPr="00A903EA">
        <w:rPr>
          <w:lang w:val="en-US"/>
        </w:rPr>
        <w:t xml:space="preserve">-Berger I., Gulden J., </w:t>
      </w:r>
      <w:proofErr w:type="spellStart"/>
      <w:r w:rsidRPr="00A903EA">
        <w:rPr>
          <w:lang w:val="en-US"/>
        </w:rPr>
        <w:t>Nurcan</w:t>
      </w:r>
      <w:proofErr w:type="spellEnd"/>
      <w:r w:rsidRPr="00A903EA">
        <w:rPr>
          <w:lang w:val="en-US"/>
        </w:rPr>
        <w:t xml:space="preserve"> S., </w:t>
      </w:r>
      <w:proofErr w:type="spellStart"/>
      <w:r w:rsidRPr="00A903EA">
        <w:rPr>
          <w:lang w:val="en-US"/>
        </w:rPr>
        <w:t>Guédria</w:t>
      </w:r>
      <w:proofErr w:type="spellEnd"/>
      <w:r w:rsidRPr="00A903EA">
        <w:rPr>
          <w:lang w:val="en-US"/>
        </w:rPr>
        <w:t xml:space="preserve"> W., </w:t>
      </w:r>
      <w:proofErr w:type="spellStart"/>
      <w:r w:rsidRPr="00A903EA">
        <w:rPr>
          <w:lang w:val="en-US"/>
        </w:rPr>
        <w:t>Bera</w:t>
      </w:r>
      <w:proofErr w:type="spellEnd"/>
      <w:r w:rsidRPr="00A903EA">
        <w:rPr>
          <w:lang w:val="en-US"/>
        </w:rPr>
        <w:t xml:space="preserve"> P. (eds) BPMDS 2017, vol 287, pp. 137-152. Springer, Cham (2017).</w:t>
      </w:r>
    </w:p>
    <w:p w14:paraId="3E5EE2B4" w14:textId="0B26D060" w:rsidR="00B37B00" w:rsidRDefault="00AE4603" w:rsidP="00AE4603">
      <w:pPr>
        <w:pBdr>
          <w:bottom w:val="single" w:sz="6" w:space="1" w:color="auto"/>
        </w:pBdr>
      </w:pPr>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w:t>
      </w:r>
      <w:proofErr w:type="spellStart"/>
      <w:r w:rsidRPr="00A903EA">
        <w:rPr>
          <w:lang w:val="en-US"/>
        </w:rPr>
        <w:t>Schobel</w:t>
      </w:r>
      <w:proofErr w:type="spellEnd"/>
      <w:r w:rsidRPr="00A903EA">
        <w:rPr>
          <w:lang w:val="en-US"/>
        </w:rPr>
        <w:t xml:space="preserve">, J.; Reichert, M.: Eye Tracking Experiments on Process Model Comprehension: Lessons Learned. In: </w:t>
      </w:r>
      <w:proofErr w:type="spellStart"/>
      <w:r w:rsidRPr="00A903EA">
        <w:rPr>
          <w:lang w:val="en-US"/>
        </w:rPr>
        <w:t>Reinhartz</w:t>
      </w:r>
      <w:proofErr w:type="spellEnd"/>
      <w:r w:rsidRPr="00A903EA">
        <w:rPr>
          <w:lang w:val="en-US"/>
        </w:rPr>
        <w:t xml:space="preserve">-Berger I., Gulden J., </w:t>
      </w:r>
      <w:proofErr w:type="spellStart"/>
      <w:r w:rsidRPr="00A903EA">
        <w:rPr>
          <w:lang w:val="en-US"/>
        </w:rPr>
        <w:t>Nurcan</w:t>
      </w:r>
      <w:proofErr w:type="spellEnd"/>
      <w:r w:rsidRPr="00A903EA">
        <w:rPr>
          <w:lang w:val="en-US"/>
        </w:rPr>
        <w:t xml:space="preserve"> S., </w:t>
      </w:r>
      <w:proofErr w:type="spellStart"/>
      <w:r w:rsidRPr="00A903EA">
        <w:rPr>
          <w:lang w:val="en-US"/>
        </w:rPr>
        <w:t>Guédria</w:t>
      </w:r>
      <w:proofErr w:type="spellEnd"/>
      <w:r w:rsidRPr="00A903EA">
        <w:rPr>
          <w:lang w:val="en-US"/>
        </w:rPr>
        <w:t xml:space="preserve"> W., </w:t>
      </w:r>
      <w:proofErr w:type="spellStart"/>
      <w:r w:rsidRPr="00A903EA">
        <w:rPr>
          <w:lang w:val="en-US"/>
        </w:rPr>
        <w:t>Bera</w:t>
      </w:r>
      <w:proofErr w:type="spellEnd"/>
      <w:r w:rsidRPr="00A903EA">
        <w:rPr>
          <w:lang w:val="en-US"/>
        </w:rPr>
        <w:t xml:space="preserve"> P. (eds) Enterprise, Business-</w:t>
      </w:r>
      <w:proofErr w:type="gramStart"/>
      <w:r w:rsidRPr="00A903EA">
        <w:rPr>
          <w:lang w:val="en-US"/>
        </w:rPr>
        <w:t>Process</w:t>
      </w:r>
      <w:proofErr w:type="gramEnd"/>
      <w:r w:rsidRPr="00A903EA">
        <w:rPr>
          <w:lang w:val="en-US"/>
        </w:rPr>
        <w:t xml:space="preserve">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p>
    <w:p w14:paraId="05E7371B" w14:textId="77777777" w:rsidR="000E2552" w:rsidRDefault="000E2552" w:rsidP="000E2552">
      <w:proofErr w:type="spellStart"/>
      <w:r>
        <w:t>Mendling</w:t>
      </w:r>
      <w:proofErr w:type="spellEnd"/>
      <w:r>
        <w:t xml:space="preserve">, J., </w:t>
      </w:r>
      <w:proofErr w:type="spellStart"/>
      <w:r>
        <w:t>Recker</w:t>
      </w:r>
      <w:proofErr w:type="spellEnd"/>
      <w:r>
        <w:t xml:space="preserve">, J., </w:t>
      </w:r>
      <w:proofErr w:type="spellStart"/>
      <w:r>
        <w:t>Reijers</w:t>
      </w:r>
      <w:proofErr w:type="spellEnd"/>
      <w:r>
        <w:t xml:space="preserve">, H. A., &amp; </w:t>
      </w:r>
      <w:proofErr w:type="spellStart"/>
      <w:r>
        <w:t>Leopold</w:t>
      </w:r>
      <w:proofErr w:type="spellEnd"/>
      <w:r>
        <w:t xml:space="preserve">, H. (2019). </w:t>
      </w:r>
      <w:proofErr w:type="spellStart"/>
      <w:r>
        <w:t>An</w:t>
      </w:r>
      <w:proofErr w:type="spellEnd"/>
      <w:r>
        <w:t xml:space="preserve"> </w:t>
      </w:r>
      <w:proofErr w:type="spellStart"/>
      <w:r>
        <w:t>empirical</w:t>
      </w:r>
      <w:proofErr w:type="spellEnd"/>
      <w:r>
        <w:t xml:space="preserve"> review </w:t>
      </w:r>
      <w:proofErr w:type="spellStart"/>
      <w:r>
        <w:t>of</w:t>
      </w:r>
      <w:proofErr w:type="spellEnd"/>
      <w:r>
        <w:t xml:space="preserve"> </w:t>
      </w:r>
      <w:proofErr w:type="spellStart"/>
      <w:r>
        <w:t>the</w:t>
      </w:r>
      <w:proofErr w:type="spellEnd"/>
      <w:r>
        <w:t xml:space="preserve"> connection </w:t>
      </w:r>
      <w:proofErr w:type="spellStart"/>
      <w:r>
        <w:t>between</w:t>
      </w:r>
      <w:proofErr w:type="spellEnd"/>
      <w:r>
        <w:t xml:space="preserve"> </w:t>
      </w:r>
      <w:proofErr w:type="spellStart"/>
      <w:r>
        <w:t>model</w:t>
      </w:r>
      <w:proofErr w:type="spellEnd"/>
      <w:r>
        <w:t xml:space="preserve"> </w:t>
      </w:r>
      <w:proofErr w:type="spellStart"/>
      <w:r>
        <w:t>viewer</w:t>
      </w:r>
      <w:proofErr w:type="spellEnd"/>
      <w:r>
        <w:t xml:space="preserve"> </w:t>
      </w:r>
      <w:proofErr w:type="spellStart"/>
      <w:r>
        <w:t>characteristics</w:t>
      </w:r>
      <w:proofErr w:type="spellEnd"/>
      <w:r>
        <w:t xml:space="preserve"> </w:t>
      </w:r>
      <w:proofErr w:type="spellStart"/>
      <w:r>
        <w:t>and</w:t>
      </w:r>
      <w:proofErr w:type="spellEnd"/>
      <w:r>
        <w:t xml:space="preserve"> </w:t>
      </w:r>
      <w:proofErr w:type="spellStart"/>
      <w:r>
        <w:t>the</w:t>
      </w:r>
      <w:proofErr w:type="spellEnd"/>
      <w:r>
        <w:t xml:space="preserve"> </w:t>
      </w:r>
      <w:proofErr w:type="spellStart"/>
      <w:r>
        <w:t>comprehension</w:t>
      </w:r>
      <w:proofErr w:type="spellEnd"/>
      <w:r>
        <w:t xml:space="preserve"> </w:t>
      </w:r>
      <w:proofErr w:type="spellStart"/>
      <w:r>
        <w:t>of</w:t>
      </w:r>
      <w:proofErr w:type="spellEnd"/>
      <w:r>
        <w:t xml:space="preserve"> conceptual </w:t>
      </w:r>
      <w:proofErr w:type="spellStart"/>
      <w:r>
        <w:t>process</w:t>
      </w:r>
      <w:proofErr w:type="spellEnd"/>
      <w:r>
        <w:t xml:space="preserve"> </w:t>
      </w:r>
      <w:proofErr w:type="spellStart"/>
      <w:r>
        <w:t>models</w:t>
      </w:r>
      <w:proofErr w:type="spellEnd"/>
      <w:r>
        <w:t xml:space="preserve">. </w:t>
      </w:r>
      <w:proofErr w:type="spellStart"/>
      <w:r>
        <w:t>Information</w:t>
      </w:r>
      <w:proofErr w:type="spellEnd"/>
      <w:r>
        <w:t xml:space="preserve"> Systems </w:t>
      </w:r>
      <w:proofErr w:type="spellStart"/>
      <w:r>
        <w:t>Frontiers</w:t>
      </w:r>
      <w:proofErr w:type="spellEnd"/>
      <w:r>
        <w:t>, 21(5), 1111-1135.</w:t>
      </w:r>
    </w:p>
    <w:p w14:paraId="1239B4D1" w14:textId="77777777" w:rsidR="000E2552" w:rsidRDefault="000E2552" w:rsidP="000E2552">
      <w:proofErr w:type="spellStart"/>
      <w:r>
        <w:t>Tallon</w:t>
      </w:r>
      <w:proofErr w:type="spellEnd"/>
      <w:r>
        <w:t xml:space="preserve">, M., </w:t>
      </w:r>
      <w:proofErr w:type="spellStart"/>
      <w:r>
        <w:t>Winter</w:t>
      </w:r>
      <w:proofErr w:type="spellEnd"/>
      <w:r>
        <w:t xml:space="preserve">, M., </w:t>
      </w:r>
      <w:proofErr w:type="spellStart"/>
      <w:r>
        <w:t>Pryss</w:t>
      </w:r>
      <w:proofErr w:type="spellEnd"/>
      <w:r>
        <w:t xml:space="preserve">, R., </w:t>
      </w:r>
      <w:proofErr w:type="spellStart"/>
      <w:r>
        <w:t>Rakoczy</w:t>
      </w:r>
      <w:proofErr w:type="spellEnd"/>
      <w:r>
        <w:t xml:space="preserve">, K., </w:t>
      </w:r>
      <w:proofErr w:type="spellStart"/>
      <w:r>
        <w:t>Reichert</w:t>
      </w:r>
      <w:proofErr w:type="spellEnd"/>
      <w:r>
        <w:t xml:space="preserve">, M., </w:t>
      </w:r>
      <w:proofErr w:type="spellStart"/>
      <w:r>
        <w:t>Greenlee</w:t>
      </w:r>
      <w:proofErr w:type="spellEnd"/>
      <w:r>
        <w:t xml:space="preserve">, M. W., &amp; </w:t>
      </w:r>
      <w:proofErr w:type="spellStart"/>
      <w:r>
        <w:t>Frick</w:t>
      </w:r>
      <w:proofErr w:type="spellEnd"/>
      <w:r>
        <w:t xml:space="preserve">, U.: </w:t>
      </w:r>
      <w:proofErr w:type="spellStart"/>
      <w:r>
        <w:t>Comprehension</w:t>
      </w:r>
      <w:proofErr w:type="spellEnd"/>
      <w:r>
        <w:t xml:space="preserve"> </w:t>
      </w:r>
      <w:proofErr w:type="spellStart"/>
      <w:r>
        <w:t>of</w:t>
      </w:r>
      <w:proofErr w:type="spellEnd"/>
      <w:r>
        <w:t xml:space="preserve"> business </w:t>
      </w:r>
      <w:proofErr w:type="spellStart"/>
      <w:r>
        <w:t>process</w:t>
      </w:r>
      <w:proofErr w:type="spellEnd"/>
      <w:r>
        <w:t xml:space="preserve"> </w:t>
      </w:r>
      <w:proofErr w:type="spellStart"/>
      <w:r>
        <w:t>models</w:t>
      </w:r>
      <w:proofErr w:type="spellEnd"/>
      <w:r>
        <w:t xml:space="preserve">: Insight </w:t>
      </w:r>
      <w:proofErr w:type="spellStart"/>
      <w:r>
        <w:t>into</w:t>
      </w:r>
      <w:proofErr w:type="spellEnd"/>
      <w:r>
        <w:t xml:space="preserve"> </w:t>
      </w:r>
      <w:proofErr w:type="spellStart"/>
      <w:r>
        <w:t>cognitive</w:t>
      </w:r>
      <w:proofErr w:type="spellEnd"/>
      <w:r>
        <w:t xml:space="preserve"> </w:t>
      </w:r>
      <w:proofErr w:type="spellStart"/>
      <w:r>
        <w:t>strategies</w:t>
      </w:r>
      <w:proofErr w:type="spellEnd"/>
      <w:r>
        <w:t xml:space="preserve"> via </w:t>
      </w:r>
      <w:proofErr w:type="spellStart"/>
      <w:r>
        <w:t>eye</w:t>
      </w:r>
      <w:proofErr w:type="spellEnd"/>
      <w:r>
        <w:t xml:space="preserve"> </w:t>
      </w:r>
      <w:proofErr w:type="spellStart"/>
      <w:r>
        <w:t>track-ing</w:t>
      </w:r>
      <w:proofErr w:type="spellEnd"/>
      <w:r>
        <w:t xml:space="preserve">. Expert Systems </w:t>
      </w:r>
      <w:proofErr w:type="spellStart"/>
      <w:r>
        <w:t>with</w:t>
      </w:r>
      <w:proofErr w:type="spellEnd"/>
      <w:r>
        <w:t xml:space="preserve"> </w:t>
      </w:r>
      <w:proofErr w:type="spellStart"/>
      <w:r>
        <w:t>Applications</w:t>
      </w:r>
      <w:proofErr w:type="spellEnd"/>
      <w:r>
        <w:t>, 136, p. 145-158, (2019).</w:t>
      </w:r>
    </w:p>
    <w:p w14:paraId="4ADA7DA2" w14:textId="77777777" w:rsidR="000E2552" w:rsidRDefault="000E2552" w:rsidP="000E2552">
      <w:proofErr w:type="spellStart"/>
      <w:r>
        <w:t>Burattin</w:t>
      </w:r>
      <w:proofErr w:type="spellEnd"/>
      <w:r>
        <w:t xml:space="preserve">, A.; Kaiser, M.; </w:t>
      </w:r>
      <w:proofErr w:type="spellStart"/>
      <w:r>
        <w:t>Neurauter</w:t>
      </w:r>
      <w:proofErr w:type="spellEnd"/>
      <w:r>
        <w:t xml:space="preserve">, M.; Weber, B.: Learning </w:t>
      </w:r>
      <w:proofErr w:type="spellStart"/>
      <w:r>
        <w:t>process</w:t>
      </w:r>
      <w:proofErr w:type="spellEnd"/>
      <w:r>
        <w:t xml:space="preserve"> </w:t>
      </w:r>
      <w:proofErr w:type="spellStart"/>
      <w:r>
        <w:t>modeling</w:t>
      </w:r>
      <w:proofErr w:type="spellEnd"/>
      <w:r>
        <w:t xml:space="preserve"> </w:t>
      </w:r>
      <w:proofErr w:type="spellStart"/>
      <w:r>
        <w:t>phases</w:t>
      </w:r>
      <w:proofErr w:type="spellEnd"/>
      <w:r>
        <w:t xml:space="preserve"> </w:t>
      </w:r>
      <w:proofErr w:type="spellStart"/>
      <w:r>
        <w:t>from</w:t>
      </w:r>
      <w:proofErr w:type="spellEnd"/>
      <w:r>
        <w:t xml:space="preserve"> </w:t>
      </w:r>
      <w:proofErr w:type="spellStart"/>
      <w:r>
        <w:t>modeling</w:t>
      </w:r>
      <w:proofErr w:type="spellEnd"/>
      <w:r>
        <w:t xml:space="preserve"> </w:t>
      </w:r>
      <w:proofErr w:type="spellStart"/>
      <w:r>
        <w:t>interactions</w:t>
      </w:r>
      <w:proofErr w:type="spellEnd"/>
      <w:r>
        <w:t xml:space="preserve"> </w:t>
      </w:r>
      <w:proofErr w:type="spellStart"/>
      <w:r>
        <w:t>and</w:t>
      </w:r>
      <w:proofErr w:type="spellEnd"/>
      <w:r>
        <w:t xml:space="preserve"> </w:t>
      </w:r>
      <w:proofErr w:type="spellStart"/>
      <w:r>
        <w:t>eye</w:t>
      </w:r>
      <w:proofErr w:type="spellEnd"/>
      <w:r>
        <w:t xml:space="preserve"> tracking data. In: Data &amp; </w:t>
      </w:r>
      <w:proofErr w:type="spellStart"/>
      <w:r>
        <w:t>Knowledge</w:t>
      </w:r>
      <w:proofErr w:type="spellEnd"/>
      <w:r>
        <w:t xml:space="preserve"> </w:t>
      </w:r>
      <w:proofErr w:type="spellStart"/>
      <w:r>
        <w:t>Engineering</w:t>
      </w:r>
      <w:proofErr w:type="spellEnd"/>
      <w:r>
        <w:t>, (2019).</w:t>
      </w:r>
    </w:p>
    <w:p w14:paraId="3B12832C" w14:textId="77777777" w:rsidR="000E2552" w:rsidRDefault="000E2552" w:rsidP="000E2552">
      <w:r>
        <w:t xml:space="preserve">    </w:t>
      </w:r>
      <w:proofErr w:type="spellStart"/>
      <w:r>
        <w:t>Bera</w:t>
      </w:r>
      <w:proofErr w:type="spellEnd"/>
      <w:r>
        <w:t xml:space="preserve">, P., </w:t>
      </w:r>
      <w:proofErr w:type="spellStart"/>
      <w:r>
        <w:t>Soffer</w:t>
      </w:r>
      <w:proofErr w:type="spellEnd"/>
      <w:r>
        <w:t xml:space="preserve">, P., &amp; Parsons, J. </w:t>
      </w:r>
      <w:proofErr w:type="spellStart"/>
      <w:r>
        <w:t>Using</w:t>
      </w:r>
      <w:proofErr w:type="spellEnd"/>
      <w:r>
        <w:t xml:space="preserve"> Eye Tracking </w:t>
      </w:r>
      <w:proofErr w:type="spellStart"/>
      <w:r>
        <w:t>to</w:t>
      </w:r>
      <w:proofErr w:type="spellEnd"/>
      <w:r>
        <w:t xml:space="preserve"> </w:t>
      </w:r>
      <w:proofErr w:type="spellStart"/>
      <w:r>
        <w:t>Expose</w:t>
      </w:r>
      <w:proofErr w:type="spellEnd"/>
      <w:r>
        <w:t xml:space="preserve"> </w:t>
      </w:r>
      <w:proofErr w:type="spellStart"/>
      <w:r>
        <w:t>Cognitive</w:t>
      </w:r>
      <w:proofErr w:type="spellEnd"/>
      <w:r>
        <w:t xml:space="preserve"> Processes in </w:t>
      </w:r>
      <w:proofErr w:type="spellStart"/>
      <w:r>
        <w:t>Understanding</w:t>
      </w:r>
      <w:proofErr w:type="spellEnd"/>
      <w:r>
        <w:t xml:space="preserve"> Conceptual </w:t>
      </w:r>
      <w:proofErr w:type="spellStart"/>
      <w:r>
        <w:t>Models</w:t>
      </w:r>
      <w:proofErr w:type="spellEnd"/>
      <w:r>
        <w:t xml:space="preserve">. MIS </w:t>
      </w:r>
      <w:proofErr w:type="spellStart"/>
      <w:r>
        <w:t>Quarterly</w:t>
      </w:r>
      <w:proofErr w:type="spellEnd"/>
      <w:r>
        <w:t>, 43(4), 1105-1126, (2019).</w:t>
      </w:r>
    </w:p>
    <w:p w14:paraId="503F0839" w14:textId="77777777" w:rsidR="000E2552" w:rsidRDefault="000E2552" w:rsidP="000E2552">
      <w:r>
        <w:t xml:space="preserve">Chen, T.; Wang, W.; </w:t>
      </w:r>
      <w:proofErr w:type="spellStart"/>
      <w:r>
        <w:t>Indulska</w:t>
      </w:r>
      <w:proofErr w:type="spellEnd"/>
      <w:r>
        <w:t xml:space="preserve">, M.; </w:t>
      </w:r>
      <w:proofErr w:type="spellStart"/>
      <w:r>
        <w:t>Sadiq</w:t>
      </w:r>
      <w:proofErr w:type="spellEnd"/>
      <w:r>
        <w:t xml:space="preserve">, S.: Business </w:t>
      </w:r>
      <w:proofErr w:type="spellStart"/>
      <w:r>
        <w:t>Process</w:t>
      </w:r>
      <w:proofErr w:type="spellEnd"/>
      <w:r>
        <w:t xml:space="preserve"> </w:t>
      </w:r>
      <w:proofErr w:type="spellStart"/>
      <w:r>
        <w:t>and</w:t>
      </w:r>
      <w:proofErr w:type="spellEnd"/>
      <w:r>
        <w:t xml:space="preserve"> </w:t>
      </w:r>
      <w:proofErr w:type="spellStart"/>
      <w:r>
        <w:t>Rule</w:t>
      </w:r>
      <w:proofErr w:type="spellEnd"/>
      <w:r>
        <w:t xml:space="preserve"> </w:t>
      </w:r>
      <w:proofErr w:type="spellStart"/>
      <w:r>
        <w:t>Integration</w:t>
      </w:r>
      <w:proofErr w:type="spellEnd"/>
      <w:r>
        <w:t xml:space="preserve"> </w:t>
      </w:r>
      <w:proofErr w:type="spellStart"/>
      <w:r>
        <w:t>Ap-proaches</w:t>
      </w:r>
      <w:proofErr w:type="spellEnd"/>
      <w:r>
        <w:t xml:space="preserve">- </w:t>
      </w:r>
      <w:proofErr w:type="spellStart"/>
      <w:r>
        <w:t>An</w:t>
      </w:r>
      <w:proofErr w:type="spellEnd"/>
      <w:r>
        <w:t xml:space="preserve"> </w:t>
      </w:r>
      <w:proofErr w:type="spellStart"/>
      <w:r>
        <w:t>Empirical</w:t>
      </w:r>
      <w:proofErr w:type="spellEnd"/>
      <w:r>
        <w:t xml:space="preserve"> </w:t>
      </w:r>
      <w:proofErr w:type="spellStart"/>
      <w:r>
        <w:t>Analysis</w:t>
      </w:r>
      <w:proofErr w:type="spellEnd"/>
      <w:r>
        <w:t xml:space="preserve">.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Business </w:t>
      </w:r>
      <w:proofErr w:type="spellStart"/>
      <w:r>
        <w:t>Process</w:t>
      </w:r>
      <w:proofErr w:type="spellEnd"/>
      <w:r>
        <w:t xml:space="preserve"> </w:t>
      </w:r>
      <w:proofErr w:type="spellStart"/>
      <w:r>
        <w:t>Man-agement</w:t>
      </w:r>
      <w:proofErr w:type="spellEnd"/>
      <w:r>
        <w:t xml:space="preserve">. Springer, </w:t>
      </w:r>
      <w:proofErr w:type="spellStart"/>
      <w:r>
        <w:t>Cham</w:t>
      </w:r>
      <w:proofErr w:type="spellEnd"/>
      <w:r>
        <w:t>, pp. 37-52 (2018).</w:t>
      </w:r>
    </w:p>
    <w:p w14:paraId="1D2B595C" w14:textId="77777777" w:rsidR="000E2552" w:rsidRDefault="000E2552" w:rsidP="000E2552">
      <w:r>
        <w:t xml:space="preserve">   </w:t>
      </w:r>
      <w:proofErr w:type="spellStart"/>
      <w:r>
        <w:t>Vermeulen</w:t>
      </w:r>
      <w:proofErr w:type="spellEnd"/>
      <w:r>
        <w:t xml:space="preserve">, S.: Real-Time Business </w:t>
      </w:r>
      <w:proofErr w:type="spellStart"/>
      <w:r>
        <w:t>Process</w:t>
      </w:r>
      <w:proofErr w:type="spellEnd"/>
      <w:r>
        <w:t xml:space="preserve"> </w:t>
      </w:r>
      <w:proofErr w:type="spellStart"/>
      <w:r>
        <w:t>Model</w:t>
      </w:r>
      <w:proofErr w:type="spellEnd"/>
      <w:r>
        <w:t xml:space="preserve"> </w:t>
      </w:r>
      <w:proofErr w:type="spellStart"/>
      <w:r>
        <w:t>Tailoring</w:t>
      </w:r>
      <w:proofErr w:type="spellEnd"/>
      <w:r>
        <w:t xml:space="preserve">: The </w:t>
      </w:r>
      <w:proofErr w:type="spellStart"/>
      <w:r>
        <w:t>Effect</w:t>
      </w:r>
      <w:proofErr w:type="spellEnd"/>
      <w:r>
        <w:t xml:space="preserve"> </w:t>
      </w:r>
      <w:proofErr w:type="spellStart"/>
      <w:r>
        <w:t>of</w:t>
      </w:r>
      <w:proofErr w:type="spellEnd"/>
      <w:r>
        <w:t xml:space="preserve"> Domain </w:t>
      </w:r>
      <w:proofErr w:type="spellStart"/>
      <w:r>
        <w:t>Knowledge</w:t>
      </w:r>
      <w:proofErr w:type="spellEnd"/>
      <w:r>
        <w:t xml:space="preserve"> </w:t>
      </w:r>
      <w:proofErr w:type="spellStart"/>
      <w:r>
        <w:t>on</w:t>
      </w:r>
      <w:proofErr w:type="spellEnd"/>
      <w:r>
        <w:t xml:space="preserve"> Reading </w:t>
      </w:r>
      <w:proofErr w:type="spellStart"/>
      <w:r>
        <w:t>Strategy</w:t>
      </w:r>
      <w:proofErr w:type="spellEnd"/>
      <w:r>
        <w:t xml:space="preserve">. In: </w:t>
      </w:r>
      <w:proofErr w:type="spellStart"/>
      <w:r>
        <w:t>Debruyne</w:t>
      </w:r>
      <w:proofErr w:type="spellEnd"/>
      <w:r>
        <w:t xml:space="preserve"> C. et al. (</w:t>
      </w:r>
      <w:proofErr w:type="spellStart"/>
      <w:r>
        <w:t>eds</w:t>
      </w:r>
      <w:proofErr w:type="spellEnd"/>
      <w:r>
        <w:t xml:space="preserve">) </w:t>
      </w:r>
      <w:proofErr w:type="spellStart"/>
      <w:r>
        <w:t>On</w:t>
      </w:r>
      <w:proofErr w:type="spellEnd"/>
      <w:r>
        <w:t xml:space="preserve"> </w:t>
      </w:r>
      <w:proofErr w:type="spellStart"/>
      <w:r>
        <w:t>the</w:t>
      </w:r>
      <w:proofErr w:type="spellEnd"/>
      <w:r>
        <w:t xml:space="preserve"> Move </w:t>
      </w:r>
      <w:proofErr w:type="spellStart"/>
      <w:r>
        <w:t>to</w:t>
      </w:r>
      <w:proofErr w:type="spellEnd"/>
      <w:r>
        <w:t xml:space="preserve"> </w:t>
      </w:r>
      <w:proofErr w:type="spellStart"/>
      <w:r>
        <w:t>Meaningful</w:t>
      </w:r>
      <w:proofErr w:type="spellEnd"/>
      <w:r>
        <w:t xml:space="preserve"> Internet Systems. OTM 2017 Workshops, </w:t>
      </w:r>
      <w:proofErr w:type="spellStart"/>
      <w:r>
        <w:t>vol</w:t>
      </w:r>
      <w:proofErr w:type="spellEnd"/>
      <w:r>
        <w:t>: 10697, pp. 280-286, Springer (2018).</w:t>
      </w:r>
    </w:p>
    <w:p w14:paraId="230FF26B" w14:textId="77777777" w:rsidR="000E2552" w:rsidRDefault="000E2552" w:rsidP="000E2552">
      <w:r>
        <w:lastRenderedPageBreak/>
        <w:t>  </w:t>
      </w:r>
      <w:proofErr w:type="spellStart"/>
      <w:r>
        <w:t>Zimoch</w:t>
      </w:r>
      <w:proofErr w:type="spellEnd"/>
      <w:r>
        <w:t xml:space="preserve">, M.; </w:t>
      </w:r>
      <w:proofErr w:type="spellStart"/>
      <w:r>
        <w:t>Mohring</w:t>
      </w:r>
      <w:proofErr w:type="spellEnd"/>
      <w:r>
        <w:t xml:space="preserve">, T.; </w:t>
      </w:r>
      <w:proofErr w:type="spellStart"/>
      <w:r>
        <w:t>Pryss</w:t>
      </w:r>
      <w:proofErr w:type="spellEnd"/>
      <w:r>
        <w:t xml:space="preserve">, R.; </w:t>
      </w:r>
      <w:proofErr w:type="spellStart"/>
      <w:r>
        <w:t>Probst</w:t>
      </w:r>
      <w:proofErr w:type="spellEnd"/>
      <w:r>
        <w:t xml:space="preserve">, T.; </w:t>
      </w:r>
      <w:proofErr w:type="spellStart"/>
      <w:r>
        <w:t>Schlee</w:t>
      </w:r>
      <w:proofErr w:type="spellEnd"/>
      <w:r>
        <w:t xml:space="preserve">, W.; </w:t>
      </w:r>
      <w:proofErr w:type="spellStart"/>
      <w:r>
        <w:t>Reichert</w:t>
      </w:r>
      <w:proofErr w:type="spellEnd"/>
      <w:r>
        <w:t xml:space="preserve">, M.: </w:t>
      </w:r>
      <w:proofErr w:type="spellStart"/>
      <w:r>
        <w:t>Using</w:t>
      </w:r>
      <w:proofErr w:type="spellEnd"/>
      <w:r>
        <w:t xml:space="preserve"> Insights </w:t>
      </w:r>
      <w:proofErr w:type="spellStart"/>
      <w:r>
        <w:t>from</w:t>
      </w:r>
      <w:proofErr w:type="spellEnd"/>
      <w:r>
        <w:t xml:space="preserve"> </w:t>
      </w:r>
      <w:proofErr w:type="spellStart"/>
      <w:r>
        <w:t>Cognitive</w:t>
      </w:r>
      <w:proofErr w:type="spellEnd"/>
      <w:r>
        <w:t xml:space="preserve"> </w:t>
      </w:r>
      <w:proofErr w:type="spellStart"/>
      <w:r>
        <w:t>Neuroscience</w:t>
      </w:r>
      <w:proofErr w:type="spellEnd"/>
      <w:r>
        <w:t xml:space="preserve"> </w:t>
      </w:r>
      <w:proofErr w:type="spellStart"/>
      <w:r>
        <w:t>to</w:t>
      </w:r>
      <w:proofErr w:type="spellEnd"/>
      <w:r>
        <w:t xml:space="preserve"> </w:t>
      </w:r>
      <w:proofErr w:type="spellStart"/>
      <w:r>
        <w:t>Investigate</w:t>
      </w:r>
      <w:proofErr w:type="spellEnd"/>
      <w:r>
        <w:t xml:space="preserve"> </w:t>
      </w:r>
      <w:proofErr w:type="spellStart"/>
      <w:r>
        <w:t>the</w:t>
      </w:r>
      <w:proofErr w:type="spellEnd"/>
      <w:r>
        <w:t xml:space="preserve"> </w:t>
      </w:r>
      <w:proofErr w:type="spellStart"/>
      <w:r>
        <w:t>Effects</w:t>
      </w:r>
      <w:proofErr w:type="spellEnd"/>
      <w:r>
        <w:t xml:space="preserve"> </w:t>
      </w:r>
      <w:proofErr w:type="spellStart"/>
      <w:r>
        <w:t>of</w:t>
      </w:r>
      <w:proofErr w:type="spellEnd"/>
      <w:r>
        <w:t xml:space="preserve"> </w:t>
      </w:r>
      <w:proofErr w:type="spellStart"/>
      <w:r>
        <w:t>Event-Driven</w:t>
      </w:r>
      <w:proofErr w:type="spellEnd"/>
      <w:r>
        <w:t xml:space="preserve"> </w:t>
      </w:r>
      <w:proofErr w:type="spellStart"/>
      <w:r>
        <w:t>Process</w:t>
      </w:r>
      <w:proofErr w:type="spellEnd"/>
      <w:r>
        <w:t xml:space="preserve"> </w:t>
      </w:r>
      <w:proofErr w:type="spellStart"/>
      <w:r>
        <w:t>Chains</w:t>
      </w:r>
      <w:proofErr w:type="spellEnd"/>
      <w:r>
        <w:t xml:space="preserve"> </w:t>
      </w:r>
      <w:proofErr w:type="spellStart"/>
      <w:r>
        <w:t>on</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In: Business </w:t>
      </w:r>
      <w:proofErr w:type="spellStart"/>
      <w:r>
        <w:t>Process</w:t>
      </w:r>
      <w:proofErr w:type="spellEnd"/>
      <w:r>
        <w:t xml:space="preserve"> Management Workshops. </w:t>
      </w:r>
      <w:proofErr w:type="spellStart"/>
      <w:r>
        <w:t>Vol</w:t>
      </w:r>
      <w:proofErr w:type="spellEnd"/>
      <w:r>
        <w:t xml:space="preserve">: 308, pp. 446-459, Springer, </w:t>
      </w:r>
      <w:proofErr w:type="spellStart"/>
      <w:r>
        <w:t>Cham</w:t>
      </w:r>
      <w:proofErr w:type="spellEnd"/>
      <w:r>
        <w:t xml:space="preserve"> (2018).</w:t>
      </w:r>
    </w:p>
    <w:p w14:paraId="35D3BE1A" w14:textId="77777777" w:rsidR="000E2552" w:rsidRDefault="000E2552" w:rsidP="000E2552">
      <w:r>
        <w:t xml:space="preserve">    </w:t>
      </w:r>
      <w:proofErr w:type="spellStart"/>
      <w:r>
        <w:t>Petrusel</w:t>
      </w:r>
      <w:proofErr w:type="spellEnd"/>
      <w:r>
        <w:t xml:space="preserve">, R.; </w:t>
      </w:r>
      <w:proofErr w:type="spellStart"/>
      <w:r>
        <w:t>Mendling</w:t>
      </w:r>
      <w:proofErr w:type="spellEnd"/>
      <w:r>
        <w:t xml:space="preserve">, J.; </w:t>
      </w:r>
      <w:proofErr w:type="spellStart"/>
      <w:r>
        <w:t>Reijers</w:t>
      </w:r>
      <w:proofErr w:type="spellEnd"/>
      <w:r>
        <w:t xml:space="preserve">, H. A.: </w:t>
      </w:r>
      <w:proofErr w:type="spellStart"/>
      <w:r>
        <w:t>How</w:t>
      </w:r>
      <w:proofErr w:type="spellEnd"/>
      <w:r>
        <w:t xml:space="preserve"> visual </w:t>
      </w:r>
      <w:proofErr w:type="spellStart"/>
      <w:r>
        <w:t>cognition</w:t>
      </w:r>
      <w:proofErr w:type="spellEnd"/>
      <w:r>
        <w:t xml:space="preserve"> </w:t>
      </w:r>
      <w:proofErr w:type="spellStart"/>
      <w:r>
        <w:t>influences</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w:t>
      </w:r>
      <w:proofErr w:type="spellStart"/>
      <w:r>
        <w:t>DecisionSupport</w:t>
      </w:r>
      <w:proofErr w:type="spellEnd"/>
      <w:r>
        <w:t xml:space="preserve"> Systems, </w:t>
      </w:r>
      <w:proofErr w:type="spellStart"/>
      <w:r>
        <w:t>vol</w:t>
      </w:r>
      <w:proofErr w:type="spellEnd"/>
      <w:r>
        <w:t xml:space="preserve"> 96, pp. 1-16. Elsevier (2017).</w:t>
      </w:r>
    </w:p>
    <w:p w14:paraId="1730AD03" w14:textId="77777777" w:rsidR="000E2552" w:rsidRDefault="000E2552" w:rsidP="000E2552">
      <w:r>
        <w:t xml:space="preserve"> </w:t>
      </w:r>
      <w:proofErr w:type="spellStart"/>
      <w:r>
        <w:t>Petrusel</w:t>
      </w:r>
      <w:proofErr w:type="spellEnd"/>
      <w:r>
        <w:t xml:space="preserve">, R.; </w:t>
      </w:r>
      <w:proofErr w:type="spellStart"/>
      <w:r>
        <w:t>Mendling</w:t>
      </w:r>
      <w:proofErr w:type="spellEnd"/>
      <w:r>
        <w:t xml:space="preserve">, J.; </w:t>
      </w:r>
      <w:proofErr w:type="spellStart"/>
      <w:r>
        <w:t>Reijers</w:t>
      </w:r>
      <w:proofErr w:type="spellEnd"/>
      <w:r>
        <w:t xml:space="preserve">, H. A.: </w:t>
      </w:r>
      <w:proofErr w:type="spellStart"/>
      <w:r>
        <w:t>Task-specific</w:t>
      </w:r>
      <w:proofErr w:type="spellEnd"/>
      <w:r>
        <w:t xml:space="preserve"> visual </w:t>
      </w:r>
      <w:proofErr w:type="spellStart"/>
      <w:r>
        <w:t>cues</w:t>
      </w:r>
      <w:proofErr w:type="spellEnd"/>
      <w:r>
        <w:t xml:space="preserve"> for </w:t>
      </w:r>
      <w:proofErr w:type="spellStart"/>
      <w:r>
        <w:t>improving</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understanding</w:t>
      </w:r>
      <w:proofErr w:type="spellEnd"/>
      <w:r>
        <w:t xml:space="preserve">. </w:t>
      </w:r>
      <w:proofErr w:type="spellStart"/>
      <w:r>
        <w:t>Informationand</w:t>
      </w:r>
      <w:proofErr w:type="spellEnd"/>
      <w:r>
        <w:t xml:space="preserve"> Software Technology, 79, pp. 63-78 (2016).</w:t>
      </w:r>
    </w:p>
    <w:p w14:paraId="4169FD18" w14:textId="77777777" w:rsidR="000E2552" w:rsidRDefault="000E2552" w:rsidP="000E2552">
      <w:r>
        <w:t> </w:t>
      </w:r>
      <w:proofErr w:type="spellStart"/>
      <w:r>
        <w:t>Petrusel</w:t>
      </w:r>
      <w:proofErr w:type="spellEnd"/>
      <w:r>
        <w:t xml:space="preserve">, R.; </w:t>
      </w:r>
      <w:proofErr w:type="spellStart"/>
      <w:r>
        <w:t>Mendling</w:t>
      </w:r>
      <w:proofErr w:type="spellEnd"/>
      <w:r>
        <w:t xml:space="preserve">, J.: Eye-tracking </w:t>
      </w:r>
      <w:proofErr w:type="spellStart"/>
      <w:r>
        <w:t>the</w:t>
      </w:r>
      <w:proofErr w:type="spellEnd"/>
      <w:r>
        <w:t xml:space="preserve"> </w:t>
      </w:r>
      <w:proofErr w:type="spellStart"/>
      <w:r>
        <w:t>factors</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w:t>
      </w:r>
      <w:proofErr w:type="spellStart"/>
      <w:r>
        <w:t>tasks</w:t>
      </w:r>
      <w:proofErr w:type="spellEnd"/>
      <w:r>
        <w:t xml:space="preserve">.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Advanced</w:t>
      </w:r>
      <w:proofErr w:type="spellEnd"/>
      <w:r>
        <w:t xml:space="preserve"> </w:t>
      </w:r>
      <w:proofErr w:type="spellStart"/>
      <w:r>
        <w:t>Information</w:t>
      </w:r>
      <w:proofErr w:type="spellEnd"/>
      <w:r>
        <w:t xml:space="preserve"> Systems </w:t>
      </w:r>
      <w:proofErr w:type="spellStart"/>
      <w:r>
        <w:t>Engineering</w:t>
      </w:r>
      <w:proofErr w:type="spellEnd"/>
      <w:r>
        <w:t>, pp. 224-239. Springer, Berlin, Heidelberg (2013).</w:t>
      </w:r>
    </w:p>
    <w:p w14:paraId="084D2E1A" w14:textId="0147BBCA" w:rsidR="000E2552" w:rsidRDefault="000E2552" w:rsidP="000E2552">
      <w:r>
        <w:t xml:space="preserve"> </w:t>
      </w:r>
      <w:proofErr w:type="spellStart"/>
      <w:r>
        <w:t>Pinggera</w:t>
      </w:r>
      <w:proofErr w:type="spellEnd"/>
      <w:r>
        <w:t xml:space="preserve">, J.; </w:t>
      </w:r>
      <w:proofErr w:type="spellStart"/>
      <w:r>
        <w:t>Furtner</w:t>
      </w:r>
      <w:proofErr w:type="spellEnd"/>
      <w:r>
        <w:t xml:space="preserve">, M.; Martini, M.; </w:t>
      </w:r>
      <w:proofErr w:type="spellStart"/>
      <w:r>
        <w:t>Sachse</w:t>
      </w:r>
      <w:proofErr w:type="spellEnd"/>
      <w:r>
        <w:t xml:space="preserve">, P.; </w:t>
      </w:r>
      <w:proofErr w:type="spellStart"/>
      <w:r>
        <w:t>Reiter</w:t>
      </w:r>
      <w:proofErr w:type="spellEnd"/>
      <w:r>
        <w:t xml:space="preserve">, K.; </w:t>
      </w:r>
      <w:proofErr w:type="spellStart"/>
      <w:r>
        <w:t>Zugal</w:t>
      </w:r>
      <w:proofErr w:type="spellEnd"/>
      <w:r>
        <w:t xml:space="preserve">, S.; Weber, B.: </w:t>
      </w:r>
      <w:proofErr w:type="spellStart"/>
      <w:r>
        <w:t>Investigating</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modeling</w:t>
      </w:r>
      <w:proofErr w:type="spellEnd"/>
      <w:r>
        <w:t xml:space="preserve"> </w:t>
      </w:r>
      <w:proofErr w:type="spellStart"/>
      <w:r>
        <w:t>with</w:t>
      </w:r>
      <w:proofErr w:type="spellEnd"/>
      <w:r>
        <w:t xml:space="preserve"> </w:t>
      </w:r>
      <w:proofErr w:type="spellStart"/>
      <w:r>
        <w:t>eye</w:t>
      </w:r>
      <w:proofErr w:type="spellEnd"/>
      <w:r>
        <w:t xml:space="preserve"> </w:t>
      </w:r>
      <w:proofErr w:type="spellStart"/>
      <w:r>
        <w:t>movement</w:t>
      </w:r>
      <w:proofErr w:type="spellEnd"/>
      <w:r>
        <w:t xml:space="preserve"> </w:t>
      </w:r>
      <w:proofErr w:type="spellStart"/>
      <w:r>
        <w:t>analysis</w:t>
      </w:r>
      <w:proofErr w:type="spellEnd"/>
      <w:r>
        <w:t xml:space="preserve">.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Business </w:t>
      </w:r>
      <w:proofErr w:type="spellStart"/>
      <w:r>
        <w:t>Process</w:t>
      </w:r>
      <w:proofErr w:type="spellEnd"/>
      <w:r>
        <w:t xml:space="preserve"> Management. pp. 438-450. Springer, Berlin, (2012).</w:t>
      </w:r>
    </w:p>
    <w:p w14:paraId="37FBDF2B" w14:textId="2A77661A" w:rsidR="00021C8B" w:rsidRDefault="00021C8B" w:rsidP="000E2552">
      <w:r>
        <w:t>__________________________________________________________________</w:t>
      </w:r>
    </w:p>
    <w:p w14:paraId="4B9BD465" w14:textId="77777777" w:rsidR="00273544" w:rsidRPr="000A5258" w:rsidRDefault="00273544" w:rsidP="00273544">
      <w:bookmarkStart w:id="32" w:name="_Ref33044440"/>
      <w:r w:rsidRPr="000A5258">
        <w:t xml:space="preserve">Santos, M. C. D. F.: Avaliação da Eficácia Cognitiva de Modelos de Requisitos Orientados a Objetivos. </w:t>
      </w:r>
      <w:r w:rsidRPr="00EC0429">
        <w:t xml:space="preserve">Masters </w:t>
      </w:r>
      <w:proofErr w:type="spellStart"/>
      <w:r>
        <w:t>D</w:t>
      </w:r>
      <w:r w:rsidRPr="00EC0429">
        <w:t>issertation</w:t>
      </w:r>
      <w:proofErr w:type="spellEnd"/>
      <w:r w:rsidRPr="000A5258">
        <w:t>, Faculdade de Ciência e Tecnologia Universidade nova de Lisboa, (2016).</w:t>
      </w:r>
      <w:bookmarkEnd w:id="32"/>
    </w:p>
    <w:p w14:paraId="4A049C39" w14:textId="3B564AE4" w:rsidR="00273544" w:rsidRDefault="00273544" w:rsidP="00273544">
      <w:bookmarkStart w:id="33" w:name="_Ref33044397"/>
      <w:proofErr w:type="spellStart"/>
      <w:r w:rsidRPr="00273544">
        <w:t>Sharafi</w:t>
      </w:r>
      <w:proofErr w:type="spellEnd"/>
      <w:r w:rsidRPr="00273544">
        <w:t xml:space="preserve">, Z.; Soh Z.; </w:t>
      </w:r>
      <w:proofErr w:type="spellStart"/>
      <w:r w:rsidRPr="00273544">
        <w:t>Guéhéneuc</w:t>
      </w:r>
      <w:proofErr w:type="spellEnd"/>
      <w:r w:rsidRPr="00273544">
        <w:t>, Y. G.: A systematic literature review on the usage of eye-tracking in software engineering. In: Information and Software Technology 67, pp. 79–107 (2015).</w:t>
      </w:r>
      <w:bookmarkEnd w:id="33"/>
    </w:p>
    <w:p w14:paraId="74524107" w14:textId="6B9B235C" w:rsidR="00021C8B" w:rsidRDefault="00123C65" w:rsidP="00123C65">
      <w:pPr>
        <w:pStyle w:val="referenceitem"/>
        <w:numPr>
          <w:ilvl w:val="0"/>
          <w:numId w:val="0"/>
        </w:numPr>
        <w:rPr>
          <w:lang w:val="en-US"/>
        </w:rPr>
      </w:pPr>
      <w:bookmarkStart w:id="34" w:name="_Ref8465748"/>
      <w:r>
        <w:rPr>
          <w:lang w:val="en-US"/>
        </w:rPr>
        <w:tab/>
      </w:r>
      <w:r w:rsidR="00021C8B" w:rsidRPr="00F95748">
        <w:rPr>
          <w:lang w:val="en-US"/>
        </w:rPr>
        <w:t>OMG BPMN2</w:t>
      </w:r>
      <w:r w:rsidR="00021C8B">
        <w:rPr>
          <w:lang w:val="en-US"/>
        </w:rPr>
        <w:t>,</w:t>
      </w:r>
      <w:r w:rsidR="00021C8B" w:rsidRPr="00F95748">
        <w:rPr>
          <w:lang w:val="en-US"/>
        </w:rPr>
        <w:t xml:space="preserve"> Business Process Model and Notation (BPMN) v2.0, Object Management Group</w:t>
      </w:r>
      <w:r w:rsidR="00021C8B">
        <w:rPr>
          <w:lang w:val="en-US"/>
        </w:rPr>
        <w:t xml:space="preserve"> (</w:t>
      </w:r>
      <w:r w:rsidR="00021C8B" w:rsidRPr="00F95748">
        <w:rPr>
          <w:lang w:val="en-US"/>
        </w:rPr>
        <w:t>2011</w:t>
      </w:r>
      <w:r w:rsidR="00021C8B">
        <w:rPr>
          <w:lang w:val="en-US"/>
        </w:rPr>
        <w:t>)</w:t>
      </w:r>
      <w:r w:rsidR="00021C8B" w:rsidRPr="00F95748">
        <w:rPr>
          <w:lang w:val="en-US"/>
        </w:rPr>
        <w:t>.</w:t>
      </w:r>
      <w:bookmarkEnd w:id="34"/>
    </w:p>
    <w:p w14:paraId="0EEA6EFE" w14:textId="39A871F0" w:rsidR="00021C8B" w:rsidRDefault="00123C65" w:rsidP="00123C65">
      <w:pPr>
        <w:pStyle w:val="referenceitem"/>
        <w:numPr>
          <w:ilvl w:val="0"/>
          <w:numId w:val="0"/>
        </w:numPr>
        <w:rPr>
          <w:lang w:val="en-US"/>
        </w:rPr>
      </w:pPr>
      <w:bookmarkStart w:id="35" w:name="_Ref33044377"/>
      <w:r>
        <w:rPr>
          <w:lang w:val="en-US"/>
        </w:rPr>
        <w:tab/>
      </w:r>
      <w:r w:rsidR="00021C8B" w:rsidRPr="009B7C48">
        <w:rPr>
          <w:lang w:val="en-US"/>
        </w:rPr>
        <w:t xml:space="preserve">Scheer, A. W.; </w:t>
      </w:r>
      <w:proofErr w:type="spellStart"/>
      <w:r w:rsidR="00021C8B" w:rsidRPr="009B7C48">
        <w:rPr>
          <w:lang w:val="en-US"/>
        </w:rPr>
        <w:t>Nüttgens</w:t>
      </w:r>
      <w:proofErr w:type="spellEnd"/>
      <w:r w:rsidR="00021C8B" w:rsidRPr="009B7C48">
        <w:rPr>
          <w:lang w:val="en-US"/>
        </w:rPr>
        <w:t>, M.</w:t>
      </w:r>
      <w:r w:rsidR="00021C8B">
        <w:rPr>
          <w:lang w:val="en-US"/>
        </w:rPr>
        <w:t>:</w:t>
      </w:r>
      <w:r w:rsidR="00021C8B" w:rsidRPr="009B7C48">
        <w:rPr>
          <w:lang w:val="en-US"/>
        </w:rPr>
        <w:t xml:space="preserve"> ARIS Architecture and Reference Models for Business Process Management, In: Proceedings of the Business Process Management, Models, Techniques, and Empirical Studies, Springer-Verlag, p</w:t>
      </w:r>
      <w:r w:rsidR="00021C8B">
        <w:rPr>
          <w:lang w:val="en-US"/>
        </w:rPr>
        <w:t>p</w:t>
      </w:r>
      <w:r w:rsidR="00021C8B" w:rsidRPr="009B7C48">
        <w:rPr>
          <w:lang w:val="en-US"/>
        </w:rPr>
        <w:t xml:space="preserve"> 376–389</w:t>
      </w:r>
      <w:r w:rsidR="00021C8B">
        <w:rPr>
          <w:lang w:val="en-US"/>
        </w:rPr>
        <w:t xml:space="preserve"> (</w:t>
      </w:r>
      <w:r w:rsidR="00021C8B" w:rsidRPr="009B7C48">
        <w:rPr>
          <w:lang w:val="en-US"/>
        </w:rPr>
        <w:t>2000</w:t>
      </w:r>
      <w:r w:rsidR="00021C8B">
        <w:rPr>
          <w:lang w:val="en-US"/>
        </w:rPr>
        <w:t>)</w:t>
      </w:r>
      <w:r w:rsidR="00021C8B" w:rsidRPr="009B7C48">
        <w:rPr>
          <w:lang w:val="en-US"/>
        </w:rPr>
        <w:t>.</w:t>
      </w:r>
      <w:bookmarkEnd w:id="35"/>
    </w:p>
    <w:p w14:paraId="2F7B0931" w14:textId="0E27E539" w:rsidR="00123C65" w:rsidRPr="00E3431F" w:rsidRDefault="00123C65" w:rsidP="00123C65">
      <w:pPr>
        <w:pStyle w:val="referenceitem"/>
        <w:numPr>
          <w:ilvl w:val="0"/>
          <w:numId w:val="0"/>
        </w:numPr>
      </w:pPr>
      <w:bookmarkStart w:id="36" w:name="_Ref33043857"/>
      <w:r>
        <w:rPr>
          <w:lang w:val="en-US"/>
        </w:rPr>
        <w:tab/>
      </w:r>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bookmarkEnd w:id="36"/>
    </w:p>
    <w:p w14:paraId="1E1C5992" w14:textId="2B9177CD" w:rsidR="00123C65" w:rsidRPr="00F22E72" w:rsidRDefault="00123C65" w:rsidP="00123C65">
      <w:pPr>
        <w:pStyle w:val="referenceitem"/>
        <w:numPr>
          <w:ilvl w:val="0"/>
          <w:numId w:val="0"/>
        </w:numPr>
        <w:rPr>
          <w:lang w:val="en-US"/>
        </w:rPr>
      </w:pPr>
      <w:bookmarkStart w:id="37" w:name="_Ref33043846"/>
      <w:r>
        <w:rPr>
          <w:lang w:val="en-US"/>
        </w:rPr>
        <w:tab/>
      </w:r>
      <w:r w:rsidRPr="00F22E72">
        <w:rPr>
          <w:lang w:val="en-US"/>
        </w:rPr>
        <w:t>FIGL, K.: Comprehension of procedural visual business process models. In: Business &amp;Information Systems Engineering, vol. 59, n. 1, pp. 41-67 (2017).</w:t>
      </w:r>
      <w:bookmarkEnd w:id="37"/>
    </w:p>
    <w:p w14:paraId="25B86EAF" w14:textId="77777777" w:rsidR="00123C65" w:rsidRPr="009B7C48" w:rsidRDefault="00123C65" w:rsidP="00021C8B">
      <w:pPr>
        <w:pStyle w:val="referenceitem"/>
        <w:numPr>
          <w:ilvl w:val="0"/>
          <w:numId w:val="0"/>
        </w:numPr>
        <w:ind w:left="227"/>
        <w:rPr>
          <w:lang w:val="en-US"/>
        </w:rPr>
      </w:pPr>
    </w:p>
    <w:p w14:paraId="7A48B6A7" w14:textId="77777777" w:rsidR="00021C8B" w:rsidRPr="00F95748" w:rsidRDefault="00021C8B" w:rsidP="00021C8B">
      <w:pPr>
        <w:pStyle w:val="referenceitem"/>
        <w:numPr>
          <w:ilvl w:val="0"/>
          <w:numId w:val="0"/>
        </w:numPr>
        <w:ind w:left="227"/>
        <w:rPr>
          <w:lang w:val="en-US"/>
        </w:rPr>
      </w:pPr>
    </w:p>
    <w:p w14:paraId="7883D368" w14:textId="77777777" w:rsidR="00021C8B" w:rsidRPr="00273544" w:rsidRDefault="00021C8B" w:rsidP="00273544"/>
    <w:p w14:paraId="34696D88" w14:textId="77777777" w:rsidR="00273544" w:rsidRPr="00B37B00" w:rsidRDefault="00273544" w:rsidP="000E2552"/>
    <w:sectPr w:rsidR="00273544" w:rsidRPr="00B37B00" w:rsidSect="00196EBA">
      <w:headerReference w:type="even" r:id="rId19"/>
      <w:headerReference w:type="default" r:id="rId20"/>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5DFFA" w14:textId="77777777" w:rsidR="001F3304" w:rsidRDefault="001F3304">
      <w:r>
        <w:separator/>
      </w:r>
    </w:p>
  </w:endnote>
  <w:endnote w:type="continuationSeparator" w:id="0">
    <w:p w14:paraId="4BCB8544" w14:textId="77777777" w:rsidR="001F3304" w:rsidRDefault="001F3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CADE2" w14:textId="77777777" w:rsidR="001F3304" w:rsidRDefault="001F3304" w:rsidP="009F7FCE">
      <w:pPr>
        <w:ind w:firstLine="0"/>
      </w:pPr>
      <w:r>
        <w:separator/>
      </w:r>
    </w:p>
  </w:footnote>
  <w:footnote w:type="continuationSeparator" w:id="0">
    <w:p w14:paraId="74809017" w14:textId="77777777" w:rsidR="001F3304" w:rsidRDefault="001F3304" w:rsidP="009F7FCE">
      <w:pPr>
        <w:ind w:firstLine="0"/>
      </w:pPr>
      <w:r>
        <w:continuationSeparator/>
      </w:r>
    </w:p>
  </w:footnote>
  <w:footnote w:id="1">
    <w:p w14:paraId="1E68CED6" w14:textId="77777777" w:rsidR="0093792D" w:rsidRDefault="0093792D"/>
  </w:footnote>
  <w:footnote w:id="2">
    <w:p w14:paraId="3E8DC302" w14:textId="77777777" w:rsidR="0093792D" w:rsidRDefault="0093792D" w:rsidP="002C0340">
      <w:pPr>
        <w:pStyle w:val="Textodenotaderodap"/>
      </w:pPr>
      <w:r>
        <w:rPr>
          <w:rStyle w:val="Refdenotaderodap"/>
        </w:rPr>
        <w:footnoteRef/>
      </w:r>
      <w:r>
        <w:t xml:space="preserve"> </w:t>
      </w:r>
      <w:r>
        <w:rPr>
          <w:sz w:val="14"/>
          <w:szCs w:val="14"/>
        </w:rPr>
        <w:t>http://portal.core.edu.au/conf-ranks/</w:t>
      </w:r>
    </w:p>
  </w:footnote>
  <w:footnote w:id="3">
    <w:p w14:paraId="0FF76468" w14:textId="77777777" w:rsidR="0093792D" w:rsidRDefault="0093792D" w:rsidP="002C0340">
      <w:pPr>
        <w:pStyle w:val="Textodenotaderodap"/>
      </w:pPr>
      <w:r>
        <w:rPr>
          <w:rStyle w:val="Refdenotaderodap"/>
        </w:rPr>
        <w:footnoteRef/>
      </w:r>
      <w:r>
        <w:t xml:space="preserve"> </w:t>
      </w:r>
      <w:r>
        <w:rPr>
          <w:sz w:val="14"/>
          <w:szCs w:val="14"/>
        </w:rPr>
        <w:t>https://www.scimagojr.com/journalrank.php</w:t>
      </w:r>
    </w:p>
  </w:footnote>
  <w:footnote w:id="4">
    <w:p w14:paraId="184AC40F" w14:textId="6911C497" w:rsidR="0093792D" w:rsidRDefault="0093792D">
      <w:pPr>
        <w:pStyle w:val="Textodenotaderodap"/>
      </w:pPr>
      <w:r>
        <w:rPr>
          <w:rStyle w:val="Refdenotaderodap"/>
        </w:rPr>
        <w:footnoteRef/>
      </w:r>
      <w:r w:rsidRPr="00C04BD1">
        <w:rPr>
          <w:sz w:val="14"/>
          <w:szCs w:val="14"/>
        </w:rPr>
        <w:t xml:space="preserve"> </w:t>
      </w:r>
      <w:hyperlink r:id="rId1" w:history="1">
        <w:r w:rsidRPr="00C04BD1">
          <w:rPr>
            <w:sz w:val="14"/>
            <w:szCs w:val="14"/>
          </w:rPr>
          <w:t>https://scholar.google.com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93792D" w:rsidRDefault="0093792D"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93792D" w:rsidRDefault="0093792D"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4"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5"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9"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0"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num w:numId="1">
    <w:abstractNumId w:val="2"/>
  </w:num>
  <w:num w:numId="2">
    <w:abstractNumId w:val="2"/>
  </w:num>
  <w:num w:numId="3">
    <w:abstractNumId w:val="12"/>
  </w:num>
  <w:num w:numId="4">
    <w:abstractNumId w:val="12"/>
  </w:num>
  <w:num w:numId="5">
    <w:abstractNumId w:val="14"/>
  </w:num>
  <w:num w:numId="6">
    <w:abstractNumId w:val="14"/>
  </w:num>
  <w:num w:numId="7">
    <w:abstractNumId w:val="13"/>
    <w:lvlOverride w:ilvl="1">
      <w:lvl w:ilvl="1">
        <w:start w:val="1"/>
        <w:numFmt w:val="decimal"/>
        <w:pStyle w:val="heading2"/>
        <w:lvlText w:val="%1.%2"/>
        <w:lvlJc w:val="left"/>
        <w:pPr>
          <w:tabs>
            <w:tab w:val="num" w:pos="4962"/>
          </w:tabs>
          <w:ind w:left="4962" w:hanging="567"/>
        </w:pPr>
        <w:rPr>
          <w:rFonts w:hint="default"/>
        </w:rPr>
      </w:lvl>
    </w:lvlOverride>
  </w:num>
  <w:num w:numId="8">
    <w:abstractNumId w:val="15"/>
  </w:num>
  <w:num w:numId="9">
    <w:abstractNumId w:val="15"/>
  </w:num>
  <w:num w:numId="10">
    <w:abstractNumId w:val="6"/>
  </w:num>
  <w:num w:numId="11">
    <w:abstractNumId w:val="9"/>
  </w:num>
  <w:num w:numId="12">
    <w:abstractNumId w:val="8"/>
  </w:num>
  <w:num w:numId="13">
    <w:abstractNumId w:val="4"/>
  </w:num>
  <w:num w:numId="14">
    <w:abstractNumId w:val="10"/>
  </w:num>
  <w:num w:numId="15">
    <w:abstractNumId w:val="11"/>
  </w:num>
  <w:num w:numId="16">
    <w:abstractNumId w:val="0"/>
  </w:num>
  <w:num w:numId="17">
    <w:abstractNumId w:val="3"/>
  </w:num>
  <w:num w:numId="18">
    <w:abstractNumId w:val="5"/>
  </w:num>
  <w:num w:numId="19">
    <w:abstractNumId w:val="7"/>
  </w:num>
  <w:num w:numId="20">
    <w:abstractNumId w:val="1"/>
  </w:num>
  <w:num w:numId="21">
    <w:abstractNumId w:val="13"/>
  </w:num>
  <w:num w:numId="22">
    <w:abstractNumId w:val="13"/>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3"/>
    <w:lvlOverride w:ilvl="1">
      <w:lvl w:ilvl="1">
        <w:start w:val="1"/>
        <w:numFmt w:val="decimal"/>
        <w:pStyle w:val="heading2"/>
        <w:lvlText w:val="%1.%2"/>
        <w:lvlJc w:val="left"/>
        <w:pPr>
          <w:tabs>
            <w:tab w:val="num" w:pos="4962"/>
          </w:tabs>
          <w:ind w:left="4962" w:hanging="567"/>
        </w:pPr>
        <w:rPr>
          <w:rFonts w:hint="default"/>
        </w:rPr>
      </w:lvl>
    </w:lvlOverride>
  </w:num>
  <w:num w:numId="24">
    <w:abstractNumId w:val="13"/>
    <w:lvlOverride w:ilvl="1">
      <w:lvl w:ilvl="1">
        <w:start w:val="1"/>
        <w:numFmt w:val="decimal"/>
        <w:pStyle w:val="heading2"/>
        <w:lvlText w:val="%1.%2"/>
        <w:lvlJc w:val="left"/>
        <w:pPr>
          <w:tabs>
            <w:tab w:val="num" w:pos="4962"/>
          </w:tabs>
          <w:ind w:left="4962" w:hanging="567"/>
        </w:pPr>
        <w:rPr>
          <w:rFonts w:hint="default"/>
        </w:rPr>
      </w:lvl>
    </w:lvlOverride>
  </w:num>
  <w:num w:numId="25">
    <w:abstractNumId w:val="13"/>
    <w:lvlOverride w:ilvl="1">
      <w:lvl w:ilvl="1">
        <w:start w:val="1"/>
        <w:numFmt w:val="decimal"/>
        <w:pStyle w:val="heading2"/>
        <w:lvlText w:val="%1.%2"/>
        <w:lvlJc w:val="left"/>
        <w:pPr>
          <w:tabs>
            <w:tab w:val="num" w:pos="4962"/>
          </w:tabs>
          <w:ind w:left="4962" w:hanging="567"/>
        </w:pPr>
        <w:rPr>
          <w:rFonts w:hint="default"/>
        </w:rPr>
      </w:lvl>
    </w:lvlOverride>
  </w:num>
  <w:num w:numId="26">
    <w:abstractNumId w:val="13"/>
    <w:lvlOverride w:ilvl="1">
      <w:lvl w:ilvl="1">
        <w:start w:val="1"/>
        <w:numFmt w:val="decimal"/>
        <w:pStyle w:val="heading2"/>
        <w:lvlText w:val="%1.%2"/>
        <w:lvlJc w:val="left"/>
        <w:pPr>
          <w:tabs>
            <w:tab w:val="num" w:pos="4962"/>
          </w:tabs>
          <w:ind w:left="4962" w:hanging="567"/>
        </w:pPr>
        <w:rPr>
          <w:rFonts w:hint="default"/>
        </w:rPr>
      </w:lvl>
    </w:lvlOverride>
  </w:num>
  <w:num w:numId="27">
    <w:abstractNumId w:val="13"/>
    <w:lvlOverride w:ilvl="1">
      <w:lvl w:ilvl="1">
        <w:start w:val="1"/>
        <w:numFmt w:val="decimal"/>
        <w:pStyle w:val="heading2"/>
        <w:lvlText w:val="%1.%2"/>
        <w:lvlJc w:val="left"/>
        <w:pPr>
          <w:tabs>
            <w:tab w:val="num" w:pos="4962"/>
          </w:tabs>
          <w:ind w:left="4962" w:hanging="567"/>
        </w:pPr>
        <w:rPr>
          <w:rFonts w:hint="default"/>
        </w:rPr>
      </w:lvl>
    </w:lvlOverride>
  </w:num>
  <w:num w:numId="28">
    <w:abstractNumId w:val="13"/>
    <w:lvlOverride w:ilvl="1">
      <w:lvl w:ilvl="1">
        <w:start w:val="1"/>
        <w:numFmt w:val="decimal"/>
        <w:pStyle w:val="heading2"/>
        <w:lvlText w:val="%1.%2"/>
        <w:lvlJc w:val="left"/>
        <w:pPr>
          <w:tabs>
            <w:tab w:val="num" w:pos="4962"/>
          </w:tabs>
          <w:ind w:left="4962" w:hanging="567"/>
        </w:pPr>
        <w:rPr>
          <w:rFonts w:hint="default"/>
        </w:rPr>
      </w:lvl>
    </w:lvlOverride>
  </w:num>
  <w:num w:numId="29">
    <w:abstractNumId w:val="13"/>
    <w:lvlOverride w:ilvl="1">
      <w:lvl w:ilvl="1">
        <w:start w:val="1"/>
        <w:numFmt w:val="decimal"/>
        <w:pStyle w:val="heading2"/>
        <w:lvlText w:val="%1.%2"/>
        <w:lvlJc w:val="left"/>
        <w:pPr>
          <w:tabs>
            <w:tab w:val="num" w:pos="4962"/>
          </w:tabs>
          <w:ind w:left="4962" w:hanging="567"/>
        </w:pPr>
        <w:rPr>
          <w:rFonts w:hint="default"/>
        </w:rPr>
      </w:lvl>
    </w:lvlOverride>
  </w:num>
  <w:num w:numId="30">
    <w:abstractNumId w:val="13"/>
    <w:lvlOverride w:ilvl="1">
      <w:lvl w:ilvl="1">
        <w:start w:val="1"/>
        <w:numFmt w:val="decimal"/>
        <w:pStyle w:val="heading2"/>
        <w:lvlText w:val="%1.%2"/>
        <w:lvlJc w:val="left"/>
        <w:pPr>
          <w:tabs>
            <w:tab w:val="num" w:pos="4962"/>
          </w:tabs>
          <w:ind w:left="4962" w:hanging="567"/>
        </w:pPr>
        <w:rPr>
          <w:rFonts w:hint="default"/>
        </w:rPr>
      </w:lvl>
    </w:lvlOverride>
  </w:num>
  <w:num w:numId="31">
    <w:abstractNumId w:val="13"/>
    <w:lvlOverride w:ilvl="1">
      <w:lvl w:ilvl="1">
        <w:start w:val="1"/>
        <w:numFmt w:val="decimal"/>
        <w:pStyle w:val="heading2"/>
        <w:lvlText w:val="%1.%2"/>
        <w:lvlJc w:val="left"/>
        <w:pPr>
          <w:tabs>
            <w:tab w:val="num" w:pos="4962"/>
          </w:tabs>
          <w:ind w:left="4962" w:hanging="567"/>
        </w:pPr>
        <w:rPr>
          <w:rFonts w:hint="default"/>
        </w:rPr>
      </w:lvl>
    </w:lvlOverride>
  </w:num>
  <w:num w:numId="32">
    <w:abstractNumId w:val="15"/>
  </w:num>
  <w:num w:numId="33">
    <w:abstractNumId w:val="13"/>
    <w:lvlOverride w:ilvl="1">
      <w:lvl w:ilvl="1">
        <w:start w:val="1"/>
        <w:numFmt w:val="decimal"/>
        <w:pStyle w:val="heading2"/>
        <w:lvlText w:val="%1.%2"/>
        <w:lvlJc w:val="left"/>
        <w:pPr>
          <w:tabs>
            <w:tab w:val="num" w:pos="4962"/>
          </w:tabs>
          <w:ind w:left="4962" w:hanging="567"/>
        </w:pPr>
        <w:rPr>
          <w:rFonts w:hint="default"/>
        </w:rPr>
      </w:lvl>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is Silveira">
    <w15:presenceInfo w15:providerId="None" w15:userId="Denis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752"/>
    <w:rsid w:val="000018D1"/>
    <w:rsid w:val="00001DE1"/>
    <w:rsid w:val="000102B9"/>
    <w:rsid w:val="000155B7"/>
    <w:rsid w:val="0001619C"/>
    <w:rsid w:val="0002029F"/>
    <w:rsid w:val="00021C8B"/>
    <w:rsid w:val="00022DB3"/>
    <w:rsid w:val="0002773D"/>
    <w:rsid w:val="00030468"/>
    <w:rsid w:val="00031370"/>
    <w:rsid w:val="00032AEE"/>
    <w:rsid w:val="00033B92"/>
    <w:rsid w:val="000360D1"/>
    <w:rsid w:val="00036212"/>
    <w:rsid w:val="00040603"/>
    <w:rsid w:val="00040CFA"/>
    <w:rsid w:val="00041DEA"/>
    <w:rsid w:val="00042173"/>
    <w:rsid w:val="000434D6"/>
    <w:rsid w:val="00044330"/>
    <w:rsid w:val="000477BA"/>
    <w:rsid w:val="00053F81"/>
    <w:rsid w:val="00055197"/>
    <w:rsid w:val="000570F1"/>
    <w:rsid w:val="0005748D"/>
    <w:rsid w:val="000633F8"/>
    <w:rsid w:val="00066BC8"/>
    <w:rsid w:val="00071476"/>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DC3"/>
    <w:rsid w:val="001161F2"/>
    <w:rsid w:val="00116B64"/>
    <w:rsid w:val="00117C13"/>
    <w:rsid w:val="00117D4B"/>
    <w:rsid w:val="001219D9"/>
    <w:rsid w:val="0012227E"/>
    <w:rsid w:val="00123C65"/>
    <w:rsid w:val="00127B89"/>
    <w:rsid w:val="00133E0F"/>
    <w:rsid w:val="00134E3B"/>
    <w:rsid w:val="00135370"/>
    <w:rsid w:val="00135A5E"/>
    <w:rsid w:val="001424F8"/>
    <w:rsid w:val="00143FFE"/>
    <w:rsid w:val="001447AF"/>
    <w:rsid w:val="001462B6"/>
    <w:rsid w:val="00154828"/>
    <w:rsid w:val="00157600"/>
    <w:rsid w:val="00167E51"/>
    <w:rsid w:val="00174294"/>
    <w:rsid w:val="001825E4"/>
    <w:rsid w:val="00182B30"/>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E420A"/>
    <w:rsid w:val="001F3304"/>
    <w:rsid w:val="002000EB"/>
    <w:rsid w:val="002101E8"/>
    <w:rsid w:val="00212F87"/>
    <w:rsid w:val="00214A04"/>
    <w:rsid w:val="00215A14"/>
    <w:rsid w:val="0021635F"/>
    <w:rsid w:val="00221A60"/>
    <w:rsid w:val="0022570A"/>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0DE"/>
    <w:rsid w:val="002727D0"/>
    <w:rsid w:val="00273544"/>
    <w:rsid w:val="00273577"/>
    <w:rsid w:val="0027441D"/>
    <w:rsid w:val="0027491C"/>
    <w:rsid w:val="00276A30"/>
    <w:rsid w:val="00280DC1"/>
    <w:rsid w:val="00281A20"/>
    <w:rsid w:val="002824BD"/>
    <w:rsid w:val="002905D0"/>
    <w:rsid w:val="00290EF7"/>
    <w:rsid w:val="00293C28"/>
    <w:rsid w:val="00294F31"/>
    <w:rsid w:val="002A0144"/>
    <w:rsid w:val="002A1A1A"/>
    <w:rsid w:val="002A38AD"/>
    <w:rsid w:val="002A5B81"/>
    <w:rsid w:val="002A74FA"/>
    <w:rsid w:val="002B0850"/>
    <w:rsid w:val="002B0FA9"/>
    <w:rsid w:val="002C0340"/>
    <w:rsid w:val="002C1CB0"/>
    <w:rsid w:val="002C3919"/>
    <w:rsid w:val="002C3F19"/>
    <w:rsid w:val="002C58C4"/>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2CFC"/>
    <w:rsid w:val="003141A4"/>
    <w:rsid w:val="00320C19"/>
    <w:rsid w:val="003217C0"/>
    <w:rsid w:val="003252CE"/>
    <w:rsid w:val="00327E69"/>
    <w:rsid w:val="0033012C"/>
    <w:rsid w:val="00332103"/>
    <w:rsid w:val="003354FA"/>
    <w:rsid w:val="00340602"/>
    <w:rsid w:val="00343E5B"/>
    <w:rsid w:val="0034789C"/>
    <w:rsid w:val="00352720"/>
    <w:rsid w:val="00354DD4"/>
    <w:rsid w:val="00360B8F"/>
    <w:rsid w:val="00360E7B"/>
    <w:rsid w:val="00362AE4"/>
    <w:rsid w:val="0037101B"/>
    <w:rsid w:val="00371945"/>
    <w:rsid w:val="003732F4"/>
    <w:rsid w:val="0037502F"/>
    <w:rsid w:val="00377EDE"/>
    <w:rsid w:val="00381239"/>
    <w:rsid w:val="003813DF"/>
    <w:rsid w:val="00383A02"/>
    <w:rsid w:val="003843D5"/>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D002E"/>
    <w:rsid w:val="003D0E85"/>
    <w:rsid w:val="003D25C2"/>
    <w:rsid w:val="003D3657"/>
    <w:rsid w:val="003E4254"/>
    <w:rsid w:val="003E4E0C"/>
    <w:rsid w:val="003E678E"/>
    <w:rsid w:val="003F1F4D"/>
    <w:rsid w:val="003F6D8C"/>
    <w:rsid w:val="003F70F5"/>
    <w:rsid w:val="00400C51"/>
    <w:rsid w:val="004012C2"/>
    <w:rsid w:val="00411ABE"/>
    <w:rsid w:val="00411FF3"/>
    <w:rsid w:val="0041443B"/>
    <w:rsid w:val="00430B96"/>
    <w:rsid w:val="00432601"/>
    <w:rsid w:val="004351A8"/>
    <w:rsid w:val="0043731D"/>
    <w:rsid w:val="0044189D"/>
    <w:rsid w:val="004442F0"/>
    <w:rsid w:val="004444BB"/>
    <w:rsid w:val="00446998"/>
    <w:rsid w:val="0046223D"/>
    <w:rsid w:val="00464F00"/>
    <w:rsid w:val="004709F6"/>
    <w:rsid w:val="00470AFC"/>
    <w:rsid w:val="00472DE2"/>
    <w:rsid w:val="00475F78"/>
    <w:rsid w:val="00482C43"/>
    <w:rsid w:val="00490F63"/>
    <w:rsid w:val="0049148B"/>
    <w:rsid w:val="004933FD"/>
    <w:rsid w:val="0049363B"/>
    <w:rsid w:val="00494C7E"/>
    <w:rsid w:val="004962F2"/>
    <w:rsid w:val="004969B5"/>
    <w:rsid w:val="0049788C"/>
    <w:rsid w:val="004A1C46"/>
    <w:rsid w:val="004A6A11"/>
    <w:rsid w:val="004A7A33"/>
    <w:rsid w:val="004B0494"/>
    <w:rsid w:val="004B31B6"/>
    <w:rsid w:val="004B5A7A"/>
    <w:rsid w:val="004C02D3"/>
    <w:rsid w:val="004C08AC"/>
    <w:rsid w:val="004C1E1D"/>
    <w:rsid w:val="004C2D3B"/>
    <w:rsid w:val="004D053A"/>
    <w:rsid w:val="004D4970"/>
    <w:rsid w:val="004D4B35"/>
    <w:rsid w:val="004E143D"/>
    <w:rsid w:val="004E32E6"/>
    <w:rsid w:val="004F0AFB"/>
    <w:rsid w:val="004F3D77"/>
    <w:rsid w:val="004F677C"/>
    <w:rsid w:val="004F69E2"/>
    <w:rsid w:val="005009B6"/>
    <w:rsid w:val="00501EBB"/>
    <w:rsid w:val="00502DD9"/>
    <w:rsid w:val="00504E4E"/>
    <w:rsid w:val="00510900"/>
    <w:rsid w:val="0051371B"/>
    <w:rsid w:val="00513D90"/>
    <w:rsid w:val="00513E10"/>
    <w:rsid w:val="005219B2"/>
    <w:rsid w:val="00522DD9"/>
    <w:rsid w:val="00524615"/>
    <w:rsid w:val="0052578A"/>
    <w:rsid w:val="005325E9"/>
    <w:rsid w:val="00532D6B"/>
    <w:rsid w:val="005355AB"/>
    <w:rsid w:val="005374CD"/>
    <w:rsid w:val="00542E3A"/>
    <w:rsid w:val="0056002C"/>
    <w:rsid w:val="00561D2B"/>
    <w:rsid w:val="00562BD1"/>
    <w:rsid w:val="00563B99"/>
    <w:rsid w:val="0056435C"/>
    <w:rsid w:val="0056535C"/>
    <w:rsid w:val="005666AA"/>
    <w:rsid w:val="00567CE4"/>
    <w:rsid w:val="005743AC"/>
    <w:rsid w:val="0058123E"/>
    <w:rsid w:val="005872F7"/>
    <w:rsid w:val="005948BF"/>
    <w:rsid w:val="005A053B"/>
    <w:rsid w:val="005A4C39"/>
    <w:rsid w:val="005A6645"/>
    <w:rsid w:val="005B53E3"/>
    <w:rsid w:val="005C148E"/>
    <w:rsid w:val="005D1203"/>
    <w:rsid w:val="005D1251"/>
    <w:rsid w:val="005D2BCA"/>
    <w:rsid w:val="005D7D6E"/>
    <w:rsid w:val="005E447B"/>
    <w:rsid w:val="005F0C1F"/>
    <w:rsid w:val="005F3085"/>
    <w:rsid w:val="005F5149"/>
    <w:rsid w:val="005F7741"/>
    <w:rsid w:val="005F7FC2"/>
    <w:rsid w:val="0060210A"/>
    <w:rsid w:val="006028FD"/>
    <w:rsid w:val="006034F8"/>
    <w:rsid w:val="006049B4"/>
    <w:rsid w:val="00604B03"/>
    <w:rsid w:val="00607F06"/>
    <w:rsid w:val="00611D89"/>
    <w:rsid w:val="006164AD"/>
    <w:rsid w:val="00617358"/>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703"/>
    <w:rsid w:val="00663879"/>
    <w:rsid w:val="00670152"/>
    <w:rsid w:val="00672378"/>
    <w:rsid w:val="00672B56"/>
    <w:rsid w:val="0067710C"/>
    <w:rsid w:val="00677C60"/>
    <w:rsid w:val="006805B6"/>
    <w:rsid w:val="0068292D"/>
    <w:rsid w:val="006836EC"/>
    <w:rsid w:val="006848BF"/>
    <w:rsid w:val="0069404B"/>
    <w:rsid w:val="00696F5C"/>
    <w:rsid w:val="006B1F32"/>
    <w:rsid w:val="006B223E"/>
    <w:rsid w:val="006B39F9"/>
    <w:rsid w:val="006B5570"/>
    <w:rsid w:val="006B5EF3"/>
    <w:rsid w:val="006B75C6"/>
    <w:rsid w:val="006C1734"/>
    <w:rsid w:val="006C4CD1"/>
    <w:rsid w:val="006C6AE7"/>
    <w:rsid w:val="006C6EEC"/>
    <w:rsid w:val="006D1E9A"/>
    <w:rsid w:val="006D4452"/>
    <w:rsid w:val="006D5284"/>
    <w:rsid w:val="006E293E"/>
    <w:rsid w:val="006E6B57"/>
    <w:rsid w:val="006F32B2"/>
    <w:rsid w:val="006F4482"/>
    <w:rsid w:val="00703F34"/>
    <w:rsid w:val="00705807"/>
    <w:rsid w:val="00715805"/>
    <w:rsid w:val="00725C4E"/>
    <w:rsid w:val="007300C1"/>
    <w:rsid w:val="0073227C"/>
    <w:rsid w:val="00732723"/>
    <w:rsid w:val="007334D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209F"/>
    <w:rsid w:val="007B44C5"/>
    <w:rsid w:val="007B48A4"/>
    <w:rsid w:val="007B5F97"/>
    <w:rsid w:val="007B65AD"/>
    <w:rsid w:val="007C6ADC"/>
    <w:rsid w:val="007C7091"/>
    <w:rsid w:val="007D18B5"/>
    <w:rsid w:val="007D2641"/>
    <w:rsid w:val="007D41AA"/>
    <w:rsid w:val="007D6848"/>
    <w:rsid w:val="007D6A8F"/>
    <w:rsid w:val="007E4EBF"/>
    <w:rsid w:val="007E6CCE"/>
    <w:rsid w:val="007F0728"/>
    <w:rsid w:val="007F0856"/>
    <w:rsid w:val="007F1B4C"/>
    <w:rsid w:val="007F1E54"/>
    <w:rsid w:val="007F4D85"/>
    <w:rsid w:val="008008B8"/>
    <w:rsid w:val="00802ECE"/>
    <w:rsid w:val="008047F7"/>
    <w:rsid w:val="00805066"/>
    <w:rsid w:val="00807C9B"/>
    <w:rsid w:val="00810463"/>
    <w:rsid w:val="00811120"/>
    <w:rsid w:val="008112D6"/>
    <w:rsid w:val="00811C38"/>
    <w:rsid w:val="00813633"/>
    <w:rsid w:val="00814FE5"/>
    <w:rsid w:val="0082563D"/>
    <w:rsid w:val="00827263"/>
    <w:rsid w:val="00833BEA"/>
    <w:rsid w:val="008360E5"/>
    <w:rsid w:val="00857897"/>
    <w:rsid w:val="008639F3"/>
    <w:rsid w:val="00863E1C"/>
    <w:rsid w:val="00882150"/>
    <w:rsid w:val="00890DB2"/>
    <w:rsid w:val="00892391"/>
    <w:rsid w:val="008933E0"/>
    <w:rsid w:val="0089461E"/>
    <w:rsid w:val="00894771"/>
    <w:rsid w:val="008A03A5"/>
    <w:rsid w:val="008A16E9"/>
    <w:rsid w:val="008A2273"/>
    <w:rsid w:val="008A23E3"/>
    <w:rsid w:val="008B21EC"/>
    <w:rsid w:val="008B2AEB"/>
    <w:rsid w:val="008B2B30"/>
    <w:rsid w:val="008B6879"/>
    <w:rsid w:val="008B6FC7"/>
    <w:rsid w:val="008C25DE"/>
    <w:rsid w:val="008C6805"/>
    <w:rsid w:val="008D1F66"/>
    <w:rsid w:val="008F1429"/>
    <w:rsid w:val="008F230E"/>
    <w:rsid w:val="008F2D4C"/>
    <w:rsid w:val="008F31DF"/>
    <w:rsid w:val="008F4AB1"/>
    <w:rsid w:val="008F647B"/>
    <w:rsid w:val="00903622"/>
    <w:rsid w:val="00906FDA"/>
    <w:rsid w:val="00907FD9"/>
    <w:rsid w:val="00910B05"/>
    <w:rsid w:val="00911DA7"/>
    <w:rsid w:val="009123F9"/>
    <w:rsid w:val="00913998"/>
    <w:rsid w:val="00913F46"/>
    <w:rsid w:val="00915658"/>
    <w:rsid w:val="009201A9"/>
    <w:rsid w:val="00925C87"/>
    <w:rsid w:val="009306B8"/>
    <w:rsid w:val="009310EF"/>
    <w:rsid w:val="0093211A"/>
    <w:rsid w:val="00935856"/>
    <w:rsid w:val="00937207"/>
    <w:rsid w:val="0093792D"/>
    <w:rsid w:val="009424DA"/>
    <w:rsid w:val="00943570"/>
    <w:rsid w:val="00943A29"/>
    <w:rsid w:val="00951FA8"/>
    <w:rsid w:val="0096142D"/>
    <w:rsid w:val="009629F3"/>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74B"/>
    <w:rsid w:val="009C7CE7"/>
    <w:rsid w:val="009D005A"/>
    <w:rsid w:val="009D0FD3"/>
    <w:rsid w:val="009D6119"/>
    <w:rsid w:val="009D6ECD"/>
    <w:rsid w:val="009D6F08"/>
    <w:rsid w:val="009E0A89"/>
    <w:rsid w:val="009E32E2"/>
    <w:rsid w:val="009E4E63"/>
    <w:rsid w:val="009F39CF"/>
    <w:rsid w:val="009F7F77"/>
    <w:rsid w:val="009F7FCE"/>
    <w:rsid w:val="00A00F80"/>
    <w:rsid w:val="00A02768"/>
    <w:rsid w:val="00A0506E"/>
    <w:rsid w:val="00A056F1"/>
    <w:rsid w:val="00A06342"/>
    <w:rsid w:val="00A13701"/>
    <w:rsid w:val="00A1704A"/>
    <w:rsid w:val="00A177EE"/>
    <w:rsid w:val="00A178B6"/>
    <w:rsid w:val="00A21C2E"/>
    <w:rsid w:val="00A22C59"/>
    <w:rsid w:val="00A25C2A"/>
    <w:rsid w:val="00A27A2E"/>
    <w:rsid w:val="00A367DF"/>
    <w:rsid w:val="00A36CE5"/>
    <w:rsid w:val="00A44540"/>
    <w:rsid w:val="00A44747"/>
    <w:rsid w:val="00A45009"/>
    <w:rsid w:val="00A51301"/>
    <w:rsid w:val="00A576BB"/>
    <w:rsid w:val="00A62542"/>
    <w:rsid w:val="00A632D4"/>
    <w:rsid w:val="00A65852"/>
    <w:rsid w:val="00A67ABD"/>
    <w:rsid w:val="00A756AD"/>
    <w:rsid w:val="00A7618D"/>
    <w:rsid w:val="00A7636A"/>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290D"/>
    <w:rsid w:val="00AC2CCB"/>
    <w:rsid w:val="00AC538E"/>
    <w:rsid w:val="00AC7BC0"/>
    <w:rsid w:val="00AD3DAE"/>
    <w:rsid w:val="00AD51CB"/>
    <w:rsid w:val="00AE0237"/>
    <w:rsid w:val="00AE22C4"/>
    <w:rsid w:val="00AE2BA9"/>
    <w:rsid w:val="00AE3127"/>
    <w:rsid w:val="00AE4603"/>
    <w:rsid w:val="00AE6F61"/>
    <w:rsid w:val="00AE701E"/>
    <w:rsid w:val="00AF1C64"/>
    <w:rsid w:val="00AF565E"/>
    <w:rsid w:val="00B00296"/>
    <w:rsid w:val="00B01001"/>
    <w:rsid w:val="00B01140"/>
    <w:rsid w:val="00B01D30"/>
    <w:rsid w:val="00B03F8D"/>
    <w:rsid w:val="00B046A4"/>
    <w:rsid w:val="00B12EE4"/>
    <w:rsid w:val="00B143D4"/>
    <w:rsid w:val="00B166DD"/>
    <w:rsid w:val="00B23481"/>
    <w:rsid w:val="00B302CD"/>
    <w:rsid w:val="00B33915"/>
    <w:rsid w:val="00B37B00"/>
    <w:rsid w:val="00B4295F"/>
    <w:rsid w:val="00B50745"/>
    <w:rsid w:val="00B51A62"/>
    <w:rsid w:val="00B55C2C"/>
    <w:rsid w:val="00B56D0E"/>
    <w:rsid w:val="00B574EF"/>
    <w:rsid w:val="00B601AB"/>
    <w:rsid w:val="00B61831"/>
    <w:rsid w:val="00B672BE"/>
    <w:rsid w:val="00B6788E"/>
    <w:rsid w:val="00B67CB7"/>
    <w:rsid w:val="00B738A1"/>
    <w:rsid w:val="00B73D16"/>
    <w:rsid w:val="00B751D5"/>
    <w:rsid w:val="00B76BBA"/>
    <w:rsid w:val="00B825B9"/>
    <w:rsid w:val="00B831E8"/>
    <w:rsid w:val="00B851EC"/>
    <w:rsid w:val="00B91326"/>
    <w:rsid w:val="00B913AE"/>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1441"/>
    <w:rsid w:val="00BE3260"/>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7ED"/>
    <w:rsid w:val="00C250A8"/>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65E0"/>
    <w:rsid w:val="00C971FF"/>
    <w:rsid w:val="00CA0F56"/>
    <w:rsid w:val="00CA1152"/>
    <w:rsid w:val="00CB295F"/>
    <w:rsid w:val="00CB6787"/>
    <w:rsid w:val="00CB6EB6"/>
    <w:rsid w:val="00CC009D"/>
    <w:rsid w:val="00CC7869"/>
    <w:rsid w:val="00CC7C81"/>
    <w:rsid w:val="00CD3AA8"/>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31FF2"/>
    <w:rsid w:val="00D3330C"/>
    <w:rsid w:val="00D403BA"/>
    <w:rsid w:val="00D40B97"/>
    <w:rsid w:val="00D442AC"/>
    <w:rsid w:val="00D4773B"/>
    <w:rsid w:val="00D47747"/>
    <w:rsid w:val="00D529E7"/>
    <w:rsid w:val="00D550E8"/>
    <w:rsid w:val="00D6194F"/>
    <w:rsid w:val="00D621B5"/>
    <w:rsid w:val="00D730B1"/>
    <w:rsid w:val="00D7390D"/>
    <w:rsid w:val="00D7401B"/>
    <w:rsid w:val="00D74E79"/>
    <w:rsid w:val="00D84AB0"/>
    <w:rsid w:val="00D90FCD"/>
    <w:rsid w:val="00D93669"/>
    <w:rsid w:val="00DB1921"/>
    <w:rsid w:val="00DC01FE"/>
    <w:rsid w:val="00DC1421"/>
    <w:rsid w:val="00DC16CB"/>
    <w:rsid w:val="00DC2CA9"/>
    <w:rsid w:val="00DC50C7"/>
    <w:rsid w:val="00DC62EE"/>
    <w:rsid w:val="00DD512D"/>
    <w:rsid w:val="00DD5F5C"/>
    <w:rsid w:val="00DE4B8E"/>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3F"/>
    <w:rsid w:val="00E94D26"/>
    <w:rsid w:val="00E95AA5"/>
    <w:rsid w:val="00EA1ED7"/>
    <w:rsid w:val="00EA351E"/>
    <w:rsid w:val="00EB1B30"/>
    <w:rsid w:val="00EB2683"/>
    <w:rsid w:val="00EB496F"/>
    <w:rsid w:val="00EB76DF"/>
    <w:rsid w:val="00EC0429"/>
    <w:rsid w:val="00EC0E1E"/>
    <w:rsid w:val="00EC7AF8"/>
    <w:rsid w:val="00EC7E03"/>
    <w:rsid w:val="00ED1587"/>
    <w:rsid w:val="00ED1DDF"/>
    <w:rsid w:val="00ED250C"/>
    <w:rsid w:val="00ED25FC"/>
    <w:rsid w:val="00ED3B0F"/>
    <w:rsid w:val="00EE33C9"/>
    <w:rsid w:val="00EE3479"/>
    <w:rsid w:val="00EE4A1E"/>
    <w:rsid w:val="00EE69C1"/>
    <w:rsid w:val="00EF0900"/>
    <w:rsid w:val="00EF60E6"/>
    <w:rsid w:val="00EF6502"/>
    <w:rsid w:val="00F001B7"/>
    <w:rsid w:val="00F00E45"/>
    <w:rsid w:val="00F01911"/>
    <w:rsid w:val="00F0283B"/>
    <w:rsid w:val="00F04904"/>
    <w:rsid w:val="00F1074A"/>
    <w:rsid w:val="00F10A47"/>
    <w:rsid w:val="00F12062"/>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1C76"/>
    <w:rsid w:val="00F82538"/>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4B200BC-F390-462C-B8C2-66956C3E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'Data base chart'!$B$1</c:f>
              <c:strCache>
                <c:ptCount val="1"/>
                <c:pt idx="0">
                  <c:v>Qty paper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base chart'!$A$2:$A$9</c:f>
              <c:strCache>
                <c:ptCount val="8"/>
                <c:pt idx="0">
                  <c:v>ACM</c:v>
                </c:pt>
                <c:pt idx="1">
                  <c:v>IEEE</c:v>
                </c:pt>
                <c:pt idx="2">
                  <c:v>Science Direct </c:v>
                </c:pt>
                <c:pt idx="3">
                  <c:v>Scopous</c:v>
                </c:pt>
                <c:pt idx="4">
                  <c:v>Engineering Village</c:v>
                </c:pt>
                <c:pt idx="5">
                  <c:v>Science Direct</c:v>
                </c:pt>
                <c:pt idx="6">
                  <c:v>Springer</c:v>
                </c:pt>
                <c:pt idx="7">
                  <c:v>Web of Science</c:v>
                </c:pt>
              </c:strCache>
            </c:strRef>
          </c:cat>
          <c:val>
            <c:numRef>
              <c:f>'Data base chart'!$B$2:$B$9</c:f>
              <c:numCache>
                <c:formatCode>General</c:formatCode>
                <c:ptCount val="8"/>
                <c:pt idx="0">
                  <c:v>0</c:v>
                </c:pt>
                <c:pt idx="1">
                  <c:v>0</c:v>
                </c:pt>
                <c:pt idx="2">
                  <c:v>0</c:v>
                </c:pt>
                <c:pt idx="3">
                  <c:v>0</c:v>
                </c:pt>
                <c:pt idx="4">
                  <c:v>2</c:v>
                </c:pt>
                <c:pt idx="5">
                  <c:v>2</c:v>
                </c:pt>
                <c:pt idx="6">
                  <c:v>2</c:v>
                </c:pt>
                <c:pt idx="7">
                  <c:v>4</c:v>
                </c:pt>
              </c:numCache>
            </c:numRef>
          </c:val>
          <c:extLst>
            <c:ext xmlns:c16="http://schemas.microsoft.com/office/drawing/2014/chart" uri="{C3380CC4-5D6E-409C-BE32-E72D297353CC}">
              <c16:uniqueId val="{00000000-B6F9-42AD-8E5A-CFD88ED3F3CD}"/>
            </c:ext>
          </c:extLst>
        </c:ser>
        <c:dLbls>
          <c:dLblPos val="outEnd"/>
          <c:showLegendKey val="0"/>
          <c:showVal val="1"/>
          <c:showCatName val="0"/>
          <c:showSerName val="0"/>
          <c:showPercent val="0"/>
          <c:showBubbleSize val="0"/>
        </c:dLbls>
        <c:gapWidth val="219"/>
        <c:overlap val="-27"/>
        <c:axId val="225950335"/>
        <c:axId val="1980857791"/>
      </c:barChart>
      <c:catAx>
        <c:axId val="22595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80857791"/>
        <c:crosses val="autoZero"/>
        <c:auto val="1"/>
        <c:lblAlgn val="ctr"/>
        <c:lblOffset val="100"/>
        <c:noMultiLvlLbl val="0"/>
      </c:catAx>
      <c:valAx>
        <c:axId val="1980857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5950335"/>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Chen et al. 2018</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C871-4395-B704-079B77BBD2D2}"/>
            </c:ext>
          </c:extLst>
        </c:ser>
        <c:dLbls>
          <c:dLblPos val="outEnd"/>
          <c:showLegendKey val="0"/>
          <c:showVal val="1"/>
          <c:showCatName val="0"/>
          <c:showSerName val="0"/>
          <c:showPercent val="0"/>
          <c:showBubbleSize val="0"/>
        </c:dLbls>
        <c:gapWidth val="182"/>
        <c:axId val="719791407"/>
        <c:axId val="723297983"/>
      </c:barChart>
      <c:catAx>
        <c:axId val="7197914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3297983"/>
        <c:crosses val="autoZero"/>
        <c:auto val="1"/>
        <c:lblAlgn val="ctr"/>
        <c:lblOffset val="100"/>
        <c:noMultiLvlLbl val="0"/>
      </c:catAx>
      <c:valAx>
        <c:axId val="723297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9791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chart'!$A$1:$A$5</c:f>
              <c:numCache>
                <c:formatCode>General</c:formatCode>
                <c:ptCount val="5"/>
                <c:pt idx="0">
                  <c:v>2019</c:v>
                </c:pt>
                <c:pt idx="1">
                  <c:v>2018</c:v>
                </c:pt>
                <c:pt idx="2">
                  <c:v>2017</c:v>
                </c:pt>
                <c:pt idx="3">
                  <c:v>2016</c:v>
                </c:pt>
                <c:pt idx="4">
                  <c:v>2013</c:v>
                </c:pt>
              </c:numCache>
            </c:numRef>
          </c:cat>
          <c:val>
            <c:numRef>
              <c:f>'Year chart'!$B$1:$B$5</c:f>
              <c:numCache>
                <c:formatCode>General</c:formatCode>
                <c:ptCount val="5"/>
                <c:pt idx="0">
                  <c:v>3</c:v>
                </c:pt>
                <c:pt idx="1">
                  <c:v>3</c:v>
                </c:pt>
                <c:pt idx="2">
                  <c:v>1</c:v>
                </c:pt>
                <c:pt idx="3">
                  <c:v>1</c:v>
                </c:pt>
                <c:pt idx="4">
                  <c:v>2</c:v>
                </c:pt>
              </c:numCache>
            </c:numRef>
          </c:val>
          <c:extLst>
            <c:ext xmlns:c16="http://schemas.microsoft.com/office/drawing/2014/chart" uri="{C3380CC4-5D6E-409C-BE32-E72D297353CC}">
              <c16:uniqueId val="{00000000-972B-4590-8BD2-8E4FBF2277E3}"/>
            </c:ext>
          </c:extLst>
        </c:ser>
        <c:dLbls>
          <c:dLblPos val="outEnd"/>
          <c:showLegendKey val="0"/>
          <c:showVal val="1"/>
          <c:showCatName val="0"/>
          <c:showSerName val="0"/>
          <c:showPercent val="0"/>
          <c:showBubbleSize val="0"/>
        </c:dLbls>
        <c:gapWidth val="219"/>
        <c:overlap val="-27"/>
        <c:axId val="1425169407"/>
        <c:axId val="1470755407"/>
      </c:barChart>
      <c:catAx>
        <c:axId val="142516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70755407"/>
        <c:crosses val="autoZero"/>
        <c:auto val="1"/>
        <c:lblAlgn val="ctr"/>
        <c:lblOffset val="100"/>
        <c:noMultiLvlLbl val="0"/>
      </c:catAx>
      <c:valAx>
        <c:axId val="1470755407"/>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25169407"/>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64165ABB-6CAB-481D-B097-7EDF9071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26</Pages>
  <Words>9922</Words>
  <Characters>53585</Characters>
  <Application>Microsoft Office Word</Application>
  <DocSecurity>0</DocSecurity>
  <Lines>446</Lines>
  <Paragraphs>126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18</cp:revision>
  <cp:lastPrinted>2020-02-17T00:33:00Z</cp:lastPrinted>
  <dcterms:created xsi:type="dcterms:W3CDTF">2020-04-06T15:53:00Z</dcterms:created>
  <dcterms:modified xsi:type="dcterms:W3CDTF">2020-04-20T00:20:00Z</dcterms:modified>
</cp:coreProperties>
</file>