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F5B9" w14:textId="77777777"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439B9924"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proofErr w:type="spellStart"/>
      <w:r w:rsidR="00F82538" w:rsidRPr="00ED250C">
        <w:rPr>
          <w:color w:val="000000"/>
          <w:sz w:val="25"/>
          <w:szCs w:val="25"/>
          <w:lang w:val="en-US"/>
        </w:rPr>
        <w:t>Duarteand</w:t>
      </w:r>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34ED93D" w14:textId="77777777"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42F0C6DC" w14:textId="77777777"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2A09CDA0" w14:textId="77777777"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55223596" w14:textId="77777777" w:rsidR="00F82538" w:rsidRDefault="009B2539" w:rsidP="0065091E">
      <w:pPr>
        <w:pStyle w:val="abstract"/>
        <w:spacing w:before="520" w:after="300"/>
        <w:ind w:firstLine="0"/>
        <w:rPr>
          <w:b/>
          <w:bCs/>
          <w:lang w:val="en-US"/>
        </w:rPr>
      </w:pPr>
      <w:r w:rsidRPr="00903622">
        <w:rPr>
          <w:b/>
          <w:bCs/>
          <w:lang w:val="en-US"/>
        </w:rPr>
        <w:t xml:space="preserve">Abstract. </w:t>
      </w:r>
    </w:p>
    <w:p w14:paraId="1C6E99C1" w14:textId="0FA48A33"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 evidence on the contributions of eye-trackers to new empirical studies in this area.</w:t>
      </w:r>
    </w:p>
    <w:p w14:paraId="5A0D47EB" w14:textId="26ECEA1B"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F10A47" w:rsidRPr="00F10A47">
        <w:rPr>
          <w:color w:val="000000"/>
          <w:szCs w:val="18"/>
          <w:lang w:val="en-US"/>
        </w:rPr>
        <w:t xml:space="preserve">To achieve this goal, Systematic Literature Review (SLR) </w:t>
      </w:r>
      <w:r w:rsidR="00B801C2">
        <w:rPr>
          <w:color w:val="000000"/>
          <w:szCs w:val="18"/>
          <w:lang w:val="en-US"/>
        </w:rPr>
        <w:t xml:space="preserve">was </w:t>
      </w:r>
      <w:proofErr w:type="spellStart"/>
      <w:r w:rsidR="00B801C2">
        <w:rPr>
          <w:color w:val="000000"/>
          <w:szCs w:val="18"/>
          <w:lang w:val="en-US"/>
        </w:rPr>
        <w:t>perfomed</w:t>
      </w:r>
      <w:proofErr w:type="spellEnd"/>
      <w:r w:rsidR="00B801C2">
        <w:rPr>
          <w:color w:val="000000"/>
          <w:szCs w:val="18"/>
          <w:lang w:val="en-US"/>
        </w:rPr>
        <w:t xml:space="preserve"> </w:t>
      </w:r>
      <w:r w:rsidR="00F10A47" w:rsidRPr="00F10A47">
        <w:rPr>
          <w:color w:val="000000"/>
          <w:szCs w:val="18"/>
          <w:lang w:val="en-US"/>
        </w:rPr>
        <w:t>following the good practices from the Evidence-Based Software Engineering</w:t>
      </w:r>
      <w:r w:rsidR="00B801C2">
        <w:rPr>
          <w:color w:val="000000"/>
          <w:szCs w:val="18"/>
          <w:lang w:val="en-US"/>
        </w:rPr>
        <w:t>’s</w:t>
      </w:r>
      <w:r w:rsidR="00F10A47" w:rsidRPr="00F10A47">
        <w:rPr>
          <w:color w:val="000000"/>
          <w:szCs w:val="18"/>
          <w:lang w:val="en-US"/>
        </w:rPr>
        <w:t xml:space="preserve"> (EBSE) field.</w:t>
      </w:r>
    </w:p>
    <w:p w14:paraId="4A8CF529" w14:textId="7CD1E576"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 xml:space="preserve">This study resulted in 10 primary studies selected for analysis and data extraction, from the 1,482 initially retrieved. The major findings indicate that the business process community still benefits little from the use of eye-tracking, e.g., not offering </w:t>
      </w:r>
      <w:proofErr w:type="gramStart"/>
      <w:r w:rsidR="005A3B95" w:rsidRPr="00AD6A97">
        <w:rPr>
          <w:lang w:val="en-US"/>
        </w:rPr>
        <w:t>sufficient</w:t>
      </w:r>
      <w:proofErr w:type="gramEnd"/>
      <w:r w:rsidR="005A3B95" w:rsidRPr="00AD6A97">
        <w:rPr>
          <w:lang w:val="en-US"/>
        </w:rPr>
        <w:t xml:space="preserve"> support for inexperienced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p>
    <w:p w14:paraId="1CA60A3A" w14:textId="252C9B72"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 xml:space="preserve">Performing an SLR is not a simple task. Thus, the SLR process </w:t>
      </w:r>
      <w:r w:rsidR="00A4457B">
        <w:rPr>
          <w:color w:val="000000"/>
          <w:szCs w:val="18"/>
          <w:lang w:val="en-US"/>
        </w:rPr>
        <w:t xml:space="preserve">is presented in detail </w:t>
      </w:r>
      <w:r w:rsidR="00F10A47" w:rsidRPr="00F10A47">
        <w:rPr>
          <w:color w:val="000000"/>
          <w:szCs w:val="18"/>
          <w:lang w:val="en-US"/>
        </w:rPr>
        <w:t>with the descriptions of all activities to register and trace data and decisions along the process. The models presented here may contribute to other researchers in need to perform such a similar study for other research questions.</w:t>
      </w:r>
    </w:p>
    <w:p w14:paraId="28E30EDD" w14:textId="24AF514B" w:rsidR="008A23E3" w:rsidRDefault="008A23E3" w:rsidP="008A23E3">
      <w:pPr>
        <w:pStyle w:val="keywords"/>
        <w:spacing w:before="0" w:after="0"/>
        <w:jc w:val="both"/>
        <w:rPr>
          <w:lang w:val="en-US"/>
        </w:rPr>
      </w:pPr>
      <w:r w:rsidRPr="007B44C5">
        <w:rPr>
          <w:b/>
          <w:bCs/>
          <w:lang w:val="en-US"/>
        </w:rPr>
        <w:t>Keywords:</w:t>
      </w:r>
      <w:r w:rsidR="000011B6">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29BE0C2D" w14:textId="77777777" w:rsidR="008A23E3" w:rsidRPr="008A23E3" w:rsidRDefault="008A23E3" w:rsidP="008A23E3">
      <w:pPr>
        <w:pStyle w:val="keywords"/>
        <w:spacing w:before="0" w:after="0"/>
        <w:jc w:val="both"/>
        <w:rPr>
          <w:b/>
          <w:bCs/>
          <w:lang w:val="en-US"/>
        </w:rPr>
      </w:pPr>
      <w:proofErr w:type="spellStart"/>
      <w:r w:rsidRPr="008A23E3">
        <w:rPr>
          <w:b/>
          <w:bCs/>
        </w:rPr>
        <w:t>Papertype</w:t>
      </w:r>
      <w:proofErr w:type="spellEnd"/>
      <w:r>
        <w:rPr>
          <w:b/>
          <w:bCs/>
        </w:rPr>
        <w:t xml:space="preserve"> - </w:t>
      </w:r>
      <w:proofErr w:type="spellStart"/>
      <w:r w:rsidRPr="008A23E3">
        <w:t>Literature</w:t>
      </w:r>
      <w:proofErr w:type="spellEnd"/>
      <w:r w:rsidRPr="008A23E3">
        <w:t xml:space="preserve"> review.</w:t>
      </w:r>
    </w:p>
    <w:p w14:paraId="7AE5F6A8" w14:textId="77777777" w:rsidR="00FA4D27" w:rsidRDefault="00343E5B" w:rsidP="00FA4D27">
      <w:pPr>
        <w:pStyle w:val="heading1"/>
        <w:rPr>
          <w:bCs/>
          <w:color w:val="000000"/>
        </w:rPr>
      </w:pPr>
      <w:proofErr w:type="spellStart"/>
      <w:r w:rsidRPr="00034F12">
        <w:rPr>
          <w:bCs/>
          <w:color w:val="000000"/>
        </w:rPr>
        <w:lastRenderedPageBreak/>
        <w:t>Introduction</w:t>
      </w:r>
      <w:proofErr w:type="spellEnd"/>
    </w:p>
    <w:p w14:paraId="633482D7" w14:textId="77777777"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the organizations keep control of their flows of activities.</w:t>
      </w:r>
    </w:p>
    <w:p w14:paraId="708C5D07" w14:textId="77777777"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r w:rsidR="00F742E7" w:rsidRPr="00F742E7">
        <w:rPr>
          <w:i/>
          <w:iCs/>
          <w:lang w:val="en-US"/>
        </w:rPr>
        <w:t>et</w:t>
      </w:r>
      <w:proofErr w:type="spellEnd"/>
      <w:r w:rsidR="00F742E7" w:rsidRPr="00F742E7">
        <w:rPr>
          <w:i/>
          <w:iCs/>
          <w:lang w:val="en-US"/>
        </w:rPr>
        <w:t xml:space="preserve"> al</w:t>
      </w:r>
      <w:r w:rsidR="00F742E7">
        <w:rPr>
          <w:i/>
          <w:iCs/>
          <w:lang w:val="en-US"/>
        </w:rPr>
        <w:t>.</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proofErr w:type="spellStart"/>
      <w:r w:rsidR="00F742E7" w:rsidRPr="00F742E7">
        <w:rPr>
          <w:lang w:val="en-US"/>
        </w:rPr>
        <w:t>Gibson</w:t>
      </w:r>
      <w:r w:rsidR="00F742E7" w:rsidRPr="00F742E7">
        <w:rPr>
          <w:i/>
          <w:iCs/>
          <w:lang w:val="en-US"/>
        </w:rPr>
        <w:t>et</w:t>
      </w:r>
      <w:proofErr w:type="spellEnd"/>
      <w:r w:rsidR="00F742E7" w:rsidRPr="00F742E7">
        <w:rPr>
          <w:i/>
          <w:iCs/>
          <w:lang w:val="en-US"/>
        </w:rPr>
        <w:t xml:space="preserve">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w:t>
      </w:r>
      <w:r w:rsidR="00B56855">
        <w:rPr>
          <w:lang w:val="en-US"/>
        </w:rPr>
        <w:t>0</w:t>
      </w:r>
      <w:r w:rsidR="00F742E7">
        <w:rPr>
          <w:lang w:val="en-US"/>
        </w:rPr>
        <w:t>9)</w:t>
      </w:r>
      <w:r w:rsidRPr="00903622">
        <w:rPr>
          <w:lang w:val="en-US"/>
        </w:rPr>
        <w:t>.</w:t>
      </w:r>
    </w:p>
    <w:p w14:paraId="53D9B719" w14:textId="77777777"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proofErr w:type="spellStart"/>
      <w:r w:rsidR="00913F46" w:rsidRPr="00913F46">
        <w:rPr>
          <w:lang w:val="en-US"/>
        </w:rPr>
        <w:t>Mendoza</w:t>
      </w:r>
      <w:r w:rsidR="00913F46" w:rsidRPr="00F742E7">
        <w:rPr>
          <w:i/>
          <w:iCs/>
          <w:lang w:val="en-US"/>
        </w:rPr>
        <w:t>et</w:t>
      </w:r>
      <w:proofErr w:type="spellEnd"/>
      <w:r w:rsidR="00913F46" w:rsidRPr="00F742E7">
        <w:rPr>
          <w:i/>
          <w:iCs/>
          <w:lang w:val="en-US"/>
        </w:rPr>
        <w:t xml:space="preserve"> al</w:t>
      </w:r>
      <w:r w:rsidR="00913F46">
        <w:rPr>
          <w:i/>
          <w:iCs/>
          <w:lang w:val="en-US"/>
        </w:rPr>
        <w:t>.</w:t>
      </w:r>
      <w:r w:rsidR="00913F46" w:rsidRPr="00F742E7">
        <w:rPr>
          <w:lang w:val="en-US"/>
        </w:rPr>
        <w:t>,</w:t>
      </w:r>
      <w:r w:rsidR="00913F46">
        <w:rPr>
          <w:lang w:val="en-US"/>
        </w:rPr>
        <w:t xml:space="preserve"> 2018; </w:t>
      </w:r>
      <w:proofErr w:type="spellStart"/>
      <w:r w:rsidR="00913F46" w:rsidRPr="00913F46">
        <w:rPr>
          <w:lang w:val="en-US"/>
        </w:rPr>
        <w:t>Rodrigues</w:t>
      </w:r>
      <w:r w:rsidR="00913F46" w:rsidRPr="00F742E7">
        <w:rPr>
          <w:i/>
          <w:iCs/>
          <w:lang w:val="en-US"/>
        </w:rPr>
        <w:t>et</w:t>
      </w:r>
      <w:proofErr w:type="spellEnd"/>
      <w:r w:rsidR="00913F46" w:rsidRPr="00F742E7">
        <w:rPr>
          <w:i/>
          <w:iCs/>
          <w:lang w:val="en-US"/>
        </w:rPr>
        <w:t xml:space="preserve">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r w:rsidR="00913F46" w:rsidRPr="00F742E7">
        <w:rPr>
          <w:i/>
          <w:iCs/>
          <w:lang w:val="en-US"/>
        </w:rPr>
        <w:t>et</w:t>
      </w:r>
      <w:proofErr w:type="spellEnd"/>
      <w:r w:rsidR="00913F46" w:rsidRPr="00F742E7">
        <w:rPr>
          <w:i/>
          <w:iCs/>
          <w:lang w:val="en-US"/>
        </w:rPr>
        <w:t xml:space="preserve">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A4457B">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6252271A" w14:textId="375053D9"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A4457B">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A4457B">
        <w:rPr>
          <w:lang w:val="en-US"/>
        </w:rPr>
        <w:t xml:space="preserve"> </w:t>
      </w:r>
      <w:r w:rsidR="0055625B" w:rsidRPr="004F63A2">
        <w:rPr>
          <w:lang w:val="en-US"/>
        </w:rPr>
        <w:t>Additionally</w:t>
      </w:r>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w:t>
      </w:r>
      <w:r w:rsidR="000106ED">
        <w:rPr>
          <w:lang w:val="en-US"/>
        </w:rPr>
        <w:t>eye-tracking</w:t>
      </w:r>
      <w:r w:rsidRPr="00903622">
        <w:rPr>
          <w:lang w:val="en-US"/>
        </w:rPr>
        <w:t>.</w:t>
      </w:r>
    </w:p>
    <w:p w14:paraId="04B2F54E" w14:textId="74CE7DA3"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Evidence-Based Software Engineering (EBSE) </w:t>
      </w:r>
      <w:r w:rsidR="006B7B93">
        <w:rPr>
          <w:lang w:val="en-US"/>
        </w:rPr>
        <w:t xml:space="preserve">is used </w:t>
      </w:r>
      <w:r w:rsidRPr="008B6879">
        <w:rPr>
          <w:lang w:val="en-US"/>
        </w:rPr>
        <w:t xml:space="preserve">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r w:rsidR="00EE3479" w:rsidRPr="00F742E7">
        <w:rPr>
          <w:i/>
          <w:iCs/>
          <w:lang w:val="en-US"/>
        </w:rPr>
        <w:t>et</w:t>
      </w:r>
      <w:proofErr w:type="spellEnd"/>
      <w:r w:rsidR="00EE3479" w:rsidRPr="00F742E7">
        <w:rPr>
          <w:i/>
          <w:iCs/>
          <w:lang w:val="en-US"/>
        </w:rPr>
        <w:t xml:space="preserve">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proofErr w:type="spellStart"/>
      <w:r w:rsidR="00EE3479" w:rsidRPr="00EE3479">
        <w:rPr>
          <w:lang w:val="en-US"/>
        </w:rPr>
        <w:t>Petersen</w:t>
      </w:r>
      <w:r w:rsidR="00EE3479" w:rsidRPr="00F742E7">
        <w:rPr>
          <w:i/>
          <w:iCs/>
          <w:lang w:val="en-US"/>
        </w:rPr>
        <w:t>et</w:t>
      </w:r>
      <w:proofErr w:type="spellEnd"/>
      <w:r w:rsidR="00EE3479" w:rsidRPr="00F742E7">
        <w:rPr>
          <w:i/>
          <w:iCs/>
          <w:lang w:val="en-US"/>
        </w:rPr>
        <w:t xml:space="preserve">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6079512E" w14:textId="3FE60E98" w:rsidR="004F0AFB" w:rsidRPr="0074138E" w:rsidRDefault="00214A04" w:rsidP="004F0AFB">
      <w:pPr>
        <w:rPr>
          <w:lang w:val="en-US"/>
        </w:rPr>
      </w:pPr>
      <w:r w:rsidRPr="00214A04">
        <w:rPr>
          <w:lang w:val="en-US"/>
        </w:rPr>
        <w:t xml:space="preserve">Thus, between both types of methods, and based on their differences, </w:t>
      </w:r>
      <w:r w:rsidR="006B7B93">
        <w:rPr>
          <w:lang w:val="en-US"/>
        </w:rPr>
        <w:t xml:space="preserve">it was opted </w:t>
      </w:r>
      <w:r w:rsidRPr="00214A04">
        <w:rPr>
          <w:lang w:val="en-US"/>
        </w:rPr>
        <w:t xml:space="preserve">to perform an SLR process due to the possibility </w:t>
      </w:r>
      <w:r w:rsidR="006B7B93">
        <w:rPr>
          <w:lang w:val="en-US"/>
        </w:rPr>
        <w:t>of</w:t>
      </w:r>
      <w:r w:rsidRPr="00214A04">
        <w:rPr>
          <w:lang w:val="en-US"/>
        </w:rPr>
        <w:t xml:space="preserve"> </w:t>
      </w:r>
      <w:r w:rsidR="006B7B93">
        <w:rPr>
          <w:lang w:val="en-US"/>
        </w:rPr>
        <w:t xml:space="preserve"> having</w:t>
      </w:r>
      <w:r w:rsidRPr="00214A04">
        <w:rPr>
          <w:lang w:val="en-US"/>
        </w:rPr>
        <w:t xml:space="preser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292C331F" w14:textId="342BAB29" w:rsidR="004F0AFB" w:rsidRPr="00371C10" w:rsidRDefault="004F0AFB" w:rsidP="002C5E6A">
      <w:pPr>
        <w:rPr>
          <w:lang w:val="en-US"/>
        </w:rPr>
      </w:pPr>
      <w:r w:rsidRPr="00903622">
        <w:rPr>
          <w:lang w:val="en-US"/>
        </w:rPr>
        <w:t>The remainder of this paper is organized as follows</w:t>
      </w:r>
      <w:r>
        <w:rPr>
          <w:lang w:val="en-US"/>
        </w:rPr>
        <w:t>:</w:t>
      </w:r>
      <w:r w:rsidR="006B7B93">
        <w:rPr>
          <w:lang w:val="en-US"/>
        </w:rPr>
        <w:t xml:space="preserve"> </w:t>
      </w:r>
      <w:r w:rsidR="00371C10" w:rsidRPr="00371C10">
        <w:rPr>
          <w:lang w:val="en-US"/>
        </w:rPr>
        <w:t>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discusses the threats to validity</w:t>
      </w:r>
      <w:r w:rsidR="002C5E6A">
        <w:rPr>
          <w:lang w:val="en-US"/>
        </w:rPr>
        <w:t>; and</w:t>
      </w:r>
      <w:r w:rsidR="00371C10" w:rsidRPr="00371C10">
        <w:rPr>
          <w:lang w:val="en-US"/>
        </w:rPr>
        <w:t xml:space="preserve"> section 7 show</w:t>
      </w:r>
      <w:r w:rsidR="006B7B93">
        <w:rPr>
          <w:lang w:val="en-US"/>
        </w:rPr>
        <w:t>s</w:t>
      </w:r>
      <w:r w:rsidR="00371C10" w:rsidRPr="00371C10">
        <w:rPr>
          <w:lang w:val="en-US"/>
        </w:rPr>
        <w:t xml:space="preserve">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 xml:space="preserve">ection 8 summarizes some gaps in a specific investigation area, providing a research roadmap to guide decisions on new research activities, and conclude this paper in </w:t>
      </w:r>
      <w:r w:rsidR="002C5E6A">
        <w:rPr>
          <w:lang w:val="en-US"/>
        </w:rPr>
        <w:t>s</w:t>
      </w:r>
      <w:r w:rsidR="002C5E6A" w:rsidRPr="002C5E6A">
        <w:rPr>
          <w:lang w:val="en-US"/>
        </w:rPr>
        <w:t>ection 9.</w:t>
      </w:r>
    </w:p>
    <w:p w14:paraId="1FB1E4D6" w14:textId="77777777" w:rsidR="00022DB3" w:rsidRDefault="00022DB3" w:rsidP="00705807">
      <w:pPr>
        <w:pStyle w:val="heading1"/>
      </w:pPr>
      <w:r w:rsidRPr="00705807">
        <w:t>Background</w:t>
      </w:r>
    </w:p>
    <w:p w14:paraId="06A49E8B"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462E1D5" w14:textId="68D12982"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w:t>
      </w:r>
      <w:ins w:id="0" w:author="Denis Silveira" w:date="2020-05-04T09:32:00Z">
        <w:r w:rsidR="008F5C92">
          <w:rPr>
            <w:lang w:val="en-US"/>
          </w:rPr>
          <w:t xml:space="preserve">business management, information technology, </w:t>
        </w:r>
      </w:ins>
      <w:r w:rsidRPr="00231F8A">
        <w:rPr>
          <w:lang w:val="en-US"/>
        </w:rPr>
        <w:t>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w:t>
      </w:r>
      <w:ins w:id="1" w:author="Denis Silveira" w:date="2020-05-04T09:32:00Z">
        <w:r w:rsidR="008F5C92">
          <w:rPr>
            <w:lang w:val="en-US"/>
          </w:rPr>
          <w:t>Des</w:t>
        </w:r>
      </w:ins>
      <w:ins w:id="2" w:author="Denis Silveira" w:date="2020-05-04T09:33:00Z">
        <w:r w:rsidR="008F5C92">
          <w:rPr>
            <w:lang w:val="en-US"/>
          </w:rPr>
          <w:t>pite the growing importance of business modeling to the success of organizations, its multi</w:t>
        </w:r>
      </w:ins>
      <w:ins w:id="3" w:author="Denis Silveira" w:date="2020-05-04T09:34:00Z">
        <w:r w:rsidR="008F5C92">
          <w:rPr>
            <w:lang w:val="en-US"/>
          </w:rPr>
          <w:t xml:space="preserve">disciplinary origins </w:t>
        </w:r>
        <w:proofErr w:type="gramStart"/>
        <w:r w:rsidR="008F5C92">
          <w:rPr>
            <w:lang w:val="en-US"/>
          </w:rPr>
          <w:t>results</w:t>
        </w:r>
        <w:proofErr w:type="gramEnd"/>
        <w:r w:rsidR="008F5C92">
          <w:rPr>
            <w:lang w:val="en-US"/>
          </w:rPr>
          <w:t xml:space="preserve"> in a lac</w:t>
        </w:r>
      </w:ins>
      <w:ins w:id="4" w:author="Denis Silveira" w:date="2020-05-04T09:35:00Z">
        <w:r w:rsidR="008F5C92">
          <w:rPr>
            <w:lang w:val="en-US"/>
          </w:rPr>
          <w:t xml:space="preserve">k of cohesion and understanding </w:t>
        </w:r>
        <w:proofErr w:type="spellStart"/>
        <w:r w:rsidR="008F5C92">
          <w:rPr>
            <w:lang w:val="en-US"/>
          </w:rPr>
          <w:t>og</w:t>
        </w:r>
        <w:proofErr w:type="spellEnd"/>
        <w:r w:rsidR="008F5C92">
          <w:rPr>
            <w:lang w:val="en-US"/>
          </w:rPr>
          <w:t xml:space="preserve"> its definition, fundam</w:t>
        </w:r>
      </w:ins>
      <w:ins w:id="5" w:author="Denis Silveira" w:date="2020-05-04T09:36:00Z">
        <w:r w:rsidR="008F5C92">
          <w:rPr>
            <w:lang w:val="en-US"/>
          </w:rPr>
          <w:t>en</w:t>
        </w:r>
      </w:ins>
      <w:ins w:id="6" w:author="Denis Silveira" w:date="2020-05-04T09:35:00Z">
        <w:r w:rsidR="008F5C92">
          <w:rPr>
            <w:lang w:val="en-US"/>
          </w:rPr>
          <w:t>tal co</w:t>
        </w:r>
      </w:ins>
      <w:ins w:id="7" w:author="Denis Silveira" w:date="2020-05-04T09:36:00Z">
        <w:r w:rsidR="008F5C92">
          <w:rPr>
            <w:lang w:val="en-US"/>
          </w:rPr>
          <w:t>ncepts, components and taxonomy of business models (</w:t>
        </w:r>
        <w:commentRangeStart w:id="8"/>
        <w:proofErr w:type="spellStart"/>
        <w:r w:rsidR="008F5C92">
          <w:rPr>
            <w:lang w:val="en-US"/>
          </w:rPr>
          <w:t>Zott</w:t>
        </w:r>
        <w:proofErr w:type="spellEnd"/>
        <w:r w:rsidR="008F5C92">
          <w:rPr>
            <w:lang w:val="en-US"/>
          </w:rPr>
          <w:t xml:space="preserve"> et al., 2011</w:t>
        </w:r>
      </w:ins>
      <w:commentRangeEnd w:id="8"/>
      <w:ins w:id="9" w:author="Denis Silveira" w:date="2020-05-04T09:37:00Z">
        <w:r w:rsidR="008F5C92">
          <w:rPr>
            <w:rStyle w:val="Refdecomentrio"/>
          </w:rPr>
          <w:commentReference w:id="8"/>
        </w:r>
      </w:ins>
      <w:ins w:id="10" w:author="Denis Silveira" w:date="2020-05-04T09:36:00Z">
        <w:r w:rsidR="008F5C92">
          <w:rPr>
            <w:lang w:val="en-US"/>
          </w:rPr>
          <w:t xml:space="preserve">). </w:t>
        </w:r>
      </w:ins>
      <w:r w:rsidRPr="00231F8A">
        <w:rPr>
          <w:lang w:val="en-US"/>
        </w:rPr>
        <w:t xml:space="preserve">The </w:t>
      </w:r>
      <w:r w:rsidR="00231F8A">
        <w:rPr>
          <w:lang w:val="en-US"/>
        </w:rPr>
        <w:t>aim</w:t>
      </w:r>
      <w:r w:rsidR="006B7B93">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r w:rsidR="006B7B93">
        <w:rPr>
          <w:lang w:val="en-US"/>
        </w:rPr>
        <w:t xml:space="preserve"> </w:t>
      </w:r>
      <w:ins w:id="11" w:author="Denis Silveira" w:date="2020-05-04T09:38:00Z">
        <w:r w:rsidR="008F5C92">
          <w:rPr>
            <w:lang w:val="en-US"/>
          </w:rPr>
          <w:t>DBP should be simple (and still be useful) to be understood and easy</w:t>
        </w:r>
      </w:ins>
      <w:ins w:id="12" w:author="Denis Silveira" w:date="2020-05-04T09:39:00Z">
        <w:r w:rsidR="008F5C92">
          <w:rPr>
            <w:lang w:val="en-US"/>
          </w:rPr>
          <w:t xml:space="preserve"> to use, </w:t>
        </w:r>
        <w:r w:rsidR="008F5C92" w:rsidRPr="00BF5EA5">
          <w:rPr>
            <w:lang w:val="en-US"/>
          </w:rPr>
          <w:t xml:space="preserve">establishing in a practical way how the processes are to be carried out and by whom </w:t>
        </w:r>
        <w:commentRangeStart w:id="13"/>
        <w:r w:rsidR="008F5C92">
          <w:rPr>
            <w:lang w:val="en-US"/>
          </w:rPr>
          <w:t>(</w:t>
        </w:r>
        <w:proofErr w:type="spellStart"/>
        <w:r w:rsidR="008F5C92" w:rsidRPr="00BF5EA5">
          <w:rPr>
            <w:lang w:val="en-US"/>
          </w:rPr>
          <w:t>Gordijn</w:t>
        </w:r>
        <w:proofErr w:type="spellEnd"/>
        <w:r w:rsidR="008F5C92">
          <w:rPr>
            <w:lang w:val="en-US"/>
          </w:rPr>
          <w:t xml:space="preserve"> et al. 2000)</w:t>
        </w:r>
        <w:commentRangeEnd w:id="13"/>
        <w:r w:rsidR="008F5C92">
          <w:rPr>
            <w:rStyle w:val="Refdecomentrio"/>
          </w:rPr>
          <w:commentReference w:id="13"/>
        </w:r>
        <w:r w:rsidR="008F5C92" w:rsidRPr="00BF5EA5">
          <w:rPr>
            <w:lang w:val="en-US"/>
          </w:rPr>
          <w:t>.</w:t>
        </w:r>
      </w:ins>
      <w:del w:id="14" w:author="Denis Silveira" w:date="2020-05-04T09:39:00Z">
        <w:r w:rsidR="00E11CEC" w:rsidRPr="0058117F" w:rsidDel="008F5C92">
          <w:rPr>
            <w:lang w:val="en-US"/>
          </w:rPr>
          <w:delText>This activity</w:delText>
        </w:r>
        <w:r w:rsidR="006B7B93" w:rsidDel="008F5C92">
          <w:rPr>
            <w:lang w:val="en-US"/>
          </w:rPr>
          <w:delText xml:space="preserve"> is</w:delText>
        </w:r>
        <w:r w:rsidR="00E11CEC" w:rsidRPr="0058117F" w:rsidDel="008F5C92">
          <w:rPr>
            <w:lang w:val="en-US"/>
          </w:rPr>
          <w:delText xml:space="preserve"> carried out in the early stages of a process elicitation and helps </w:delText>
        </w:r>
        <w:r w:rsidR="006B7B93" w:rsidDel="008F5C92">
          <w:rPr>
            <w:lang w:val="en-US"/>
          </w:rPr>
          <w:delText>at</w:delText>
        </w:r>
        <w:r w:rsidR="00E11CEC" w:rsidRPr="0058117F" w:rsidDel="008F5C92">
          <w:rPr>
            <w:lang w:val="en-US"/>
          </w:rPr>
          <w:delText xml:space="preserve"> identify</w:delText>
        </w:r>
        <w:r w:rsidR="006B7B93" w:rsidDel="008F5C92">
          <w:rPr>
            <w:lang w:val="en-US"/>
          </w:rPr>
          <w:delText>ing</w:delText>
        </w:r>
        <w:r w:rsidR="00E11CEC" w:rsidRPr="0058117F" w:rsidDel="008F5C92">
          <w:rPr>
            <w:lang w:val="en-US"/>
          </w:rPr>
          <w:delText xml:space="preserve"> problems </w:delText>
        </w:r>
        <w:r w:rsidR="006B7B93" w:rsidDel="008F5C92">
          <w:rPr>
            <w:lang w:val="en-US"/>
          </w:rPr>
          <w:delText xml:space="preserve">at </w:delText>
        </w:r>
        <w:r w:rsidR="00E11CEC" w:rsidRPr="0058117F" w:rsidDel="008F5C92">
          <w:rPr>
            <w:lang w:val="en-US"/>
          </w:rPr>
          <w:delText xml:space="preserve">the beginning of the process development </w:delText>
        </w:r>
        <w:r w:rsidR="00E11CEC" w:rsidRPr="005669DF" w:rsidDel="008F5C92">
          <w:rPr>
            <w:lang w:val="en-US"/>
          </w:rPr>
          <w:delText>(R</w:delText>
        </w:r>
        <w:r w:rsidR="00E11CEC" w:rsidDel="008F5C92">
          <w:rPr>
            <w:lang w:val="en-US"/>
          </w:rPr>
          <w:delText>olón et al., 2009)</w:delText>
        </w:r>
        <w:r w:rsidR="00E11CEC" w:rsidRPr="0058117F" w:rsidDel="008F5C92">
          <w:rPr>
            <w:lang w:val="en-US"/>
          </w:rPr>
          <w:delText>, assisting in the design of valid process models.</w:delText>
        </w:r>
      </w:del>
    </w:p>
    <w:p w14:paraId="107E9015" w14:textId="4FCC78BB"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r w:rsidR="00EE3479" w:rsidRPr="00F742E7">
        <w:rPr>
          <w:i/>
          <w:iCs/>
          <w:lang w:val="en-US"/>
        </w:rPr>
        <w:t>et</w:t>
      </w:r>
      <w:proofErr w:type="spellEnd"/>
      <w:r w:rsidR="00EE3479" w:rsidRPr="00F742E7">
        <w:rPr>
          <w:i/>
          <w:iCs/>
          <w:lang w:val="en-US"/>
        </w:rPr>
        <w:t xml:space="preserve">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E11CEC" w:rsidRPr="0058117F">
        <w:rPr>
          <w:lang w:val="en-US"/>
        </w:rPr>
        <w:t xml:space="preserve">Moreover, a suitable analysis and verification of processes at the modeling stage would make easier the process maintenance tasks by reducing </w:t>
      </w:r>
      <w:r w:rsidR="006B7B93">
        <w:rPr>
          <w:lang w:val="en-US"/>
        </w:rPr>
        <w:t>their</w:t>
      </w:r>
      <w:r w:rsidR="00E11CEC" w:rsidRPr="0058117F">
        <w:rPr>
          <w:lang w:val="en-US"/>
        </w:rPr>
        <w:t xml:space="preserve"> implicit costs. </w:t>
      </w:r>
      <w:proofErr w:type="gramStart"/>
      <w:r w:rsidR="00E11CEC" w:rsidRPr="0058117F">
        <w:rPr>
          <w:lang w:val="en-US"/>
        </w:rPr>
        <w:t>This is why</w:t>
      </w:r>
      <w:proofErr w:type="gramEnd"/>
      <w:r w:rsidR="00E11CEC" w:rsidRPr="0058117F">
        <w:rPr>
          <w:lang w:val="en-US"/>
        </w:rPr>
        <w:t xml:space="preserve"> efforts should be made to impose quality characteristics to the process models. </w:t>
      </w:r>
      <w:r w:rsidR="006028FD" w:rsidRPr="00965E6C">
        <w:t xml:space="preserve">The </w:t>
      </w:r>
      <w:proofErr w:type="spellStart"/>
      <w:r w:rsidR="006028FD" w:rsidRPr="00965E6C">
        <w:t>next</w:t>
      </w:r>
      <w:proofErr w:type="spellEnd"/>
      <w:r w:rsidR="006B7B93">
        <w:t xml:space="preserve"> </w:t>
      </w:r>
      <w:proofErr w:type="spellStart"/>
      <w:r w:rsidR="006028FD" w:rsidRPr="00965E6C">
        <w:t>section</w:t>
      </w:r>
      <w:proofErr w:type="spellEnd"/>
      <w:r w:rsidR="006B7B93">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B7B93">
        <w:t xml:space="preserve"> </w:t>
      </w:r>
      <w:proofErr w:type="spellStart"/>
      <w:r w:rsidR="006028FD" w:rsidRPr="00965E6C">
        <w:t>about</w:t>
      </w:r>
      <w:proofErr w:type="spellEnd"/>
      <w:r w:rsidR="006B7B93">
        <w:t xml:space="preserve"> </w:t>
      </w:r>
      <w:proofErr w:type="spellStart"/>
      <w:r w:rsidR="006028FD" w:rsidRPr="00965E6C">
        <w:t>understanding</w:t>
      </w:r>
      <w:proofErr w:type="spellEnd"/>
      <w:r w:rsidR="006028FD" w:rsidRPr="00965E6C">
        <w:t>.</w:t>
      </w:r>
    </w:p>
    <w:p w14:paraId="626A3817"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FF6A89E" w14:textId="4EC15D76" w:rsidR="002A0144" w:rsidRDefault="006028FD" w:rsidP="00312348">
      <w:pPr>
        <w:ind w:firstLine="0"/>
        <w:rPr>
          <w:lang w:val="en-US"/>
        </w:rPr>
      </w:pPr>
      <w:r>
        <w:rPr>
          <w:lang w:val="en-US"/>
        </w:rPr>
        <w:tab/>
      </w:r>
      <w:r w:rsidR="00E11CEC" w:rsidRPr="00EA744E">
        <w:rPr>
          <w:lang w:val="en-US"/>
        </w:rPr>
        <w:t xml:space="preserve">Since process diagrams are intended to support the activities of stakeholders with different technical backgrounds (e.g. process analysts, process designers, process implementers), they must have their proper understanding, among other purposes, to facilitate the communication among those kinds of stakeholders </w:t>
      </w:r>
      <w:r w:rsidR="00E11CEC">
        <w:rPr>
          <w:lang w:val="en-US"/>
        </w:rPr>
        <w:t>(Me</w:t>
      </w:r>
      <w:r w:rsidR="00E11CEC" w:rsidRPr="00EA744E">
        <w:rPr>
          <w:lang w:val="en-US"/>
        </w:rPr>
        <w:t>ndoza et al., 2018</w:t>
      </w:r>
      <w:r w:rsidR="00E11CEC">
        <w:rPr>
          <w:lang w:val="en-US"/>
        </w:rPr>
        <w:t>)</w:t>
      </w:r>
      <w:r w:rsidR="00E11CEC" w:rsidRPr="00EA744E">
        <w:rPr>
          <w:lang w:val="en-US"/>
        </w:rPr>
        <w:t xml:space="preserve">. </w:t>
      </w:r>
      <w:r w:rsidR="00EE3479">
        <w:rPr>
          <w:lang w:val="en-US"/>
        </w:rPr>
        <w:t>U</w:t>
      </w:r>
      <w:r w:rsidR="004C08AC" w:rsidRPr="00903622">
        <w:rPr>
          <w:lang w:val="en-US"/>
        </w:rPr>
        <w:t>nderstanding is a criterion that helps measur</w:t>
      </w:r>
      <w:r w:rsidR="00040590">
        <w:rPr>
          <w:lang w:val="en-US"/>
        </w:rPr>
        <w:t>ing</w:t>
      </w:r>
      <w:r w:rsidR="004C08AC" w:rsidRPr="00903622">
        <w:rPr>
          <w:lang w:val="en-US"/>
        </w:rPr>
        <w:t xml:space="preserv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54AF7C34" w14:textId="77777777" w:rsidR="006028FD" w:rsidRPr="00965E6C" w:rsidRDefault="006028FD" w:rsidP="00312348">
      <w:pPr>
        <w:ind w:firstLine="0"/>
        <w:rPr>
          <w:lang w:val="en-US"/>
        </w:rPr>
      </w:pPr>
      <w:r w:rsidRPr="00965E6C">
        <w:rPr>
          <w:lang w:val="en-US"/>
        </w:rPr>
        <w:tab/>
        <w:t>In addition to this definition, in</w:t>
      </w:r>
      <w:r w:rsidR="00040590">
        <w:rPr>
          <w:lang w:val="en-US"/>
        </w:rPr>
        <w:t xml:space="preserve"> </w:t>
      </w:r>
      <w:proofErr w:type="spellStart"/>
      <w:r w:rsidR="00EE3479" w:rsidRPr="00EE3479">
        <w:rPr>
          <w:lang w:val="en-US"/>
        </w:rPr>
        <w:t>Mendling</w:t>
      </w:r>
      <w:proofErr w:type="spellEnd"/>
      <w:r w:rsidR="00040590">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6B3CC9AE" w14:textId="5ACC18BF" w:rsidR="006028FD" w:rsidRPr="00811C38" w:rsidRDefault="000106ED" w:rsidP="00811C38">
      <w:pPr>
        <w:pStyle w:val="heading2"/>
        <w:tabs>
          <w:tab w:val="clear" w:pos="4962"/>
        </w:tabs>
        <w:spacing w:before="360" w:line="240" w:lineRule="atLeast"/>
        <w:ind w:left="567"/>
        <w:rPr>
          <w:lang w:val="en-US"/>
        </w:rPr>
      </w:pPr>
      <w:r>
        <w:rPr>
          <w:lang w:val="en-US"/>
        </w:rPr>
        <w:t>Eye-tracking</w:t>
      </w:r>
    </w:p>
    <w:p w14:paraId="1611FC8B" w14:textId="1798A43D" w:rsidR="00734CF0" w:rsidRDefault="004C08AC" w:rsidP="000A6197">
      <w:pPr>
        <w:rPr>
          <w:lang w:val="en-US"/>
        </w:rPr>
      </w:pPr>
      <w:r w:rsidRPr="00965E6C">
        <w:rPr>
          <w:lang w:val="en-US"/>
        </w:rPr>
        <w:t xml:space="preserve">Eye-tracking is a mechanism for collecting cognitive data from its users. This mechanism is used to conduct empirical studies and </w:t>
      </w:r>
      <w:r w:rsidR="00502486" w:rsidRPr="00502486">
        <w:rPr>
          <w:lang w:val="en-US"/>
        </w:rPr>
        <w:t xml:space="preserve">to study models comprehension </w:t>
      </w:r>
      <w:r w:rsidR="00AC7BC0">
        <w:rPr>
          <w:lang w:val="en-US"/>
        </w:rPr>
        <w:t>(</w:t>
      </w:r>
      <w:proofErr w:type="spellStart"/>
      <w:r w:rsidR="00AC7BC0" w:rsidRPr="00AC7BC0">
        <w:rPr>
          <w:lang w:val="en-US"/>
        </w:rPr>
        <w:t>Sharafi</w:t>
      </w:r>
      <w:r w:rsidR="00AC7BC0" w:rsidRPr="00F742E7">
        <w:rPr>
          <w:i/>
          <w:iCs/>
          <w:lang w:val="en-US"/>
        </w:rPr>
        <w:t>et</w:t>
      </w:r>
      <w:proofErr w:type="spellEnd"/>
      <w:r w:rsidR="00AC7BC0" w:rsidRPr="00F742E7">
        <w:rPr>
          <w:i/>
          <w:iCs/>
          <w:lang w:val="en-US"/>
        </w:rPr>
        <w:t xml:space="preserve">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47177B">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14:paraId="4B121C5D" w14:textId="388C7D2F"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example, when considering a business process model as stimulus, a relevant AOI could be a specific activity that is used by the participant to perform a certain task, while an irrelevant AOI would be any other artifact in the model. </w:t>
      </w:r>
      <w:r w:rsidR="00E8363F" w:rsidRPr="00965E6C">
        <w:rPr>
          <w:lang w:val="en-US"/>
        </w:rPr>
        <w:t>Thus, such technology</w:t>
      </w:r>
      <w:r>
        <w:rPr>
          <w:lang w:val="en-US"/>
        </w:rPr>
        <w:t xml:space="preserve"> </w:t>
      </w:r>
      <w:proofErr w:type="spellStart"/>
      <w:r w:rsidR="00E8363F" w:rsidRPr="00965E6C">
        <w:rPr>
          <w:lang w:val="en-US"/>
        </w:rPr>
        <w:t>allow</w:t>
      </w:r>
      <w:r w:rsidR="0047177B">
        <w:rPr>
          <w:lang w:val="en-US"/>
        </w:rPr>
        <w:t>s</w:t>
      </w:r>
      <w:r w:rsidRPr="00965E6C">
        <w:rPr>
          <w:lang w:val="en-US"/>
        </w:rPr>
        <w:t>analyz</w:t>
      </w:r>
      <w:r w:rsidR="0047177B">
        <w:rPr>
          <w:lang w:val="en-US"/>
        </w:rPr>
        <w:t>ing</w:t>
      </w:r>
      <w:proofErr w:type="spellEnd"/>
      <w:r w:rsidR="0047177B">
        <w:rPr>
          <w:lang w:val="en-US"/>
        </w:rPr>
        <w:t xml:space="preserve"> </w:t>
      </w:r>
      <w:r w:rsidR="00E8363F" w:rsidRPr="00965E6C">
        <w:rPr>
          <w:lang w:val="en-US"/>
        </w:rPr>
        <w:t>user’s performance in reading and interpreting business process models</w:t>
      </w:r>
      <w:r w:rsidR="004C08AC" w:rsidRPr="00965E6C">
        <w:rPr>
          <w:lang w:val="en-US"/>
        </w:rPr>
        <w:t>.</w:t>
      </w:r>
    </w:p>
    <w:p w14:paraId="10D6FAA6" w14:textId="00AB478C"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w:t>
      </w:r>
      <w:r w:rsidR="0047177B">
        <w:rPr>
          <w:lang w:val="en-US"/>
        </w:rPr>
        <w:t>in</w:t>
      </w:r>
      <w:r w:rsidRPr="00965E6C">
        <w:rPr>
          <w:lang w:val="en-US"/>
        </w:rPr>
        <w:t xml:space="preserve"> empirical studies </w:t>
      </w:r>
      <w:r w:rsidR="00AC7BC0">
        <w:rPr>
          <w:lang w:val="en-US"/>
        </w:rPr>
        <w:t>(</w:t>
      </w:r>
      <w:proofErr w:type="spellStart"/>
      <w:r w:rsidR="00AC7BC0" w:rsidRPr="00AC7BC0">
        <w:rPr>
          <w:lang w:val="en-US"/>
        </w:rPr>
        <w:t>Santos</w:t>
      </w:r>
      <w:r w:rsidR="00AC7BC0" w:rsidRPr="00F742E7">
        <w:rPr>
          <w:i/>
          <w:iCs/>
          <w:lang w:val="en-US"/>
        </w:rPr>
        <w:t>et</w:t>
      </w:r>
      <w:proofErr w:type="spellEnd"/>
      <w:r w:rsidR="00AC7BC0" w:rsidRPr="00F742E7">
        <w:rPr>
          <w:i/>
          <w:iCs/>
          <w:lang w:val="en-US"/>
        </w:rPr>
        <w:t xml:space="preserve">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225A6422" w14:textId="77777777"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00C03E2D" w14:textId="754FAF88" w:rsidR="00A13701" w:rsidRDefault="00A13701" w:rsidP="00A13701">
      <w:pPr>
        <w:rPr>
          <w:lang w:val="en-US"/>
        </w:rPr>
      </w:pPr>
      <w:r w:rsidRPr="00A13701">
        <w:rPr>
          <w:lang w:val="en-US"/>
        </w:rPr>
        <w:t xml:space="preserve">An SLR aims </w:t>
      </w:r>
      <w:r w:rsidR="0047177B">
        <w:rPr>
          <w:lang w:val="en-US"/>
        </w:rPr>
        <w:t>at</w:t>
      </w:r>
      <w:r w:rsidRPr="00A13701">
        <w:rPr>
          <w:lang w:val="en-US"/>
        </w:rPr>
        <w:t xml:space="preserve"> establish</w:t>
      </w:r>
      <w:r w:rsidR="0047177B">
        <w:rPr>
          <w:lang w:val="en-US"/>
        </w:rPr>
        <w:t>ing</w:t>
      </w:r>
      <w:r w:rsidRPr="00A13701">
        <w:rPr>
          <w:lang w:val="en-US"/>
        </w:rPr>
        <w:t xml:space="preserve"> the state of evidence and </w:t>
      </w:r>
      <w:r w:rsidR="0047177B">
        <w:rPr>
          <w:lang w:val="en-US"/>
        </w:rPr>
        <w:t>identifying</w:t>
      </w:r>
      <w:r w:rsidRPr="00A13701">
        <w:rPr>
          <w:lang w:val="en-US"/>
        </w:rPr>
        <w:t xml:space="preserve"> </w:t>
      </w:r>
      <w:r w:rsidR="0047177B">
        <w:rPr>
          <w:lang w:val="en-US"/>
        </w:rPr>
        <w:t>the</w:t>
      </w:r>
      <w:r w:rsidRPr="00A13701">
        <w:rPr>
          <w:lang w:val="en-US"/>
        </w:rPr>
        <w:t xml:space="preserve"> best practices based on empirical evidence</w:t>
      </w:r>
      <w:r w:rsidR="0047177B">
        <w:rPr>
          <w:lang w:val="en-US"/>
        </w:rPr>
        <w:t xml:space="preserve"> </w:t>
      </w:r>
      <w:r w:rsidR="003F2CDF" w:rsidRPr="004F63A2">
        <w:rPr>
          <w:lang w:val="en-US"/>
        </w:rPr>
        <w:t>(</w:t>
      </w:r>
      <w:proofErr w:type="spellStart"/>
      <w:r w:rsidR="003F2CDF" w:rsidRPr="004F63A2">
        <w:rPr>
          <w:lang w:val="en-US"/>
        </w:rPr>
        <w:t>Kitchenham</w:t>
      </w:r>
      <w:proofErr w:type="spellEnd"/>
      <w:r w:rsidR="003F2CDF" w:rsidRPr="004F63A2">
        <w:rPr>
          <w:lang w:val="en-US"/>
        </w:rPr>
        <w:t>&amp; Charters, 2007)</w:t>
      </w:r>
      <w:r w:rsidRPr="00A13701">
        <w:rPr>
          <w:lang w:val="en-US"/>
        </w:rPr>
        <w:t xml:space="preserve">. The typical SLR process </w:t>
      </w:r>
      <w:proofErr w:type="spellStart"/>
      <w:r w:rsidRPr="00A13701">
        <w:rPr>
          <w:lang w:val="en-US"/>
        </w:rPr>
        <w:t>illustre</w:t>
      </w:r>
      <w:r w:rsidR="0047177B">
        <w:rPr>
          <w:lang w:val="en-US"/>
        </w:rPr>
        <w:t>d</w:t>
      </w:r>
      <w:proofErr w:type="spellEnd"/>
      <w:r w:rsidRPr="00A13701">
        <w:rPr>
          <w:lang w:val="en-US"/>
        </w:rPr>
        <w:t xml:space="preserve"> in </w:t>
      </w:r>
      <w:r w:rsidR="000011B6">
        <w:fldChar w:fldCharType="begin"/>
      </w:r>
      <w:r w:rsidR="000011B6" w:rsidRPr="00EA6100">
        <w:rPr>
          <w:lang w:val="en-US"/>
        </w:rPr>
        <w:instrText xml:space="preserve"> REF _Ref36195814 \h  \* MERGEFORMAT </w:instrText>
      </w:r>
      <w:r w:rsidR="000011B6">
        <w:fldChar w:fldCharType="separate"/>
      </w:r>
      <w:r w:rsidR="004F3D77">
        <w:rPr>
          <w:lang w:val="en-US"/>
        </w:rPr>
        <w:t>F</w:t>
      </w:r>
      <w:r w:rsidR="004F3D77" w:rsidRPr="004F3D77">
        <w:rPr>
          <w:lang w:val="en-US"/>
        </w:rPr>
        <w:t>igure 1</w:t>
      </w:r>
      <w:r w:rsidR="000011B6">
        <w:fldChar w:fldCharType="end"/>
      </w:r>
      <w:r w:rsidRPr="00A13701">
        <w:rPr>
          <w:lang w:val="en-US"/>
        </w:rPr>
        <w:t xml:space="preserve"> is composed of three main phases with the objectives </w:t>
      </w:r>
      <w:r w:rsidR="0047177B">
        <w:rPr>
          <w:lang w:val="en-US"/>
        </w:rPr>
        <w:t>of</w:t>
      </w:r>
      <w:r w:rsidRPr="00A13701">
        <w:rPr>
          <w:lang w:val="en-US"/>
        </w:rPr>
        <w:t xml:space="preserve"> plan</w:t>
      </w:r>
      <w:r w:rsidR="0047177B">
        <w:rPr>
          <w:lang w:val="en-US"/>
        </w:rPr>
        <w:t>ning</w:t>
      </w:r>
      <w:r w:rsidRPr="00A13701">
        <w:rPr>
          <w:lang w:val="en-US"/>
        </w:rPr>
        <w:t xml:space="preserve"> the SLR, conduct</w:t>
      </w:r>
      <w:r w:rsidR="0047177B">
        <w:rPr>
          <w:lang w:val="en-US"/>
        </w:rPr>
        <w:t>ing</w:t>
      </w:r>
      <w:r w:rsidRPr="00A13701">
        <w:rPr>
          <w:lang w:val="en-US"/>
        </w:rPr>
        <w:t xml:space="preserve"> the </w:t>
      </w:r>
      <w:r w:rsidR="0047177B">
        <w:rPr>
          <w:lang w:val="en-US"/>
        </w:rPr>
        <w:t>re</w:t>
      </w:r>
      <w:r w:rsidRPr="00A13701">
        <w:rPr>
          <w:lang w:val="en-US"/>
        </w:rPr>
        <w:t>search and report</w:t>
      </w:r>
      <w:r w:rsidR="0047177B">
        <w:rPr>
          <w:lang w:val="en-US"/>
        </w:rPr>
        <w:t>ing</w:t>
      </w:r>
      <w:r w:rsidRPr="00A13701">
        <w:rPr>
          <w:lang w:val="en-US"/>
        </w:rPr>
        <w:t xml:space="preserve"> the results. In phase </w:t>
      </w:r>
      <w:ins w:id="15" w:author="Denis Silveira" w:date="2020-05-04T10:15:00Z">
        <w:r w:rsidR="00F62649" w:rsidRPr="00A13701">
          <w:rPr>
            <w:lang w:val="en-US"/>
          </w:rPr>
          <w:t>“</w:t>
        </w:r>
      </w:ins>
      <w:r w:rsidRPr="00F62649">
        <w:rPr>
          <w:rFonts w:ascii="Courier New" w:hAnsi="Courier New" w:cs="Courier New"/>
          <w:lang w:val="en-US"/>
        </w:rPr>
        <w:t>(A)</w:t>
      </w:r>
      <w:r w:rsidR="00F62649" w:rsidRPr="00A13701">
        <w:rPr>
          <w:rFonts w:ascii="Courier New" w:hAnsi="Courier New" w:cs="Courier New"/>
          <w:lang w:val="en-US"/>
        </w:rPr>
        <w:t xml:space="preserve"> </w:t>
      </w:r>
      <w:r w:rsidRPr="00A13701">
        <w:rPr>
          <w:rFonts w:ascii="Courier New" w:hAnsi="Courier New" w:cs="Courier New"/>
          <w:lang w:val="en-US"/>
        </w:rPr>
        <w:t>Plan the SLR</w:t>
      </w:r>
      <w:r w:rsidRPr="00A13701">
        <w:rPr>
          <w:lang w:val="en-US"/>
        </w:rPr>
        <w:t xml:space="preserve">” the objectives are to identify the need of the review, </w:t>
      </w:r>
      <w:r w:rsidR="0047177B">
        <w:rPr>
          <w:lang w:val="en-US"/>
        </w:rPr>
        <w:t xml:space="preserve">to </w:t>
      </w:r>
      <w:r w:rsidRPr="00A13701">
        <w:rPr>
          <w:lang w:val="en-US"/>
        </w:rPr>
        <w:t xml:space="preserve">commission the review, </w:t>
      </w:r>
      <w:r w:rsidR="0047177B">
        <w:rPr>
          <w:lang w:val="en-US"/>
        </w:rPr>
        <w:t xml:space="preserve">to </w:t>
      </w:r>
      <w:r w:rsidRPr="00A13701">
        <w:rPr>
          <w:lang w:val="en-US"/>
        </w:rPr>
        <w:t xml:space="preserve">specify research questions and </w:t>
      </w:r>
      <w:r w:rsidR="0047177B">
        <w:rPr>
          <w:lang w:val="en-US"/>
        </w:rPr>
        <w:t xml:space="preserve">to </w:t>
      </w:r>
      <w:r w:rsidRPr="00A13701">
        <w:rPr>
          <w:lang w:val="en-US"/>
        </w:rPr>
        <w:t xml:space="preserve">review the protocol. In phase </w:t>
      </w:r>
      <w:r w:rsidR="00F62649" w:rsidRPr="00A13701">
        <w:rPr>
          <w:lang w:val="en-US"/>
        </w:rPr>
        <w:t>“</w:t>
      </w:r>
      <w:r w:rsidRPr="00F62649">
        <w:rPr>
          <w:rFonts w:ascii="Courier New" w:hAnsi="Courier New" w:cs="Courier New"/>
          <w:lang w:val="en-US"/>
        </w:rPr>
        <w:t>(B)</w:t>
      </w:r>
      <w:r w:rsidRPr="00A13701">
        <w:rPr>
          <w:lang w:val="en-US"/>
        </w:rPr>
        <w:t xml:space="preserve"> “</w:t>
      </w:r>
      <w:r w:rsidRPr="00A13701">
        <w:rPr>
          <w:rFonts w:ascii="Courier New" w:hAnsi="Courier New" w:cs="Courier New"/>
          <w:lang w:val="en-US"/>
        </w:rPr>
        <w:t>Search Studies</w:t>
      </w:r>
      <w:r w:rsidRPr="00A13701">
        <w:rPr>
          <w:lang w:val="en-US"/>
        </w:rPr>
        <w:t xml:space="preserve">” the objectives are to collect the studies, </w:t>
      </w:r>
      <w:r w:rsidR="0047177B">
        <w:rPr>
          <w:lang w:val="en-US"/>
        </w:rPr>
        <w:t xml:space="preserve">to </w:t>
      </w:r>
      <w:r w:rsidRPr="00A13701">
        <w:rPr>
          <w:lang w:val="en-US"/>
        </w:rPr>
        <w:t>select primary studies,</w:t>
      </w:r>
      <w:r w:rsidR="0047177B">
        <w:rPr>
          <w:lang w:val="en-US"/>
        </w:rPr>
        <w:t xml:space="preserve"> to</w:t>
      </w:r>
      <w:r w:rsidRPr="00A13701">
        <w:rPr>
          <w:lang w:val="en-US"/>
        </w:rPr>
        <w:t xml:space="preserve"> apply quality assessment, and </w:t>
      </w:r>
      <w:r w:rsidR="0047177B">
        <w:rPr>
          <w:lang w:val="en-US"/>
        </w:rPr>
        <w:t xml:space="preserve">to </w:t>
      </w:r>
      <w:r w:rsidRPr="00A13701">
        <w:rPr>
          <w:lang w:val="en-US"/>
        </w:rPr>
        <w:t xml:space="preserve">extract and synthetize data. In phase </w:t>
      </w:r>
      <w:r w:rsidR="00F62649" w:rsidRPr="00A13701">
        <w:rPr>
          <w:lang w:val="en-US"/>
        </w:rPr>
        <w:t>“</w:t>
      </w:r>
      <w:r w:rsidRPr="00F62649">
        <w:rPr>
          <w:rFonts w:ascii="Courier New" w:hAnsi="Courier New" w:cs="Courier New"/>
          <w:lang w:val="en-US"/>
        </w:rPr>
        <w:t>(C)</w:t>
      </w:r>
      <w:r w:rsidRPr="00A13701">
        <w:rPr>
          <w:lang w:val="en-US"/>
        </w:rPr>
        <w:t xml:space="preserve"> </w:t>
      </w:r>
      <w:commentRangeStart w:id="16"/>
      <w:commentRangeStart w:id="17"/>
      <w:del w:id="18" w:author="Denis Silveira" w:date="2020-05-04T10:15:00Z">
        <w:r w:rsidRPr="00A13701" w:rsidDel="00F62649">
          <w:rPr>
            <w:rFonts w:ascii="Courier New" w:hAnsi="Courier New" w:cs="Courier New"/>
            <w:lang w:val="en-US"/>
          </w:rPr>
          <w:delText xml:space="preserve">Analyze </w:delText>
        </w:r>
      </w:del>
      <w:ins w:id="19" w:author="Denis Silveira" w:date="2020-05-04T10:15:00Z">
        <w:r w:rsidR="00F62649" w:rsidRPr="00A13701">
          <w:rPr>
            <w:rFonts w:ascii="Courier New" w:hAnsi="Courier New" w:cs="Courier New"/>
            <w:lang w:val="en-US"/>
          </w:rPr>
          <w:t>Analy</w:t>
        </w:r>
        <w:r w:rsidR="00F62649">
          <w:rPr>
            <w:rFonts w:ascii="Courier New" w:hAnsi="Courier New" w:cs="Courier New"/>
            <w:lang w:val="en-US"/>
          </w:rPr>
          <w:t>sis</w:t>
        </w:r>
        <w:r w:rsidR="00F62649" w:rsidRPr="00A13701">
          <w:rPr>
            <w:rFonts w:ascii="Courier New" w:hAnsi="Courier New" w:cs="Courier New"/>
            <w:lang w:val="en-US"/>
          </w:rPr>
          <w:t xml:space="preserve"> </w:t>
        </w:r>
      </w:ins>
      <w:ins w:id="20" w:author="Denis Silveira" w:date="2020-05-04T09:56:00Z">
        <w:r w:rsidR="00ED4935">
          <w:rPr>
            <w:rFonts w:ascii="Courier New" w:hAnsi="Courier New" w:cs="Courier New"/>
            <w:lang w:val="en-US"/>
          </w:rPr>
          <w:t xml:space="preserve">of </w:t>
        </w:r>
      </w:ins>
      <w:r w:rsidRPr="00A13701">
        <w:rPr>
          <w:rFonts w:ascii="Courier New" w:hAnsi="Courier New" w:cs="Courier New"/>
          <w:lang w:val="en-US"/>
        </w:rPr>
        <w:t>Studies</w:t>
      </w:r>
      <w:r w:rsidRPr="00A13701">
        <w:rPr>
          <w:lang w:val="en-US"/>
        </w:rPr>
        <w:t xml:space="preserve">” </w:t>
      </w:r>
      <w:commentRangeEnd w:id="16"/>
      <w:r w:rsidR="0047177B">
        <w:rPr>
          <w:rStyle w:val="Refdecomentrio"/>
        </w:rPr>
        <w:commentReference w:id="16"/>
      </w:r>
      <w:commentRangeEnd w:id="17"/>
      <w:r w:rsidR="00502486">
        <w:rPr>
          <w:rStyle w:val="Refdecomentrio"/>
        </w:rPr>
        <w:commentReference w:id="17"/>
      </w:r>
      <w:r w:rsidRPr="00A13701">
        <w:rPr>
          <w:lang w:val="en-US"/>
        </w:rPr>
        <w:t>the objective is to format and communicate results.</w:t>
      </w:r>
    </w:p>
    <w:p w14:paraId="6A1E054F" w14:textId="77777777" w:rsidR="00A13701" w:rsidRDefault="00A13701" w:rsidP="00A13701">
      <w:pPr>
        <w:rPr>
          <w:lang w:val="en-US"/>
        </w:rPr>
      </w:pPr>
    </w:p>
    <w:p w14:paraId="1CBE940D" w14:textId="10CB2CE7" w:rsidR="00A13701" w:rsidRDefault="00F62649" w:rsidP="00A13701">
      <w:pPr>
        <w:ind w:firstLine="0"/>
        <w:jc w:val="center"/>
        <w:rPr>
          <w:lang w:val="en-US"/>
        </w:rPr>
      </w:pPr>
      <w:r>
        <w:rPr>
          <w:noProof/>
          <w:lang w:val="en-US"/>
        </w:rPr>
        <w:drawing>
          <wp:inline distT="0" distB="0" distL="0" distR="0" wp14:anchorId="5D865569" wp14:editId="15EBBEA7">
            <wp:extent cx="4392930" cy="803910"/>
            <wp:effectExtent l="0" t="0" r="0" b="0"/>
            <wp:docPr id="8" name="Imagem 8"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01.jpg"/>
                    <pic:cNvPicPr/>
                  </pic:nvPicPr>
                  <pic:blipFill>
                    <a:blip r:embed="rId11">
                      <a:extLst>
                        <a:ext uri="{28A0092B-C50C-407E-A947-70E740481C1C}">
                          <a14:useLocalDpi xmlns:a14="http://schemas.microsoft.com/office/drawing/2010/main" val="0"/>
                        </a:ext>
                      </a:extLst>
                    </a:blip>
                    <a:stretch>
                      <a:fillRect/>
                    </a:stretch>
                  </pic:blipFill>
                  <pic:spPr>
                    <a:xfrm>
                      <a:off x="0" y="0"/>
                      <a:ext cx="4392930" cy="803910"/>
                    </a:xfrm>
                    <a:prstGeom prst="rect">
                      <a:avLst/>
                    </a:prstGeom>
                  </pic:spPr>
                </pic:pic>
              </a:graphicData>
            </a:graphic>
          </wp:inline>
        </w:drawing>
      </w:r>
    </w:p>
    <w:p w14:paraId="56426853" w14:textId="787C22B5" w:rsidR="00A13701" w:rsidRDefault="00A13701" w:rsidP="00A13701">
      <w:pPr>
        <w:ind w:firstLine="0"/>
        <w:jc w:val="center"/>
        <w:rPr>
          <w:lang w:val="en-US"/>
        </w:rPr>
      </w:pPr>
      <w:bookmarkStart w:id="21" w:name="_Ref36195814"/>
      <w:r w:rsidRPr="00A13701">
        <w:rPr>
          <w:b/>
          <w:lang w:val="en-US"/>
        </w:rPr>
        <w:t xml:space="preserve">Figure </w:t>
      </w:r>
      <w:r w:rsidR="0031114A" w:rsidRPr="00A13701">
        <w:rPr>
          <w:b/>
          <w:lang w:val="en-US"/>
        </w:rPr>
        <w:fldChar w:fldCharType="begin"/>
      </w:r>
      <w:r w:rsidRPr="00A13701">
        <w:rPr>
          <w:b/>
          <w:lang w:val="en-US"/>
        </w:rPr>
        <w:instrText xml:space="preserve"> SEQ Figure \* ARABIC </w:instrText>
      </w:r>
      <w:r w:rsidR="0031114A" w:rsidRPr="00A13701">
        <w:rPr>
          <w:b/>
          <w:lang w:val="en-US"/>
        </w:rPr>
        <w:fldChar w:fldCharType="separate"/>
      </w:r>
      <w:r w:rsidR="00E70345">
        <w:rPr>
          <w:b/>
          <w:noProof/>
          <w:lang w:val="en-US"/>
        </w:rPr>
        <w:t>1</w:t>
      </w:r>
      <w:r w:rsidR="0031114A" w:rsidRPr="00A13701">
        <w:rPr>
          <w:b/>
          <w:lang w:val="en-US"/>
        </w:rPr>
        <w:fldChar w:fldCharType="end"/>
      </w:r>
      <w:bookmarkEnd w:id="21"/>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CA91B6F" w14:textId="77777777" w:rsidR="00A13701" w:rsidRDefault="00A13701" w:rsidP="00A13701">
      <w:pPr>
        <w:ind w:firstLine="0"/>
        <w:rPr>
          <w:lang w:val="en-US"/>
        </w:rPr>
      </w:pPr>
    </w:p>
    <w:p w14:paraId="0E8E3EA7" w14:textId="77777777"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r w:rsidR="00773F20">
        <w:rPr>
          <w:lang w:val="en-US"/>
        </w:rPr>
        <w:t xml:space="preserve"> </w:t>
      </w:r>
      <w:r w:rsidR="00B56855" w:rsidRPr="004F63A2">
        <w:rPr>
          <w:lang w:val="en-US"/>
        </w:rPr>
        <w:t>(</w:t>
      </w:r>
      <w:proofErr w:type="spellStart"/>
      <w:r w:rsidR="00B56855" w:rsidRPr="004F63A2">
        <w:rPr>
          <w:lang w:val="en-US"/>
        </w:rPr>
        <w:t>Wohlin</w:t>
      </w:r>
      <w:r w:rsidR="00B56855" w:rsidRPr="004F63A2">
        <w:rPr>
          <w:i/>
          <w:iCs/>
          <w:lang w:val="en-US"/>
        </w:rPr>
        <w:t>et</w:t>
      </w:r>
      <w:proofErr w:type="spellEnd"/>
      <w:r w:rsidR="00B56855" w:rsidRPr="004F63A2">
        <w:rPr>
          <w:i/>
          <w:iCs/>
          <w:lang w:val="en-US"/>
        </w:rPr>
        <w:t xml:space="preserve"> al.</w:t>
      </w:r>
      <w:r w:rsidR="00B56855" w:rsidRPr="004F63A2">
        <w:rPr>
          <w:lang w:val="en-US"/>
        </w:rPr>
        <w:t>, 2012)</w:t>
      </w:r>
      <w:r w:rsidRPr="00A13701">
        <w:rPr>
          <w:lang w:val="en-US"/>
        </w:rPr>
        <w:t>. A summary of the main differences between both follows:</w:t>
      </w:r>
    </w:p>
    <w:p w14:paraId="02065188" w14:textId="77777777" w:rsidR="003F2CDF" w:rsidRPr="004F63A2" w:rsidRDefault="003F2CDF" w:rsidP="003F2CDF">
      <w:pPr>
        <w:pStyle w:val="PargrafodaLista"/>
        <w:numPr>
          <w:ilvl w:val="0"/>
          <w:numId w:val="42"/>
        </w:numPr>
        <w:rPr>
          <w:lang w:val="en-US"/>
        </w:rPr>
      </w:pPr>
      <w:r w:rsidRPr="004F63A2">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 (</w:t>
      </w:r>
      <w:proofErr w:type="spellStart"/>
      <w:r w:rsidRPr="004F63A2">
        <w:rPr>
          <w:lang w:val="en-US"/>
        </w:rPr>
        <w:t>Kitchenham</w:t>
      </w:r>
      <w:proofErr w:type="spellEnd"/>
      <w:r w:rsidRPr="004F63A2">
        <w:rPr>
          <w:lang w:val="en-US"/>
        </w:rPr>
        <w:t xml:space="preserve"> et al., 2011). </w:t>
      </w:r>
    </w:p>
    <w:p w14:paraId="47727F1C" w14:textId="77777777" w:rsidR="003F2CDF" w:rsidRPr="003F2CDF" w:rsidRDefault="003F2CDF" w:rsidP="003F2CDF">
      <w:pPr>
        <w:pStyle w:val="PargrafodaLista"/>
        <w:numPr>
          <w:ilvl w:val="0"/>
          <w:numId w:val="42"/>
        </w:numPr>
        <w:rPr>
          <w:lang w:val="en-US"/>
        </w:rPr>
      </w:pPr>
      <w:r w:rsidRPr="004F63A2">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4F63A2">
        <w:rPr>
          <w:lang w:val="en-US"/>
        </w:rPr>
        <w:t>very specific</w:t>
      </w:r>
      <w:proofErr w:type="gramEnd"/>
      <w:r w:rsidRPr="004F63A2">
        <w:rPr>
          <w:lang w:val="en-US"/>
        </w:rPr>
        <w:t xml:space="preserve"> research questions (</w:t>
      </w:r>
      <w:proofErr w:type="spellStart"/>
      <w:r w:rsidRPr="004F63A2">
        <w:rPr>
          <w:lang w:val="en-US"/>
        </w:rPr>
        <w:t>Kitchenham</w:t>
      </w:r>
      <w:proofErr w:type="spellEnd"/>
      <w:r w:rsidRPr="004F63A2">
        <w:rPr>
          <w:lang w:val="en-US"/>
        </w:rPr>
        <w:t>&amp; Charters, 2007).</w:t>
      </w:r>
    </w:p>
    <w:p w14:paraId="0E833190" w14:textId="0DAF07F5" w:rsidR="00A13701" w:rsidRDefault="00A13701" w:rsidP="00A13701">
      <w:pPr>
        <w:rPr>
          <w:lang w:val="en-US"/>
        </w:rPr>
      </w:pPr>
      <w:r w:rsidRPr="00A13701">
        <w:rPr>
          <w:lang w:val="en-US"/>
        </w:rPr>
        <w:t xml:space="preserve">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w:t>
      </w:r>
      <w:r w:rsidR="00773F20">
        <w:rPr>
          <w:lang w:val="en-US"/>
        </w:rPr>
        <w:t>along with</w:t>
      </w:r>
      <w:r w:rsidRPr="00A13701">
        <w:rPr>
          <w:lang w:val="en-US"/>
        </w:rPr>
        <w:t xml:space="preserve"> advice to overcome or limit threats to the validity of eye-tracking studies.</w:t>
      </w:r>
    </w:p>
    <w:p w14:paraId="5A112A5E" w14:textId="77777777"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9335CF" w14:textId="24063F21" w:rsidR="00A13701" w:rsidRDefault="00B56855" w:rsidP="00A13701">
      <w:pPr>
        <w:ind w:firstLine="0"/>
        <w:rPr>
          <w:lang w:val="en-US"/>
        </w:rPr>
      </w:pPr>
      <w:r>
        <w:rPr>
          <w:lang w:val="en-US"/>
        </w:rPr>
        <w:tab/>
      </w:r>
      <w:r w:rsidR="00A13701" w:rsidRPr="00A13701">
        <w:rPr>
          <w:lang w:val="en-US"/>
        </w:rPr>
        <w:t>This section describes the SLR process</w:t>
      </w:r>
      <w:r w:rsidR="00773F20">
        <w:rPr>
          <w:lang w:val="en-US"/>
        </w:rPr>
        <w:t xml:space="preserve"> performed in this</w:t>
      </w:r>
      <w:r w:rsidR="00A13701" w:rsidRPr="00A13701">
        <w:rPr>
          <w:lang w:val="en-US"/>
        </w:rPr>
        <w:t xml:space="preserve"> study. </w:t>
      </w:r>
      <w:r w:rsidR="00773F20">
        <w:rPr>
          <w:lang w:val="en-US"/>
        </w:rPr>
        <w:t>The</w:t>
      </w:r>
      <w:r w:rsidR="00A13701" w:rsidRPr="00A13701">
        <w:rPr>
          <w:lang w:val="en-US"/>
        </w:rPr>
        <w:t xml:space="preserve"> initial intention was to simply apply the method proposed in</w:t>
      </w:r>
      <w:r w:rsidR="00773F20">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xml:space="preserve">. However, as the application of the process evolved, the difficulties </w:t>
      </w:r>
      <w:r w:rsidR="00773F20">
        <w:rPr>
          <w:lang w:val="en-US"/>
        </w:rPr>
        <w:t>of</w:t>
      </w:r>
      <w:r w:rsidR="00A13701" w:rsidRPr="00A13701">
        <w:rPr>
          <w:lang w:val="en-US"/>
        </w:rPr>
        <w:t xml:space="preserve"> establish</w:t>
      </w:r>
      <w:r w:rsidR="00773F20">
        <w:rPr>
          <w:lang w:val="en-US"/>
        </w:rPr>
        <w:t>ing</w:t>
      </w:r>
      <w:r w:rsidR="00A13701" w:rsidRPr="00A13701">
        <w:rPr>
          <w:lang w:val="en-US"/>
        </w:rPr>
        <w:t xml:space="preserve"> and maintain</w:t>
      </w:r>
      <w:r w:rsidR="00773F20">
        <w:rPr>
          <w:lang w:val="en-US"/>
        </w:rPr>
        <w:t>ing</w:t>
      </w:r>
      <w:r w:rsidR="00A13701" w:rsidRPr="00A13701">
        <w:rPr>
          <w:lang w:val="en-US"/>
        </w:rPr>
        <w:t xml:space="preserve"> a clear SLR strategy, manag</w:t>
      </w:r>
      <w:r w:rsidR="00773F20">
        <w:rPr>
          <w:lang w:val="en-US"/>
        </w:rPr>
        <w:t>ing</w:t>
      </w:r>
      <w:r w:rsidR="00A13701" w:rsidRPr="00A13701">
        <w:rPr>
          <w:lang w:val="en-US"/>
        </w:rPr>
        <w:t xml:space="preserve"> the amount of data, deal</w:t>
      </w:r>
      <w:r w:rsidR="00773F20">
        <w:rPr>
          <w:lang w:val="en-US"/>
        </w:rPr>
        <w:t>ing</w:t>
      </w:r>
      <w:r w:rsidR="00A13701" w:rsidRPr="00A13701">
        <w:rPr>
          <w:lang w:val="en-US"/>
        </w:rPr>
        <w:t xml:space="preserve"> with a set of non-structured search databases, </w:t>
      </w:r>
      <w:r w:rsidR="00773F20">
        <w:rPr>
          <w:lang w:val="en-US"/>
        </w:rPr>
        <w:t>handling</w:t>
      </w:r>
      <w:r w:rsidR="00A13701" w:rsidRPr="00A13701">
        <w:rPr>
          <w:lang w:val="en-US"/>
        </w:rPr>
        <w:t xml:space="preserve"> non-standardized papers metadata, </w:t>
      </w:r>
      <w:r w:rsidR="00773F20">
        <w:rPr>
          <w:lang w:val="en-US"/>
        </w:rPr>
        <w:t xml:space="preserve">supervising </w:t>
      </w:r>
      <w:r w:rsidR="00A13701" w:rsidRPr="00A13701">
        <w:rPr>
          <w:lang w:val="en-US"/>
        </w:rPr>
        <w:t>changes during the process, ensur</w:t>
      </w:r>
      <w:r w:rsidR="00773F20">
        <w:rPr>
          <w:lang w:val="en-US"/>
        </w:rPr>
        <w:t>ing</w:t>
      </w:r>
      <w:r w:rsidR="00A13701" w:rsidRPr="00A13701">
        <w:rPr>
          <w:lang w:val="en-US"/>
        </w:rPr>
        <w:t xml:space="preserve"> a minimum level of quality of the papers, </w:t>
      </w:r>
      <w:r w:rsidR="00773F20">
        <w:rPr>
          <w:lang w:val="en-US"/>
        </w:rPr>
        <w:t xml:space="preserve">together with </w:t>
      </w:r>
      <w:r w:rsidR="00A13701" w:rsidRPr="00A13701">
        <w:rPr>
          <w:lang w:val="en-US"/>
        </w:rPr>
        <w:t>consolidat</w:t>
      </w:r>
      <w:r w:rsidR="00773F20">
        <w:rPr>
          <w:lang w:val="en-US"/>
        </w:rPr>
        <w:t>ing</w:t>
      </w:r>
      <w:r w:rsidR="00A13701" w:rsidRPr="00A13701">
        <w:rPr>
          <w:lang w:val="en-US"/>
        </w:rPr>
        <w:t xml:space="preserve"> and classify</w:t>
      </w:r>
      <w:r w:rsidR="00773F20">
        <w:rPr>
          <w:lang w:val="en-US"/>
        </w:rPr>
        <w:t>ing</w:t>
      </w:r>
      <w:r w:rsidR="00A13701" w:rsidRPr="00A13701">
        <w:rPr>
          <w:lang w:val="en-US"/>
        </w:rPr>
        <w:t xml:space="preserve"> data, led us to: defin</w:t>
      </w:r>
      <w:r w:rsidR="00BE538A">
        <w:rPr>
          <w:lang w:val="en-US"/>
        </w:rPr>
        <w:t>ing</w:t>
      </w:r>
      <w:r w:rsidR="00A13701" w:rsidRPr="00A13701">
        <w:rPr>
          <w:lang w:val="en-US"/>
        </w:rPr>
        <w:t xml:space="preserve"> some control activities to manage data and changes during the execution of the SLR process.</w:t>
      </w:r>
    </w:p>
    <w:p w14:paraId="2D8421FD" w14:textId="1EB08BEA" w:rsidR="00A13701" w:rsidRDefault="00A13701" w:rsidP="00A13701">
      <w:pPr>
        <w:rPr>
          <w:lang w:val="en-US"/>
        </w:rPr>
      </w:pPr>
      <w:r w:rsidRPr="00A13701">
        <w:rPr>
          <w:lang w:val="en-US"/>
        </w:rPr>
        <w:t>These changes influenced the SLR process defined in</w:t>
      </w:r>
      <w:r w:rsidR="00BE538A">
        <w:rPr>
          <w:lang w:val="en-US"/>
        </w:rPr>
        <w:t xml:space="preserve"> </w:t>
      </w:r>
      <w:r w:rsidR="000011B6">
        <w:fldChar w:fldCharType="begin"/>
      </w:r>
      <w:r w:rsidR="000011B6" w:rsidRPr="00EA6100">
        <w:rPr>
          <w:lang w:val="en-US"/>
        </w:rPr>
        <w:instrText xml:space="preserve"> REF _Ref36195814 \h  \* MERGEFORMAT </w:instrText>
      </w:r>
      <w:r w:rsidR="000011B6">
        <w:fldChar w:fldCharType="separate"/>
      </w:r>
      <w:r w:rsidR="00864058" w:rsidRPr="00864058">
        <w:rPr>
          <w:color w:val="000000"/>
          <w:lang w:val="en-US"/>
        </w:rPr>
        <w:t>Figure 1</w:t>
      </w:r>
      <w:r w:rsidR="000011B6">
        <w:fldChar w:fldCharType="end"/>
      </w:r>
      <w:r w:rsidRPr="00A13701">
        <w:rPr>
          <w:lang w:val="en-US"/>
        </w:rPr>
        <w:t>, where control activities, inputs and outputs were identified. The following subsections present</w:t>
      </w:r>
      <w:r w:rsidR="00BE538A">
        <w:rPr>
          <w:lang w:val="en-US"/>
        </w:rPr>
        <w:t xml:space="preserve"> the</w:t>
      </w:r>
      <w:r w:rsidRPr="00A13701">
        <w:rPr>
          <w:lang w:val="en-US"/>
        </w:rPr>
        <w:t xml:space="preserve"> SLR discussing in detail how the subprocesses, which make up each of the three phases, were </w:t>
      </w:r>
      <w:r w:rsidR="00BE538A">
        <w:rPr>
          <w:lang w:val="en-US"/>
        </w:rPr>
        <w:t xml:space="preserve">here </w:t>
      </w:r>
      <w:r w:rsidRPr="00A13701">
        <w:rPr>
          <w:lang w:val="en-US"/>
        </w:rPr>
        <w:t>performed.</w:t>
      </w:r>
    </w:p>
    <w:p w14:paraId="4118ADF1" w14:textId="77777777" w:rsidR="00117D4B" w:rsidRDefault="00117D4B" w:rsidP="00811C38">
      <w:pPr>
        <w:pStyle w:val="heading2"/>
        <w:tabs>
          <w:tab w:val="clear" w:pos="4962"/>
          <w:tab w:val="num" w:pos="4395"/>
        </w:tabs>
        <w:ind w:left="567"/>
      </w:pPr>
      <w:proofErr w:type="spellStart"/>
      <w:r>
        <w:t>Plan</w:t>
      </w:r>
      <w:r w:rsidR="007D6A8F" w:rsidRPr="007D6A8F">
        <w:t>the</w:t>
      </w:r>
      <w:proofErr w:type="spellEnd"/>
      <w:r w:rsidR="007D6A8F" w:rsidRPr="007D6A8F">
        <w:t xml:space="preserve"> SLR</w:t>
      </w:r>
    </w:p>
    <w:p w14:paraId="6AD5D7E1" w14:textId="5804E1E7" w:rsidR="00273577" w:rsidRPr="00273577" w:rsidRDefault="00864058" w:rsidP="00273577">
      <w:pPr>
        <w:ind w:firstLine="0"/>
        <w:rPr>
          <w:color w:val="000000"/>
          <w:lang w:val="en-US"/>
        </w:rPr>
      </w:pPr>
      <w:r>
        <w:rPr>
          <w:color w:val="000000"/>
          <w:lang w:val="en-US"/>
        </w:rPr>
        <w:tab/>
      </w:r>
      <w:r w:rsidR="00273577" w:rsidRPr="00273577">
        <w:rPr>
          <w:color w:val="000000"/>
          <w:lang w:val="en-US"/>
        </w:rPr>
        <w:t xml:space="preserve">This subprocess is composed of </w:t>
      </w:r>
      <w:r w:rsidR="00BE538A">
        <w:rPr>
          <w:color w:val="000000"/>
          <w:lang w:val="en-US"/>
        </w:rPr>
        <w:t>an</w:t>
      </w:r>
      <w:r w:rsidR="00273577" w:rsidRPr="00273577">
        <w:rPr>
          <w:color w:val="000000"/>
          <w:lang w:val="en-US"/>
        </w:rPr>
        <w:t>other subprocess and four activities (see</w:t>
      </w:r>
      <w:r w:rsidR="00BE538A">
        <w:rPr>
          <w:color w:val="000000"/>
          <w:lang w:val="en-US"/>
        </w:rPr>
        <w:t xml:space="preserve"> </w:t>
      </w:r>
      <w:r w:rsidR="000011B6">
        <w:fldChar w:fldCharType="begin"/>
      </w:r>
      <w:r w:rsidR="000011B6" w:rsidRPr="00EA6100">
        <w:rPr>
          <w:lang w:val="en-US"/>
        </w:rPr>
        <w:instrText xml:space="preserve"> REF _Ref36195878 \h  \* MERGEFORMAT </w:instrText>
      </w:r>
      <w:r w:rsidR="000011B6">
        <w:fldChar w:fldCharType="separate"/>
      </w:r>
      <w:r w:rsidR="004F3D77" w:rsidRPr="004F3D77">
        <w:rPr>
          <w:lang w:val="en-US"/>
        </w:rPr>
        <w:t>Figure 2</w:t>
      </w:r>
      <w:r w:rsidR="000011B6">
        <w:fldChar w:fldCharType="end"/>
      </w:r>
      <w:r w:rsidR="00273577" w:rsidRPr="00273577">
        <w:rPr>
          <w:color w:val="000000"/>
          <w:lang w:val="en-US"/>
        </w:rPr>
        <w:t xml:space="preserve">). Two of those activities </w:t>
      </w:r>
      <w:commentRangeStart w:id="22"/>
      <w:commentRangeStart w:id="23"/>
      <w:r w:rsidR="00273577" w:rsidRPr="00273577">
        <w:rPr>
          <w:color w:val="000000"/>
          <w:lang w:val="en-US"/>
        </w:rPr>
        <w:t>(</w:t>
      </w:r>
      <w:del w:id="24" w:author="Denis Silveira" w:date="2020-05-04T10:18:00Z">
        <w:r w:rsidR="00273577" w:rsidRPr="00273577" w:rsidDel="00F62649">
          <w:rPr>
            <w:rFonts w:ascii="Courier New" w:hAnsi="Courier New" w:cs="Courier New"/>
            <w:lang w:val="en-US"/>
          </w:rPr>
          <w:delText xml:space="preserve">(A.4) </w:delText>
        </w:r>
      </w:del>
      <w:r w:rsidR="00273577" w:rsidRPr="00273577">
        <w:rPr>
          <w:rFonts w:ascii="Courier New" w:hAnsi="Courier New" w:cs="Courier New"/>
          <w:lang w:val="en-US"/>
        </w:rPr>
        <w:t>Review Protocol</w:t>
      </w:r>
      <w:r w:rsidR="00273577" w:rsidRPr="00273577">
        <w:rPr>
          <w:color w:val="000000"/>
          <w:lang w:val="en-US"/>
        </w:rPr>
        <w:t xml:space="preserve"> and </w:t>
      </w:r>
      <w:del w:id="25" w:author="Denis Silveira" w:date="2020-05-04T10:18:00Z">
        <w:r w:rsidR="00273577" w:rsidRPr="00273577" w:rsidDel="00F62649">
          <w:rPr>
            <w:rFonts w:ascii="Courier New" w:hAnsi="Courier New" w:cs="Courier New"/>
            <w:lang w:val="en-US"/>
          </w:rPr>
          <w:delText xml:space="preserve">(A.5) </w:delText>
        </w:r>
      </w:del>
      <w:r w:rsidR="00273577" w:rsidRPr="00273577">
        <w:rPr>
          <w:rFonts w:ascii="Courier New" w:hAnsi="Courier New" w:cs="Courier New"/>
          <w:lang w:val="en-US"/>
        </w:rPr>
        <w:t>Define Templates and Rules</w:t>
      </w:r>
      <w:r w:rsidR="00273577" w:rsidRPr="00273577">
        <w:rPr>
          <w:color w:val="000000"/>
          <w:lang w:val="en-US"/>
        </w:rPr>
        <w:t>)</w:t>
      </w:r>
      <w:commentRangeEnd w:id="22"/>
      <w:r w:rsidR="00BE538A">
        <w:rPr>
          <w:rStyle w:val="Refdecomentrio"/>
        </w:rPr>
        <w:commentReference w:id="22"/>
      </w:r>
      <w:commentRangeEnd w:id="23"/>
      <w:r w:rsidR="00502486">
        <w:rPr>
          <w:rStyle w:val="Refdecomentrio"/>
        </w:rPr>
        <w:commentReference w:id="23"/>
      </w:r>
      <w:r w:rsidR="00273577" w:rsidRPr="00273577">
        <w:rPr>
          <w:color w:val="000000"/>
          <w:lang w:val="en-US"/>
        </w:rPr>
        <w:t xml:space="preserve"> and </w:t>
      </w:r>
      <w:r w:rsidR="00BE538A">
        <w:rPr>
          <w:color w:val="000000"/>
          <w:lang w:val="en-US"/>
        </w:rPr>
        <w:t xml:space="preserve">an additional </w:t>
      </w:r>
      <w:r w:rsidR="00273577" w:rsidRPr="00273577">
        <w:rPr>
          <w:color w:val="000000"/>
          <w:lang w:val="en-US"/>
        </w:rPr>
        <w:t>subprocess (</w:t>
      </w:r>
      <w:del w:id="26" w:author="Denis Silveira" w:date="2020-05-04T10:18:00Z">
        <w:r w:rsidR="00273577" w:rsidRPr="00273577" w:rsidDel="00F62649">
          <w:rPr>
            <w:rFonts w:ascii="Courier New" w:hAnsi="Courier New" w:cs="Courier New"/>
            <w:lang w:val="en-US"/>
          </w:rPr>
          <w:delText xml:space="preserve">(A.1) </w:delText>
        </w:r>
      </w:del>
      <w:r w:rsidR="00273577" w:rsidRPr="00273577">
        <w:rPr>
          <w:rFonts w:ascii="Courier New" w:hAnsi="Courier New" w:cs="Courier New"/>
          <w:lang w:val="en-US"/>
        </w:rPr>
        <w:t>Define Protocol</w:t>
      </w:r>
      <w:r w:rsidR="00273577" w:rsidRPr="00273577">
        <w:rPr>
          <w:color w:val="000000"/>
          <w:lang w:val="en-US"/>
        </w:rPr>
        <w:t>) are assigned to the</w:t>
      </w:r>
      <w:r w:rsidR="00BE538A">
        <w:rPr>
          <w:color w:val="000000"/>
          <w:lang w:val="en-US"/>
        </w:rPr>
        <w:t xml:space="preserve"> Researchers’</w:t>
      </w:r>
      <w:r w:rsidR="00273577" w:rsidRPr="00273577">
        <w:rPr>
          <w:color w:val="000000"/>
          <w:lang w:val="en-US"/>
        </w:rPr>
        <w:t xml:space="preserve"> team </w:t>
      </w:r>
      <w:r w:rsidR="00BE538A">
        <w:rPr>
          <w:color w:val="000000"/>
          <w:lang w:val="en-US"/>
        </w:rPr>
        <w:t xml:space="preserve">in </w:t>
      </w:r>
      <w:proofErr w:type="spellStart"/>
      <w:r w:rsidR="00BE538A">
        <w:rPr>
          <w:color w:val="000000"/>
          <w:lang w:val="en-US"/>
        </w:rPr>
        <w:t>charge</w:t>
      </w:r>
      <w:r w:rsidR="00273577" w:rsidRPr="00273577">
        <w:rPr>
          <w:color w:val="000000"/>
          <w:lang w:val="en-US"/>
        </w:rPr>
        <w:t>responsible</w:t>
      </w:r>
      <w:proofErr w:type="spellEnd"/>
      <w:r w:rsidR="00273577" w:rsidRPr="00273577">
        <w:rPr>
          <w:color w:val="000000"/>
          <w:lang w:val="en-US"/>
        </w:rPr>
        <w:t xml:space="preserve"> and </w:t>
      </w:r>
      <w:r w:rsidR="00BE538A">
        <w:rPr>
          <w:color w:val="000000"/>
          <w:lang w:val="en-US"/>
        </w:rPr>
        <w:t xml:space="preserve">other </w:t>
      </w:r>
      <w:r w:rsidR="00273577" w:rsidRPr="00273577">
        <w:rPr>
          <w:color w:val="000000"/>
          <w:lang w:val="en-US"/>
        </w:rPr>
        <w:t>two (</w:t>
      </w:r>
      <w:del w:id="27" w:author="Denis Silveira" w:date="2020-05-04T10:18:00Z">
        <w:r w:rsidR="00273577" w:rsidRPr="00273577" w:rsidDel="00F62649">
          <w:rPr>
            <w:rFonts w:ascii="Courier New" w:hAnsi="Courier New" w:cs="Courier New"/>
            <w:lang w:val="en-US"/>
          </w:rPr>
          <w:delText xml:space="preserve">(A.2) </w:delText>
        </w:r>
      </w:del>
      <w:r w:rsidR="00273577" w:rsidRPr="00273577">
        <w:rPr>
          <w:rFonts w:ascii="Courier New" w:hAnsi="Courier New" w:cs="Courier New"/>
          <w:lang w:val="en-US"/>
        </w:rPr>
        <w:t xml:space="preserve">Analyze Protocol and </w:t>
      </w:r>
      <w:del w:id="28" w:author="Denis Silveira" w:date="2020-05-04T10:18:00Z">
        <w:r w:rsidR="00273577" w:rsidRPr="00273577" w:rsidDel="00F62649">
          <w:rPr>
            <w:rFonts w:ascii="Courier New" w:hAnsi="Courier New" w:cs="Courier New"/>
            <w:lang w:val="en-US"/>
          </w:rPr>
          <w:delText xml:space="preserve">(A.3) </w:delText>
        </w:r>
      </w:del>
      <w:r w:rsidR="00273577" w:rsidRPr="00273577">
        <w:rPr>
          <w:rFonts w:ascii="Courier New" w:hAnsi="Courier New" w:cs="Courier New"/>
          <w:lang w:val="en-US"/>
        </w:rPr>
        <w:t>Provide Feedbacks</w:t>
      </w:r>
      <w:r w:rsidR="00273577" w:rsidRPr="00273577">
        <w:rPr>
          <w:color w:val="000000"/>
          <w:lang w:val="en-US"/>
        </w:rPr>
        <w:t xml:space="preserve">) are assigned to the Reviewers for the execution of the study. </w:t>
      </w:r>
    </w:p>
    <w:p w14:paraId="28C7D112" w14:textId="642014A1" w:rsidR="00273577" w:rsidRDefault="00F62649" w:rsidP="00BB0152">
      <w:pPr>
        <w:spacing w:before="240"/>
        <w:ind w:firstLine="0"/>
        <w:rPr>
          <w:lang w:val="en-US"/>
        </w:rPr>
      </w:pPr>
      <w:r>
        <w:rPr>
          <w:noProof/>
          <w:lang w:val="en-US"/>
        </w:rPr>
        <w:drawing>
          <wp:inline distT="0" distB="0" distL="0" distR="0" wp14:anchorId="3DC45B1A" wp14:editId="744BB4D7">
            <wp:extent cx="4392930" cy="1644015"/>
            <wp:effectExtent l="0" t="0" r="0" b="0"/>
            <wp:docPr id="11" name="Imagem 11"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02.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1644015"/>
                    </a:xfrm>
                    <a:prstGeom prst="rect">
                      <a:avLst/>
                    </a:prstGeom>
                  </pic:spPr>
                </pic:pic>
              </a:graphicData>
            </a:graphic>
          </wp:inline>
        </w:drawing>
      </w:r>
    </w:p>
    <w:p w14:paraId="14AC5C9C" w14:textId="33D949E3" w:rsidR="00273577" w:rsidRPr="00273577" w:rsidRDefault="00273577" w:rsidP="00273577">
      <w:pPr>
        <w:ind w:firstLine="0"/>
        <w:jc w:val="center"/>
        <w:rPr>
          <w:lang w:val="en-US"/>
        </w:rPr>
      </w:pPr>
      <w:bookmarkStart w:id="29" w:name="_Ref36195878"/>
      <w:r w:rsidRPr="00A13701">
        <w:rPr>
          <w:b/>
          <w:lang w:val="en-US"/>
        </w:rPr>
        <w:t xml:space="preserve">Figure </w:t>
      </w:r>
      <w:r w:rsidR="0031114A" w:rsidRPr="00A13701">
        <w:rPr>
          <w:b/>
          <w:lang w:val="en-US"/>
        </w:rPr>
        <w:fldChar w:fldCharType="begin"/>
      </w:r>
      <w:r w:rsidR="009D6119" w:rsidRPr="00A13701">
        <w:rPr>
          <w:b/>
          <w:lang w:val="en-US"/>
        </w:rPr>
        <w:instrText xml:space="preserve"> SEQ Figure \* ARABIC </w:instrText>
      </w:r>
      <w:r w:rsidR="0031114A" w:rsidRPr="00A13701">
        <w:rPr>
          <w:b/>
          <w:lang w:val="en-US"/>
        </w:rPr>
        <w:fldChar w:fldCharType="separate"/>
      </w:r>
      <w:r w:rsidR="00E70345">
        <w:rPr>
          <w:b/>
          <w:noProof/>
          <w:lang w:val="en-US"/>
        </w:rPr>
        <w:t>2</w:t>
      </w:r>
      <w:r w:rsidR="0031114A" w:rsidRPr="00A13701">
        <w:rPr>
          <w:b/>
          <w:lang w:val="en-US"/>
        </w:rPr>
        <w:fldChar w:fldCharType="end"/>
      </w:r>
      <w:bookmarkEnd w:id="29"/>
      <w:r>
        <w:rPr>
          <w:b/>
          <w:lang w:val="en-US"/>
        </w:rPr>
        <w:t>.</w:t>
      </w:r>
      <w:r w:rsidRPr="00273577">
        <w:rPr>
          <w:lang w:val="en-US"/>
        </w:rPr>
        <w:t>Subprocess</w:t>
      </w:r>
      <w:r w:rsidRPr="00273577">
        <w:rPr>
          <w:smallCaps/>
          <w:lang w:val="en-US"/>
        </w:rPr>
        <w:t xml:space="preserve"> (A) </w:t>
      </w:r>
      <w:r w:rsidRPr="00273577">
        <w:rPr>
          <w:lang w:val="en-US"/>
        </w:rPr>
        <w:t>Plan the SLR.</w:t>
      </w:r>
    </w:p>
    <w:p w14:paraId="33698193" w14:textId="7C0AD6D6" w:rsidR="00273577" w:rsidRDefault="00212F87" w:rsidP="00F87174">
      <w:pPr>
        <w:pStyle w:val="p1a"/>
        <w:spacing w:before="240" w:after="240"/>
        <w:ind w:firstLine="227"/>
        <w:rPr>
          <w:color w:val="000000"/>
          <w:lang w:val="en-US"/>
        </w:rPr>
      </w:pPr>
      <w:r w:rsidRPr="00212F87">
        <w:rPr>
          <w:color w:val="000000"/>
          <w:lang w:val="en-US"/>
        </w:rPr>
        <w:t xml:space="preserve">In the expanded </w:t>
      </w:r>
      <w:del w:id="30" w:author="Denis Silveira" w:date="2020-05-04T10:19:00Z">
        <w:r w:rsidRPr="00212F87" w:rsidDel="00F62649">
          <w:rPr>
            <w:rFonts w:ascii="Courier New" w:hAnsi="Courier New" w:cs="Courier New"/>
            <w:lang w:val="en-US"/>
          </w:rPr>
          <w:delText xml:space="preserve">(A.1) </w:delText>
        </w:r>
      </w:del>
      <w:r w:rsidRPr="00212F87">
        <w:rPr>
          <w:rFonts w:ascii="Courier New" w:hAnsi="Courier New" w:cs="Courier New"/>
          <w:lang w:val="en-US"/>
        </w:rPr>
        <w:t>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w:t>
      </w:r>
      <w:r w:rsidRPr="00F62649">
        <w:rPr>
          <w:rFonts w:ascii="Courier New" w:hAnsi="Courier New" w:cs="Courier New"/>
          <w:lang w:val="en-US"/>
          <w:rPrChange w:id="31" w:author="Denis Silveira" w:date="2020-05-04T10:19:00Z">
            <w:rPr>
              <w:color w:val="000000"/>
              <w:lang w:val="en-US"/>
            </w:rPr>
          </w:rPrChange>
        </w:rPr>
        <w:t>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0011B6">
        <w:fldChar w:fldCharType="begin"/>
      </w:r>
      <w:r w:rsidR="000011B6" w:rsidRPr="00EA6100">
        <w:rPr>
          <w:lang w:val="en-US"/>
        </w:rPr>
        <w:instrText xml:space="preserve"> REF _Ref36195878 \h  \* MERGEFORMAT </w:instrText>
      </w:r>
      <w:r w:rsidR="000011B6">
        <w:fldChar w:fldCharType="separate"/>
      </w:r>
      <w:r w:rsidR="004F3D77" w:rsidRPr="004F3D77">
        <w:rPr>
          <w:lang w:val="en-US"/>
        </w:rPr>
        <w:t>Figure 2</w:t>
      </w:r>
      <w:r w:rsidR="000011B6">
        <w:fldChar w:fldCharType="end"/>
      </w:r>
      <w:r w:rsidRPr="00212F87">
        <w:rPr>
          <w:color w:val="000000"/>
          <w:lang w:val="en-US"/>
        </w:rPr>
        <w:t xml:space="preserve"> and </w:t>
      </w:r>
      <w:r w:rsidR="000011B6">
        <w:fldChar w:fldCharType="begin"/>
      </w:r>
      <w:r w:rsidR="000011B6" w:rsidRPr="00EA6100">
        <w:rPr>
          <w:lang w:val="en-US"/>
        </w:rPr>
        <w:instrText xml:space="preserve"> REF _Ref36195933 \h  \* MERGEFORMAT </w:instrText>
      </w:r>
      <w:r w:rsidR="000011B6">
        <w:fldChar w:fldCharType="separate"/>
      </w:r>
      <w:r w:rsidR="004F3D77" w:rsidRPr="00EA6100">
        <w:rPr>
          <w:lang w:val="en-US"/>
        </w:rPr>
        <w:t>3</w:t>
      </w:r>
      <w:r w:rsidR="000011B6">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19CA104" w14:textId="694037C4" w:rsidR="00212F87" w:rsidRDefault="00F62649" w:rsidP="00212F87">
      <w:pPr>
        <w:ind w:firstLine="0"/>
        <w:jc w:val="center"/>
        <w:rPr>
          <w:lang w:val="en-US"/>
        </w:rPr>
      </w:pPr>
      <w:r>
        <w:rPr>
          <w:noProof/>
          <w:lang w:val="en-US"/>
        </w:rPr>
        <w:drawing>
          <wp:inline distT="0" distB="0" distL="0" distR="0" wp14:anchorId="5FA85515" wp14:editId="74D7209B">
            <wp:extent cx="3369273" cy="26752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03.jpg"/>
                    <pic:cNvPicPr/>
                  </pic:nvPicPr>
                  <pic:blipFill>
                    <a:blip r:embed="rId13">
                      <a:extLst>
                        <a:ext uri="{28A0092B-C50C-407E-A947-70E740481C1C}">
                          <a14:useLocalDpi xmlns:a14="http://schemas.microsoft.com/office/drawing/2010/main" val="0"/>
                        </a:ext>
                      </a:extLst>
                    </a:blip>
                    <a:stretch>
                      <a:fillRect/>
                    </a:stretch>
                  </pic:blipFill>
                  <pic:spPr>
                    <a:xfrm>
                      <a:off x="0" y="0"/>
                      <a:ext cx="3371633" cy="2677129"/>
                    </a:xfrm>
                    <a:prstGeom prst="rect">
                      <a:avLst/>
                    </a:prstGeom>
                  </pic:spPr>
                </pic:pic>
              </a:graphicData>
            </a:graphic>
          </wp:inline>
        </w:drawing>
      </w:r>
    </w:p>
    <w:p w14:paraId="20DA14A2" w14:textId="04EAF5E9" w:rsidR="00212F87" w:rsidRDefault="00B67CB7" w:rsidP="00B67CB7">
      <w:pPr>
        <w:ind w:firstLine="0"/>
        <w:jc w:val="center"/>
        <w:rPr>
          <w:lang w:val="en-US"/>
        </w:rPr>
      </w:pPr>
      <w:bookmarkStart w:id="32" w:name="_Ref36195933"/>
      <w:r w:rsidRPr="00A13701">
        <w:rPr>
          <w:b/>
          <w:lang w:val="en-US"/>
        </w:rPr>
        <w:t xml:space="preserve">Figure </w:t>
      </w:r>
      <w:r w:rsidR="0031114A" w:rsidRPr="00A13701">
        <w:rPr>
          <w:b/>
          <w:lang w:val="en-US"/>
        </w:rPr>
        <w:fldChar w:fldCharType="begin"/>
      </w:r>
      <w:r w:rsidR="009D6119" w:rsidRPr="00A13701">
        <w:rPr>
          <w:b/>
          <w:lang w:val="en-US"/>
        </w:rPr>
        <w:instrText xml:space="preserve"> SEQ Figure \* ARABIC </w:instrText>
      </w:r>
      <w:r w:rsidR="0031114A" w:rsidRPr="00A13701">
        <w:rPr>
          <w:b/>
          <w:lang w:val="en-US"/>
        </w:rPr>
        <w:fldChar w:fldCharType="separate"/>
      </w:r>
      <w:r w:rsidR="00E70345">
        <w:rPr>
          <w:b/>
          <w:noProof/>
          <w:lang w:val="en-US"/>
        </w:rPr>
        <w:t>3</w:t>
      </w:r>
      <w:r w:rsidR="0031114A" w:rsidRPr="00A13701">
        <w:rPr>
          <w:b/>
          <w:lang w:val="en-US"/>
        </w:rPr>
        <w:fldChar w:fldCharType="end"/>
      </w:r>
      <w:bookmarkEnd w:id="32"/>
      <w:r>
        <w:rPr>
          <w:b/>
          <w:lang w:val="en-US"/>
        </w:rPr>
        <w:t>.</w:t>
      </w:r>
      <w:r w:rsidRPr="00273577">
        <w:rPr>
          <w:lang w:val="en-US"/>
        </w:rPr>
        <w:t>Subprocess</w:t>
      </w:r>
      <w:r w:rsidRPr="00B67CB7">
        <w:rPr>
          <w:lang w:val="en-US"/>
        </w:rPr>
        <w:t xml:space="preserve"> define protocol.</w:t>
      </w:r>
    </w:p>
    <w:p w14:paraId="69566031" w14:textId="360731E0" w:rsidR="0012227E" w:rsidRPr="00811C38" w:rsidRDefault="00811C38" w:rsidP="00494C7E">
      <w:pPr>
        <w:pStyle w:val="heading2"/>
        <w:numPr>
          <w:ilvl w:val="2"/>
          <w:numId w:val="7"/>
        </w:numPr>
        <w:rPr>
          <w:lang w:val="en-US"/>
        </w:rPr>
      </w:pPr>
      <w:del w:id="33" w:author="Denis Silveira" w:date="2020-05-04T10:20:00Z">
        <w:r w:rsidRPr="00811C38" w:rsidDel="00F62649">
          <w:rPr>
            <w:lang w:val="en-US"/>
          </w:rPr>
          <w:delText xml:space="preserve">(A.1.1) </w:delText>
        </w:r>
      </w:del>
      <w:r w:rsidR="0012227E" w:rsidRPr="00811C38">
        <w:rPr>
          <w:lang w:val="en-US"/>
        </w:rPr>
        <w:t>Define Research Questions</w:t>
      </w:r>
    </w:p>
    <w:p w14:paraId="31B533BC" w14:textId="140F8D3D"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r w:rsidR="00BE538A">
        <w:rPr>
          <w:lang w:val="en-US"/>
        </w:rPr>
        <w:t xml:space="preserve"> </w:t>
      </w:r>
      <w:r w:rsidR="0012227E" w:rsidRPr="0012227E">
        <w:rPr>
          <w:lang w:val="en-US"/>
        </w:rPr>
        <w:t xml:space="preserve">It is usually difficult to define the right research question, as it needs to be wide enough to include all relevant studies, </w:t>
      </w:r>
      <w:proofErr w:type="gramStart"/>
      <w:r w:rsidR="0012227E" w:rsidRPr="0012227E">
        <w:rPr>
          <w:lang w:val="en-US"/>
        </w:rPr>
        <w:t>but yet</w:t>
      </w:r>
      <w:proofErr w:type="gramEnd"/>
      <w:r w:rsidR="0012227E"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r w:rsidR="00BE538A">
        <w:rPr>
          <w:lang w:val="en-US"/>
        </w:rPr>
        <w:t xml:space="preserve">by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xml:space="preserve">. The results of applying PICOC to </w:t>
      </w:r>
      <w:r w:rsidR="00BE538A">
        <w:rPr>
          <w:lang w:val="en-US"/>
        </w:rPr>
        <w:t>this project’s</w:t>
      </w:r>
      <w:r w:rsidR="0012227E" w:rsidRPr="0012227E">
        <w:rPr>
          <w:lang w:val="en-US"/>
        </w:rPr>
        <w:t xml:space="preserve"> research questions are presented in</w:t>
      </w:r>
      <w:r w:rsidR="00BE538A">
        <w:rPr>
          <w:lang w:val="en-US"/>
        </w:rPr>
        <w:t xml:space="preserve"> </w:t>
      </w:r>
      <w:r w:rsidR="0031114A">
        <w:rPr>
          <w:lang w:val="en-US"/>
        </w:rPr>
        <w:fldChar w:fldCharType="begin"/>
      </w:r>
      <w:r w:rsidR="006034F8">
        <w:rPr>
          <w:lang w:val="en-US"/>
        </w:rPr>
        <w:instrText xml:space="preserve"> REF _Ref36196052 \h </w:instrText>
      </w:r>
      <w:r w:rsidR="0031114A">
        <w:rPr>
          <w:lang w:val="en-US"/>
        </w:rPr>
      </w:r>
      <w:r w:rsidR="0031114A">
        <w:rPr>
          <w:lang w:val="en-US"/>
        </w:rPr>
        <w:fldChar w:fldCharType="separate"/>
      </w:r>
      <w:r w:rsidR="006034F8" w:rsidRPr="004F3D77">
        <w:rPr>
          <w:lang w:val="en-US"/>
        </w:rPr>
        <w:t>Table 1</w:t>
      </w:r>
      <w:r w:rsidR="0031114A">
        <w:rPr>
          <w:lang w:val="en-US"/>
        </w:rPr>
        <w:fldChar w:fldCharType="end"/>
      </w:r>
      <w:r w:rsidR="0012227E" w:rsidRPr="0012227E">
        <w:rPr>
          <w:lang w:val="en-US"/>
        </w:rPr>
        <w:t xml:space="preserve">. This helps focusing on what matters for the study in hand, </w:t>
      </w:r>
      <w:r w:rsidR="00BE538A">
        <w:rPr>
          <w:lang w:val="en-US"/>
        </w:rPr>
        <w:t xml:space="preserve">also </w:t>
      </w:r>
      <w:r w:rsidR="0012227E" w:rsidRPr="0012227E">
        <w:rPr>
          <w:lang w:val="en-US"/>
        </w:rPr>
        <w:t xml:space="preserve">guiding the extraction phase of the process. </w:t>
      </w:r>
    </w:p>
    <w:p w14:paraId="0F8E7769" w14:textId="503D0462" w:rsidR="00494C7E" w:rsidRPr="004F3D77" w:rsidRDefault="004F3D77" w:rsidP="006034F8">
      <w:pPr>
        <w:spacing w:before="240"/>
        <w:ind w:firstLine="0"/>
        <w:jc w:val="center"/>
        <w:rPr>
          <w:lang w:val="en-US"/>
        </w:rPr>
      </w:pPr>
      <w:bookmarkStart w:id="34" w:name="_Ref36196052"/>
      <w:bookmarkStart w:id="35" w:name="_Ref36196046"/>
      <w:r w:rsidRPr="006034F8">
        <w:rPr>
          <w:b/>
          <w:bCs/>
          <w:lang w:val="en-US"/>
        </w:rPr>
        <w:t xml:space="preserve">Table </w:t>
      </w:r>
      <w:r w:rsidR="0031114A" w:rsidRPr="006034F8">
        <w:rPr>
          <w:b/>
          <w:bCs/>
          <w:lang w:val="en-US"/>
        </w:rPr>
        <w:fldChar w:fldCharType="begin"/>
      </w:r>
      <w:r w:rsidRPr="006034F8">
        <w:rPr>
          <w:b/>
          <w:bCs/>
          <w:lang w:val="en-US"/>
        </w:rPr>
        <w:instrText xml:space="preserve"> SEQ Table \* ARABIC </w:instrText>
      </w:r>
      <w:r w:rsidR="0031114A" w:rsidRPr="006034F8">
        <w:rPr>
          <w:b/>
          <w:bCs/>
          <w:lang w:val="en-US"/>
        </w:rPr>
        <w:fldChar w:fldCharType="separate"/>
      </w:r>
      <w:r w:rsidRPr="006034F8">
        <w:rPr>
          <w:b/>
          <w:bCs/>
          <w:lang w:val="en-US"/>
        </w:rPr>
        <w:t>1</w:t>
      </w:r>
      <w:r w:rsidR="0031114A" w:rsidRPr="006034F8">
        <w:rPr>
          <w:b/>
          <w:bCs/>
          <w:lang w:val="en-US"/>
        </w:rPr>
        <w:fldChar w:fldCharType="end"/>
      </w:r>
      <w:bookmarkEnd w:id="34"/>
      <w:r w:rsidR="003E4254" w:rsidRPr="004F3D77">
        <w:rPr>
          <w:lang w:val="en-US"/>
        </w:rPr>
        <w:t>.</w:t>
      </w:r>
      <w:r w:rsidR="00494C7E" w:rsidRPr="004F3D77">
        <w:rPr>
          <w:lang w:val="en-US"/>
        </w:rPr>
        <w:t xml:space="preserve"> PICOC </w:t>
      </w:r>
      <w:r w:rsidR="003E4254" w:rsidRPr="004F3D77">
        <w:rPr>
          <w:lang w:val="en-US"/>
        </w:rPr>
        <w:t>when applied to our SLR.</w:t>
      </w:r>
      <w:bookmarkEnd w:id="35"/>
    </w:p>
    <w:tbl>
      <w:tblPr>
        <w:tblW w:w="6379" w:type="dxa"/>
        <w:jc w:val="center"/>
        <w:tblLook w:val="01E0" w:firstRow="1" w:lastRow="1" w:firstColumn="1" w:lastColumn="1" w:noHBand="0" w:noVBand="0"/>
      </w:tblPr>
      <w:tblGrid>
        <w:gridCol w:w="1863"/>
        <w:gridCol w:w="4516"/>
      </w:tblGrid>
      <w:tr w:rsidR="00494C7E" w:rsidRPr="00DB220A" w14:paraId="3D9F7A7B" w14:textId="77777777" w:rsidTr="00BE3B21">
        <w:trPr>
          <w:jc w:val="center"/>
        </w:trPr>
        <w:tc>
          <w:tcPr>
            <w:tcW w:w="1863" w:type="dxa"/>
            <w:tcBorders>
              <w:top w:val="double" w:sz="4" w:space="0" w:color="auto"/>
              <w:bottom w:val="single" w:sz="4" w:space="0" w:color="auto"/>
            </w:tcBorders>
          </w:tcPr>
          <w:p w14:paraId="6787AEE4"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5B4D4010"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8F5C92" w14:paraId="4D1893DF" w14:textId="77777777" w:rsidTr="00BE3B21">
        <w:trPr>
          <w:jc w:val="center"/>
        </w:trPr>
        <w:tc>
          <w:tcPr>
            <w:tcW w:w="1863" w:type="dxa"/>
            <w:tcBorders>
              <w:top w:val="single" w:sz="4" w:space="0" w:color="auto"/>
            </w:tcBorders>
          </w:tcPr>
          <w:p w14:paraId="2A2AA444"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0EC878A" w14:textId="77777777" w:rsidR="00494C7E" w:rsidRPr="00BE3B21" w:rsidRDefault="00BE3B21" w:rsidP="009040BB">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8F5C92" w14:paraId="014964E7" w14:textId="77777777" w:rsidTr="00BE3B21">
        <w:trPr>
          <w:jc w:val="center"/>
        </w:trPr>
        <w:tc>
          <w:tcPr>
            <w:tcW w:w="1863" w:type="dxa"/>
          </w:tcPr>
          <w:p w14:paraId="42EDAA94"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32B5BE11" w14:textId="77777777"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8F5C92" w14:paraId="36F9BFF5" w14:textId="77777777" w:rsidTr="00BE3B21">
        <w:trPr>
          <w:jc w:val="center"/>
        </w:trPr>
        <w:tc>
          <w:tcPr>
            <w:tcW w:w="1863" w:type="dxa"/>
          </w:tcPr>
          <w:p w14:paraId="77B09368"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4C140467" w14:textId="10B5AF1F" w:rsidR="00494C7E" w:rsidRPr="00BE3B21" w:rsidRDefault="00BE3B21" w:rsidP="00DC0676">
            <w:pPr>
              <w:pStyle w:val="Els-table-text"/>
              <w:jc w:val="both"/>
              <w:rPr>
                <w:rFonts w:eastAsia="Times New Roman"/>
                <w:sz w:val="16"/>
                <w:szCs w:val="16"/>
              </w:rPr>
            </w:pPr>
            <w:r>
              <w:rPr>
                <w:rFonts w:eastAsia="Times New Roman"/>
                <w:sz w:val="16"/>
                <w:szCs w:val="16"/>
              </w:rPr>
              <w:t>I</w:t>
            </w:r>
            <w:r w:rsidRPr="00BE3B21">
              <w:rPr>
                <w:rFonts w:eastAsia="Times New Roman"/>
                <w:sz w:val="16"/>
                <w:szCs w:val="16"/>
              </w:rPr>
              <w:t>t doesn’t apply, as the analysis or the use of eye-tracking</w:t>
            </w:r>
            <w:r w:rsidR="009040BB">
              <w:rPr>
                <w:rFonts w:eastAsia="Times New Roman"/>
                <w:sz w:val="16"/>
                <w:szCs w:val="16"/>
              </w:rPr>
              <w:t xml:space="preserve"> won’t be compared</w:t>
            </w:r>
            <w:r w:rsidRPr="00BE3B21">
              <w:rPr>
                <w:rFonts w:eastAsia="Times New Roman"/>
                <w:sz w:val="16"/>
                <w:szCs w:val="16"/>
              </w:rPr>
              <w:t>,</w:t>
            </w:r>
            <w:r w:rsidR="009040BB">
              <w:rPr>
                <w:rFonts w:eastAsia="Times New Roman"/>
                <w:sz w:val="16"/>
                <w:szCs w:val="16"/>
              </w:rPr>
              <w:t xml:space="preserve"> this study</w:t>
            </w:r>
            <w:r w:rsidRPr="00BE3B21">
              <w:rPr>
                <w:rFonts w:eastAsia="Times New Roman"/>
                <w:sz w:val="16"/>
                <w:szCs w:val="16"/>
              </w:rPr>
              <w:t xml:space="preserve"> just collect</w:t>
            </w:r>
            <w:r w:rsidR="009040BB">
              <w:rPr>
                <w:rFonts w:eastAsia="Times New Roman"/>
                <w:sz w:val="16"/>
                <w:szCs w:val="16"/>
              </w:rPr>
              <w:t>s</w:t>
            </w:r>
            <w:r w:rsidRPr="00BE3B21">
              <w:rPr>
                <w:rFonts w:eastAsia="Times New Roman"/>
                <w:sz w:val="16"/>
                <w:szCs w:val="16"/>
              </w:rPr>
              <w:t xml:space="preserve"> as much information as possible to build a catalog that contains a thorough analysis of approaches </w:t>
            </w:r>
            <w:r w:rsidR="007B0542" w:rsidRPr="00BE3B21">
              <w:rPr>
                <w:rFonts w:eastAsia="Times New Roman"/>
                <w:sz w:val="16"/>
                <w:szCs w:val="16"/>
              </w:rPr>
              <w:t xml:space="preserve">that use </w:t>
            </w:r>
            <w:r w:rsidR="000106ED">
              <w:rPr>
                <w:rFonts w:eastAsia="Times New Roman"/>
                <w:sz w:val="16"/>
                <w:szCs w:val="16"/>
              </w:rPr>
              <w:t>eye-tracking</w:t>
            </w:r>
            <w:r w:rsidR="007B0542" w:rsidRPr="00BE3B21">
              <w:rPr>
                <w:rFonts w:eastAsia="Times New Roman"/>
                <w:sz w:val="16"/>
                <w:szCs w:val="16"/>
              </w:rPr>
              <w:t xml:space="preserve"> with the </w:t>
            </w:r>
            <w:r w:rsidR="00DC0676">
              <w:rPr>
                <w:rFonts w:eastAsia="Times New Roman"/>
                <w:sz w:val="16"/>
                <w:szCs w:val="16"/>
              </w:rPr>
              <w:t>i</w:t>
            </w:r>
            <w:r w:rsidR="00DC0676" w:rsidRPr="00DC0676">
              <w:rPr>
                <w:rFonts w:eastAsia="Times New Roman"/>
                <w:sz w:val="16"/>
                <w:szCs w:val="16"/>
              </w:rPr>
              <w:t>ntention</w:t>
            </w:r>
            <w:r w:rsidR="00DC0676" w:rsidRPr="00BE3B21">
              <w:rPr>
                <w:rFonts w:eastAsia="Times New Roman"/>
                <w:sz w:val="16"/>
                <w:szCs w:val="16"/>
              </w:rPr>
              <w:t xml:space="preserve"> </w:t>
            </w:r>
            <w:r w:rsidR="007B0542" w:rsidRPr="00BE3B21">
              <w:rPr>
                <w:rFonts w:eastAsia="Times New Roman"/>
                <w:sz w:val="16"/>
                <w:szCs w:val="16"/>
              </w:rPr>
              <w:t>of measuring how much a model of business process is understandable.</w:t>
            </w:r>
          </w:p>
        </w:tc>
      </w:tr>
      <w:tr w:rsidR="00494C7E" w:rsidRPr="00EA6100" w14:paraId="110AC531" w14:textId="77777777" w:rsidTr="00BE3B21">
        <w:trPr>
          <w:jc w:val="center"/>
        </w:trPr>
        <w:tc>
          <w:tcPr>
            <w:tcW w:w="1863" w:type="dxa"/>
          </w:tcPr>
          <w:p w14:paraId="2645D9FF"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60C8C3C2" w14:textId="6B38D699" w:rsidR="00494C7E" w:rsidRPr="00BE3B21" w:rsidRDefault="000735BF" w:rsidP="00DC0676">
            <w:pPr>
              <w:pStyle w:val="Els-table-text"/>
              <w:jc w:val="both"/>
              <w:rPr>
                <w:rFonts w:eastAsia="Times New Roman"/>
                <w:sz w:val="16"/>
                <w:szCs w:val="16"/>
              </w:rPr>
            </w:pPr>
            <w:r>
              <w:rPr>
                <w:rFonts w:eastAsia="Times New Roman"/>
                <w:sz w:val="16"/>
                <w:szCs w:val="16"/>
              </w:rPr>
              <w:t>R</w:t>
            </w:r>
            <w:r w:rsidR="00BE3B21" w:rsidRPr="00BE3B21">
              <w:rPr>
                <w:rFonts w:eastAsia="Times New Roman"/>
                <w:sz w:val="16"/>
                <w:szCs w:val="16"/>
              </w:rPr>
              <w:t>elat</w:t>
            </w:r>
            <w:r w:rsidR="009040BB">
              <w:rPr>
                <w:rFonts w:eastAsia="Times New Roman"/>
                <w:sz w:val="16"/>
                <w:szCs w:val="16"/>
              </w:rPr>
              <w:t>i</w:t>
            </w:r>
            <w:r w:rsidR="00280192">
              <w:rPr>
                <w:rFonts w:eastAsia="Times New Roman"/>
                <w:sz w:val="16"/>
                <w:szCs w:val="16"/>
              </w:rPr>
              <w:t>ng</w:t>
            </w:r>
            <w:r w:rsidR="00BE3B21" w:rsidRPr="00BE3B21">
              <w:rPr>
                <w:rFonts w:eastAsia="Times New Roman"/>
                <w:sz w:val="16"/>
                <w:szCs w:val="16"/>
              </w:rPr>
              <w:t xml:space="preserv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xml:space="preserve">, the metrics used to analyze understanding, the notations used to map processes, when and where studies were </w:t>
            </w:r>
            <w:proofErr w:type="gramStart"/>
            <w:r w:rsidR="00BE3B21" w:rsidRPr="00BE3B21">
              <w:rPr>
                <w:rFonts w:eastAsia="Times New Roman"/>
                <w:sz w:val="16"/>
                <w:szCs w:val="16"/>
              </w:rPr>
              <w:t>published</w:t>
            </w:r>
            <w:proofErr w:type="gramEnd"/>
            <w:r w:rsidR="00BE3B21" w:rsidRPr="00BE3B21">
              <w:rPr>
                <w:rFonts w:eastAsia="Times New Roman"/>
                <w:sz w:val="16"/>
                <w:szCs w:val="16"/>
              </w:rPr>
              <w:t xml:space="preserve"> and which researchers are using eye-tracking to analyze model understanding of processes</w:t>
            </w:r>
            <w:r>
              <w:rPr>
                <w:rFonts w:eastAsia="Times New Roman"/>
                <w:sz w:val="16"/>
                <w:szCs w:val="16"/>
              </w:rPr>
              <w:t>.</w:t>
            </w:r>
          </w:p>
        </w:tc>
      </w:tr>
      <w:tr w:rsidR="00494C7E" w:rsidRPr="008F5C92" w14:paraId="2E312941" w14:textId="77777777" w:rsidTr="00BE3B21">
        <w:trPr>
          <w:jc w:val="center"/>
        </w:trPr>
        <w:tc>
          <w:tcPr>
            <w:tcW w:w="1863" w:type="dxa"/>
            <w:tcBorders>
              <w:bottom w:val="double" w:sz="4" w:space="0" w:color="auto"/>
            </w:tcBorders>
          </w:tcPr>
          <w:p w14:paraId="653BA8DD"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3CCA0BBD" w14:textId="77777777" w:rsidR="00494C7E" w:rsidRPr="00BC27C3" w:rsidRDefault="007B0542" w:rsidP="007B0542">
            <w:pPr>
              <w:pStyle w:val="Els-table-text"/>
              <w:rPr>
                <w:rFonts w:eastAsia="Times New Roman"/>
                <w:sz w:val="16"/>
                <w:szCs w:val="16"/>
              </w:rPr>
            </w:pPr>
            <w:r w:rsidRPr="000735BF">
              <w:rPr>
                <w:rFonts w:eastAsia="Times New Roman"/>
                <w:sz w:val="16"/>
                <w:szCs w:val="16"/>
              </w:rPr>
              <w:t>Works that highlight the scope of using eye-tracking to analyze the understanding of process models</w:t>
            </w:r>
            <w:r w:rsidR="000735BF">
              <w:rPr>
                <w:rFonts w:eastAsia="Times New Roman"/>
                <w:sz w:val="16"/>
                <w:szCs w:val="16"/>
              </w:rPr>
              <w:t>.</w:t>
            </w:r>
          </w:p>
        </w:tc>
      </w:tr>
    </w:tbl>
    <w:p w14:paraId="2F08630E" w14:textId="186392A7" w:rsidR="00494C7E" w:rsidRDefault="00AB71FD" w:rsidP="000735BF">
      <w:pPr>
        <w:spacing w:before="240"/>
        <w:rPr>
          <w:lang w:val="en-US"/>
        </w:rPr>
      </w:pPr>
      <w:r w:rsidRPr="00AB71FD">
        <w:rPr>
          <w:lang w:val="en-US"/>
        </w:rPr>
        <w:t xml:space="preserve">In summary, </w:t>
      </w:r>
      <w:r w:rsidR="009D3DCB">
        <w:rPr>
          <w:lang w:val="en-US"/>
        </w:rPr>
        <w:t xml:space="preserve">this piece’s </w:t>
      </w:r>
      <w:r w:rsidRPr="00AB71FD">
        <w:rPr>
          <w:lang w:val="en-US"/>
        </w:rPr>
        <w:t xml:space="preserve">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 xml:space="preserve">tracking </w:t>
      </w:r>
      <w:r w:rsidR="009D3DCB">
        <w:rPr>
          <w:lang w:val="en-US"/>
        </w:rPr>
        <w:t xml:space="preserve">which </w:t>
      </w:r>
      <w:r w:rsidRPr="00AB71FD">
        <w:rPr>
          <w:lang w:val="en-US"/>
        </w:rPr>
        <w:t xml:space="preserve">can </w:t>
      </w:r>
      <w:r w:rsidR="009D3DCB">
        <w:rPr>
          <w:lang w:val="en-US"/>
        </w:rPr>
        <w:t>aid</w:t>
      </w:r>
      <w:r w:rsidRPr="00AB71FD">
        <w:rPr>
          <w:lang w:val="en-US"/>
        </w:rPr>
        <w:t xml:space="preserve"> in understanding models</w:t>
      </w:r>
      <w:r w:rsidR="00494C7E" w:rsidRPr="00494C7E">
        <w:rPr>
          <w:lang w:val="en-US"/>
        </w:rPr>
        <w:t>.</w:t>
      </w:r>
      <w:r w:rsidR="00805066">
        <w:rPr>
          <w:lang w:val="en-US"/>
        </w:rPr>
        <w:t xml:space="preserve"> </w:t>
      </w:r>
      <w:r w:rsidR="009D3DCB">
        <w:rPr>
          <w:lang w:val="en-US"/>
        </w:rPr>
        <w:t>H</w:t>
      </w:r>
      <w:r w:rsidR="00805066">
        <w:rPr>
          <w:lang w:val="en-US"/>
        </w:rPr>
        <w:t xml:space="preserve">ope </w:t>
      </w:r>
      <w:r w:rsidR="009D3DCB">
        <w:rPr>
          <w:lang w:val="en-US"/>
        </w:rPr>
        <w:t xml:space="preserve">fully </w:t>
      </w:r>
      <w:r w:rsidR="00805066">
        <w:rPr>
          <w:lang w:val="en-US"/>
        </w:rPr>
        <w:t xml:space="preserve">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xml:space="preserve">. Hence, the research questions defined </w:t>
      </w:r>
      <w:r w:rsidR="009D3DCB">
        <w:rPr>
          <w:lang w:val="en-US"/>
        </w:rPr>
        <w:t>in</w:t>
      </w:r>
      <w:r w:rsidR="00494C7E" w:rsidRPr="00494C7E">
        <w:rPr>
          <w:lang w:val="en-US"/>
        </w:rPr>
        <w:t xml:space="preserve"> this SLR were:</w:t>
      </w:r>
    </w:p>
    <w:p w14:paraId="6FCCCBA7" w14:textId="77777777"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1EADAF05" w14:textId="77777777"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08201548" w14:textId="7777777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1DD230D" w14:textId="77777777"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2B9696E5" w14:textId="77777777" w:rsidR="00FF12CA" w:rsidRPr="00BE3B21" w:rsidRDefault="00FF12CA" w:rsidP="00F6701C">
      <w:pPr>
        <w:pStyle w:val="PargrafodaLista"/>
        <w:numPr>
          <w:ilvl w:val="0"/>
          <w:numId w:val="11"/>
        </w:numPr>
        <w:rPr>
          <w:lang w:val="en-US"/>
        </w:rPr>
      </w:pPr>
      <w:commentRangeStart w:id="36"/>
      <w:r w:rsidRPr="00BE3B21">
        <w:rPr>
          <w:lang w:val="en-US"/>
        </w:rPr>
        <w:t xml:space="preserve">RQ5: </w:t>
      </w:r>
      <w:r w:rsidR="000735BF" w:rsidRPr="004F63A2">
        <w:rPr>
          <w:lang w:val="en-US"/>
        </w:rPr>
        <w:t>What is the profile of the subjects who used the eye</w:t>
      </w:r>
      <w:r w:rsidR="007B0542" w:rsidRPr="004F63A2">
        <w:rPr>
          <w:lang w:val="en-US"/>
        </w:rPr>
        <w:t>-</w:t>
      </w:r>
      <w:r w:rsidR="000735BF" w:rsidRPr="004F63A2">
        <w:rPr>
          <w:lang w:val="en-US"/>
        </w:rPr>
        <w:t>tracking device to evaluate understanding in process models?</w:t>
      </w:r>
      <w:commentRangeEnd w:id="36"/>
      <w:r w:rsidR="00F62649">
        <w:rPr>
          <w:rStyle w:val="Refdecomentrio"/>
        </w:rPr>
        <w:commentReference w:id="36"/>
      </w:r>
    </w:p>
    <w:p w14:paraId="4B279B9E" w14:textId="4D1139DD" w:rsidR="006E6B57" w:rsidRPr="00811C38" w:rsidRDefault="00811C38" w:rsidP="006E6B57">
      <w:pPr>
        <w:pStyle w:val="heading2"/>
        <w:numPr>
          <w:ilvl w:val="2"/>
          <w:numId w:val="7"/>
        </w:numPr>
        <w:rPr>
          <w:lang w:val="en-US"/>
        </w:rPr>
      </w:pPr>
      <w:del w:id="37" w:author="Denis Silveira" w:date="2020-05-04T10:20:00Z">
        <w:r w:rsidRPr="00811C38" w:rsidDel="00F62649">
          <w:rPr>
            <w:lang w:val="en-US"/>
          </w:rPr>
          <w:delText xml:space="preserve">(A.1.2) </w:delText>
        </w:r>
      </w:del>
      <w:r w:rsidR="006E6B57" w:rsidRPr="00811C38">
        <w:rPr>
          <w:lang w:val="en-US"/>
        </w:rPr>
        <w:t>Define Search Sources</w:t>
      </w:r>
    </w:p>
    <w:p w14:paraId="4989E0BA" w14:textId="3EFDC0D9"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The digital libraries sources selected for this study were:</w:t>
      </w:r>
    </w:p>
    <w:p w14:paraId="497F21BA" w14:textId="7777777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2D3DB476" w14:textId="77777777"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3340EF2E" w14:textId="77777777" w:rsidR="003B48FD" w:rsidRPr="003B48FD" w:rsidRDefault="003B48FD" w:rsidP="00F6701C">
      <w:pPr>
        <w:pStyle w:val="PargrafodaLista"/>
        <w:numPr>
          <w:ilvl w:val="0"/>
          <w:numId w:val="12"/>
        </w:numPr>
        <w:rPr>
          <w:lang w:val="en-US"/>
        </w:rPr>
      </w:pPr>
      <w:proofErr w:type="spellStart"/>
      <w:proofErr w:type="gramStart"/>
      <w:r w:rsidRPr="003B48FD">
        <w:rPr>
          <w:lang w:val="en-US"/>
        </w:rPr>
        <w:t>I</w:t>
      </w:r>
      <w:r w:rsidR="00BA7F16">
        <w:rPr>
          <w:lang w:val="en-US"/>
        </w:rPr>
        <w:t>E</w:t>
      </w:r>
      <w:r w:rsidRPr="003B48FD">
        <w:rPr>
          <w:lang w:val="en-US"/>
        </w:rPr>
        <w:t>EEExplore</w:t>
      </w:r>
      <w:proofErr w:type="spellEnd"/>
      <w:r w:rsidRPr="003B48FD">
        <w:rPr>
          <w:lang w:val="en-US"/>
        </w:rPr>
        <w:t>;</w:t>
      </w:r>
      <w:proofErr w:type="gramEnd"/>
    </w:p>
    <w:p w14:paraId="5D248928" w14:textId="77777777"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5DAEAE61" w14:textId="77777777"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116499D4" w14:textId="77777777"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5B6E24A5" w14:textId="77777777" w:rsidR="003B48FD" w:rsidRPr="00CF0E23" w:rsidRDefault="003B48FD" w:rsidP="00F6701C">
      <w:pPr>
        <w:pStyle w:val="PargrafodaLista"/>
        <w:numPr>
          <w:ilvl w:val="0"/>
          <w:numId w:val="12"/>
        </w:numPr>
        <w:rPr>
          <w:lang w:val="en-US"/>
        </w:rPr>
      </w:pPr>
      <w:r w:rsidRPr="00CF0E23">
        <w:rPr>
          <w:lang w:val="en-US"/>
        </w:rPr>
        <w:t>Engineering Village.</w:t>
      </w:r>
    </w:p>
    <w:p w14:paraId="2B80A47C" w14:textId="77777777"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0132FB06" w14:textId="5991A8C5" w:rsidR="00494C7E" w:rsidRDefault="003B48FD" w:rsidP="003B48FD">
      <w:pPr>
        <w:rPr>
          <w:lang w:val="en-US"/>
        </w:rPr>
      </w:pPr>
      <w:r w:rsidRPr="003B48FD">
        <w:rPr>
          <w:lang w:val="en-US"/>
        </w:rPr>
        <w:t xml:space="preserve">No restriction of date period was applied during the search in the specified sources, as </w:t>
      </w:r>
      <w:r w:rsidR="00551DF9">
        <w:rPr>
          <w:lang w:val="en-US"/>
        </w:rPr>
        <w:t>the wish was not</w:t>
      </w:r>
      <w:r w:rsidRPr="003B48FD">
        <w:rPr>
          <w:lang w:val="en-US"/>
        </w:rPr>
        <w:t xml:space="preserve"> to risk ignoring useful information that would limit the </w:t>
      </w:r>
      <w:proofErr w:type="spellStart"/>
      <w:r w:rsidR="00551DF9">
        <w:rPr>
          <w:lang w:val="en-US"/>
        </w:rPr>
        <w:t>fidings</w:t>
      </w:r>
      <w:proofErr w:type="spellEnd"/>
      <w:r w:rsidR="00551DF9">
        <w:rPr>
          <w:lang w:val="en-US"/>
        </w:rPr>
        <w:t xml:space="preserve">’ </w:t>
      </w:r>
      <w:r w:rsidRPr="003B48FD">
        <w:rPr>
          <w:lang w:val="en-US"/>
        </w:rPr>
        <w:t>value.</w:t>
      </w:r>
    </w:p>
    <w:p w14:paraId="1BD4BDB8" w14:textId="28E5A4CF" w:rsidR="00C17FD6" w:rsidRPr="00811C38" w:rsidRDefault="00811C38" w:rsidP="00C17FD6">
      <w:pPr>
        <w:pStyle w:val="heading2"/>
        <w:numPr>
          <w:ilvl w:val="2"/>
          <w:numId w:val="7"/>
        </w:numPr>
        <w:rPr>
          <w:lang w:val="en-US"/>
        </w:rPr>
      </w:pPr>
      <w:del w:id="38" w:author="Denis Silveira" w:date="2020-05-04T10:20:00Z">
        <w:r w:rsidRPr="00811C38" w:rsidDel="00F62649">
          <w:rPr>
            <w:lang w:val="en-US"/>
          </w:rPr>
          <w:delText xml:space="preserve">(A.1.3) </w:delText>
        </w:r>
      </w:del>
      <w:r w:rsidR="00C17FD6" w:rsidRPr="00811C38">
        <w:rPr>
          <w:lang w:val="en-US"/>
        </w:rPr>
        <w:t>Define Search Queries</w:t>
      </w:r>
    </w:p>
    <w:p w14:paraId="4B7EF996" w14:textId="7CBC8405"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sidR="00551DF9">
        <w:rPr>
          <w:lang w:val="en-US"/>
        </w:rPr>
        <w:t xml:space="preserve"> The f</w:t>
      </w:r>
      <w:r w:rsidRPr="00C17FD6">
        <w:rPr>
          <w:lang w:val="en-US"/>
        </w:rPr>
        <w:t xml:space="preserve">irst step to define the search queries was the identification of keywords. The list of keywords was based on a preliminary ad-hoc search, </w:t>
      </w:r>
      <w:r w:rsidR="00763363">
        <w:rPr>
          <w:lang w:val="en-US"/>
        </w:rPr>
        <w:t xml:space="preserve">with the purpose of </w:t>
      </w:r>
      <w:r w:rsidRPr="00C17FD6">
        <w:rPr>
          <w:lang w:val="en-US"/>
        </w:rPr>
        <w:t>guarantee</w:t>
      </w:r>
      <w:r w:rsidR="00763363">
        <w:rPr>
          <w:lang w:val="en-US"/>
        </w:rPr>
        <w:t>ing</w:t>
      </w:r>
      <w:r w:rsidRPr="00C17FD6">
        <w:rPr>
          <w:lang w:val="en-US"/>
        </w:rPr>
        <w:t xml:space="preserve"> that relevant terms would not be omitted from the very beginning. </w:t>
      </w:r>
      <w:r w:rsidR="000011B6">
        <w:fldChar w:fldCharType="begin"/>
      </w:r>
      <w:r w:rsidR="000011B6" w:rsidRPr="00EA6100">
        <w:rPr>
          <w:lang w:val="en-US"/>
        </w:rPr>
        <w:instrText xml:space="preserve"> REF _Ref36196114 \h  \* MERGEFORMAT </w:instrText>
      </w:r>
      <w:r w:rsidR="000011B6">
        <w:fldChar w:fldCharType="separate"/>
      </w:r>
      <w:r w:rsidR="006034F8" w:rsidRPr="006034F8">
        <w:rPr>
          <w:lang w:val="en-US"/>
        </w:rPr>
        <w:t>Table 2</w:t>
      </w:r>
      <w:r w:rsidR="000011B6">
        <w:fldChar w:fldCharType="end"/>
      </w:r>
      <w:r w:rsidR="00763363" w:rsidRPr="00EA6100">
        <w:rPr>
          <w:lang w:val="en-US"/>
        </w:rPr>
        <w:t xml:space="preserve"> </w:t>
      </w:r>
      <w:r w:rsidRPr="00C17FD6">
        <w:rPr>
          <w:lang w:val="en-US"/>
        </w:rPr>
        <w:t>shows the keywords used in the final queries, already grouped with Boolean operators.</w:t>
      </w:r>
    </w:p>
    <w:p w14:paraId="6139C83E" w14:textId="3997427E" w:rsidR="00CF0E23" w:rsidRPr="00F001B7" w:rsidRDefault="006034F8" w:rsidP="00CF0E23">
      <w:pPr>
        <w:pStyle w:val="TableTitle"/>
        <w:rPr>
          <w:smallCaps w:val="0"/>
          <w:sz w:val="20"/>
          <w:szCs w:val="20"/>
        </w:rPr>
      </w:pPr>
      <w:bookmarkStart w:id="39" w:name="_Ref36196114"/>
      <w:r w:rsidRPr="006034F8">
        <w:rPr>
          <w:b/>
          <w:bCs/>
          <w:smallCaps w:val="0"/>
          <w:sz w:val="20"/>
          <w:szCs w:val="20"/>
        </w:rPr>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sidRPr="006034F8">
        <w:rPr>
          <w:b/>
          <w:bCs/>
          <w:smallCaps w:val="0"/>
          <w:sz w:val="20"/>
          <w:szCs w:val="20"/>
        </w:rPr>
        <w:t>2</w:t>
      </w:r>
      <w:r w:rsidR="0031114A" w:rsidRPr="006034F8">
        <w:rPr>
          <w:b/>
          <w:bCs/>
          <w:smallCaps w:val="0"/>
          <w:sz w:val="20"/>
          <w:szCs w:val="20"/>
        </w:rPr>
        <w:fldChar w:fldCharType="end"/>
      </w:r>
      <w:bookmarkEnd w:id="39"/>
      <w:r w:rsidR="00F001B7" w:rsidRPr="006034F8">
        <w:rPr>
          <w:b/>
          <w:bCs/>
          <w:smallCaps w:val="0"/>
          <w:sz w:val="20"/>
          <w:szCs w:val="20"/>
        </w:rPr>
        <w:t>.</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15F83C45" w14:textId="77777777" w:rsidTr="001161F2">
        <w:trPr>
          <w:jc w:val="center"/>
        </w:trPr>
        <w:tc>
          <w:tcPr>
            <w:tcW w:w="1655" w:type="dxa"/>
            <w:tcBorders>
              <w:top w:val="double" w:sz="4" w:space="0" w:color="auto"/>
              <w:bottom w:val="double" w:sz="4" w:space="0" w:color="auto"/>
            </w:tcBorders>
          </w:tcPr>
          <w:p w14:paraId="00C3E578" w14:textId="77777777"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646D221" w14:textId="77777777" w:rsidR="00CF0E23" w:rsidRPr="00DB220A" w:rsidRDefault="00CF0E23" w:rsidP="001161F2">
            <w:pPr>
              <w:rPr>
                <w:sz w:val="16"/>
                <w:szCs w:val="16"/>
              </w:rPr>
            </w:pPr>
            <w:r w:rsidRPr="00DB220A">
              <w:rPr>
                <w:sz w:val="16"/>
                <w:szCs w:val="16"/>
              </w:rPr>
              <w:t>Query</w:t>
            </w:r>
          </w:p>
        </w:tc>
      </w:tr>
      <w:tr w:rsidR="001161F2" w:rsidRPr="008F5C92" w14:paraId="295E404C" w14:textId="77777777" w:rsidTr="001161F2">
        <w:trPr>
          <w:jc w:val="center"/>
        </w:trPr>
        <w:tc>
          <w:tcPr>
            <w:tcW w:w="1655" w:type="dxa"/>
            <w:tcBorders>
              <w:top w:val="double" w:sz="4" w:space="0" w:color="auto"/>
              <w:bottom w:val="double" w:sz="4" w:space="0" w:color="auto"/>
            </w:tcBorders>
          </w:tcPr>
          <w:p w14:paraId="6F2CE0E1" w14:textId="7777777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27BC125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7517B3EB" w14:textId="77777777" w:rsidR="001161F2" w:rsidRPr="00ED250C" w:rsidRDefault="001161F2" w:rsidP="001161F2">
            <w:pPr>
              <w:rPr>
                <w:sz w:val="16"/>
                <w:szCs w:val="16"/>
                <w:lang w:val="en-US"/>
              </w:rPr>
            </w:pPr>
          </w:p>
        </w:tc>
      </w:tr>
      <w:tr w:rsidR="00CF0E23" w:rsidRPr="008F5C92" w14:paraId="657854EA" w14:textId="77777777" w:rsidTr="001161F2">
        <w:trPr>
          <w:jc w:val="center"/>
        </w:trPr>
        <w:tc>
          <w:tcPr>
            <w:tcW w:w="1655" w:type="dxa"/>
            <w:tcBorders>
              <w:top w:val="double" w:sz="4" w:space="0" w:color="auto"/>
              <w:bottom w:val="double" w:sz="4" w:space="0" w:color="auto"/>
            </w:tcBorders>
          </w:tcPr>
          <w:p w14:paraId="1FD57C40" w14:textId="77777777"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5C0C7884" w14:textId="77777777"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 xml:space="preserve">[[Abstract: eye-tracker]OR[Abstract: eye tracker]OR[Abstract: eye-tracking]OR[Abstract: eye tracking]OR[Abstract: restricted focus viewer]]]AND[[Abstract: </w:t>
            </w:r>
            <w:r w:rsidR="004F63A2">
              <w:rPr>
                <w:rFonts w:ascii="Arial" w:hAnsi="Arial" w:cs="Arial"/>
                <w:color w:val="000000"/>
                <w:sz w:val="16"/>
                <w:szCs w:val="16"/>
                <w:lang w:val="en-US"/>
              </w:rPr>
              <w:t>BPM</w:t>
            </w:r>
            <w:r w:rsidRPr="00716E53">
              <w:rPr>
                <w:rFonts w:ascii="Arial" w:hAnsi="Arial" w:cs="Arial"/>
                <w:color w:val="000000"/>
                <w:sz w:val="16"/>
                <w:szCs w:val="16"/>
                <w:lang w:val="en-US"/>
              </w:rPr>
              <w:t>]OR[Abstract: business process model]OR[Abstract: business process]OR[Abstract: process model]]AND[[Abstract: understanding]OR[Abstract: comprehension]OR[Abstract: comprehensibility]]</w:t>
            </w:r>
          </w:p>
        </w:tc>
      </w:tr>
      <w:tr w:rsidR="00CF0E23" w:rsidRPr="008F5C92" w14:paraId="0EE75DF8" w14:textId="77777777" w:rsidTr="001161F2">
        <w:trPr>
          <w:jc w:val="center"/>
        </w:trPr>
        <w:tc>
          <w:tcPr>
            <w:tcW w:w="1655" w:type="dxa"/>
            <w:tcBorders>
              <w:top w:val="double" w:sz="4" w:space="0" w:color="auto"/>
              <w:bottom w:val="double" w:sz="4" w:space="0" w:color="auto"/>
            </w:tcBorders>
          </w:tcPr>
          <w:p w14:paraId="545E839A" w14:textId="77777777"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48EB88AE" w14:textId="77777777"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r w:rsidR="004F63A2" w:rsidRPr="00ED250C">
              <w:rPr>
                <w:rFonts w:ascii="Arial" w:hAnsi="Arial" w:cs="Arial"/>
                <w:color w:val="000000"/>
                <w:sz w:val="16"/>
                <w:szCs w:val="16"/>
                <w:lang w:val="en-US"/>
              </w:rPr>
              <w:t>"</w:t>
            </w:r>
            <w:proofErr w:type="spellStart"/>
            <w:r w:rsidR="004F63A2" w:rsidRPr="00ED250C">
              <w:rPr>
                <w:rFonts w:ascii="Arial" w:hAnsi="Arial" w:cs="Arial"/>
                <w:color w:val="000000"/>
                <w:sz w:val="16"/>
                <w:szCs w:val="16"/>
                <w:lang w:val="en-US"/>
              </w:rPr>
              <w:t>Abstract":</w:t>
            </w:r>
            <w:r w:rsidR="004F63A2">
              <w:rPr>
                <w:rFonts w:ascii="Arial" w:hAnsi="Arial" w:cs="Arial"/>
                <w:color w:val="000000"/>
                <w:sz w:val="16"/>
                <w:szCs w:val="16"/>
                <w:lang w:val="en-US"/>
              </w:rPr>
              <w:t>BPM</w:t>
            </w:r>
            <w:proofErr w:type="spellEnd"/>
            <w:r w:rsidR="004F63A2" w:rsidRPr="00ED250C">
              <w:rPr>
                <w:rFonts w:ascii="Arial" w:hAnsi="Arial" w:cs="Arial"/>
                <w:color w:val="000000"/>
                <w:sz w:val="16"/>
                <w:szCs w:val="16"/>
                <w:lang w:val="en-US"/>
              </w:rPr>
              <w:t xml:space="preserve"> OR </w:t>
            </w: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8F5C92" w14:paraId="195454FC" w14:textId="77777777" w:rsidTr="001161F2">
        <w:trPr>
          <w:jc w:val="center"/>
        </w:trPr>
        <w:tc>
          <w:tcPr>
            <w:tcW w:w="1655" w:type="dxa"/>
            <w:tcBorders>
              <w:top w:val="double" w:sz="4" w:space="0" w:color="auto"/>
              <w:bottom w:val="double" w:sz="4" w:space="0" w:color="auto"/>
            </w:tcBorders>
          </w:tcPr>
          <w:p w14:paraId="5D0CB601" w14:textId="77777777"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4BAF2612"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8F5C92" w14:paraId="57EB38E5" w14:textId="77777777" w:rsidTr="001161F2">
        <w:trPr>
          <w:jc w:val="center"/>
        </w:trPr>
        <w:tc>
          <w:tcPr>
            <w:tcW w:w="1655" w:type="dxa"/>
            <w:tcBorders>
              <w:top w:val="double" w:sz="4" w:space="0" w:color="auto"/>
              <w:bottom w:val="double" w:sz="4" w:space="0" w:color="auto"/>
            </w:tcBorders>
          </w:tcPr>
          <w:p w14:paraId="534D1639" w14:textId="7777777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4F5A57E8"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8F5C92" w14:paraId="510DA0BF" w14:textId="77777777" w:rsidTr="001161F2">
        <w:trPr>
          <w:jc w:val="center"/>
        </w:trPr>
        <w:tc>
          <w:tcPr>
            <w:tcW w:w="1655" w:type="dxa"/>
            <w:tcBorders>
              <w:top w:val="double" w:sz="4" w:space="0" w:color="auto"/>
              <w:bottom w:val="double" w:sz="4" w:space="0" w:color="auto"/>
            </w:tcBorders>
          </w:tcPr>
          <w:p w14:paraId="75F28C52" w14:textId="77777777"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74FE0B8A" w14:textId="77777777"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w:t>
            </w:r>
            <w:r w:rsidR="00763363">
              <w:rPr>
                <w:rFonts w:ascii="Arial" w:hAnsi="Arial" w:cs="Arial"/>
                <w:sz w:val="16"/>
                <w:szCs w:val="16"/>
                <w:lang w:val="en-US"/>
              </w:rPr>
              <w:t xml:space="preserve"> </w:t>
            </w:r>
            <w:r w:rsidRPr="00ED250C">
              <w:rPr>
                <w:rFonts w:ascii="Arial" w:hAnsi="Arial" w:cs="Arial"/>
                <w:sz w:val="16"/>
                <w:szCs w:val="16"/>
                <w:lang w:val="en-US"/>
              </w:rPr>
              <w:t>and ("understanding" OR "understandability" OR "comprehension" OR "comprehensibility") )</w:t>
            </w:r>
          </w:p>
        </w:tc>
      </w:tr>
      <w:tr w:rsidR="00CF0E23" w:rsidRPr="008F5C92" w14:paraId="44F0961B" w14:textId="77777777" w:rsidTr="001161F2">
        <w:trPr>
          <w:jc w:val="center"/>
        </w:trPr>
        <w:tc>
          <w:tcPr>
            <w:tcW w:w="1655" w:type="dxa"/>
            <w:tcBorders>
              <w:top w:val="double" w:sz="4" w:space="0" w:color="auto"/>
              <w:bottom w:val="single" w:sz="4" w:space="0" w:color="auto"/>
            </w:tcBorders>
          </w:tcPr>
          <w:p w14:paraId="12DCA3B8" w14:textId="77777777"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58185A3"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w:t>
            </w:r>
            <w:r w:rsidR="00763363">
              <w:rPr>
                <w:rFonts w:ascii="Arial" w:hAnsi="Arial" w:cs="Arial"/>
                <w:sz w:val="16"/>
                <w:szCs w:val="16"/>
                <w:lang w:val="en-US"/>
              </w:rPr>
              <w:t xml:space="preserve"> </w:t>
            </w:r>
            <w:r w:rsidRPr="00ED250C">
              <w:rPr>
                <w:rFonts w:ascii="Arial" w:hAnsi="Arial" w:cs="Arial"/>
                <w:sz w:val="16"/>
                <w:szCs w:val="16"/>
                <w:lang w:val="en-US"/>
              </w:rPr>
              <w:t>and ("understanding" OR "understandability" OR "comprehension" OR "comprehensibility") )</w:t>
            </w:r>
          </w:p>
        </w:tc>
      </w:tr>
    </w:tbl>
    <w:p w14:paraId="5CBB661E" w14:textId="0CF064A8" w:rsidR="00CF0E23" w:rsidRDefault="00270BD1" w:rsidP="00CF0E23">
      <w:pPr>
        <w:pStyle w:val="heading2"/>
        <w:numPr>
          <w:ilvl w:val="2"/>
          <w:numId w:val="7"/>
        </w:numPr>
        <w:rPr>
          <w:i/>
          <w:lang w:val="en-US"/>
        </w:rPr>
      </w:pPr>
      <w:del w:id="40" w:author="Denis Silveira" w:date="2020-05-04T10:20:00Z">
        <w:r w:rsidDel="00F62649">
          <w:rPr>
            <w:lang w:val="en-US"/>
          </w:rPr>
          <w:delText xml:space="preserve">(A.1.4) </w:delText>
        </w:r>
      </w:del>
      <w:r w:rsidR="00CF0E23" w:rsidRPr="00ED250C">
        <w:rPr>
          <w:lang w:val="en-US"/>
        </w:rPr>
        <w:t>Define Inclusion and Exclusion Criteria</w:t>
      </w:r>
    </w:p>
    <w:p w14:paraId="1C4984B6" w14:textId="052ADAC8" w:rsidR="00CF0E23" w:rsidRDefault="00CF0E23" w:rsidP="00660600">
      <w:pPr>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0011B6">
        <w:fldChar w:fldCharType="begin"/>
      </w:r>
      <w:r w:rsidR="000011B6" w:rsidRPr="00EA6100">
        <w:rPr>
          <w:lang w:val="en-US"/>
        </w:rPr>
        <w:instrText xml:space="preserve"> REF _Ref36196170 \h  \* MERGEFORMAT </w:instrText>
      </w:r>
      <w:r w:rsidR="000011B6">
        <w:fldChar w:fldCharType="separate"/>
      </w:r>
      <w:r w:rsidR="006034F8" w:rsidRPr="006034F8">
        <w:rPr>
          <w:iCs/>
          <w:lang w:val="en-US"/>
        </w:rPr>
        <w:t>Table 3</w:t>
      </w:r>
      <w:r w:rsidR="000011B6">
        <w:fldChar w:fldCharType="end"/>
      </w:r>
      <w:r w:rsidR="00763363" w:rsidRPr="008F5C92">
        <w:rPr>
          <w:lang w:val="en-US"/>
          <w:rPrChange w:id="41" w:author="Denis Silveira" w:date="2020-05-04T09:32:00Z">
            <w:rPr/>
          </w:rPrChange>
        </w:rPr>
        <w:t xml:space="preserve"> </w:t>
      </w:r>
      <w:r w:rsidRPr="00CF0E23">
        <w:rPr>
          <w:iCs/>
          <w:lang w:val="en-US"/>
        </w:rPr>
        <w:t xml:space="preserve">shows </w:t>
      </w:r>
      <w:r w:rsidR="00763363">
        <w:rPr>
          <w:iCs/>
          <w:lang w:val="en-US"/>
        </w:rPr>
        <w:t>the</w:t>
      </w:r>
      <w:r w:rsidRPr="00CF0E23">
        <w:rPr>
          <w:iCs/>
          <w:lang w:val="en-US"/>
        </w:rPr>
        <w:t xml:space="preserve"> inclusion and exclusion criteria.</w:t>
      </w:r>
    </w:p>
    <w:p w14:paraId="4B74FE9A" w14:textId="2C3359C4" w:rsidR="00703F34" w:rsidRPr="005D074F" w:rsidRDefault="006034F8" w:rsidP="00703F34">
      <w:pPr>
        <w:pStyle w:val="TableTitle"/>
        <w:keepNext/>
      </w:pPr>
      <w:bookmarkStart w:id="42" w:name="_Ref36196170"/>
      <w:r w:rsidRPr="006034F8">
        <w:rPr>
          <w:b/>
          <w:bCs/>
          <w:smallCaps w:val="0"/>
          <w:sz w:val="20"/>
          <w:szCs w:val="20"/>
        </w:rPr>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Pr>
          <w:b/>
          <w:bCs/>
          <w:smallCaps w:val="0"/>
          <w:noProof/>
          <w:sz w:val="20"/>
          <w:szCs w:val="20"/>
        </w:rPr>
        <w:t>3</w:t>
      </w:r>
      <w:r w:rsidR="0031114A" w:rsidRPr="006034F8">
        <w:rPr>
          <w:b/>
          <w:bCs/>
          <w:smallCaps w:val="0"/>
          <w:sz w:val="20"/>
          <w:szCs w:val="20"/>
        </w:rPr>
        <w:fldChar w:fldCharType="end"/>
      </w:r>
      <w:bookmarkEnd w:id="42"/>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0A07BD9A" w14:textId="77777777" w:rsidTr="00703F34">
        <w:trPr>
          <w:jc w:val="center"/>
        </w:trPr>
        <w:tc>
          <w:tcPr>
            <w:tcW w:w="1418" w:type="dxa"/>
            <w:tcBorders>
              <w:top w:val="double" w:sz="4" w:space="0" w:color="auto"/>
              <w:bottom w:val="single" w:sz="4" w:space="0" w:color="auto"/>
            </w:tcBorders>
          </w:tcPr>
          <w:p w14:paraId="62583488"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6CE4366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8F5C92" w14:paraId="2CEE890B" w14:textId="77777777" w:rsidTr="00703F34">
        <w:trPr>
          <w:jc w:val="center"/>
        </w:trPr>
        <w:tc>
          <w:tcPr>
            <w:tcW w:w="1418" w:type="dxa"/>
            <w:tcBorders>
              <w:top w:val="single" w:sz="4" w:space="0" w:color="auto"/>
            </w:tcBorders>
            <w:vAlign w:val="center"/>
          </w:tcPr>
          <w:p w14:paraId="660168A0" w14:textId="77777777"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5F17BE5B" w14:textId="25448073" w:rsidR="00703F34" w:rsidRPr="005D074F" w:rsidRDefault="00763363" w:rsidP="00763363">
            <w:pPr>
              <w:pStyle w:val="Els-table-text"/>
              <w:rPr>
                <w:i/>
                <w:iCs/>
                <w:sz w:val="16"/>
                <w:szCs w:val="16"/>
              </w:rPr>
            </w:pPr>
            <w:r>
              <w:rPr>
                <w:color w:val="000000"/>
                <w:sz w:val="18"/>
              </w:rPr>
              <w:t>P</w:t>
            </w:r>
            <w:r w:rsidR="004B5A7A" w:rsidRPr="004B5A7A">
              <w:rPr>
                <w:color w:val="000000"/>
                <w:sz w:val="18"/>
              </w:rPr>
              <w:t>eer-reviewed papers from journals, conferences and workshops that present use of eye-tracking technology in the analysis of the understanding of process models</w:t>
            </w:r>
            <w:r>
              <w:rPr>
                <w:color w:val="000000"/>
                <w:sz w:val="18"/>
              </w:rPr>
              <w:t xml:space="preserve"> were included</w:t>
            </w:r>
            <w:r w:rsidR="00703F34" w:rsidRPr="00EB1B30">
              <w:rPr>
                <w:color w:val="000000"/>
                <w:sz w:val="18"/>
              </w:rPr>
              <w:t>.</w:t>
            </w:r>
          </w:p>
        </w:tc>
      </w:tr>
      <w:tr w:rsidR="00703F34" w:rsidRPr="008F5C92" w14:paraId="471D2AB8" w14:textId="77777777" w:rsidTr="00703F34">
        <w:trPr>
          <w:jc w:val="center"/>
        </w:trPr>
        <w:tc>
          <w:tcPr>
            <w:tcW w:w="1418" w:type="dxa"/>
            <w:vAlign w:val="center"/>
          </w:tcPr>
          <w:p w14:paraId="560C389F" w14:textId="77777777"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DE50C7F" w14:textId="77777777"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w:t>
            </w:r>
            <w:r w:rsidR="00763363">
              <w:rPr>
                <w:color w:val="000000"/>
                <w:sz w:val="18"/>
              </w:rPr>
              <w:t>re</w:t>
            </w:r>
            <w:r w:rsidRPr="004B5A7A">
              <w:rPr>
                <w:color w:val="000000"/>
                <w:sz w:val="18"/>
              </w:rPr>
              <w:t xml:space="preserve"> read during the conduction process obtained by forward snowball search</w:t>
            </w:r>
            <w:r w:rsidR="00703F34" w:rsidRPr="00EB1B30">
              <w:rPr>
                <w:color w:val="000000"/>
                <w:sz w:val="18"/>
              </w:rPr>
              <w:t>.</w:t>
            </w:r>
          </w:p>
        </w:tc>
      </w:tr>
      <w:tr w:rsidR="00703F34" w:rsidRPr="00703F34" w14:paraId="0F9C3D60" w14:textId="77777777" w:rsidTr="00703F34">
        <w:trPr>
          <w:jc w:val="center"/>
        </w:trPr>
        <w:tc>
          <w:tcPr>
            <w:tcW w:w="1418" w:type="dxa"/>
            <w:vAlign w:val="center"/>
          </w:tcPr>
          <w:p w14:paraId="44FCB2BB" w14:textId="77777777"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2D617A44" w14:textId="77777777"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sidR="00763363">
              <w:rPr>
                <w:color w:val="000000"/>
                <w:sz w:val="18"/>
                <w:szCs w:val="18"/>
              </w:rPr>
              <w:t xml:space="preserve"> </w:t>
            </w:r>
            <w:r w:rsidRPr="00F1074A">
              <w:rPr>
                <w:color w:val="000000"/>
                <w:sz w:val="18"/>
                <w:szCs w:val="18"/>
              </w:rPr>
              <w:t>unavailable</w:t>
            </w:r>
            <w:r w:rsidR="00763363">
              <w:rPr>
                <w:color w:val="000000"/>
                <w:sz w:val="18"/>
                <w:szCs w:val="18"/>
              </w:rPr>
              <w:t xml:space="preserve"> </w:t>
            </w:r>
            <w:r w:rsidRPr="00F1074A">
              <w:rPr>
                <w:color w:val="000000"/>
                <w:sz w:val="18"/>
                <w:szCs w:val="18"/>
              </w:rPr>
              <w:t>access</w:t>
            </w:r>
            <w:r>
              <w:rPr>
                <w:color w:val="000000"/>
                <w:sz w:val="18"/>
                <w:szCs w:val="18"/>
              </w:rPr>
              <w:t>.</w:t>
            </w:r>
          </w:p>
        </w:tc>
      </w:tr>
      <w:tr w:rsidR="00703F34" w:rsidRPr="008F5C92" w14:paraId="3B164E0A" w14:textId="77777777" w:rsidTr="00703F34">
        <w:trPr>
          <w:jc w:val="center"/>
        </w:trPr>
        <w:tc>
          <w:tcPr>
            <w:tcW w:w="1418" w:type="dxa"/>
            <w:vAlign w:val="center"/>
          </w:tcPr>
          <w:p w14:paraId="77EB47F7"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1834C27F" w14:textId="77777777"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w:t>
            </w:r>
            <w:r w:rsidR="00763363">
              <w:rPr>
                <w:color w:val="000000"/>
                <w:sz w:val="18"/>
                <w:szCs w:val="18"/>
              </w:rPr>
              <w:t>s</w:t>
            </w:r>
            <w:r w:rsidRPr="00F1074A">
              <w:rPr>
                <w:color w:val="000000"/>
                <w:sz w:val="18"/>
                <w:szCs w:val="18"/>
              </w:rPr>
              <w:t xml:space="preserve"> (less than six pages).</w:t>
            </w:r>
          </w:p>
        </w:tc>
      </w:tr>
      <w:tr w:rsidR="00703F34" w:rsidRPr="00703F34" w14:paraId="171411C5" w14:textId="77777777" w:rsidTr="00703F34">
        <w:trPr>
          <w:jc w:val="center"/>
        </w:trPr>
        <w:tc>
          <w:tcPr>
            <w:tcW w:w="1418" w:type="dxa"/>
            <w:vAlign w:val="center"/>
          </w:tcPr>
          <w:p w14:paraId="61BCAF8C"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1EA76680" w14:textId="77777777"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8F5C92" w14:paraId="2F8B86EF" w14:textId="77777777" w:rsidTr="004B5A7A">
        <w:trPr>
          <w:jc w:val="center"/>
        </w:trPr>
        <w:tc>
          <w:tcPr>
            <w:tcW w:w="1418" w:type="dxa"/>
            <w:vAlign w:val="center"/>
          </w:tcPr>
          <w:p w14:paraId="77FA812A"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03A16DA" w14:textId="77777777"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8F5C92" w14:paraId="5A311D52" w14:textId="77777777" w:rsidTr="00FF12CA">
        <w:trPr>
          <w:jc w:val="center"/>
        </w:trPr>
        <w:tc>
          <w:tcPr>
            <w:tcW w:w="1418" w:type="dxa"/>
            <w:vAlign w:val="center"/>
          </w:tcPr>
          <w:p w14:paraId="16C43B38"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01209642" w14:textId="77777777" w:rsidR="00703F34" w:rsidRPr="005D074F" w:rsidRDefault="00703F34" w:rsidP="002F6CC0">
            <w:pPr>
              <w:pStyle w:val="Els-table-text"/>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8F5C92" w14:paraId="6C85F85E" w14:textId="77777777" w:rsidTr="004B5A7A">
        <w:trPr>
          <w:jc w:val="center"/>
        </w:trPr>
        <w:tc>
          <w:tcPr>
            <w:tcW w:w="1418" w:type="dxa"/>
            <w:tcBorders>
              <w:bottom w:val="single" w:sz="4" w:space="0" w:color="auto"/>
            </w:tcBorders>
            <w:vAlign w:val="center"/>
          </w:tcPr>
          <w:p w14:paraId="293EA73C" w14:textId="77777777"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63A282EF" w14:textId="77777777"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sidR="00763363">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6A961D6A" w14:textId="77777777" w:rsidR="00CF0E23" w:rsidRDefault="00CF0E23" w:rsidP="00C17FD6">
      <w:pPr>
        <w:ind w:firstLine="0"/>
        <w:rPr>
          <w:iCs/>
          <w:lang w:val="en-US"/>
        </w:rPr>
      </w:pPr>
    </w:p>
    <w:p w14:paraId="1BF361AC" w14:textId="3EFF0DE5" w:rsidR="00703F34" w:rsidRDefault="00703F34" w:rsidP="00974078">
      <w:pPr>
        <w:spacing w:after="240"/>
        <w:rPr>
          <w:iCs/>
          <w:lang w:val="en-US"/>
        </w:rPr>
      </w:pPr>
      <w:r w:rsidRPr="00703F34">
        <w:rPr>
          <w:iCs/>
          <w:lang w:val="en-US"/>
        </w:rPr>
        <w:t>Given that not all the criteria are mutually exclusive and the execution order matters,</w:t>
      </w:r>
      <w:r w:rsidR="00F92E50">
        <w:rPr>
          <w:iCs/>
          <w:lang w:val="en-US"/>
        </w:rPr>
        <w:t xml:space="preserve"> it is</w:t>
      </w:r>
      <w:r w:rsidRPr="00703F34">
        <w:rPr>
          <w:iCs/>
          <w:lang w:val="en-US"/>
        </w:rPr>
        <w:t xml:space="preserve"> suggest</w:t>
      </w:r>
      <w:r w:rsidR="00F92E50">
        <w:rPr>
          <w:iCs/>
          <w:lang w:val="en-US"/>
        </w:rPr>
        <w:t xml:space="preserve">ed </w:t>
      </w:r>
      <w:ins w:id="43" w:author="Denis Silveira" w:date="2020-05-04T10:29:00Z">
        <w:r w:rsidR="0040008C" w:rsidRPr="0040008C">
          <w:rPr>
            <w:iCs/>
            <w:lang w:val="en-US"/>
          </w:rPr>
          <w:t>the following criteria priority: I1, I2, E1, E2, E3, E4, E5, and E6</w:t>
        </w:r>
      </w:ins>
      <w:del w:id="44" w:author="Denis Silveira" w:date="2020-05-04T10:29:00Z">
        <w:r w:rsidR="00F92E50" w:rsidDel="0040008C">
          <w:rPr>
            <w:iCs/>
            <w:lang w:val="en-US"/>
          </w:rPr>
          <w:delText>to be done</w:delText>
        </w:r>
        <w:r w:rsidRPr="00703F34" w:rsidDel="0040008C">
          <w:rPr>
            <w:iCs/>
            <w:lang w:val="en-US"/>
          </w:rPr>
          <w:delText xml:space="preserve"> an analysis of the criteria to define one equation to prioritize exclusion criteria and another for inclusion criteria</w:delText>
        </w:r>
      </w:del>
      <w:r w:rsidRPr="00703F34">
        <w:rPr>
          <w:iCs/>
          <w:lang w:val="en-US"/>
        </w:rPr>
        <w:t xml:space="preserve">. </w:t>
      </w:r>
      <w:ins w:id="45" w:author="Denis Silveira" w:date="2020-05-04T10:33:00Z">
        <w:r w:rsidR="0040008C" w:rsidRPr="0040008C">
          <w:rPr>
            <w:iCs/>
            <w:lang w:val="en-US"/>
          </w:rPr>
          <w:t xml:space="preserve">This sequence </w:t>
        </w:r>
      </w:ins>
      <w:del w:id="46" w:author="Denis Silveira" w:date="2020-05-04T10:33:00Z">
        <w:r w:rsidRPr="00703F34" w:rsidDel="0040008C">
          <w:rPr>
            <w:iCs/>
            <w:lang w:val="en-US"/>
          </w:rPr>
          <w:delText>These equations ensure that exclusion and inclusion criteria are applied in the same sequence during each paper analysis. An example is given in</w:delText>
        </w:r>
        <w:r w:rsidR="00F92E50" w:rsidDel="0040008C">
          <w:rPr>
            <w:iCs/>
            <w:lang w:val="en-US"/>
          </w:rPr>
          <w:delText xml:space="preserve"> </w:delText>
        </w:r>
        <w:r w:rsidR="000011B6" w:rsidDel="0040008C">
          <w:fldChar w:fldCharType="begin"/>
        </w:r>
        <w:r w:rsidR="000011B6" w:rsidRPr="008F5C92" w:rsidDel="0040008C">
          <w:rPr>
            <w:lang w:val="en-US"/>
            <w:rPrChange w:id="47" w:author="Denis Silveira" w:date="2020-05-04T09:32:00Z">
              <w:rPr/>
            </w:rPrChange>
          </w:rPr>
          <w:delInstrText xml:space="preserve"> REF _Ref36196266 \h  \* MERGEFORMAT </w:delInstrText>
        </w:r>
        <w:r w:rsidR="000011B6" w:rsidDel="0040008C">
          <w:fldChar w:fldCharType="separate"/>
        </w:r>
        <w:r w:rsidR="006034F8" w:rsidRPr="006034F8" w:rsidDel="0040008C">
          <w:rPr>
            <w:iCs/>
            <w:lang w:val="en-US"/>
          </w:rPr>
          <w:delText>Figure 4</w:delText>
        </w:r>
        <w:r w:rsidR="000011B6" w:rsidDel="0040008C">
          <w:fldChar w:fldCharType="end"/>
        </w:r>
        <w:r w:rsidRPr="00703F34" w:rsidDel="0040008C">
          <w:rPr>
            <w:iCs/>
            <w:lang w:val="en-US"/>
          </w:rPr>
          <w:delText xml:space="preserve">. This </w:delText>
        </w:r>
      </w:del>
      <w:r w:rsidRPr="00703F34">
        <w:rPr>
          <w:iCs/>
          <w:lang w:val="en-US"/>
        </w:rPr>
        <w:t>was particularly important in our case with four people executing the SLR.</w:t>
      </w:r>
    </w:p>
    <w:p w14:paraId="62F6C81E" w14:textId="0599D376" w:rsidR="004B5A7A" w:rsidRPr="008E19A6" w:rsidDel="0040008C" w:rsidRDefault="004B5A7A" w:rsidP="004B5A7A">
      <w:pPr>
        <w:pStyle w:val="Els-NoIndent"/>
        <w:pBdr>
          <w:top w:val="double" w:sz="4" w:space="1" w:color="auto"/>
          <w:left w:val="double" w:sz="4" w:space="4" w:color="auto"/>
          <w:bottom w:val="double" w:sz="4" w:space="1" w:color="auto"/>
          <w:right w:val="double" w:sz="4" w:space="4" w:color="auto"/>
        </w:pBdr>
        <w:rPr>
          <w:del w:id="48" w:author="Denis Silveira" w:date="2020-05-04T10:34:00Z"/>
          <w:rFonts w:eastAsia="Times New Roman"/>
          <w:sz w:val="18"/>
          <w:szCs w:val="18"/>
          <w:lang w:val="pt-BR"/>
        </w:rPr>
      </w:pPr>
      <w:del w:id="49" w:author="Denis Silveira" w:date="2020-05-04T10:34:00Z">
        <w:r w:rsidRPr="008E19A6" w:rsidDel="0040008C">
          <w:rPr>
            <w:rFonts w:eastAsia="Times New Roman"/>
            <w:b/>
            <w:sz w:val="18"/>
            <w:szCs w:val="18"/>
            <w:lang w:val="pt-BR"/>
          </w:rPr>
          <w:delText>if</w:delText>
        </w:r>
        <w:r w:rsidRPr="004B5A7A" w:rsidDel="0040008C">
          <w:rPr>
            <w:rFonts w:eastAsia="Times New Roman"/>
            <w:i/>
            <w:iCs/>
            <w:sz w:val="18"/>
            <w:szCs w:val="18"/>
            <w:lang w:val="pt-BR"/>
          </w:rPr>
          <w:delText>paper</w:delText>
        </w:r>
        <w:r w:rsidRPr="008E19A6" w:rsidDel="0040008C">
          <w:rPr>
            <w:rFonts w:ascii="Verdana" w:hAnsi="Verdana"/>
            <w:b/>
            <w:bCs/>
            <w:noProof/>
            <w:color w:val="000000"/>
            <w:sz w:val="18"/>
            <w:szCs w:val="18"/>
            <w:shd w:val="clear" w:color="auto" w:fill="FFFFFF"/>
            <w:lang w:val="pt-BR" w:eastAsia="ko-KR"/>
          </w:rPr>
          <w:drawing>
            <wp:inline distT="0" distB="0" distL="0" distR="0" wp14:anchorId="53FDEC21" wp14:editId="4F588461">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sidDel="0040008C">
          <w:rPr>
            <w:rFonts w:eastAsia="Times New Roman"/>
            <w:sz w:val="18"/>
            <w:szCs w:val="18"/>
            <w:lang w:val="pt-BR"/>
          </w:rPr>
          <w:delText xml:space="preserve"> (E1 | E2 | E3 | E4 | E5) </w:delText>
        </w:r>
        <w:r w:rsidRPr="008E19A6" w:rsidDel="0040008C">
          <w:rPr>
            <w:rFonts w:eastAsia="Times New Roman"/>
            <w:b/>
            <w:sz w:val="18"/>
            <w:szCs w:val="18"/>
            <w:lang w:val="pt-BR"/>
          </w:rPr>
          <w:delText>then</w:delText>
        </w:r>
        <w:r w:rsidRPr="008E19A6" w:rsidDel="0040008C">
          <w:rPr>
            <w:rFonts w:eastAsia="Times New Roman"/>
            <w:sz w:val="18"/>
            <w:szCs w:val="18"/>
            <w:lang w:val="pt-BR"/>
          </w:rPr>
          <w:delText>exclude (</w:delText>
        </w:r>
        <w:r w:rsidRPr="004B5A7A" w:rsidDel="0040008C">
          <w:rPr>
            <w:rFonts w:eastAsia="Times New Roman"/>
            <w:i/>
            <w:iCs/>
            <w:sz w:val="18"/>
            <w:szCs w:val="18"/>
            <w:lang w:val="pt-BR"/>
          </w:rPr>
          <w:delText>paper</w:delText>
        </w:r>
        <w:r w:rsidRPr="008E19A6" w:rsidDel="0040008C">
          <w:rPr>
            <w:rFonts w:eastAsia="Times New Roman"/>
            <w:sz w:val="18"/>
            <w:szCs w:val="18"/>
            <w:lang w:val="pt-BR"/>
          </w:rPr>
          <w:delText>);</w:delText>
        </w:r>
      </w:del>
    </w:p>
    <w:p w14:paraId="30680F6D" w14:textId="276EF279" w:rsidR="004B5A7A" w:rsidRPr="00462FF0" w:rsidDel="0040008C" w:rsidRDefault="004B5A7A" w:rsidP="004B5A7A">
      <w:pPr>
        <w:pStyle w:val="Els-NoIndent"/>
        <w:pBdr>
          <w:top w:val="double" w:sz="4" w:space="1" w:color="auto"/>
          <w:left w:val="double" w:sz="4" w:space="4" w:color="auto"/>
          <w:bottom w:val="double" w:sz="4" w:space="1" w:color="auto"/>
          <w:right w:val="double" w:sz="4" w:space="4" w:color="auto"/>
        </w:pBdr>
        <w:rPr>
          <w:del w:id="50" w:author="Denis Silveira" w:date="2020-05-04T10:34:00Z"/>
          <w:rFonts w:eastAsia="Times New Roman"/>
          <w:sz w:val="18"/>
          <w:szCs w:val="18"/>
          <w:lang w:val="pt-BR"/>
        </w:rPr>
      </w:pPr>
      <w:del w:id="51" w:author="Denis Silveira" w:date="2020-05-04T10:34:00Z">
        <w:r w:rsidRPr="001D36EB" w:rsidDel="0040008C">
          <w:rPr>
            <w:rFonts w:eastAsia="Times New Roman"/>
            <w:b/>
            <w:sz w:val="18"/>
            <w:szCs w:val="18"/>
            <w:lang w:val="pt-BR"/>
          </w:rPr>
          <w:delText>if</w:delText>
        </w:r>
        <w:r w:rsidRPr="004B5A7A" w:rsidDel="0040008C">
          <w:rPr>
            <w:rFonts w:eastAsia="Times New Roman"/>
            <w:i/>
            <w:iCs/>
            <w:sz w:val="18"/>
            <w:szCs w:val="18"/>
            <w:lang w:val="pt-BR"/>
          </w:rPr>
          <w:delText>paper</w:delText>
        </w:r>
        <w:r w:rsidRPr="008E19A6" w:rsidDel="0040008C">
          <w:rPr>
            <w:rFonts w:ascii="Verdana" w:hAnsi="Verdana"/>
            <w:b/>
            <w:bCs/>
            <w:noProof/>
            <w:color w:val="000000"/>
            <w:sz w:val="18"/>
            <w:szCs w:val="18"/>
            <w:shd w:val="clear" w:color="auto" w:fill="FFFFFF"/>
            <w:lang w:val="pt-BR" w:eastAsia="ko-KR"/>
          </w:rPr>
          <w:drawing>
            <wp:inline distT="0" distB="0" distL="0" distR="0" wp14:anchorId="11DB67A4" wp14:editId="2923AF5C">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sidDel="0040008C">
          <w:rPr>
            <w:rFonts w:eastAsia="Times New Roman"/>
            <w:sz w:val="18"/>
            <w:szCs w:val="18"/>
            <w:lang w:val="pt-BR"/>
          </w:rPr>
          <w:delText xml:space="preserve"> (!(E1 | E2 | E3 | E4 | E5) &amp; (I1 | I2)) </w:delText>
        </w:r>
        <w:r w:rsidRPr="00E65768" w:rsidDel="0040008C">
          <w:rPr>
            <w:rFonts w:eastAsia="Times New Roman"/>
            <w:b/>
            <w:sz w:val="18"/>
            <w:szCs w:val="18"/>
            <w:lang w:val="pt-BR"/>
          </w:rPr>
          <w:delText>then</w:delText>
        </w:r>
        <w:r w:rsidRPr="00E65768" w:rsidDel="0040008C">
          <w:rPr>
            <w:rFonts w:eastAsia="Times New Roman"/>
            <w:sz w:val="18"/>
            <w:szCs w:val="18"/>
            <w:lang w:val="pt-BR"/>
          </w:rPr>
          <w:delText xml:space="preserve"> include (</w:delText>
        </w:r>
        <w:r w:rsidRPr="004B5A7A" w:rsidDel="0040008C">
          <w:rPr>
            <w:rFonts w:eastAsia="Times New Roman"/>
            <w:i/>
            <w:iCs/>
            <w:sz w:val="18"/>
            <w:szCs w:val="18"/>
            <w:lang w:val="pt-BR"/>
          </w:rPr>
          <w:delText>paper</w:delText>
        </w:r>
        <w:r w:rsidRPr="00E65768" w:rsidDel="0040008C">
          <w:rPr>
            <w:rFonts w:eastAsia="Times New Roman"/>
            <w:sz w:val="18"/>
            <w:szCs w:val="18"/>
            <w:lang w:val="pt-BR"/>
          </w:rPr>
          <w:delText xml:space="preserve">) </w:delText>
        </w:r>
        <w:r w:rsidRPr="003C482A" w:rsidDel="0040008C">
          <w:rPr>
            <w:rFonts w:eastAsia="Times New Roman"/>
            <w:b/>
            <w:sz w:val="18"/>
            <w:szCs w:val="18"/>
            <w:lang w:val="pt-BR"/>
          </w:rPr>
          <w:delText>else</w:delText>
        </w:r>
        <w:r w:rsidRPr="00462FF0" w:rsidDel="0040008C">
          <w:rPr>
            <w:rFonts w:eastAsia="Times New Roman"/>
            <w:sz w:val="18"/>
            <w:szCs w:val="18"/>
            <w:lang w:val="pt-BR"/>
          </w:rPr>
          <w:delText>exclude (</w:delText>
        </w:r>
        <w:r w:rsidRPr="004B5A7A" w:rsidDel="0040008C">
          <w:rPr>
            <w:rFonts w:eastAsia="Times New Roman"/>
            <w:i/>
            <w:iCs/>
            <w:sz w:val="18"/>
            <w:szCs w:val="18"/>
            <w:lang w:val="pt-BR"/>
          </w:rPr>
          <w:delText>paper</w:delText>
        </w:r>
        <w:r w:rsidRPr="00462FF0" w:rsidDel="0040008C">
          <w:rPr>
            <w:rFonts w:eastAsia="Times New Roman"/>
            <w:sz w:val="18"/>
            <w:szCs w:val="18"/>
            <w:lang w:val="pt-BR"/>
          </w:rPr>
          <w:delText>)</w:delText>
        </w:r>
      </w:del>
    </w:p>
    <w:p w14:paraId="23248AFC" w14:textId="0D448D91" w:rsidR="004B5A7A" w:rsidRPr="006034F8" w:rsidDel="0040008C" w:rsidRDefault="006034F8" w:rsidP="00644C99">
      <w:pPr>
        <w:pStyle w:val="TableTitle"/>
        <w:rPr>
          <w:del w:id="52" w:author="Denis Silveira" w:date="2020-05-04T10:34:00Z"/>
          <w:iCs/>
          <w:smallCaps w:val="0"/>
          <w:sz w:val="20"/>
          <w:szCs w:val="20"/>
        </w:rPr>
      </w:pPr>
      <w:bookmarkStart w:id="53" w:name="_Ref36196266"/>
      <w:bookmarkStart w:id="54" w:name="_Ref36196262"/>
      <w:del w:id="55" w:author="Denis Silveira" w:date="2020-05-04T10:34:00Z">
        <w:r w:rsidRPr="006034F8" w:rsidDel="0040008C">
          <w:rPr>
            <w:b/>
            <w:bCs/>
            <w:iCs/>
            <w:smallCaps w:val="0"/>
            <w:sz w:val="20"/>
            <w:szCs w:val="20"/>
          </w:rPr>
          <w:delText xml:space="preserve">Figure </w:delText>
        </w:r>
        <w:r w:rsidR="0031114A" w:rsidRPr="006034F8" w:rsidDel="0040008C">
          <w:rPr>
            <w:b/>
            <w:bCs/>
            <w:iCs/>
            <w:smallCaps w:val="0"/>
            <w:sz w:val="20"/>
            <w:szCs w:val="20"/>
          </w:rPr>
          <w:fldChar w:fldCharType="begin"/>
        </w:r>
        <w:r w:rsidRPr="006034F8" w:rsidDel="0040008C">
          <w:rPr>
            <w:b/>
            <w:bCs/>
            <w:iCs/>
            <w:smallCaps w:val="0"/>
            <w:sz w:val="20"/>
            <w:szCs w:val="20"/>
          </w:rPr>
          <w:delInstrText xml:space="preserve"> SEQ Figure \* ARABIC </w:delInstrText>
        </w:r>
        <w:r w:rsidR="0031114A" w:rsidRPr="006034F8" w:rsidDel="0040008C">
          <w:rPr>
            <w:b/>
            <w:bCs/>
            <w:iCs/>
            <w:smallCaps w:val="0"/>
            <w:sz w:val="20"/>
            <w:szCs w:val="20"/>
          </w:rPr>
          <w:fldChar w:fldCharType="separate"/>
        </w:r>
        <w:r w:rsidR="00E70345" w:rsidDel="0040008C">
          <w:rPr>
            <w:b/>
            <w:bCs/>
            <w:iCs/>
            <w:smallCaps w:val="0"/>
            <w:noProof/>
            <w:sz w:val="20"/>
            <w:szCs w:val="20"/>
          </w:rPr>
          <w:delText>4</w:delText>
        </w:r>
        <w:r w:rsidR="0031114A" w:rsidRPr="006034F8" w:rsidDel="0040008C">
          <w:rPr>
            <w:b/>
            <w:bCs/>
            <w:iCs/>
            <w:smallCaps w:val="0"/>
            <w:sz w:val="20"/>
            <w:szCs w:val="20"/>
          </w:rPr>
          <w:fldChar w:fldCharType="end"/>
        </w:r>
        <w:bookmarkEnd w:id="53"/>
        <w:r w:rsidR="00644C99" w:rsidRPr="006034F8" w:rsidDel="0040008C">
          <w:rPr>
            <w:iCs/>
            <w:smallCaps w:val="0"/>
            <w:sz w:val="20"/>
            <w:szCs w:val="20"/>
          </w:rPr>
          <w:delText>. Equation defining order of execution</w:delText>
        </w:r>
        <w:r w:rsidR="004B5A7A" w:rsidRPr="006034F8" w:rsidDel="0040008C">
          <w:rPr>
            <w:iCs/>
            <w:smallCaps w:val="0"/>
            <w:sz w:val="20"/>
            <w:szCs w:val="20"/>
          </w:rPr>
          <w:delText>.</w:delText>
        </w:r>
        <w:bookmarkEnd w:id="54"/>
      </w:del>
    </w:p>
    <w:p w14:paraId="4BF4BCD7" w14:textId="485B6CDF" w:rsidR="00FF12CA" w:rsidRPr="00ED250C" w:rsidRDefault="00270BD1" w:rsidP="00FF12CA">
      <w:pPr>
        <w:pStyle w:val="heading2"/>
        <w:numPr>
          <w:ilvl w:val="2"/>
          <w:numId w:val="7"/>
        </w:numPr>
        <w:rPr>
          <w:lang w:val="en-US"/>
        </w:rPr>
      </w:pPr>
      <w:del w:id="56" w:author="Denis Silveira" w:date="2020-05-04T10:34:00Z">
        <w:r w:rsidDel="0078697A">
          <w:rPr>
            <w:lang w:val="en-US"/>
          </w:rPr>
          <w:delText xml:space="preserve">(A.1.5) </w:delText>
        </w:r>
      </w:del>
      <w:r w:rsidR="00FF12CA" w:rsidRPr="00ED250C">
        <w:rPr>
          <w:lang w:val="en-US"/>
        </w:rPr>
        <w:t>Define Data Extraction Strategy</w:t>
      </w:r>
    </w:p>
    <w:p w14:paraId="06FD4F0A" w14:textId="65FE8500" w:rsidR="00FF12CA" w:rsidRPr="00FF12CA" w:rsidRDefault="00FF12CA" w:rsidP="00FF12CA">
      <w:pPr>
        <w:ind w:firstLine="0"/>
        <w:rPr>
          <w:iCs/>
          <w:lang w:val="en-US"/>
        </w:rPr>
      </w:pPr>
      <w:r w:rsidRPr="00FF12CA">
        <w:rPr>
          <w:iCs/>
          <w:lang w:val="en-US"/>
        </w:rPr>
        <w:t xml:space="preserve">The objective of this activity is to define a strategy to extract data from selected primary studies. In our case </w:t>
      </w:r>
      <w:r w:rsidR="00F92E50">
        <w:rPr>
          <w:iCs/>
          <w:lang w:val="en-US"/>
        </w:rPr>
        <w:t xml:space="preserve">a template was </w:t>
      </w:r>
      <w:r w:rsidRPr="00FF12CA">
        <w:rPr>
          <w:iCs/>
          <w:lang w:val="en-US"/>
        </w:rPr>
        <w:t>define</w:t>
      </w:r>
      <w:r w:rsidR="00F92E50">
        <w:rPr>
          <w:iCs/>
          <w:lang w:val="en-US"/>
        </w:rPr>
        <w:t>d</w:t>
      </w:r>
      <w:r w:rsidRPr="00FF12CA">
        <w:rPr>
          <w:iCs/>
          <w:lang w:val="en-US"/>
        </w:rPr>
        <w:t xml:space="preserve"> to record the relevant information related to the research questions. The five sections of this template should be filled according to the following indications:</w:t>
      </w:r>
    </w:p>
    <w:p w14:paraId="3ECDD852" w14:textId="303060A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w:t>
      </w:r>
      <w:r w:rsidR="00F9129D">
        <w:rPr>
          <w:iCs/>
          <w:lang w:val="en-US"/>
        </w:rPr>
        <w:t xml:space="preserve"> - </w:t>
      </w:r>
      <w:r w:rsidRPr="00FF12CA">
        <w:rPr>
          <w:iCs/>
          <w:lang w:val="en-US"/>
        </w:rPr>
        <w:t>paper identifier, title, conference or journal, year, number of citations, digital library.</w:t>
      </w:r>
    </w:p>
    <w:p w14:paraId="79F0A9A3" w14:textId="4AF98139" w:rsidR="00FF12CA" w:rsidRPr="00FF12CA" w:rsidRDefault="00FF12CA" w:rsidP="00F6701C">
      <w:pPr>
        <w:pStyle w:val="PargrafodaLista"/>
        <w:numPr>
          <w:ilvl w:val="0"/>
          <w:numId w:val="12"/>
        </w:numPr>
        <w:rPr>
          <w:iCs/>
          <w:lang w:val="en-US"/>
        </w:rPr>
      </w:pPr>
      <w:r w:rsidRPr="00FF12CA">
        <w:rPr>
          <w:iCs/>
          <w:lang w:val="en-US"/>
        </w:rPr>
        <w:t>Section 2 (optional): records the metrics used to measure the visual comprehension of eye-tracking business process models.</w:t>
      </w:r>
    </w:p>
    <w:p w14:paraId="20A8C8FA" w14:textId="77777777"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0632F4EB" w14:textId="77777777"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w:t>
      </w:r>
      <w:r w:rsidR="00F92E50">
        <w:rPr>
          <w:iCs/>
          <w:lang w:val="en-US"/>
        </w:rPr>
        <w:t xml:space="preserve"> with</w:t>
      </w:r>
      <w:r w:rsidRPr="00FF12CA">
        <w:rPr>
          <w:iCs/>
          <w:lang w:val="en-US"/>
        </w:rPr>
        <w:t xml:space="preserve"> the contributions</w:t>
      </w:r>
      <w:r w:rsidR="00F92E50">
        <w:rPr>
          <w:iCs/>
          <w:lang w:val="en-US"/>
        </w:rPr>
        <w:t xml:space="preserve"> that</w:t>
      </w:r>
      <w:r w:rsidRPr="00FF12CA">
        <w:rPr>
          <w:iCs/>
          <w:lang w:val="en-US"/>
        </w:rPr>
        <w:t xml:space="preserve"> have been reported about the application of the eye-tracker device</w:t>
      </w:r>
      <w:r w:rsidR="003E2372">
        <w:rPr>
          <w:iCs/>
          <w:lang w:val="en-US"/>
        </w:rPr>
        <w:t>.</w:t>
      </w:r>
    </w:p>
    <w:p w14:paraId="6BEA8388" w14:textId="7285BCAF"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w:t>
      </w:r>
      <w:r w:rsidR="000106ED">
        <w:rPr>
          <w:iCs/>
          <w:lang w:val="en-US"/>
        </w:rPr>
        <w:t>-</w:t>
      </w:r>
      <w:r w:rsidRPr="00FF12CA">
        <w:rPr>
          <w:iCs/>
          <w:lang w:val="en-US"/>
        </w:rPr>
        <w:t>tracking device.</w:t>
      </w:r>
    </w:p>
    <w:p w14:paraId="1EC4E009" w14:textId="60DF4045" w:rsidR="004B5A7A" w:rsidRDefault="00FF12CA" w:rsidP="00FF12CA">
      <w:pPr>
        <w:rPr>
          <w:iCs/>
          <w:lang w:val="en-US"/>
        </w:rPr>
      </w:pPr>
      <w:r w:rsidRPr="00FF12CA">
        <w:rPr>
          <w:iCs/>
          <w:lang w:val="en-US"/>
        </w:rPr>
        <w:t xml:space="preserve">The data extraction form must be filled with the mandatory section, and at least one of the optional sections. This </w:t>
      </w:r>
      <w:r w:rsidR="00F92E50">
        <w:rPr>
          <w:iCs/>
          <w:lang w:val="en-US"/>
        </w:rPr>
        <w:t>is necessary</w:t>
      </w:r>
      <w:r w:rsidRPr="00FF12CA">
        <w:rPr>
          <w:iCs/>
          <w:lang w:val="en-US"/>
        </w:rPr>
        <w:t xml:space="preserve"> because not all the papers answer all the research questions.</w:t>
      </w:r>
    </w:p>
    <w:p w14:paraId="01D374D7" w14:textId="766C935B" w:rsidR="00FF12CA" w:rsidRPr="00270BD1" w:rsidRDefault="00270BD1" w:rsidP="00FF12CA">
      <w:pPr>
        <w:pStyle w:val="heading2"/>
        <w:numPr>
          <w:ilvl w:val="2"/>
          <w:numId w:val="7"/>
        </w:numPr>
        <w:rPr>
          <w:lang w:val="en-US"/>
        </w:rPr>
      </w:pPr>
      <w:del w:id="57" w:author="Denis Silveira" w:date="2020-05-04T10:34:00Z">
        <w:r w:rsidRPr="00270BD1" w:rsidDel="0078697A">
          <w:rPr>
            <w:lang w:val="en-US"/>
          </w:rPr>
          <w:delText xml:space="preserve">(A.1.6) </w:delText>
        </w:r>
      </w:del>
      <w:r w:rsidR="00FF12CA" w:rsidRPr="00270BD1">
        <w:rPr>
          <w:lang w:val="en-US"/>
        </w:rPr>
        <w:t>Define Quality Assessment</w:t>
      </w:r>
    </w:p>
    <w:p w14:paraId="28361F18"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3F539E08" w14:textId="6FB18BBA" w:rsidR="00A756AD" w:rsidRDefault="00F25826" w:rsidP="00A756AD">
      <w:pPr>
        <w:ind w:firstLine="0"/>
        <w:rPr>
          <w:lang w:val="en-US"/>
        </w:rPr>
      </w:pPr>
      <w:r>
        <w:rPr>
          <w:lang w:val="en-US"/>
        </w:rPr>
        <w:tab/>
      </w:r>
      <w:r w:rsidR="008B21EC" w:rsidRPr="008B21EC">
        <w:rPr>
          <w:lang w:val="en-US"/>
        </w:rPr>
        <w:t xml:space="preserve">Thus, four quality assessment criteria (QA1–QA4) </w:t>
      </w:r>
      <w:r w:rsidR="00F92E50">
        <w:rPr>
          <w:lang w:val="en-US"/>
        </w:rPr>
        <w:t xml:space="preserve">were defined </w:t>
      </w:r>
      <w:r w:rsidR="008B21EC" w:rsidRPr="008B21EC">
        <w:rPr>
          <w:lang w:val="en-US"/>
        </w:rPr>
        <w:t xml:space="preserve">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F92E50">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F92E50">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05E2803C" w14:textId="783D6C4A"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F92E50">
        <w:rPr>
          <w:lang w:val="en-US"/>
        </w:rPr>
        <w:t xml:space="preserve"> </w:t>
      </w:r>
      <w:r w:rsidR="000011B6">
        <w:fldChar w:fldCharType="begin"/>
      </w:r>
      <w:r w:rsidR="000011B6" w:rsidRPr="00EA6100">
        <w:rPr>
          <w:lang w:val="en-US"/>
        </w:rPr>
        <w:instrText xml:space="preserve"> REF _Ref36196560 \h  \* MERGEFORMAT </w:instrText>
      </w:r>
      <w:r w:rsidR="000011B6">
        <w:fldChar w:fldCharType="separate"/>
      </w:r>
      <w:r w:rsidR="006034F8" w:rsidRPr="006034F8">
        <w:rPr>
          <w:lang w:val="en-US"/>
        </w:rPr>
        <w:t>Table 4</w:t>
      </w:r>
      <w:r w:rsidR="000011B6">
        <w:fldChar w:fldCharType="end"/>
      </w:r>
      <w:r w:rsidR="008B21EC" w:rsidRPr="008B21EC">
        <w:rPr>
          <w:lang w:val="en-US"/>
        </w:rPr>
        <w:t xml:space="preserve">. The result is a numerical quantification to rank the selected </w:t>
      </w:r>
      <w:proofErr w:type="spellStart"/>
      <w:r w:rsidR="008B21EC" w:rsidRPr="008B21EC">
        <w:rPr>
          <w:lang w:val="en-US"/>
        </w:rPr>
        <w:t>studies.</w:t>
      </w:r>
      <w:r w:rsidRPr="00B76BBA">
        <w:rPr>
          <w:lang w:val="en-US"/>
        </w:rPr>
        <w:t>The</w:t>
      </w:r>
      <w:proofErr w:type="spellEnd"/>
      <w:r w:rsidRPr="00B76BBA">
        <w:rPr>
          <w:lang w:val="en-US"/>
        </w:rPr>
        <w:t xml:space="preserve"> quality assessment checklist, with G and S composed of four items each and each one with a maximum score of 1, shows a weighted average, where S weights 3 times more than G, as the specific contributions (S) of a study </w:t>
      </w:r>
      <w:r w:rsidR="005335F4">
        <w:rPr>
          <w:lang w:val="en-US"/>
        </w:rPr>
        <w:t>are</w:t>
      </w:r>
      <w:r w:rsidRPr="00B76BBA">
        <w:rPr>
          <w:lang w:val="en-US"/>
        </w:rPr>
        <w:t xml:space="preserve"> more important than the general contributions (G). Papers with an overall score &gt;= </w:t>
      </w:r>
      <w:r>
        <w:rPr>
          <w:lang w:val="en-US"/>
        </w:rPr>
        <w:t>2.5</w:t>
      </w:r>
      <w:r w:rsidRPr="00B76BBA">
        <w:rPr>
          <w:lang w:val="en-US"/>
        </w:rPr>
        <w:t xml:space="preserve"> were considered “high” quality studies; papers with a score &gt;= 1.5 and &lt;</w:t>
      </w:r>
      <w:r>
        <w:rPr>
          <w:lang w:val="en-US"/>
        </w:rPr>
        <w:t>2.5</w:t>
      </w:r>
      <w:r w:rsidRPr="00B76BBA">
        <w:rPr>
          <w:lang w:val="en-US"/>
        </w:rPr>
        <w:t xml:space="preserve"> were considered “medium” quality; and papers with a score &lt; 1.5 were considered of "lower" quality and were excluded from the analysis. It is important to highlight that </w:t>
      </w:r>
      <w:r w:rsidR="005335F4">
        <w:rPr>
          <w:lang w:val="en-US"/>
        </w:rPr>
        <w:t xml:space="preserve">there is </w:t>
      </w:r>
      <w:r w:rsidRPr="00B76BBA">
        <w:rPr>
          <w:lang w:val="en-US"/>
        </w:rPr>
        <w:t>no evaluat</w:t>
      </w:r>
      <w:r w:rsidR="005335F4">
        <w:rPr>
          <w:lang w:val="en-US"/>
        </w:rPr>
        <w:t>ion</w:t>
      </w:r>
      <w:r w:rsidRPr="00B76BBA">
        <w:rPr>
          <w:lang w:val="en-US"/>
        </w:rPr>
        <w:t xml:space="preserve"> </w:t>
      </w:r>
      <w:r w:rsidR="005335F4">
        <w:rPr>
          <w:lang w:val="en-US"/>
        </w:rPr>
        <w:t xml:space="preserve">of </w:t>
      </w:r>
      <w:r w:rsidRPr="00B76BBA">
        <w:rPr>
          <w:lang w:val="en-US"/>
        </w:rPr>
        <w:t xml:space="preserve">the </w:t>
      </w:r>
      <w:r w:rsidR="005335F4">
        <w:rPr>
          <w:lang w:val="en-US"/>
        </w:rPr>
        <w:t xml:space="preserve">paper’s </w:t>
      </w:r>
      <w:r w:rsidRPr="00B76BBA">
        <w:rPr>
          <w:lang w:val="en-US"/>
        </w:rPr>
        <w:t xml:space="preserve">quality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365415D4" w14:textId="77777777" w:rsidTr="00CD3AA8">
        <w:tc>
          <w:tcPr>
            <w:tcW w:w="6374" w:type="dxa"/>
          </w:tcPr>
          <w:p w14:paraId="5D5E43C7" w14:textId="77777777"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045B1C29" w14:textId="77777777"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52D6440D" w14:textId="77777777" w:rsidR="00AD0389" w:rsidRDefault="00AD0389" w:rsidP="00974078">
      <w:pPr>
        <w:pStyle w:val="TableTitle"/>
        <w:keepNext/>
        <w:spacing w:before="240"/>
        <w:rPr>
          <w:b/>
          <w:bCs/>
          <w:smallCaps w:val="0"/>
          <w:sz w:val="20"/>
          <w:szCs w:val="20"/>
        </w:rPr>
      </w:pPr>
      <w:bookmarkStart w:id="58" w:name="_Ref36196560"/>
    </w:p>
    <w:p w14:paraId="00FD7EFE" w14:textId="102AD309" w:rsidR="00EB496F" w:rsidRDefault="006034F8" w:rsidP="00FC3E62">
      <w:pPr>
        <w:pStyle w:val="TableTitle"/>
        <w:rPr>
          <w:smallCaps w:val="0"/>
          <w:sz w:val="20"/>
          <w:szCs w:val="20"/>
        </w:rPr>
      </w:pPr>
      <w:r w:rsidRPr="006034F8">
        <w:rPr>
          <w:b/>
          <w:bCs/>
          <w:smallCaps w:val="0"/>
          <w:sz w:val="20"/>
          <w:szCs w:val="20"/>
        </w:rPr>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Pr>
          <w:b/>
          <w:bCs/>
          <w:smallCaps w:val="0"/>
          <w:noProof/>
          <w:sz w:val="20"/>
          <w:szCs w:val="20"/>
        </w:rPr>
        <w:t>4</w:t>
      </w:r>
      <w:r w:rsidR="0031114A" w:rsidRPr="006034F8">
        <w:rPr>
          <w:b/>
          <w:bCs/>
          <w:smallCaps w:val="0"/>
          <w:sz w:val="20"/>
          <w:szCs w:val="20"/>
        </w:rPr>
        <w:fldChar w:fldCharType="end"/>
      </w:r>
      <w:bookmarkEnd w:id="58"/>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565"/>
        <w:gridCol w:w="3569"/>
      </w:tblGrid>
      <w:tr w:rsidR="00EC7E03" w:rsidRPr="00970BD3" w14:paraId="58FEB5A8" w14:textId="77777777" w:rsidTr="00EC7E03">
        <w:tc>
          <w:tcPr>
            <w:tcW w:w="4247" w:type="dxa"/>
          </w:tcPr>
          <w:p w14:paraId="17FD88B4"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74721E3B"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8F5C92" w14:paraId="07F85D48" w14:textId="77777777" w:rsidTr="00EC7E03">
        <w:tc>
          <w:tcPr>
            <w:tcW w:w="4247" w:type="dxa"/>
          </w:tcPr>
          <w:p w14:paraId="3E8BC5C6"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132F0B4F"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0ED18907"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17829548"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07A5A66E"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78EE7112"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74B8B2"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0EDE79EE"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8F5C92" w14:paraId="12151D95" w14:textId="77777777" w:rsidTr="00EC7E03">
        <w:tc>
          <w:tcPr>
            <w:tcW w:w="4247" w:type="dxa"/>
          </w:tcPr>
          <w:p w14:paraId="5E1F4103"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700DF038"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61C59645"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7422ADB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716ECE05"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42E28AEE"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07F8A2B5"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886AF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8F5C92" w14:paraId="765C8440" w14:textId="77777777" w:rsidTr="00EC7E03">
        <w:tc>
          <w:tcPr>
            <w:tcW w:w="4247" w:type="dxa"/>
          </w:tcPr>
          <w:p w14:paraId="4F1C995F"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G3: The study contributions refer to the study results:</w:t>
            </w:r>
          </w:p>
          <w:p w14:paraId="1734ACDA"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5AD7EAC8"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2856CE5A"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2537286A"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50163C8E"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001DE97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691E720"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CBCA68A" w14:textId="77777777" w:rsidTr="00EC7E03">
        <w:tc>
          <w:tcPr>
            <w:tcW w:w="4247" w:type="dxa"/>
          </w:tcPr>
          <w:p w14:paraId="564A7A5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0244985B"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1C957D61"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2DF7AD10"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11B6F97C"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338DC624"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60F7207A"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3A5DA84"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C4DB288" w14:textId="52302DBC" w:rsidR="002C0340" w:rsidRPr="00B76BBA" w:rsidRDefault="002C0340" w:rsidP="00FC3E62">
      <w:pPr>
        <w:rPr>
          <w:lang w:val="en-US"/>
        </w:rPr>
      </w:pPr>
      <w:r w:rsidRPr="002C0340">
        <w:rPr>
          <w:lang w:val="en-US"/>
        </w:rPr>
        <w:t xml:space="preserve">The second quality assessment criteria (QA2) rates papers according to the forums where they were published. For this assessment </w:t>
      </w:r>
      <w:r w:rsidRPr="00B76BBA">
        <w:rPr>
          <w:lang w:val="en-US"/>
        </w:rPr>
        <w:t>CORE</w:t>
      </w:r>
      <w:r>
        <w:rPr>
          <w:rStyle w:val="Refdenotaderodap"/>
          <w:lang w:val="en-US"/>
        </w:rPr>
        <w:footnoteReference w:id="2"/>
      </w:r>
      <w:r w:rsidR="00B01889">
        <w:rPr>
          <w:lang w:val="en-US"/>
        </w:rPr>
        <w:t xml:space="preserve"> was used </w:t>
      </w:r>
      <w:r w:rsidRPr="002C0340">
        <w:rPr>
          <w:lang w:val="en-US"/>
        </w:rPr>
        <w:t xml:space="preserve">to determine the rates for conferences and </w:t>
      </w:r>
      <w:r w:rsidRPr="00B76BBA">
        <w:rPr>
          <w:lang w:val="en-US"/>
        </w:rPr>
        <w:t>SJR</w:t>
      </w:r>
      <w:r>
        <w:rPr>
          <w:rStyle w:val="Refdenotaderodap"/>
          <w:lang w:val="en-US"/>
        </w:rPr>
        <w:footnoteReference w:id="3"/>
      </w:r>
      <w:r w:rsidRPr="002C0340">
        <w:rPr>
          <w:lang w:val="en-US"/>
        </w:rPr>
        <w:t>for journals. It considers “high” for papers published in conferences rated A or in journals rated Q1</w:t>
      </w:r>
      <w:r w:rsidR="00B01889">
        <w:rPr>
          <w:lang w:val="en-US"/>
        </w:rPr>
        <w:t>,</w:t>
      </w:r>
      <w:r w:rsidRPr="002C0340">
        <w:rPr>
          <w:lang w:val="en-US"/>
        </w:rPr>
        <w:t xml:space="preserve"> and “medium” for papers published in conferences rated B or in journals rated Q2. It considers “lower” for papers published in conferences rated C or in journals rated Q3</w:t>
      </w:r>
      <w:r>
        <w:rPr>
          <w:lang w:val="en-US"/>
        </w:rPr>
        <w:t xml:space="preserve">. </w:t>
      </w:r>
      <w:r w:rsidR="00B01889">
        <w:rPr>
          <w:lang w:val="en-US"/>
        </w:rPr>
        <w:t>F</w:t>
      </w:r>
      <w:r w:rsidRPr="002C0340">
        <w:rPr>
          <w:lang w:val="en-US"/>
        </w:rPr>
        <w:t xml:space="preserve">orums </w:t>
      </w:r>
      <w:r w:rsidR="00B01889">
        <w:rPr>
          <w:lang w:val="en-US"/>
        </w:rPr>
        <w:t xml:space="preserve">which have </w:t>
      </w:r>
      <w:r w:rsidRPr="002C0340">
        <w:rPr>
          <w:lang w:val="en-US"/>
        </w:rPr>
        <w:t>no score</w:t>
      </w:r>
      <w:r w:rsidR="00B01889">
        <w:rPr>
          <w:lang w:val="en-US"/>
        </w:rPr>
        <w:t xml:space="preserve">s are </w:t>
      </w:r>
      <w:r w:rsidRPr="002C0340">
        <w:rPr>
          <w:lang w:val="en-US"/>
        </w:rPr>
        <w:t>consider</w:t>
      </w:r>
      <w:r w:rsidR="00B01889">
        <w:rPr>
          <w:lang w:val="en-US"/>
        </w:rPr>
        <w:t>ed</w:t>
      </w:r>
      <w:r w:rsidRPr="002C0340">
        <w:rPr>
          <w:lang w:val="en-US"/>
        </w:rPr>
        <w:t xml:space="preserve"> “lower”</w:t>
      </w:r>
      <w:r>
        <w:rPr>
          <w:lang w:val="en-US"/>
        </w:rPr>
        <w:t xml:space="preserve"> too.</w:t>
      </w:r>
    </w:p>
    <w:p w14:paraId="0BC6E04E" w14:textId="3B14DCF5" w:rsidR="00B76BBA" w:rsidRPr="00B76BBA" w:rsidRDefault="00B76BBA" w:rsidP="00B76BBA">
      <w:pPr>
        <w:rPr>
          <w:lang w:val="en-US"/>
        </w:rPr>
      </w:pPr>
      <w:r w:rsidRPr="00B76BBA">
        <w:rPr>
          <w:lang w:val="en-US"/>
        </w:rPr>
        <w:t xml:space="preserve">The third quality assessment criteria (QA3) rates papers according to their citations. </w:t>
      </w:r>
      <w:r w:rsidR="00B01889">
        <w:rPr>
          <w:lang w:val="en-US"/>
        </w:rPr>
        <w:t>In which</w:t>
      </w:r>
      <w:r w:rsidRPr="00B76BBA">
        <w:rPr>
          <w:lang w:val="en-US"/>
        </w:rPr>
        <w:t xml:space="preserv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Google Scholar</w:t>
      </w:r>
      <w:r w:rsidR="00C04BD1">
        <w:rPr>
          <w:rStyle w:val="Refdenotaderodap"/>
          <w:lang w:val="en-US"/>
        </w:rPr>
        <w:footnoteReference w:id="4"/>
      </w:r>
      <w:r w:rsidRPr="00B76BBA">
        <w:rPr>
          <w:lang w:val="en-US"/>
        </w:rPr>
        <w:t xml:space="preserve"> </w:t>
      </w:r>
      <w:r w:rsidR="00B01889">
        <w:rPr>
          <w:lang w:val="en-US"/>
        </w:rPr>
        <w:t xml:space="preserve">will be </w:t>
      </w:r>
      <w:proofErr w:type="gramStart"/>
      <w:r w:rsidR="00B01889">
        <w:rPr>
          <w:lang w:val="en-US"/>
        </w:rPr>
        <w:t>use</w:t>
      </w:r>
      <w:proofErr w:type="gramEnd"/>
      <w:r w:rsidR="00B01889">
        <w:rPr>
          <w:lang w:val="en-US"/>
        </w:rPr>
        <w:t xml:space="preserve"> </w:t>
      </w:r>
      <w:r w:rsidRPr="00B76BBA">
        <w:rPr>
          <w:lang w:val="en-US"/>
        </w:rPr>
        <w:t>to verify</w:t>
      </w:r>
      <w:r w:rsidR="002C0340">
        <w:rPr>
          <w:lang w:val="en-US"/>
        </w:rPr>
        <w:t xml:space="preserve"> number of</w:t>
      </w:r>
      <w:r w:rsidRPr="00B76BBA">
        <w:rPr>
          <w:lang w:val="en-US"/>
        </w:rPr>
        <w:t xml:space="preserve"> citations.</w:t>
      </w:r>
    </w:p>
    <w:p w14:paraId="6797BC18" w14:textId="2A6D7A72"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w:t>
      </w:r>
      <w:r w:rsidR="00B01889">
        <w:rPr>
          <w:lang w:val="en-US"/>
        </w:rPr>
        <w:t>s</w:t>
      </w:r>
      <w:r w:rsidRPr="00B76BBA">
        <w:rPr>
          <w:lang w:val="en-US"/>
        </w:rPr>
        <w:t xml:space="preserve"> articles from the last five years, which have potentially "high" relevance, have at least one citation and articles that have not been cited have potentially "medium" relevance.</w:t>
      </w:r>
      <w:r w:rsidR="00B01889">
        <w:rPr>
          <w:lang w:val="en-US"/>
        </w:rPr>
        <w:t xml:space="preserve"> </w:t>
      </w:r>
      <w:r w:rsidR="00116B64" w:rsidRPr="00116B64">
        <w:rPr>
          <w:lang w:val="en-US"/>
        </w:rPr>
        <w:t>For a</w:t>
      </w:r>
      <w:r w:rsidR="00116B64">
        <w:rPr>
          <w:lang w:val="en-US"/>
        </w:rPr>
        <w:t xml:space="preserve"> paper </w:t>
      </w:r>
      <w:r w:rsidR="00562BD1" w:rsidRPr="00562BD1">
        <w:rPr>
          <w:lang w:val="en-US"/>
        </w:rPr>
        <w:t xml:space="preserve">to be included in </w:t>
      </w:r>
      <w:r w:rsidR="00B01889">
        <w:rPr>
          <w:lang w:val="en-US"/>
        </w:rPr>
        <w:t xml:space="preserve">the </w:t>
      </w:r>
      <w:r w:rsidR="00562BD1" w:rsidRPr="00562BD1">
        <w:rPr>
          <w:lang w:val="en-US"/>
        </w:rPr>
        <w:t>review, an article must obtain CQ1&gt; = 1.5 and its criteria for bibliographic impact CQ2, CQ3 and QA4 must be “</w:t>
      </w:r>
      <w:r w:rsidR="00562BD1" w:rsidRPr="002C0340">
        <w:rPr>
          <w:lang w:val="en-US"/>
        </w:rPr>
        <w:t>medium</w:t>
      </w:r>
      <w:r w:rsidR="00562BD1" w:rsidRPr="00562BD1">
        <w:rPr>
          <w:lang w:val="en-US"/>
        </w:rPr>
        <w:t>” or higher.</w:t>
      </w:r>
    </w:p>
    <w:p w14:paraId="4317C18E" w14:textId="054851D1" w:rsidR="003A29A1" w:rsidRPr="00ED250C" w:rsidRDefault="00270BD1" w:rsidP="003A29A1">
      <w:pPr>
        <w:pStyle w:val="heading2"/>
        <w:numPr>
          <w:ilvl w:val="2"/>
          <w:numId w:val="7"/>
        </w:numPr>
        <w:rPr>
          <w:lang w:val="en-US"/>
        </w:rPr>
      </w:pPr>
      <w:del w:id="60" w:author="Denis Silveira" w:date="2020-05-04T10:34:00Z">
        <w:r w:rsidDel="0078697A">
          <w:rPr>
            <w:lang w:val="en-US"/>
          </w:rPr>
          <w:delText xml:space="preserve">(A.2) </w:delText>
        </w:r>
      </w:del>
      <w:r w:rsidR="003A29A1" w:rsidRPr="00ED250C">
        <w:rPr>
          <w:lang w:val="en-US"/>
        </w:rPr>
        <w:t xml:space="preserve">Analyze Protocol, </w:t>
      </w:r>
      <w:del w:id="61" w:author="Denis Silveira" w:date="2020-05-04T10:34:00Z">
        <w:r w:rsidDel="0078697A">
          <w:rPr>
            <w:lang w:val="en-US"/>
          </w:rPr>
          <w:delText xml:space="preserve">(A.3) </w:delText>
        </w:r>
      </w:del>
      <w:r w:rsidR="003A29A1" w:rsidRPr="00ED250C">
        <w:rPr>
          <w:lang w:val="en-US"/>
        </w:rPr>
        <w:t xml:space="preserve">Provide Feedback and </w:t>
      </w:r>
      <w:del w:id="62" w:author="Denis Silveira" w:date="2020-05-04T10:34:00Z">
        <w:r w:rsidDel="0078697A">
          <w:rPr>
            <w:lang w:val="en-US"/>
          </w:rPr>
          <w:delText xml:space="preserve">(A.4) </w:delText>
        </w:r>
      </w:del>
      <w:r w:rsidR="003A29A1" w:rsidRPr="00ED250C">
        <w:rPr>
          <w:lang w:val="en-US"/>
        </w:rPr>
        <w:t xml:space="preserve">Review Protocol </w:t>
      </w:r>
    </w:p>
    <w:p w14:paraId="01694074" w14:textId="50576554"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t>
      </w:r>
      <w:r w:rsidR="00B01889">
        <w:rPr>
          <w:iCs/>
          <w:lang w:val="en-US"/>
        </w:rPr>
        <w:t>it was</w:t>
      </w:r>
      <w:r w:rsidRPr="003A29A1">
        <w:rPr>
          <w:iCs/>
          <w:lang w:val="en-US"/>
        </w:rPr>
        <w:t xml:space="preserv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t>
      </w:r>
      <w:r w:rsidR="00B01889">
        <w:rPr>
          <w:iCs/>
          <w:lang w:val="en-US"/>
        </w:rPr>
        <w:t>there was a</w:t>
      </w:r>
      <w:r w:rsidRPr="003A29A1">
        <w:rPr>
          <w:iCs/>
          <w:lang w:val="en-US"/>
        </w:rPr>
        <w:t xml:space="preserve">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3DDA49C7" w14:textId="77777777" w:rsidR="00FD4185" w:rsidRDefault="00174294" w:rsidP="00974078">
      <w:pPr>
        <w:pStyle w:val="heading1"/>
      </w:pPr>
      <w:commentRangeStart w:id="63"/>
      <w:proofErr w:type="spellStart"/>
      <w:r w:rsidRPr="00174294">
        <w:t>Search</w:t>
      </w:r>
      <w:proofErr w:type="spellEnd"/>
      <w:r w:rsidR="00B01889">
        <w:t xml:space="preserve"> </w:t>
      </w:r>
      <w:proofErr w:type="spellStart"/>
      <w:r w:rsidRPr="00174294">
        <w:t>Studies</w:t>
      </w:r>
      <w:commentRangeEnd w:id="63"/>
      <w:proofErr w:type="spellEnd"/>
      <w:r w:rsidR="0078697A">
        <w:rPr>
          <w:rStyle w:val="Refdecomentrio"/>
          <w:b w:val="0"/>
        </w:rPr>
        <w:commentReference w:id="63"/>
      </w:r>
    </w:p>
    <w:p w14:paraId="7A4D3480" w14:textId="4041C706" w:rsidR="007443DE" w:rsidRPr="007443DE" w:rsidRDefault="00DC16CB" w:rsidP="0078697A">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sidR="00B01889">
        <w:rPr>
          <w:lang w:val="en-US"/>
        </w:rPr>
        <w:t xml:space="preserve"> </w:t>
      </w:r>
      <w:r w:rsidR="0031114A">
        <w:rPr>
          <w:lang w:val="en-US"/>
        </w:rPr>
        <w:fldChar w:fldCharType="begin"/>
      </w:r>
      <w:r>
        <w:rPr>
          <w:lang w:val="en-US"/>
        </w:rPr>
        <w:instrText xml:space="preserve"> REF _Ref36135738 \h </w:instrText>
      </w:r>
      <w:r w:rsidR="0031114A">
        <w:rPr>
          <w:lang w:val="en-US"/>
        </w:rPr>
      </w:r>
      <w:r w:rsidR="0078697A">
        <w:rPr>
          <w:lang w:val="en-US"/>
        </w:rPr>
        <w:instrText xml:space="preserve"> \* MERGEFORMAT </w:instrText>
      </w:r>
      <w:r w:rsidR="0031114A">
        <w:rPr>
          <w:lang w:val="en-US"/>
        </w:rPr>
        <w:fldChar w:fldCharType="separate"/>
      </w:r>
      <w:ins w:id="64" w:author="Denis Silveira" w:date="2020-05-04T10:39:00Z">
        <w:r w:rsidR="0078697A" w:rsidRPr="00522DD9">
          <w:rPr>
            <w:b/>
            <w:bCs/>
            <w:lang w:val="en-US"/>
          </w:rPr>
          <w:t xml:space="preserve">Figure </w:t>
        </w:r>
        <w:r w:rsidR="0078697A">
          <w:rPr>
            <w:b/>
            <w:bCs/>
            <w:noProof/>
            <w:lang w:val="en-US"/>
          </w:rPr>
          <w:t>4</w:t>
        </w:r>
      </w:ins>
      <w:del w:id="65" w:author="Denis Silveira" w:date="2020-05-04T10:39:00Z">
        <w:r w:rsidRPr="00DC16CB" w:rsidDel="0078697A">
          <w:rPr>
            <w:lang w:val="en-US"/>
          </w:rPr>
          <w:delText xml:space="preserve">Figure </w:delText>
        </w:r>
        <w:r w:rsidRPr="00DC16CB" w:rsidDel="0078697A">
          <w:rPr>
            <w:noProof/>
            <w:lang w:val="en-US"/>
          </w:rPr>
          <w:delText>5</w:delText>
        </w:r>
      </w:del>
      <w:r w:rsidR="0031114A">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00B01889">
        <w:rPr>
          <w:rFonts w:ascii="Courier New" w:hAnsi="Courier New" w:cs="Courier New"/>
          <w:lang w:val="en-US"/>
        </w:rPr>
        <w:t xml:space="preserve"> </w:t>
      </w:r>
      <w:r w:rsidR="00B01889" w:rsidRPr="00F9129D">
        <w:rPr>
          <w:lang w:val="en-US"/>
        </w:rPr>
        <w:t>in charge of</w:t>
      </w:r>
      <w:r w:rsidRPr="00DC16CB">
        <w:rPr>
          <w:lang w:val="en-US"/>
        </w:rPr>
        <w:t xml:space="preserve">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00B01889">
        <w:rPr>
          <w:rFonts w:ascii="Courier New" w:hAnsi="Courier New" w:cs="Courier New"/>
          <w:lang w:val="en-US"/>
        </w:rPr>
        <w:t xml:space="preserve"> </w:t>
      </w:r>
      <w:r w:rsidR="00B12EE4">
        <w:rPr>
          <w:lang w:val="en-US"/>
        </w:rPr>
        <w:t>are</w:t>
      </w:r>
      <w:bookmarkStart w:id="66" w:name="_Hlk36136317"/>
      <w:r w:rsidR="00B01889">
        <w:rPr>
          <w:lang w:val="en-US"/>
        </w:rPr>
        <w:t xml:space="preserve"> </w:t>
      </w:r>
      <w:r w:rsidR="00B12EE4" w:rsidRPr="00B12EE4">
        <w:rPr>
          <w:lang w:val="en-US"/>
        </w:rPr>
        <w:t xml:space="preserve">responsible for the </w:t>
      </w:r>
      <w:proofErr w:type="spellStart"/>
      <w:r w:rsidR="00B12EE4" w:rsidRPr="00B12EE4">
        <w:rPr>
          <w:lang w:val="en-US"/>
        </w:rPr>
        <w:t>activities</w:t>
      </w:r>
      <w:bookmarkEnd w:id="66"/>
      <w:del w:id="67" w:author="Denis Silveira" w:date="2020-05-04T10:38:00Z">
        <w:r w:rsidR="00A903EA" w:rsidRPr="007443DE" w:rsidDel="0078697A">
          <w:rPr>
            <w:rFonts w:ascii="Courier New" w:hAnsi="Courier New" w:cs="Courier New"/>
            <w:lang w:val="en-US"/>
          </w:rPr>
          <w:delText>(B.1)</w:delText>
        </w:r>
      </w:del>
      <w:r w:rsidR="00B12EE4" w:rsidRPr="007443DE">
        <w:rPr>
          <w:rFonts w:ascii="Courier New" w:hAnsi="Courier New" w:cs="Courier New"/>
          <w:lang w:val="en-US"/>
        </w:rPr>
        <w:t>P</w:t>
      </w:r>
      <w:r w:rsidRPr="007443DE">
        <w:rPr>
          <w:rFonts w:ascii="Courier New" w:hAnsi="Courier New" w:cs="Courier New"/>
          <w:lang w:val="en-US"/>
        </w:rPr>
        <w:t>erform</w:t>
      </w:r>
      <w:proofErr w:type="spellEnd"/>
      <w:r w:rsidRPr="007443DE">
        <w:rPr>
          <w:rFonts w:ascii="Courier New" w:hAnsi="Courier New" w:cs="Courier New"/>
          <w:lang w:val="en-US"/>
        </w:rPr>
        <w:t xml:space="preserve">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del w:id="68" w:author="Denis Silveira" w:date="2020-05-04T10:38:00Z">
        <w:r w:rsidR="00A903EA" w:rsidRPr="007443DE" w:rsidDel="0078697A">
          <w:rPr>
            <w:rFonts w:ascii="Courier New" w:hAnsi="Courier New" w:cs="Courier New"/>
            <w:lang w:val="en-US"/>
          </w:rPr>
          <w:delText>(B.2)</w:delText>
        </w:r>
      </w:del>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proofErr w:type="spellStart"/>
      <w:r w:rsidR="0093211A">
        <w:rPr>
          <w:lang w:val="en-US"/>
        </w:rPr>
        <w:t>and</w:t>
      </w:r>
      <w:del w:id="69" w:author="Denis Silveira" w:date="2020-05-04T10:38:00Z">
        <w:r w:rsidR="00A903EA" w:rsidRPr="007443DE" w:rsidDel="0078697A">
          <w:rPr>
            <w:rFonts w:ascii="Courier New" w:hAnsi="Courier New" w:cs="Courier New"/>
            <w:lang w:val="en-US"/>
          </w:rPr>
          <w:delText>(B.3)</w:delText>
        </w:r>
      </w:del>
      <w:r w:rsidR="00B12EE4" w:rsidRPr="007443DE">
        <w:rPr>
          <w:rFonts w:ascii="Courier New" w:hAnsi="Courier New" w:cs="Courier New"/>
          <w:lang w:val="en-US"/>
        </w:rPr>
        <w:t>A</w:t>
      </w:r>
      <w:r w:rsidRPr="007443DE">
        <w:rPr>
          <w:rFonts w:ascii="Courier New" w:hAnsi="Courier New" w:cs="Courier New"/>
          <w:lang w:val="en-US"/>
        </w:rPr>
        <w:t>pply</w:t>
      </w:r>
      <w:proofErr w:type="spellEnd"/>
      <w:r w:rsidRPr="007443DE">
        <w:rPr>
          <w:rFonts w:ascii="Courier New" w:hAnsi="Courier New" w:cs="Courier New"/>
          <w:lang w:val="en-US"/>
        </w:rPr>
        <w:t xml:space="preserve">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00B01889">
        <w:rPr>
          <w:rFonts w:ascii="Courier New" w:hAnsi="Courier New" w:cs="Courier New"/>
          <w:lang w:val="en-US"/>
        </w:rPr>
        <w:t xml:space="preserve"> </w:t>
      </w:r>
      <w:r w:rsidR="00B01889">
        <w:rPr>
          <w:lang w:val="en-US"/>
        </w:rPr>
        <w:t>are</w:t>
      </w:r>
      <w:r w:rsidR="00B12EE4">
        <w:rPr>
          <w:lang w:val="en-US"/>
        </w:rPr>
        <w:t xml:space="preserve"> </w:t>
      </w:r>
      <w:r w:rsidR="00B12EE4" w:rsidRPr="00B12EE4">
        <w:rPr>
          <w:lang w:val="en-US"/>
        </w:rPr>
        <w:t>responsible for the activit</w:t>
      </w:r>
      <w:r w:rsidR="00B12EE4">
        <w:rPr>
          <w:lang w:val="en-US"/>
        </w:rPr>
        <w:t xml:space="preserve">y </w:t>
      </w:r>
      <w:del w:id="70" w:author="Denis Silveira" w:date="2020-05-04T10:38:00Z">
        <w:r w:rsidR="00A903EA" w:rsidRPr="007443DE" w:rsidDel="0078697A">
          <w:rPr>
            <w:rFonts w:ascii="Courier New" w:hAnsi="Courier New" w:cs="Courier New"/>
            <w:lang w:val="en-US"/>
          </w:rPr>
          <w:delText>(B.4)</w:delText>
        </w:r>
      </w:del>
      <w:r w:rsidR="0093211A" w:rsidRPr="007443DE">
        <w:rPr>
          <w:rFonts w:ascii="Courier New" w:hAnsi="Courier New" w:cs="Courier New"/>
          <w:lang w:val="en-US"/>
        </w:rPr>
        <w:t>Review</w:t>
      </w:r>
      <w:r w:rsidR="00B01889">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B01889">
        <w:rPr>
          <w:lang w:val="en-US"/>
        </w:rPr>
        <w:t xml:space="preserve"> </w:t>
      </w:r>
      <w:r w:rsidR="007443DE" w:rsidRPr="007443DE">
        <w:rPr>
          <w:lang w:val="en-US"/>
        </w:rPr>
        <w:t>Each activity will be detailed in next sections.</w:t>
      </w:r>
    </w:p>
    <w:p w14:paraId="7EE41CAA" w14:textId="0F5EC3E1" w:rsidR="00DC16CB" w:rsidRDefault="0078697A" w:rsidP="00C04BD1">
      <w:pPr>
        <w:spacing w:before="240"/>
        <w:ind w:firstLine="0"/>
        <w:jc w:val="center"/>
        <w:rPr>
          <w:lang w:val="en-US"/>
        </w:rPr>
      </w:pPr>
      <w:r>
        <w:rPr>
          <w:noProof/>
          <w:lang w:val="en-US"/>
        </w:rPr>
        <w:drawing>
          <wp:inline distT="0" distB="0" distL="0" distR="0" wp14:anchorId="418D35ED" wp14:editId="60A1C944">
            <wp:extent cx="4392930" cy="1877060"/>
            <wp:effectExtent l="0" t="0" r="0" b="0"/>
            <wp:docPr id="16" name="Imagem 1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05.jpg"/>
                    <pic:cNvPicPr/>
                  </pic:nvPicPr>
                  <pic:blipFill>
                    <a:blip r:embed="rId15">
                      <a:extLst>
                        <a:ext uri="{28A0092B-C50C-407E-A947-70E740481C1C}">
                          <a14:useLocalDpi xmlns:a14="http://schemas.microsoft.com/office/drawing/2010/main" val="0"/>
                        </a:ext>
                      </a:extLst>
                    </a:blip>
                    <a:stretch>
                      <a:fillRect/>
                    </a:stretch>
                  </pic:blipFill>
                  <pic:spPr>
                    <a:xfrm>
                      <a:off x="0" y="0"/>
                      <a:ext cx="4392930" cy="1877060"/>
                    </a:xfrm>
                    <a:prstGeom prst="rect">
                      <a:avLst/>
                    </a:prstGeom>
                  </pic:spPr>
                </pic:pic>
              </a:graphicData>
            </a:graphic>
          </wp:inline>
        </w:drawing>
      </w:r>
    </w:p>
    <w:p w14:paraId="102CA3DE" w14:textId="6D762D0F" w:rsidR="00C04BD1" w:rsidRPr="00C04BD1" w:rsidRDefault="00C04BD1" w:rsidP="00C04BD1">
      <w:pPr>
        <w:ind w:firstLine="0"/>
        <w:jc w:val="center"/>
        <w:rPr>
          <w:lang w:val="en-US"/>
        </w:rPr>
      </w:pPr>
      <w:bookmarkStart w:id="71" w:name="_Ref36135738"/>
      <w:r w:rsidRPr="00522DD9">
        <w:rPr>
          <w:b/>
          <w:bCs/>
          <w:lang w:val="en-US"/>
        </w:rPr>
        <w:t xml:space="preserve">Figure </w:t>
      </w:r>
      <w:r w:rsidR="0031114A" w:rsidRPr="00522DD9">
        <w:rPr>
          <w:b/>
          <w:bCs/>
          <w:lang w:val="en-US"/>
        </w:rPr>
        <w:fldChar w:fldCharType="begin"/>
      </w:r>
      <w:r w:rsidRPr="00522DD9">
        <w:rPr>
          <w:b/>
          <w:bCs/>
          <w:lang w:val="en-US"/>
        </w:rPr>
        <w:instrText xml:space="preserve"> SEQ Figure \* ARABIC </w:instrText>
      </w:r>
      <w:r w:rsidR="0031114A" w:rsidRPr="00522DD9">
        <w:rPr>
          <w:b/>
          <w:bCs/>
          <w:lang w:val="en-US"/>
        </w:rPr>
        <w:fldChar w:fldCharType="separate"/>
      </w:r>
      <w:ins w:id="72" w:author="Denis Silveira" w:date="2020-05-04T10:38:00Z">
        <w:r w:rsidR="0078697A">
          <w:rPr>
            <w:b/>
            <w:bCs/>
            <w:noProof/>
            <w:lang w:val="en-US"/>
          </w:rPr>
          <w:t>4</w:t>
        </w:r>
      </w:ins>
      <w:del w:id="73" w:author="Denis Silveira" w:date="2020-05-04T10:38:00Z">
        <w:r w:rsidR="00E70345" w:rsidDel="0078697A">
          <w:rPr>
            <w:b/>
            <w:bCs/>
            <w:noProof/>
            <w:lang w:val="en-US"/>
          </w:rPr>
          <w:delText>5</w:delText>
        </w:r>
      </w:del>
      <w:r w:rsidR="0031114A" w:rsidRPr="00522DD9">
        <w:rPr>
          <w:b/>
          <w:bCs/>
          <w:lang w:val="en-US"/>
        </w:rPr>
        <w:fldChar w:fldCharType="end"/>
      </w:r>
      <w:r w:rsidRPr="00C04BD1">
        <w:rPr>
          <w:lang w:val="en-US"/>
        </w:rPr>
        <w:t>. Subprocess (B) Search Studies</w:t>
      </w:r>
    </w:p>
    <w:bookmarkEnd w:id="71"/>
    <w:p w14:paraId="1B9723BD" w14:textId="77777777"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1042C3F5" w14:textId="77777777" w:rsidR="00A76F27" w:rsidRDefault="007443DE" w:rsidP="00A76F27">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6C644D9E" w14:textId="3EB9772F" w:rsidR="00A76F27" w:rsidRDefault="00A76F27" w:rsidP="00A76F27">
      <w:pPr>
        <w:pStyle w:val="p1a"/>
        <w:rPr>
          <w:lang w:val="en-US"/>
        </w:rPr>
      </w:pPr>
      <w:r>
        <w:rPr>
          <w:lang w:val="en-US"/>
        </w:rPr>
        <w:tab/>
      </w:r>
      <w:r w:rsidR="000011B6">
        <w:fldChar w:fldCharType="begin"/>
      </w:r>
      <w:r w:rsidR="000011B6" w:rsidRPr="00EA6100">
        <w:rPr>
          <w:lang w:val="en-US"/>
        </w:rPr>
        <w:instrText xml:space="preserve"> REF _Ref36210744 \h  \* MERGEFORMAT </w:instrText>
      </w:r>
      <w:r w:rsidR="000011B6">
        <w:fldChar w:fldCharType="separate"/>
      </w:r>
      <w:ins w:id="74" w:author="Denis Silveira" w:date="2020-05-04T10:39:00Z">
        <w:r w:rsidR="0078697A" w:rsidRPr="0078697A">
          <w:rPr>
            <w:lang w:val="en-US"/>
            <w:rPrChange w:id="75" w:author="Denis Silveira" w:date="2020-05-04T10:39:00Z">
              <w:rPr>
                <w:b/>
                <w:bCs/>
                <w:lang w:val="en-US"/>
              </w:rPr>
            </w:rPrChange>
          </w:rPr>
          <w:t xml:space="preserve">Figure </w:t>
        </w:r>
        <w:r w:rsidR="0078697A" w:rsidRPr="0078697A">
          <w:rPr>
            <w:lang w:val="en-US"/>
            <w:rPrChange w:id="76" w:author="Denis Silveira" w:date="2020-05-04T10:39:00Z">
              <w:rPr>
                <w:b/>
                <w:bCs/>
                <w:noProof/>
                <w:lang w:val="en-US"/>
              </w:rPr>
            </w:rPrChange>
          </w:rPr>
          <w:t>5</w:t>
        </w:r>
      </w:ins>
      <w:del w:id="77" w:author="Denis Silveira" w:date="2020-05-04T10:39:00Z">
        <w:r w:rsidRPr="00A76F27" w:rsidDel="0078697A">
          <w:rPr>
            <w:lang w:val="en-US"/>
          </w:rPr>
          <w:delText>Figure 6</w:delText>
        </w:r>
      </w:del>
      <w:r w:rsidR="000011B6">
        <w:fldChar w:fldCharType="end"/>
      </w:r>
      <w:r w:rsidRPr="00A76F27">
        <w:rPr>
          <w:lang w:val="en-US"/>
        </w:rPr>
        <w:t xml:space="preserve"> shows the distribution of studies by digital libraries. These studies were automatic</w:t>
      </w:r>
      <w:r w:rsidR="00B01889">
        <w:rPr>
          <w:lang w:val="en-US"/>
        </w:rPr>
        <w:t>ally</w:t>
      </w:r>
      <w:r w:rsidRPr="00A76F27">
        <w:rPr>
          <w:lang w:val="en-US"/>
        </w:rPr>
        <w:t xml:space="preserve"> </w:t>
      </w:r>
      <w:proofErr w:type="spellStart"/>
      <w:r w:rsidRPr="00A76F27">
        <w:rPr>
          <w:lang w:val="en-US"/>
        </w:rPr>
        <w:t>coleted</w:t>
      </w:r>
      <w:proofErr w:type="spellEnd"/>
      <w:r w:rsidRPr="00A76F27">
        <w:rPr>
          <w:lang w:val="en-US"/>
        </w:rPr>
        <w:t xml:space="preserve"> in digital libraries used the defined search queries (</w:t>
      </w:r>
      <w:r w:rsidR="000011B6">
        <w:fldChar w:fldCharType="begin"/>
      </w:r>
      <w:r w:rsidR="000011B6" w:rsidRPr="00EA6100">
        <w:rPr>
          <w:lang w:val="en-US"/>
        </w:rPr>
        <w:instrText xml:space="preserve"> REF _Ref36196114 \h  \* MERGEFORMAT </w:instrText>
      </w:r>
      <w:r w:rsidR="000011B6">
        <w:fldChar w:fldCharType="separate"/>
      </w:r>
      <w:r w:rsidRPr="00A76F27">
        <w:rPr>
          <w:lang w:val="en-US"/>
        </w:rPr>
        <w:t>Table 2</w:t>
      </w:r>
      <w:r w:rsidR="000011B6">
        <w:fldChar w:fldCharType="end"/>
      </w:r>
      <w:r w:rsidRPr="00A76F27">
        <w:rPr>
          <w:lang w:val="en-US"/>
        </w:rPr>
        <w:t>). In total 1,482 were found, where the majority</w:t>
      </w:r>
      <w:r w:rsidR="00B01889">
        <w:rPr>
          <w:lang w:val="en-US"/>
        </w:rPr>
        <w:t>,</w:t>
      </w:r>
      <w:r w:rsidRPr="00A76F27">
        <w:rPr>
          <w:lang w:val="en-US"/>
        </w:rPr>
        <w:t xml:space="preserve"> 713 (48.27 %)</w:t>
      </w:r>
      <w:r w:rsidR="00B01889">
        <w:rPr>
          <w:lang w:val="en-US"/>
        </w:rPr>
        <w:t>,</w:t>
      </w:r>
      <w:r w:rsidRPr="00A76F27">
        <w:rPr>
          <w:lang w:val="en-US"/>
        </w:rPr>
        <w:t xml:space="preserve"> </w:t>
      </w:r>
      <w:r w:rsidR="00B01889">
        <w:rPr>
          <w:lang w:val="en-US"/>
        </w:rPr>
        <w:t xml:space="preserve">came </w:t>
      </w:r>
      <w:r w:rsidRPr="00A76F27">
        <w:rPr>
          <w:lang w:val="en-US"/>
        </w:rPr>
        <w:t xml:space="preserve">from the Springer Link library. The </w:t>
      </w:r>
      <w:r w:rsidR="00F9129D" w:rsidRPr="008F5C92">
        <w:rPr>
          <w:lang w:val="en-US"/>
          <w:rPrChange w:id="78" w:author="Denis Silveira" w:date="2020-05-04T09:32:00Z">
            <w:rPr/>
          </w:rPrChange>
        </w:rPr>
        <w:t>library</w:t>
      </w:r>
      <w:r w:rsidR="00F9129D" w:rsidRPr="00A76F27">
        <w:rPr>
          <w:lang w:val="en-US"/>
        </w:rPr>
        <w:t xml:space="preserve"> </w:t>
      </w:r>
      <w:r w:rsidRPr="00A76F27">
        <w:rPr>
          <w:lang w:val="en-US"/>
        </w:rPr>
        <w:t>Science Direct returned 502 (33.99 %), the second-largest number of studies. The remaining libraries returned a much smaller amount of studies, in which: 180 (12.19 %) studies were retrieved from the ACM Digital Library, 27 (1.83 %) came from Scopus, 23 (1.56 %) were retrieved from the IEEE, 20 (1.35 %) came from Engineering Village and finally 12 (0.81 %) came from Web of Science.</w:t>
      </w:r>
    </w:p>
    <w:p w14:paraId="5F028867" w14:textId="77777777" w:rsidR="00607F06" w:rsidRDefault="005F3085" w:rsidP="00607F06">
      <w:pPr>
        <w:ind w:firstLine="0"/>
        <w:jc w:val="center"/>
        <w:rPr>
          <w:lang w:val="en-US"/>
        </w:rPr>
      </w:pPr>
      <w:r>
        <w:rPr>
          <w:noProof/>
          <w:lang w:eastAsia="ko-KR"/>
        </w:rPr>
        <w:drawing>
          <wp:inline distT="0" distB="0" distL="0" distR="0" wp14:anchorId="79C95E92" wp14:editId="3D3E04D8">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F37C7BB" w14:textId="40DFE4CD" w:rsidR="00607F06" w:rsidRPr="00B91326" w:rsidRDefault="00522DD9" w:rsidP="00607F06">
      <w:pPr>
        <w:spacing w:after="120"/>
        <w:ind w:firstLine="0"/>
        <w:jc w:val="center"/>
        <w:rPr>
          <w:lang w:val="en-US"/>
        </w:rPr>
      </w:pPr>
      <w:bookmarkStart w:id="79" w:name="_Ref36210744"/>
      <w:r w:rsidRPr="00522DD9">
        <w:rPr>
          <w:b/>
          <w:bCs/>
          <w:lang w:val="en-US"/>
        </w:rPr>
        <w:t xml:space="preserve">Figure </w:t>
      </w:r>
      <w:r w:rsidR="0031114A" w:rsidRPr="00522DD9">
        <w:rPr>
          <w:b/>
          <w:bCs/>
          <w:lang w:val="en-US"/>
        </w:rPr>
        <w:fldChar w:fldCharType="begin"/>
      </w:r>
      <w:r w:rsidRPr="00522DD9">
        <w:rPr>
          <w:b/>
          <w:bCs/>
          <w:lang w:val="en-US"/>
        </w:rPr>
        <w:instrText xml:space="preserve"> SEQ Figure \* ARABIC </w:instrText>
      </w:r>
      <w:r w:rsidR="0031114A" w:rsidRPr="00522DD9">
        <w:rPr>
          <w:b/>
          <w:bCs/>
          <w:lang w:val="en-US"/>
        </w:rPr>
        <w:fldChar w:fldCharType="separate"/>
      </w:r>
      <w:ins w:id="80" w:author="Denis Silveira" w:date="2020-05-04T10:39:00Z">
        <w:r w:rsidR="0078697A">
          <w:rPr>
            <w:b/>
            <w:bCs/>
            <w:noProof/>
            <w:lang w:val="en-US"/>
          </w:rPr>
          <w:t>5</w:t>
        </w:r>
      </w:ins>
      <w:del w:id="81" w:author="Denis Silveira" w:date="2020-05-04T10:39:00Z">
        <w:r w:rsidR="00E70345" w:rsidDel="0078697A">
          <w:rPr>
            <w:b/>
            <w:bCs/>
            <w:noProof/>
            <w:lang w:val="en-US"/>
          </w:rPr>
          <w:delText>6</w:delText>
        </w:r>
      </w:del>
      <w:r w:rsidR="0031114A" w:rsidRPr="00522DD9">
        <w:rPr>
          <w:b/>
          <w:bCs/>
          <w:lang w:val="en-US"/>
        </w:rPr>
        <w:fldChar w:fldCharType="end"/>
      </w:r>
      <w:bookmarkEnd w:id="79"/>
      <w:r w:rsidR="00607F06" w:rsidRPr="00B574EF">
        <w:rPr>
          <w:b/>
          <w:lang w:val="en-US"/>
        </w:rPr>
        <w:t>.</w:t>
      </w:r>
      <w:r w:rsidR="009D6ECD" w:rsidRPr="009D6ECD">
        <w:rPr>
          <w:bCs/>
          <w:lang w:val="en-US"/>
        </w:rPr>
        <w:t>Studies found distributed by digital libraries</w:t>
      </w:r>
      <w:r w:rsidR="00607F06" w:rsidRPr="00B91326">
        <w:rPr>
          <w:lang w:val="en-US"/>
        </w:rPr>
        <w:t>.</w:t>
      </w:r>
    </w:p>
    <w:p w14:paraId="19F65BDA" w14:textId="5CC36E45" w:rsidR="00167E51" w:rsidRPr="00D4773B" w:rsidRDefault="00811C38" w:rsidP="00270BD1">
      <w:pPr>
        <w:pStyle w:val="heading2"/>
        <w:numPr>
          <w:ilvl w:val="0"/>
          <w:numId w:val="0"/>
        </w:numPr>
        <w:ind w:left="567" w:hanging="567"/>
        <w:rPr>
          <w:lang w:val="en-US"/>
        </w:rPr>
      </w:pPr>
      <w:r>
        <w:rPr>
          <w:lang w:val="en-US"/>
        </w:rPr>
        <w:t xml:space="preserve">4.2 </w:t>
      </w:r>
      <w:del w:id="82" w:author="Denis Silveira" w:date="2020-05-04T10:40:00Z">
        <w:r w:rsidR="00AB506B" w:rsidDel="0078697A">
          <w:rPr>
            <w:lang w:val="en-US"/>
          </w:rPr>
          <w:delText xml:space="preserve">(B.2) </w:delText>
        </w:r>
      </w:del>
      <w:r w:rsidR="009B5639" w:rsidRPr="00D4773B">
        <w:rPr>
          <w:lang w:val="en-US"/>
        </w:rPr>
        <w:t xml:space="preserve">Analyze Search Results and </w:t>
      </w:r>
      <w:del w:id="83" w:author="Denis Silveira" w:date="2020-05-04T10:40:00Z">
        <w:r w:rsidR="00AB506B" w:rsidDel="0078697A">
          <w:rPr>
            <w:lang w:val="en-US"/>
          </w:rPr>
          <w:delText xml:space="preserve">(B.3) </w:delText>
        </w:r>
      </w:del>
      <w:r w:rsidR="009B5639" w:rsidRPr="00D4773B">
        <w:rPr>
          <w:lang w:val="en-US"/>
        </w:rPr>
        <w:t>Apply Quality Assessment</w:t>
      </w:r>
    </w:p>
    <w:p w14:paraId="1B2E8B0C" w14:textId="77777777"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43781A">
        <w:rPr>
          <w:rFonts w:ascii="Courier New" w:hAnsi="Courier New" w:cs="Courier New"/>
          <w:lang w:val="en-US"/>
        </w:rPr>
        <w:t xml:space="preserve"> </w:t>
      </w:r>
      <w:r w:rsidR="003D0E85" w:rsidRPr="00EB1B30">
        <w:rPr>
          <w:color w:val="000000"/>
          <w:lang w:val="en-US" w:eastAsia="pt-BR"/>
        </w:rPr>
        <w:t>activity</w:t>
      </w:r>
      <w:r w:rsidR="0043781A">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0011B6">
        <w:fldChar w:fldCharType="begin"/>
      </w:r>
      <w:r w:rsidR="000011B6" w:rsidRPr="00EA6100">
        <w:rPr>
          <w:lang w:val="en-US"/>
        </w:rPr>
        <w:instrText xml:space="preserve"> REF _Ref36196170 \h  \* MERGEFORMAT </w:instrText>
      </w:r>
      <w:r w:rsidR="000011B6">
        <w:fldChar w:fldCharType="separate"/>
      </w:r>
      <w:r w:rsidR="001975FF" w:rsidRPr="001975FF">
        <w:rPr>
          <w:color w:val="000000"/>
          <w:lang w:val="en-US" w:eastAsia="pt-BR"/>
        </w:rPr>
        <w:t>Table 3</w:t>
      </w:r>
      <w:r w:rsidR="000011B6">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6398FE75" w14:textId="0402326B" w:rsidR="00A25C2A" w:rsidRPr="00312CFC" w:rsidRDefault="002C5E6A" w:rsidP="002C3919">
      <w:pPr>
        <w:ind w:firstLine="0"/>
        <w:jc w:val="center"/>
        <w:rPr>
          <w:color w:val="000000"/>
          <w:lang w:val="en-US" w:eastAsia="pt-BR"/>
        </w:rPr>
      </w:pPr>
      <w:bookmarkStart w:id="84" w:name="_Ref36567430"/>
      <w:r>
        <w:rPr>
          <w:noProof/>
          <w:color w:val="000000"/>
          <w:lang w:eastAsia="ko-KR"/>
        </w:rPr>
        <w:drawing>
          <wp:inline distT="0" distB="0" distL="0" distR="0" wp14:anchorId="0F4CAB69" wp14:editId="0B58A5ED">
            <wp:extent cx="4392930" cy="2868295"/>
            <wp:effectExtent l="0" t="0" r="7620" b="8255"/>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7">
                      <a:extLst>
                        <a:ext uri="{28A0092B-C50C-407E-A947-70E740481C1C}">
                          <a14:useLocalDpi xmlns:a14="http://schemas.microsoft.com/office/drawing/2010/main" val="0"/>
                        </a:ext>
                      </a:extLst>
                    </a:blip>
                    <a:stretch>
                      <a:fillRect/>
                    </a:stretch>
                  </pic:blipFill>
                  <pic:spPr>
                    <a:xfrm>
                      <a:off x="0" y="0"/>
                      <a:ext cx="4392930" cy="2868295"/>
                    </a:xfrm>
                    <a:prstGeom prst="rect">
                      <a:avLst/>
                    </a:prstGeom>
                  </pic:spPr>
                </pic:pic>
              </a:graphicData>
            </a:graphic>
          </wp:inline>
        </w:drawing>
      </w:r>
      <w:r w:rsidR="00312CFC" w:rsidRPr="00312CFC">
        <w:rPr>
          <w:color w:val="000000"/>
          <w:lang w:val="en-US" w:eastAsia="pt-BR"/>
        </w:rPr>
        <w:t xml:space="preserve">Figure </w:t>
      </w:r>
      <w:r w:rsidR="0031114A" w:rsidRPr="00312CFC">
        <w:rPr>
          <w:color w:val="000000"/>
          <w:lang w:val="en-US" w:eastAsia="pt-BR"/>
        </w:rPr>
        <w:fldChar w:fldCharType="begin"/>
      </w:r>
      <w:r w:rsidR="00312CFC" w:rsidRPr="00312CFC">
        <w:rPr>
          <w:color w:val="000000"/>
          <w:lang w:val="en-US" w:eastAsia="pt-BR"/>
        </w:rPr>
        <w:instrText xml:space="preserve"> SEQ Figure \* ARABIC </w:instrText>
      </w:r>
      <w:r w:rsidR="0031114A" w:rsidRPr="00312CFC">
        <w:rPr>
          <w:color w:val="000000"/>
          <w:lang w:val="en-US" w:eastAsia="pt-BR"/>
        </w:rPr>
        <w:fldChar w:fldCharType="separate"/>
      </w:r>
      <w:ins w:id="85" w:author="Denis Silveira" w:date="2020-05-04T10:40:00Z">
        <w:r w:rsidR="0078697A">
          <w:rPr>
            <w:noProof/>
            <w:color w:val="000000"/>
            <w:lang w:val="en-US" w:eastAsia="pt-BR"/>
          </w:rPr>
          <w:t>6</w:t>
        </w:r>
      </w:ins>
      <w:del w:id="86" w:author="Denis Silveira" w:date="2020-05-04T10:40:00Z">
        <w:r w:rsidR="00E70345" w:rsidDel="0078697A">
          <w:rPr>
            <w:noProof/>
            <w:color w:val="000000"/>
            <w:lang w:val="en-US" w:eastAsia="pt-BR"/>
          </w:rPr>
          <w:delText>7</w:delText>
        </w:r>
      </w:del>
      <w:r w:rsidR="0031114A" w:rsidRPr="00312CFC">
        <w:rPr>
          <w:color w:val="000000"/>
          <w:lang w:val="en-US" w:eastAsia="pt-BR"/>
        </w:rPr>
        <w:fldChar w:fldCharType="end"/>
      </w:r>
      <w:bookmarkEnd w:id="84"/>
      <w:r w:rsidR="00312CFC" w:rsidRPr="00312CFC">
        <w:rPr>
          <w:color w:val="000000"/>
          <w:lang w:val="en-US" w:eastAsia="pt-BR"/>
        </w:rPr>
        <w:t>.</w:t>
      </w:r>
      <w:r w:rsidR="00A25C2A" w:rsidRPr="00312CFC">
        <w:rPr>
          <w:color w:val="000000"/>
          <w:lang w:val="en-US" w:eastAsia="pt-BR"/>
        </w:rPr>
        <w:t xml:space="preserve"> An Overview of the Primary Studies Selection.</w:t>
      </w:r>
    </w:p>
    <w:p w14:paraId="7F66CA0F" w14:textId="249E7C34" w:rsidR="004C02D3" w:rsidRPr="00AF565E" w:rsidRDefault="0031114A" w:rsidP="00234583">
      <w:pPr>
        <w:spacing w:before="240"/>
        <w:rPr>
          <w:lang w:val="en-US"/>
        </w:rPr>
      </w:pPr>
      <w:r>
        <w:rPr>
          <w:color w:val="000000"/>
          <w:lang w:val="en-US" w:eastAsia="pt-BR"/>
        </w:rPr>
        <w:fldChar w:fldCharType="begin"/>
      </w:r>
      <w:r w:rsidR="00E3704C">
        <w:rPr>
          <w:color w:val="000000"/>
          <w:lang w:val="en-US" w:eastAsia="pt-BR"/>
        </w:rPr>
        <w:instrText xml:space="preserve"> REF _Ref36567430 \h </w:instrText>
      </w:r>
      <w:r>
        <w:rPr>
          <w:color w:val="000000"/>
          <w:lang w:val="en-US" w:eastAsia="pt-BR"/>
        </w:rPr>
      </w:r>
      <w:r>
        <w:rPr>
          <w:color w:val="000000"/>
          <w:lang w:val="en-US" w:eastAsia="pt-BR"/>
        </w:rPr>
        <w:fldChar w:fldCharType="separate"/>
      </w:r>
      <w:ins w:id="87" w:author="Denis Silveira" w:date="2020-05-04T10:40:00Z">
        <w:r w:rsidR="0078697A" w:rsidRPr="00312CFC">
          <w:rPr>
            <w:color w:val="000000"/>
            <w:lang w:val="en-US" w:eastAsia="pt-BR"/>
          </w:rPr>
          <w:t xml:space="preserve">Figure </w:t>
        </w:r>
        <w:r w:rsidR="0078697A">
          <w:rPr>
            <w:noProof/>
            <w:color w:val="000000"/>
            <w:lang w:val="en-US" w:eastAsia="pt-BR"/>
          </w:rPr>
          <w:t>6</w:t>
        </w:r>
      </w:ins>
      <w:del w:id="88" w:author="Denis Silveira" w:date="2020-05-04T10:40:00Z">
        <w:r w:rsidR="00E70345" w:rsidDel="0078697A">
          <w:rPr>
            <w:color w:val="000000"/>
            <w:lang w:val="en-US" w:eastAsia="pt-BR"/>
          </w:rPr>
          <w:delText>F</w:delText>
        </w:r>
        <w:r w:rsidR="00E70345" w:rsidRPr="00312CFC" w:rsidDel="0078697A">
          <w:rPr>
            <w:color w:val="000000"/>
            <w:lang w:val="en-US" w:eastAsia="pt-BR"/>
          </w:rPr>
          <w:delText xml:space="preserve">igure </w:delText>
        </w:r>
        <w:r w:rsidR="00E3704C" w:rsidDel="0078697A">
          <w:rPr>
            <w:noProof/>
            <w:color w:val="000000"/>
            <w:lang w:val="en-US" w:eastAsia="pt-BR"/>
          </w:rPr>
          <w:delText>7</w:delText>
        </w:r>
      </w:del>
      <w:r>
        <w:rPr>
          <w:color w:val="000000"/>
          <w:lang w:val="en-US" w:eastAsia="pt-BR"/>
        </w:rPr>
        <w:fldChar w:fldCharType="end"/>
      </w:r>
      <w:ins w:id="89" w:author="Denis Silveira" w:date="2020-05-04T10:40:00Z">
        <w:r w:rsidR="0078697A">
          <w:rPr>
            <w:color w:val="000000"/>
            <w:lang w:val="en-US" w:eastAsia="pt-BR"/>
          </w:rPr>
          <w:t xml:space="preserve"> </w:t>
        </w:r>
      </w:ins>
      <w:r w:rsidR="00E3704C" w:rsidRPr="00EF6502">
        <w:rPr>
          <w:lang w:val="en-US"/>
        </w:rPr>
        <w:t>shows the amount of stud</w:t>
      </w:r>
      <w:r w:rsidR="00E3704C">
        <w:rPr>
          <w:lang w:val="en-US"/>
        </w:rPr>
        <w:t>ies</w:t>
      </w:r>
      <w:r w:rsidR="00E3704C" w:rsidRPr="00EF6502">
        <w:rPr>
          <w:lang w:val="en-US"/>
        </w:rPr>
        <w:t xml:space="preserve"> found</w:t>
      </w:r>
      <w:r w:rsidR="00E3704C">
        <w:rPr>
          <w:lang w:val="en-US"/>
        </w:rPr>
        <w:t>ed,</w:t>
      </w:r>
      <w:r w:rsidR="00E3704C" w:rsidRPr="00EF6502">
        <w:rPr>
          <w:lang w:val="en-US"/>
        </w:rPr>
        <w:t xml:space="preserve"> segmented by the selection criteria in the two selection phases.</w:t>
      </w:r>
      <w:r w:rsidR="00E3704C" w:rsidRPr="009D0FD3">
        <w:rPr>
          <w:color w:val="000000"/>
          <w:lang w:val="en-US" w:eastAsia="pt-BR"/>
        </w:rPr>
        <w:t xml:space="preserve"> In this initial selection,</w:t>
      </w:r>
      <w:r w:rsidR="00AF565E" w:rsidRPr="00AF565E">
        <w:rPr>
          <w:color w:val="000000"/>
          <w:lang w:val="en-US" w:eastAsia="pt-BR"/>
        </w:rPr>
        <w:t xml:space="preserve"> </w:t>
      </w:r>
      <w:r w:rsidR="0043781A">
        <w:rPr>
          <w:color w:val="000000"/>
          <w:lang w:val="en-US" w:eastAsia="pt-BR"/>
        </w:rPr>
        <w:t xml:space="preserve">from </w:t>
      </w:r>
      <w:r w:rsidR="00AF565E" w:rsidRPr="00AF565E">
        <w:rPr>
          <w:color w:val="000000"/>
          <w:lang w:val="en-US" w:eastAsia="pt-BR"/>
        </w:rPr>
        <w:t>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43781A">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43781A">
        <w:rPr>
          <w:color w:val="000000"/>
          <w:lang w:val="en-US" w:eastAsia="pt-BR"/>
        </w:rPr>
        <w:t xml:space="preserve"> </w:t>
      </w:r>
      <w:r w:rsidR="000011B6">
        <w:fldChar w:fldCharType="begin"/>
      </w:r>
      <w:r w:rsidR="000011B6" w:rsidRPr="00EA6100">
        <w:rPr>
          <w:lang w:val="en-US"/>
        </w:rPr>
        <w:instrText xml:space="preserve"> REF _Ref36196266 \h  \* MERGEFORMAT </w:instrText>
      </w:r>
      <w:r w:rsidR="000011B6">
        <w:fldChar w:fldCharType="separate"/>
      </w:r>
      <w:r w:rsidR="00666C90">
        <w:rPr>
          <w:lang w:val="en-US"/>
        </w:rPr>
        <w:t>F</w:t>
      </w:r>
      <w:r w:rsidR="00AF565E" w:rsidRPr="00AF565E">
        <w:rPr>
          <w:lang w:val="en-US"/>
        </w:rPr>
        <w:t>igure 4</w:t>
      </w:r>
      <w:r w:rsidR="000011B6">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5628F72" w14:textId="6F0F9B73" w:rsidR="00AC2CCB" w:rsidRPr="00AC2CCB" w:rsidRDefault="007C6ADC" w:rsidP="007C6ADC">
      <w:pPr>
        <w:rPr>
          <w:color w:val="000000"/>
          <w:lang w:val="en-US" w:eastAsia="pt-BR"/>
        </w:rPr>
      </w:pPr>
      <w:r>
        <w:rPr>
          <w:color w:val="000000"/>
          <w:lang w:val="en-US" w:eastAsia="pt-BR"/>
        </w:rPr>
        <w:t xml:space="preserve">Next, </w:t>
      </w:r>
      <w:r w:rsidR="00AC2CCB" w:rsidRPr="00AC2CCB">
        <w:rPr>
          <w:color w:val="000000"/>
          <w:lang w:val="en-US" w:eastAsia="pt-BR"/>
        </w:rPr>
        <w:t xml:space="preserve">the </w:t>
      </w:r>
      <w:del w:id="90" w:author="Denis Silveira" w:date="2020-05-04T10:40:00Z">
        <w:r w:rsidR="004F63A2" w:rsidRPr="004F63A2" w:rsidDel="0078697A">
          <w:rPr>
            <w:rFonts w:ascii="Courier New" w:hAnsi="Courier New" w:cs="Courier New"/>
            <w:lang w:val="en-US"/>
          </w:rPr>
          <w:delText>(B3)</w:delText>
        </w:r>
      </w:del>
      <w:r w:rsidR="00AC2CCB" w:rsidRPr="00AC2CCB">
        <w:rPr>
          <w:rFonts w:ascii="Courier New" w:hAnsi="Courier New" w:cs="Courier New"/>
          <w:lang w:val="en-US"/>
        </w:rPr>
        <w:t>Apply Quality Assessment</w:t>
      </w:r>
      <w:r w:rsidR="0043781A">
        <w:rPr>
          <w:rFonts w:ascii="Courier New" w:hAnsi="Courier New" w:cs="Courier New"/>
          <w:lang w:val="en-US"/>
        </w:rPr>
        <w:t xml:space="preserve"> </w:t>
      </w:r>
      <w:r w:rsidR="0043781A" w:rsidRPr="00F9129D">
        <w:rPr>
          <w:lang w:val="en-US"/>
        </w:rPr>
        <w:t>was utilized</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43781A">
        <w:rPr>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43781A">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5125D4C4" w14:textId="44CB6C56"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43781A">
        <w:rPr>
          <w:color w:val="000000"/>
          <w:lang w:val="en-US" w:eastAsia="pt-BR"/>
        </w:rPr>
        <w:t xml:space="preserve"> </w:t>
      </w:r>
      <w:r w:rsidR="00143FFE">
        <w:rPr>
          <w:color w:val="000000"/>
          <w:lang w:val="en-US" w:eastAsia="pt-BR"/>
        </w:rPr>
        <w:t xml:space="preserve">the number of studies for </w:t>
      </w:r>
      <w:del w:id="91" w:author="Denis Silveira" w:date="2020-05-04T10:41:00Z">
        <w:r w:rsidR="00143FFE" w:rsidRPr="00143FFE" w:rsidDel="0078697A">
          <w:rPr>
            <w:rFonts w:ascii="Courier New" w:hAnsi="Courier New" w:cs="Courier New"/>
            <w:lang w:val="en-US"/>
          </w:rPr>
          <w:delText>(B4)</w:delText>
        </w:r>
      </w:del>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p>
    <w:p w14:paraId="33604091" w14:textId="4B07E5E6" w:rsidR="00811C38" w:rsidRPr="00811C38" w:rsidRDefault="00811C38" w:rsidP="00811C38">
      <w:pPr>
        <w:pStyle w:val="heading2"/>
        <w:numPr>
          <w:ilvl w:val="1"/>
          <w:numId w:val="22"/>
        </w:numPr>
        <w:tabs>
          <w:tab w:val="clear" w:pos="4962"/>
          <w:tab w:val="num" w:pos="4678"/>
        </w:tabs>
        <w:ind w:left="567"/>
        <w:rPr>
          <w:lang w:val="en-US"/>
        </w:rPr>
      </w:pPr>
      <w:del w:id="92" w:author="Denis Silveira" w:date="2020-05-04T10:41:00Z">
        <w:r w:rsidRPr="00811C38" w:rsidDel="0078697A">
          <w:rPr>
            <w:lang w:val="en-US"/>
          </w:rPr>
          <w:delText xml:space="preserve">(B.4) </w:delText>
        </w:r>
      </w:del>
      <w:r w:rsidRPr="00811C38">
        <w:rPr>
          <w:lang w:val="en-US"/>
        </w:rPr>
        <w:t>Review Primary Studies</w:t>
      </w:r>
    </w:p>
    <w:p w14:paraId="0E99BA98" w14:textId="11D4A52C" w:rsidR="00234583" w:rsidRDefault="0093211A" w:rsidP="00894771">
      <w:pPr>
        <w:rPr>
          <w:lang w:val="en-US"/>
        </w:rPr>
      </w:pPr>
      <w:r w:rsidRPr="0093211A">
        <w:rPr>
          <w:lang w:val="en-US"/>
        </w:rPr>
        <w:t>The objective of this activity is to review list</w:t>
      </w:r>
      <w:r w:rsidR="00C01CEF">
        <w:rPr>
          <w:lang w:val="en-US"/>
        </w:rPr>
        <w:t>s</w:t>
      </w:r>
      <w:r w:rsidRPr="0093211A">
        <w:rPr>
          <w:lang w:val="en-US"/>
        </w:rPr>
        <w:t xml:space="preserve">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3A980A5F" w14:textId="25D15198" w:rsidR="00196EBA" w:rsidRPr="004E1934"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w:t>
      </w:r>
      <w:r w:rsidR="00C01CEF">
        <w:rPr>
          <w:lang w:val="en-US"/>
        </w:rPr>
        <w:t>from</w:t>
      </w:r>
      <w:r w:rsidRPr="0093211A">
        <w:rPr>
          <w:lang w:val="en-US"/>
        </w:rPr>
        <w:t xml:space="preserve"> the researchers can be reviewed by a third person in the search for a concession between the selected </w:t>
      </w:r>
      <w:r w:rsidRPr="004E1934">
        <w:rPr>
          <w:lang w:val="en-US"/>
        </w:rPr>
        <w:t>papers. The product of this activity is a single list of selected and reviewed papers.</w:t>
      </w:r>
    </w:p>
    <w:p w14:paraId="75D2BE58" w14:textId="4EA2170D" w:rsidR="007324AF" w:rsidRPr="00371C10" w:rsidRDefault="00270BD1" w:rsidP="00371C10">
      <w:pPr>
        <w:pStyle w:val="heading1"/>
        <w:numPr>
          <w:ilvl w:val="0"/>
          <w:numId w:val="0"/>
        </w:numPr>
        <w:tabs>
          <w:tab w:val="num" w:pos="4678"/>
        </w:tabs>
        <w:rPr>
          <w:color w:val="000000"/>
          <w:lang w:val="en-US"/>
        </w:rPr>
      </w:pPr>
      <w:r w:rsidRPr="00371C10">
        <w:rPr>
          <w:lang w:val="en-US"/>
        </w:rPr>
        <w:t xml:space="preserve">5. </w:t>
      </w:r>
      <w:ins w:id="93" w:author="Denis Silveira" w:date="2020-05-04T10:46:00Z">
        <w:r w:rsidR="00A92C81" w:rsidRPr="00A92C81">
          <w:rPr>
            <w:lang w:val="en-US"/>
          </w:rPr>
          <w:t>Analysis of Studies</w:t>
        </w:r>
      </w:ins>
      <w:del w:id="94" w:author="Denis Silveira" w:date="2020-05-04T10:46:00Z">
        <w:r w:rsidR="00143FFE" w:rsidRPr="00371C10" w:rsidDel="00A92C81">
          <w:rPr>
            <w:lang w:val="en-US"/>
          </w:rPr>
          <w:delText>Analyze Studies</w:delText>
        </w:r>
      </w:del>
      <w:bookmarkStart w:id="95" w:name="_Hlk9184824"/>
      <w:del w:id="96" w:author="Denis Silveira" w:date="2020-05-04T10:41:00Z">
        <w:r w:rsidR="00021C8B" w:rsidRPr="00371C10" w:rsidDel="0078697A">
          <w:rPr>
            <w:lang w:val="en-US"/>
          </w:rPr>
          <w:tab/>
        </w:r>
      </w:del>
    </w:p>
    <w:p w14:paraId="30DD1C06" w14:textId="22ED1E95" w:rsidR="00FC2C06" w:rsidRDefault="00E70345" w:rsidP="004E1934">
      <w:pPr>
        <w:spacing w:after="240"/>
        <w:ind w:firstLine="0"/>
        <w:rPr>
          <w:color w:val="000000"/>
          <w:lang w:val="en-US"/>
        </w:rPr>
      </w:pPr>
      <w:r w:rsidRPr="00E70345">
        <w:rPr>
          <w:color w:val="000000"/>
          <w:lang w:val="en-US"/>
        </w:rPr>
        <w:t xml:space="preserve">This subprocess is composed of five activities (see Figure </w:t>
      </w:r>
      <w:del w:id="97" w:author="Denis Silveira" w:date="2020-05-04T10:43:00Z">
        <w:r w:rsidDel="0078697A">
          <w:rPr>
            <w:color w:val="000000"/>
            <w:lang w:val="en-US"/>
          </w:rPr>
          <w:delText>8</w:delText>
        </w:r>
      </w:del>
      <w:ins w:id="98" w:author="Denis Silveira" w:date="2020-05-04T10:43:00Z">
        <w:r w:rsidR="0078697A">
          <w:rPr>
            <w:color w:val="000000"/>
            <w:lang w:val="en-US"/>
          </w:rPr>
          <w:t>7</w:t>
        </w:r>
      </w:ins>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w:t>
      </w:r>
      <w:r w:rsidR="00C01CEF">
        <w:rPr>
          <w:color w:val="000000"/>
          <w:lang w:val="en-US"/>
        </w:rPr>
        <w:t>is</w:t>
      </w:r>
      <w:r w:rsidRPr="00E70345">
        <w:rPr>
          <w:color w:val="000000"/>
          <w:lang w:val="en-US"/>
        </w:rPr>
        <w:t xml:space="preserv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del w:id="99" w:author="Denis Silveira" w:date="2020-05-04T10:41:00Z">
        <w:r w:rsidDel="0078697A">
          <w:rPr>
            <w:color w:val="000000"/>
            <w:lang w:val="en-US"/>
          </w:rPr>
          <w:delText>(</w:delText>
        </w:r>
        <w:r w:rsidRPr="00E70345" w:rsidDel="0078697A">
          <w:rPr>
            <w:rFonts w:ascii="Courier New" w:hAnsi="Courier New" w:cs="Courier New"/>
            <w:lang w:val="en-US"/>
          </w:rPr>
          <w:delText>C.1</w:delText>
        </w:r>
        <w:r w:rsidDel="0078697A">
          <w:rPr>
            <w:rFonts w:ascii="Courier New" w:hAnsi="Courier New" w:cs="Courier New"/>
            <w:lang w:val="en-US"/>
          </w:rPr>
          <w:delText>)</w:delText>
        </w:r>
        <w:r w:rsidRPr="00E70345" w:rsidDel="0078697A">
          <w:rPr>
            <w:rFonts w:ascii="Courier New" w:hAnsi="Courier New" w:cs="Courier New"/>
            <w:lang w:val="en-US"/>
          </w:rPr>
          <w:delText xml:space="preserve"> </w:delText>
        </w:r>
      </w:del>
      <w:r w:rsidRPr="00E70345">
        <w:rPr>
          <w:rFonts w:ascii="Courier New" w:hAnsi="Courier New" w:cs="Courier New"/>
          <w:lang w:val="en-US"/>
        </w:rPr>
        <w:t>Data Extraction Strategy</w:t>
      </w:r>
      <w:r w:rsidRPr="00E70345">
        <w:rPr>
          <w:color w:val="000000"/>
          <w:lang w:val="en-US"/>
        </w:rPr>
        <w:t xml:space="preserve">, </w:t>
      </w:r>
      <w:del w:id="100" w:author="Denis Silveira" w:date="2020-05-04T10:41:00Z">
        <w:r w:rsidRPr="00E70345" w:rsidDel="0078697A">
          <w:rPr>
            <w:rFonts w:ascii="Courier New" w:hAnsi="Courier New" w:cs="Courier New"/>
            <w:lang w:val="en-US"/>
          </w:rPr>
          <w:delText xml:space="preserve">(C.2) </w:delText>
        </w:r>
      </w:del>
      <w:r w:rsidRPr="00E70345">
        <w:rPr>
          <w:rFonts w:ascii="Courier New" w:hAnsi="Courier New" w:cs="Courier New"/>
          <w:lang w:val="en-US"/>
        </w:rPr>
        <w:t>Consolidate Results</w:t>
      </w:r>
      <w:r w:rsidRPr="00E70345">
        <w:rPr>
          <w:color w:val="000000"/>
          <w:lang w:val="en-US"/>
        </w:rPr>
        <w:t xml:space="preserve">, </w:t>
      </w:r>
      <w:del w:id="101" w:author="Denis Silveira" w:date="2020-05-04T10:41:00Z">
        <w:r w:rsidRPr="00E70345" w:rsidDel="0078697A">
          <w:rPr>
            <w:rFonts w:ascii="Courier New" w:hAnsi="Courier New" w:cs="Courier New"/>
            <w:lang w:val="en-US"/>
          </w:rPr>
          <w:delText xml:space="preserve">(C.3) </w:delText>
        </w:r>
      </w:del>
      <w:r w:rsidRPr="00E70345">
        <w:rPr>
          <w:rFonts w:ascii="Courier New" w:hAnsi="Courier New" w:cs="Courier New"/>
          <w:lang w:val="en-US"/>
        </w:rPr>
        <w:t xml:space="preserve">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del w:id="102" w:author="Denis Silveira" w:date="2020-05-04T10:41:00Z">
        <w:r w:rsidRPr="00E70345" w:rsidDel="0078697A">
          <w:rPr>
            <w:rFonts w:ascii="Courier New" w:hAnsi="Courier New" w:cs="Courier New"/>
            <w:lang w:val="en-US"/>
          </w:rPr>
          <w:delText xml:space="preserve">(C.5) </w:delText>
        </w:r>
      </w:del>
      <w:r w:rsidRPr="00E70345">
        <w:rPr>
          <w:rFonts w:ascii="Courier New" w:hAnsi="Courier New" w:cs="Courier New"/>
          <w:lang w:val="en-US"/>
        </w:rPr>
        <w:t>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del w:id="103" w:author="Denis Silveira" w:date="2020-05-04T10:41:00Z">
        <w:r w:rsidRPr="00E70345" w:rsidDel="0078697A">
          <w:rPr>
            <w:rFonts w:ascii="Courier New" w:hAnsi="Courier New" w:cs="Courier New"/>
            <w:lang w:val="en-US"/>
          </w:rPr>
          <w:delText xml:space="preserve">(C.4) </w:delText>
        </w:r>
      </w:del>
      <w:r w:rsidRPr="00E70345">
        <w:rPr>
          <w:rFonts w:ascii="Courier New" w:hAnsi="Courier New" w:cs="Courier New"/>
          <w:lang w:val="en-US"/>
        </w:rPr>
        <w:t>Comment and Review the Results</w:t>
      </w:r>
      <w:r>
        <w:rPr>
          <w:color w:val="000000"/>
          <w:lang w:val="en-US"/>
        </w:rPr>
        <w:t>)</w:t>
      </w:r>
      <w:r w:rsidRPr="00E70345">
        <w:rPr>
          <w:color w:val="000000"/>
          <w:lang w:val="en-US"/>
        </w:rPr>
        <w:t>.</w:t>
      </w:r>
    </w:p>
    <w:p w14:paraId="2D88D4F1" w14:textId="213FA1DC" w:rsidR="00E70345" w:rsidRDefault="00A92C81" w:rsidP="00E70345">
      <w:pPr>
        <w:ind w:firstLine="0"/>
        <w:rPr>
          <w:color w:val="000000"/>
          <w:lang w:val="en-US"/>
        </w:rPr>
      </w:pPr>
      <w:r>
        <w:rPr>
          <w:noProof/>
          <w:color w:val="000000"/>
          <w:lang w:val="en-US"/>
        </w:rPr>
        <w:drawing>
          <wp:inline distT="0" distB="0" distL="0" distR="0" wp14:anchorId="2131264D" wp14:editId="0FF45BF3">
            <wp:extent cx="4392930" cy="1894840"/>
            <wp:effectExtent l="0" t="0" r="0" b="0"/>
            <wp:docPr id="20" name="Imagem 20"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08.jpg"/>
                    <pic:cNvPicPr/>
                  </pic:nvPicPr>
                  <pic:blipFill>
                    <a:blip r:embed="rId18">
                      <a:extLst>
                        <a:ext uri="{28A0092B-C50C-407E-A947-70E740481C1C}">
                          <a14:useLocalDpi xmlns:a14="http://schemas.microsoft.com/office/drawing/2010/main" val="0"/>
                        </a:ext>
                      </a:extLst>
                    </a:blip>
                    <a:stretch>
                      <a:fillRect/>
                    </a:stretch>
                  </pic:blipFill>
                  <pic:spPr>
                    <a:xfrm>
                      <a:off x="0" y="0"/>
                      <a:ext cx="4392930" cy="1894840"/>
                    </a:xfrm>
                    <a:prstGeom prst="rect">
                      <a:avLst/>
                    </a:prstGeom>
                  </pic:spPr>
                </pic:pic>
              </a:graphicData>
            </a:graphic>
          </wp:inline>
        </w:drawing>
      </w:r>
    </w:p>
    <w:p w14:paraId="755DF551" w14:textId="79125756"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0031114A"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0031114A" w:rsidRPr="00E70345">
        <w:rPr>
          <w:i w:val="0"/>
          <w:iCs w:val="0"/>
          <w:color w:val="000000"/>
          <w:sz w:val="20"/>
          <w:szCs w:val="20"/>
          <w:lang w:val="en-US" w:eastAsia="pt-BR"/>
        </w:rPr>
        <w:fldChar w:fldCharType="separate"/>
      </w:r>
      <w:ins w:id="104" w:author="Denis Silveira" w:date="2020-05-04T10:42:00Z">
        <w:r w:rsidR="0078697A">
          <w:rPr>
            <w:i w:val="0"/>
            <w:iCs w:val="0"/>
            <w:noProof/>
            <w:color w:val="000000"/>
            <w:sz w:val="20"/>
            <w:szCs w:val="20"/>
            <w:lang w:val="en-US" w:eastAsia="pt-BR"/>
          </w:rPr>
          <w:t>7</w:t>
        </w:r>
      </w:ins>
      <w:del w:id="105" w:author="Denis Silveira" w:date="2020-05-04T10:42:00Z">
        <w:r w:rsidR="00666C90" w:rsidDel="0078697A">
          <w:rPr>
            <w:i w:val="0"/>
            <w:iCs w:val="0"/>
            <w:noProof/>
            <w:color w:val="000000"/>
            <w:sz w:val="20"/>
            <w:szCs w:val="20"/>
            <w:lang w:val="en-US" w:eastAsia="pt-BR"/>
          </w:rPr>
          <w:delText>8</w:delText>
        </w:r>
      </w:del>
      <w:r w:rsidR="0031114A"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3099277A" w14:textId="0C13ED1D" w:rsidR="00811C38" w:rsidRDefault="00811C38" w:rsidP="00811C38">
      <w:pPr>
        <w:pStyle w:val="heading2"/>
        <w:numPr>
          <w:ilvl w:val="0"/>
          <w:numId w:val="0"/>
        </w:numPr>
        <w:ind w:left="567" w:hanging="567"/>
        <w:rPr>
          <w:lang w:val="en-US"/>
        </w:rPr>
      </w:pPr>
      <w:r>
        <w:rPr>
          <w:lang w:val="en-US"/>
        </w:rPr>
        <w:t xml:space="preserve">5.1 </w:t>
      </w:r>
      <w:del w:id="106" w:author="Denis Silveira" w:date="2020-05-04T10:43:00Z">
        <w:r w:rsidDel="0078697A">
          <w:rPr>
            <w:lang w:val="en-US"/>
          </w:rPr>
          <w:delText xml:space="preserve">(C.1) </w:delText>
        </w:r>
      </w:del>
      <w:r w:rsidRPr="00811C38">
        <w:rPr>
          <w:lang w:val="en-US"/>
        </w:rPr>
        <w:t>Apply Data Extraction Strategy</w:t>
      </w:r>
      <w:r>
        <w:rPr>
          <w:lang w:val="en-US"/>
        </w:rPr>
        <w:t xml:space="preserve"> and </w:t>
      </w:r>
      <w:del w:id="107" w:author="Denis Silveira" w:date="2020-05-04T10:43:00Z">
        <w:r w:rsidDel="0078697A">
          <w:rPr>
            <w:lang w:val="en-US"/>
          </w:rPr>
          <w:delText xml:space="preserve">(C.2) </w:delText>
        </w:r>
      </w:del>
      <w:r>
        <w:rPr>
          <w:lang w:val="en-US"/>
        </w:rPr>
        <w:t>Consolidate Results</w:t>
      </w:r>
    </w:p>
    <w:p w14:paraId="7E8C4151" w14:textId="645AC8B0"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A044D0">
        <w:rPr>
          <w:lang w:val="en-US" w:eastAsia="pt-BR"/>
        </w:rPr>
        <w:t xml:space="preserve"> Hence</w:t>
      </w:r>
      <w:r w:rsidRPr="00AB506B">
        <w:rPr>
          <w:lang w:val="en-US" w:eastAsia="pt-BR"/>
        </w:rPr>
        <w:t>,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65B2C3FF" w14:textId="737C3B7D" w:rsidR="00AB506B" w:rsidRPr="00AB506B" w:rsidRDefault="00811C38" w:rsidP="00811C38">
      <w:pPr>
        <w:pStyle w:val="heading2"/>
        <w:numPr>
          <w:ilvl w:val="0"/>
          <w:numId w:val="0"/>
        </w:numPr>
        <w:ind w:left="567" w:hanging="567"/>
        <w:rPr>
          <w:lang w:val="en-US"/>
        </w:rPr>
      </w:pPr>
      <w:r>
        <w:rPr>
          <w:lang w:val="en-US"/>
        </w:rPr>
        <w:t xml:space="preserve">5.2 </w:t>
      </w:r>
      <w:del w:id="108" w:author="Denis Silveira" w:date="2020-05-04T10:43:00Z">
        <w:r w:rsidR="00270BD1" w:rsidDel="0078697A">
          <w:rPr>
            <w:lang w:val="en-US"/>
          </w:rPr>
          <w:delText xml:space="preserve">(C.3) </w:delText>
        </w:r>
      </w:del>
      <w:r w:rsidR="00AB506B" w:rsidRPr="00AB506B">
        <w:rPr>
          <w:lang w:val="en-US"/>
        </w:rPr>
        <w:t>Analyze Consolidated Results</w:t>
      </w:r>
    </w:p>
    <w:p w14:paraId="16160C58" w14:textId="09D1F317"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A044D0">
        <w:rPr>
          <w:lang w:val="en-US" w:eastAsia="pt-BR"/>
        </w:rPr>
        <w:t xml:space="preserve"> The</w:t>
      </w:r>
      <w:r w:rsidRPr="00AB506B">
        <w:rPr>
          <w:lang w:val="en-US" w:eastAsia="pt-BR"/>
        </w:rPr>
        <w:t xml:space="preserve">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66E4455D" w14:textId="77777777"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5E45DFDE" w14:textId="77777777"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A044D0">
        <w:rPr>
          <w:lang w:val="en-US"/>
        </w:rPr>
        <w:t xml:space="preserve"> </w:t>
      </w:r>
      <w:r w:rsidR="000011B6">
        <w:fldChar w:fldCharType="begin"/>
      </w:r>
      <w:r w:rsidR="000011B6" w:rsidRPr="00EA6100">
        <w:rPr>
          <w:lang w:val="en-US"/>
        </w:rPr>
        <w:instrText xml:space="preserve"> REF _Ref37922966 \h  \* MERGEFORMAT </w:instrText>
      </w:r>
      <w:r w:rsidR="000011B6">
        <w:fldChar w:fldCharType="separate"/>
      </w:r>
      <w:r w:rsidR="00001752" w:rsidRPr="00404D29">
        <w:rPr>
          <w:lang w:val="en-US"/>
        </w:rPr>
        <w:t>Table 5</w:t>
      </w:r>
      <w:r w:rsidR="000011B6">
        <w:fldChar w:fldCharType="end"/>
      </w:r>
      <w:r w:rsidR="00A044D0" w:rsidRPr="008F5C92">
        <w:rPr>
          <w:lang w:val="en-US"/>
          <w:rPrChange w:id="109" w:author="Denis Silveira" w:date="2020-05-04T09:32:00Z">
            <w:rPr/>
          </w:rPrChange>
        </w:rPr>
        <w:t xml:space="preserve"> </w:t>
      </w:r>
      <w:r w:rsidR="00001752" w:rsidRPr="00001752">
        <w:rPr>
          <w:lang w:val="en-US"/>
        </w:rPr>
        <w:t>shows the segmented</w:t>
      </w:r>
      <w:r w:rsidR="00A044D0">
        <w:rPr>
          <w:lang w:val="en-US"/>
        </w:rPr>
        <w:t xml:space="preserve"> papers</w:t>
      </w:r>
      <w:r w:rsidR="00001752" w:rsidRPr="00001752">
        <w:rPr>
          <w:lang w:val="en-US"/>
        </w:rPr>
        <w:t xml:space="preserve"> by type of publication. Half of the papers are conference articles and half of the studies are journal articles.</w:t>
      </w:r>
    </w:p>
    <w:p w14:paraId="39AA34BF" w14:textId="77777777" w:rsidR="00001752" w:rsidRDefault="00001752" w:rsidP="00001752">
      <w:pPr>
        <w:jc w:val="center"/>
        <w:rPr>
          <w:lang w:val="en-US" w:eastAsia="pt-BR"/>
        </w:rPr>
      </w:pPr>
      <w:bookmarkStart w:id="110" w:name="_Ref37922830"/>
      <w:bookmarkStart w:id="111" w:name="_Ref37922966"/>
      <w:r w:rsidRPr="006D7328">
        <w:rPr>
          <w:b/>
          <w:bCs/>
          <w:lang w:val="en-US"/>
        </w:rPr>
        <w:t xml:space="preserve">Table </w:t>
      </w:r>
      <w:r w:rsidR="0031114A" w:rsidRPr="006034F8">
        <w:rPr>
          <w:b/>
          <w:bCs/>
          <w:smallCaps/>
        </w:rPr>
        <w:fldChar w:fldCharType="begin"/>
      </w:r>
      <w:r w:rsidRPr="006D7328">
        <w:rPr>
          <w:b/>
          <w:bCs/>
          <w:lang w:val="en-US"/>
        </w:rPr>
        <w:instrText xml:space="preserve"> SEQ Table \* ARABIC </w:instrText>
      </w:r>
      <w:r w:rsidR="0031114A" w:rsidRPr="006034F8">
        <w:rPr>
          <w:b/>
          <w:bCs/>
          <w:smallCaps/>
        </w:rPr>
        <w:fldChar w:fldCharType="separate"/>
      </w:r>
      <w:r w:rsidRPr="006D7328">
        <w:rPr>
          <w:b/>
          <w:bCs/>
          <w:noProof/>
          <w:lang w:val="en-US"/>
        </w:rPr>
        <w:t>5</w:t>
      </w:r>
      <w:r w:rsidR="0031114A" w:rsidRPr="006034F8">
        <w:rPr>
          <w:b/>
          <w:bCs/>
          <w:smallCaps/>
        </w:rPr>
        <w:fldChar w:fldCharType="end"/>
      </w:r>
      <w:bookmarkEnd w:id="110"/>
      <w:r w:rsidRPr="006D7328">
        <w:rPr>
          <w:lang w:val="en-US"/>
        </w:rPr>
        <w:t xml:space="preserve">. </w:t>
      </w:r>
      <w:bookmarkEnd w:id="111"/>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754B2694"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1B648D8" w14:textId="77777777"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9156EEB"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64D0F28"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EA6100" w14:paraId="694967F8"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F13ECAE" w14:textId="77777777"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1A6BC53A" w14:textId="77777777"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3379F8C5" w14:textId="77777777"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proofErr w:type="gramStart"/>
            <w:r w:rsidRPr="000E2552">
              <w:rPr>
                <w:i/>
                <w:iCs/>
                <w:lang w:val="en-US" w:eastAsia="pt-BR"/>
              </w:rPr>
              <w:t>et al.</w:t>
            </w:r>
            <w:r w:rsidR="00706647">
              <w:rPr>
                <w:lang w:val="en-US" w:eastAsia="pt-BR"/>
              </w:rPr>
              <w:t>(</w:t>
            </w:r>
            <w:proofErr w:type="gramEnd"/>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r w:rsidR="00A044D0">
              <w:rPr>
                <w:lang w:val="en-US" w:eastAsia="pt-BR"/>
              </w:rPr>
              <w:t xml:space="preserve"> </w:t>
            </w:r>
            <w:proofErr w:type="spellStart"/>
            <w:r w:rsidRPr="000E2552">
              <w:rPr>
                <w:lang w:val="en-US" w:eastAsia="pt-BR"/>
              </w:rPr>
              <w:t>Zimoch</w:t>
            </w:r>
            <w:r w:rsidRPr="000E2552">
              <w:rPr>
                <w:i/>
                <w:iCs/>
                <w:lang w:val="en-US" w:eastAsia="pt-BR"/>
              </w:rPr>
              <w:t>et</w:t>
            </w:r>
            <w:proofErr w:type="spellEnd"/>
            <w:r w:rsidRPr="000E2552">
              <w:rPr>
                <w:i/>
                <w:iCs/>
                <w:lang w:val="en-US" w:eastAsia="pt-BR"/>
              </w:rPr>
              <w:t xml:space="preserve"> al.</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00A044D0">
              <w:rPr>
                <w:lang w:val="en-US" w:eastAsia="pt-BR"/>
              </w:rPr>
              <w:t xml:space="preserve"> </w:t>
            </w:r>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proofErr w:type="spellStart"/>
            <w:r w:rsidRPr="000E2552">
              <w:rPr>
                <w:lang w:val="en-US" w:eastAsia="pt-BR"/>
              </w:rPr>
              <w:t>Pinggera</w:t>
            </w:r>
            <w:r w:rsidRPr="000E2552">
              <w:rPr>
                <w:i/>
                <w:iCs/>
                <w:lang w:val="en-US" w:eastAsia="pt-BR"/>
              </w:rPr>
              <w:t>et</w:t>
            </w:r>
            <w:proofErr w:type="spellEnd"/>
            <w:r w:rsidRPr="000E2552">
              <w:rPr>
                <w:i/>
                <w:iCs/>
                <w:lang w:val="en-US" w:eastAsia="pt-BR"/>
              </w:rPr>
              <w:t xml:space="preserve"> al.</w:t>
            </w:r>
            <w:r w:rsidR="00706647">
              <w:rPr>
                <w:lang w:val="en-US" w:eastAsia="pt-BR"/>
              </w:rPr>
              <w:t>(</w:t>
            </w:r>
            <w:r w:rsidRPr="000E2552">
              <w:rPr>
                <w:lang w:val="en-US" w:eastAsia="pt-BR"/>
              </w:rPr>
              <w:t>2012</w:t>
            </w:r>
            <w:r w:rsidR="00706647">
              <w:rPr>
                <w:lang w:val="en-US" w:eastAsia="pt-BR"/>
              </w:rPr>
              <w:t>)</w:t>
            </w:r>
          </w:p>
        </w:tc>
      </w:tr>
      <w:tr w:rsidR="0049363B" w:rsidRPr="00EA6100" w14:paraId="2FEC5498"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0267D18" w14:textId="77777777" w:rsidR="0049363B" w:rsidRPr="00332103" w:rsidRDefault="00677C60" w:rsidP="00F9129D">
            <w:pPr>
              <w:pStyle w:val="NormalWeb"/>
              <w:jc w:val="both"/>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1F99E00E" w14:textId="77777777" w:rsidR="0049363B" w:rsidRDefault="0049363B" w:rsidP="00F912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D3546DC" w14:textId="77777777" w:rsidR="0049363B" w:rsidRPr="00A044D0" w:rsidRDefault="0049363B" w:rsidP="00F9129D">
            <w:pPr>
              <w:pStyle w:val="p1a"/>
              <w:cnfStyle w:val="000000000000" w:firstRow="0" w:lastRow="0" w:firstColumn="0" w:lastColumn="0" w:oddVBand="0" w:evenVBand="0" w:oddHBand="0" w:evenHBand="0" w:firstRowFirstColumn="0" w:firstRowLastColumn="0" w:lastRowFirstColumn="0" w:lastRowLastColumn="0"/>
              <w:rPr>
                <w:sz w:val="18"/>
                <w:szCs w:val="18"/>
                <w:lang w:val="es-CL"/>
              </w:rPr>
            </w:pPr>
            <w:proofErr w:type="spellStart"/>
            <w:r w:rsidRPr="00A044D0">
              <w:rPr>
                <w:lang w:val="es-CL" w:eastAsia="pt-BR"/>
              </w:rPr>
              <w:t>Burattin</w:t>
            </w:r>
            <w:proofErr w:type="spellEnd"/>
            <w:r w:rsidR="00A044D0" w:rsidRPr="00A044D0">
              <w:rPr>
                <w:lang w:val="es-CL" w:eastAsia="pt-BR"/>
              </w:rPr>
              <w:t xml:space="preserve"> </w:t>
            </w:r>
            <w:proofErr w:type="gramStart"/>
            <w:r w:rsidRPr="00A044D0">
              <w:rPr>
                <w:i/>
                <w:iCs/>
                <w:lang w:val="es-CL" w:eastAsia="pt-BR"/>
              </w:rPr>
              <w:t>et al.</w:t>
            </w:r>
            <w:r w:rsidR="00706647" w:rsidRPr="00A044D0">
              <w:rPr>
                <w:lang w:val="es-CL" w:eastAsia="pt-BR"/>
              </w:rPr>
              <w:t>(</w:t>
            </w:r>
            <w:proofErr w:type="gramEnd"/>
            <w:r w:rsidRPr="00A044D0">
              <w:rPr>
                <w:lang w:val="es-CL" w:eastAsia="pt-BR"/>
              </w:rPr>
              <w:t>2019</w:t>
            </w:r>
            <w:r w:rsidR="00706647" w:rsidRPr="00A044D0">
              <w:rPr>
                <w:lang w:val="es-CL" w:eastAsia="pt-BR"/>
              </w:rPr>
              <w:t>),</w:t>
            </w:r>
            <w:r w:rsidR="00A044D0" w:rsidRPr="00A044D0">
              <w:rPr>
                <w:lang w:val="es-CL" w:eastAsia="pt-BR"/>
              </w:rPr>
              <w:t xml:space="preserve"> </w:t>
            </w:r>
            <w:proofErr w:type="spellStart"/>
            <w:r w:rsidRPr="00A044D0">
              <w:rPr>
                <w:lang w:val="es-CL" w:eastAsia="pt-BR"/>
              </w:rPr>
              <w:t>Tallon</w:t>
            </w:r>
            <w:r w:rsidRPr="00A044D0">
              <w:rPr>
                <w:i/>
                <w:iCs/>
                <w:lang w:val="es-CL" w:eastAsia="pt-BR"/>
              </w:rPr>
              <w:t>et</w:t>
            </w:r>
            <w:proofErr w:type="spellEnd"/>
            <w:r w:rsidRPr="00A044D0">
              <w:rPr>
                <w:i/>
                <w:iCs/>
                <w:lang w:val="es-CL" w:eastAsia="pt-BR"/>
              </w:rPr>
              <w:t xml:space="preserve"> al.</w:t>
            </w:r>
            <w:r w:rsidRPr="00A044D0">
              <w:rPr>
                <w:lang w:val="es-CL" w:eastAsia="pt-BR"/>
              </w:rPr>
              <w:t xml:space="preserve">, </w:t>
            </w:r>
            <w:r w:rsidR="00706647" w:rsidRPr="00A044D0">
              <w:rPr>
                <w:lang w:val="es-CL" w:eastAsia="pt-BR"/>
              </w:rPr>
              <w:t>(</w:t>
            </w:r>
            <w:r w:rsidRPr="00A044D0">
              <w:rPr>
                <w:lang w:val="es-CL" w:eastAsia="pt-BR"/>
              </w:rPr>
              <w:t>2019</w:t>
            </w:r>
            <w:r w:rsidR="00706647" w:rsidRPr="00A044D0">
              <w:rPr>
                <w:lang w:val="es-CL" w:eastAsia="pt-BR"/>
              </w:rPr>
              <w:t>),</w:t>
            </w:r>
            <w:r w:rsidR="00A044D0" w:rsidRPr="00A044D0">
              <w:rPr>
                <w:lang w:val="es-CL" w:eastAsia="pt-BR"/>
              </w:rPr>
              <w:t xml:space="preserve"> </w:t>
            </w:r>
            <w:proofErr w:type="spellStart"/>
            <w:r w:rsidRPr="00A044D0">
              <w:rPr>
                <w:lang w:val="es-CL" w:eastAsia="pt-BR"/>
              </w:rPr>
              <w:t>Bera</w:t>
            </w:r>
            <w:proofErr w:type="spellEnd"/>
            <w:r w:rsidR="00A044D0" w:rsidRPr="00A044D0">
              <w:rPr>
                <w:lang w:val="es-CL" w:eastAsia="pt-BR"/>
              </w:rPr>
              <w:t xml:space="preserve"> </w:t>
            </w:r>
            <w:r w:rsidRPr="00A044D0">
              <w:rPr>
                <w:i/>
                <w:iCs/>
                <w:lang w:val="es-CL" w:eastAsia="pt-BR"/>
              </w:rPr>
              <w:t>et al.</w:t>
            </w:r>
            <w:r w:rsidR="00706647" w:rsidRPr="00A044D0">
              <w:rPr>
                <w:lang w:val="es-CL" w:eastAsia="pt-BR"/>
              </w:rPr>
              <w:t>(</w:t>
            </w:r>
            <w:r w:rsidRPr="00A044D0">
              <w:rPr>
                <w:lang w:val="es-CL" w:eastAsia="pt-BR"/>
              </w:rPr>
              <w:t>2019</w:t>
            </w:r>
            <w:r w:rsidR="00706647" w:rsidRPr="00A044D0">
              <w:rPr>
                <w:lang w:val="es-CL" w:eastAsia="pt-BR"/>
              </w:rPr>
              <w:t>),</w:t>
            </w:r>
            <w:r w:rsidR="00A044D0" w:rsidRPr="00A044D0">
              <w:rPr>
                <w:lang w:val="es-CL" w:eastAsia="pt-BR"/>
              </w:rPr>
              <w:t xml:space="preserve"> </w:t>
            </w:r>
            <w:proofErr w:type="spellStart"/>
            <w:r w:rsidRPr="00A044D0">
              <w:rPr>
                <w:lang w:val="es-CL" w:eastAsia="pt-BR"/>
              </w:rPr>
              <w:t>Petrusel</w:t>
            </w:r>
            <w:proofErr w:type="spellEnd"/>
            <w:r w:rsidR="00A044D0" w:rsidRPr="00A044D0">
              <w:rPr>
                <w:lang w:val="es-CL" w:eastAsia="pt-BR"/>
              </w:rPr>
              <w:t xml:space="preserve"> </w:t>
            </w:r>
            <w:r w:rsidRPr="00A044D0">
              <w:rPr>
                <w:i/>
                <w:iCs/>
                <w:lang w:val="es-CL" w:eastAsia="pt-BR"/>
              </w:rPr>
              <w:t>et al.</w:t>
            </w:r>
            <w:r w:rsidR="00706647" w:rsidRPr="00A044D0">
              <w:rPr>
                <w:lang w:val="es-CL" w:eastAsia="pt-BR"/>
              </w:rPr>
              <w:t>(</w:t>
            </w:r>
            <w:r w:rsidRPr="00A044D0">
              <w:rPr>
                <w:lang w:val="es-CL" w:eastAsia="pt-BR"/>
              </w:rPr>
              <w:t>2017</w:t>
            </w:r>
            <w:r w:rsidR="00706647" w:rsidRPr="00A044D0">
              <w:rPr>
                <w:lang w:val="es-CL" w:eastAsia="pt-BR"/>
              </w:rPr>
              <w:t>)</w:t>
            </w:r>
            <w:r w:rsidR="008D201A" w:rsidRPr="00A044D0">
              <w:rPr>
                <w:lang w:val="es-CL" w:eastAsia="pt-BR"/>
              </w:rPr>
              <w:t xml:space="preserve">, </w:t>
            </w:r>
            <w:proofErr w:type="spellStart"/>
            <w:r w:rsidRPr="00A044D0">
              <w:rPr>
                <w:lang w:val="es-CL" w:eastAsia="pt-BR"/>
              </w:rPr>
              <w:t>Petrusel</w:t>
            </w:r>
            <w:proofErr w:type="spellEnd"/>
            <w:r w:rsidR="00A044D0" w:rsidRPr="00A044D0">
              <w:rPr>
                <w:lang w:val="es-CL" w:eastAsia="pt-BR"/>
              </w:rPr>
              <w:t xml:space="preserve"> </w:t>
            </w:r>
            <w:r w:rsidRPr="00A044D0">
              <w:rPr>
                <w:i/>
                <w:iCs/>
                <w:lang w:val="es-CL" w:eastAsia="pt-BR"/>
              </w:rPr>
              <w:t>et al.</w:t>
            </w:r>
            <w:r w:rsidR="00706647" w:rsidRPr="00A044D0">
              <w:rPr>
                <w:lang w:val="es-CL" w:eastAsia="pt-BR"/>
              </w:rPr>
              <w:t>(</w:t>
            </w:r>
            <w:r w:rsidRPr="00A044D0">
              <w:rPr>
                <w:lang w:val="es-CL" w:eastAsia="pt-BR"/>
              </w:rPr>
              <w:t>2016</w:t>
            </w:r>
            <w:r w:rsidR="00706647" w:rsidRPr="00A044D0">
              <w:rPr>
                <w:lang w:val="es-CL" w:eastAsia="pt-BR"/>
              </w:rPr>
              <w:t>)</w:t>
            </w:r>
          </w:p>
        </w:tc>
      </w:tr>
    </w:tbl>
    <w:p w14:paraId="187609A3" w14:textId="77777777" w:rsidR="00C9485D" w:rsidRDefault="00E61AA4" w:rsidP="00A044D0">
      <w:pPr>
        <w:overflowPunct/>
        <w:autoSpaceDE/>
        <w:autoSpaceDN/>
        <w:adjustRightInd/>
        <w:spacing w:before="240"/>
        <w:ind w:firstLine="0"/>
        <w:textAlignment w:val="auto"/>
        <w:rPr>
          <w:lang w:val="en-US" w:eastAsia="pt-BR"/>
        </w:rPr>
      </w:pPr>
      <w:r w:rsidRPr="00A044D0">
        <w:rPr>
          <w:lang w:val="es-CL"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A044D0">
        <w:rPr>
          <w:color w:val="000000"/>
          <w:lang w:val="en-US"/>
        </w:rPr>
        <w:t xml:space="preserve"> </w:t>
      </w:r>
      <w:r w:rsidR="0031114A">
        <w:rPr>
          <w:color w:val="000000"/>
          <w:lang w:val="en-US"/>
        </w:rPr>
        <w:fldChar w:fldCharType="begin"/>
      </w:r>
      <w:r w:rsidR="006D7328">
        <w:rPr>
          <w:color w:val="000000"/>
          <w:lang w:val="en-US"/>
        </w:rPr>
        <w:instrText xml:space="preserve"> REF _Ref37928644 \h </w:instrText>
      </w:r>
      <w:r w:rsidR="0031114A">
        <w:rPr>
          <w:color w:val="000000"/>
          <w:lang w:val="en-US"/>
        </w:rPr>
      </w:r>
      <w:r w:rsidR="0031114A">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31114A">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rsidRPr="004F63A2">
        <w:rPr>
          <w:lang w:val="en-US"/>
        </w:rPr>
        <w:t xml:space="preserve">In turn, the </w:t>
      </w:r>
      <w:r w:rsidR="00C9485D" w:rsidRPr="004F63A2">
        <w:rPr>
          <w:i/>
          <w:iCs/>
          <w:lang w:val="en-US"/>
        </w:rPr>
        <w:t>Engineering Village</w:t>
      </w:r>
      <w:r w:rsidR="00C9485D" w:rsidRPr="004F63A2">
        <w:rPr>
          <w:lang w:val="en-US"/>
        </w:rPr>
        <w:t xml:space="preserve">, </w:t>
      </w:r>
      <w:r w:rsidR="00C9485D" w:rsidRPr="004F63A2">
        <w:rPr>
          <w:i/>
          <w:iCs/>
          <w:lang w:val="en-US"/>
        </w:rPr>
        <w:t>Science Direct</w:t>
      </w:r>
      <w:r w:rsidR="00C9485D" w:rsidRPr="004F63A2">
        <w:rPr>
          <w:lang w:val="en-US"/>
        </w:rPr>
        <w:t xml:space="preserve">, </w:t>
      </w:r>
      <w:r w:rsidR="00C9485D" w:rsidRPr="004F63A2">
        <w:rPr>
          <w:i/>
          <w:iCs/>
          <w:lang w:val="en-US"/>
        </w:rPr>
        <w:t>Springer journals</w:t>
      </w:r>
      <w:r w:rsidR="00C9485D" w:rsidRPr="004F63A2">
        <w:rPr>
          <w:lang w:val="en-US"/>
        </w:rPr>
        <w:t xml:space="preserve"> presented 2 studies each.</w:t>
      </w:r>
      <w:r w:rsidR="00B55C2C">
        <w:rPr>
          <w:lang w:val="en-US" w:eastAsia="pt-BR"/>
        </w:rPr>
        <w:tab/>
      </w:r>
    </w:p>
    <w:p w14:paraId="035C7175" w14:textId="77777777" w:rsidR="005F7741" w:rsidRPr="00E61AA4" w:rsidRDefault="00C9485D" w:rsidP="00C9485D">
      <w:pPr>
        <w:overflowPunct/>
        <w:autoSpaceDE/>
        <w:autoSpaceDN/>
        <w:adjustRightInd/>
        <w:ind w:firstLine="0"/>
        <w:textAlignment w:val="auto"/>
        <w:rPr>
          <w:color w:val="000000"/>
          <w:lang w:val="en-US"/>
        </w:rPr>
      </w:pPr>
      <w:r>
        <w:rPr>
          <w:lang w:val="en-US" w:eastAsia="pt-BR"/>
        </w:rPr>
        <w:tab/>
      </w:r>
      <w:r w:rsidR="000011B6">
        <w:fldChar w:fldCharType="begin"/>
      </w:r>
      <w:r w:rsidR="000011B6" w:rsidRPr="00EA6100">
        <w:rPr>
          <w:lang w:val="en-US"/>
        </w:rPr>
        <w:instrText xml:space="preserve"> REF _Ref37925482 \h  \* MERGEFORMAT </w:instrText>
      </w:r>
      <w:r w:rsidR="000011B6">
        <w:fldChar w:fldCharType="separate"/>
      </w:r>
      <w:r w:rsidR="00E61AA4" w:rsidRPr="006D7328">
        <w:rPr>
          <w:lang w:val="en-US"/>
        </w:rPr>
        <w:t>Table 6</w:t>
      </w:r>
      <w:r w:rsidR="000011B6">
        <w:fldChar w:fldCharType="end"/>
      </w:r>
      <w:r w:rsidR="00A044D0" w:rsidRPr="00F9129D">
        <w:rPr>
          <w:lang w:val="en-GB"/>
        </w:rPr>
        <w:t xml:space="preserve"> </w:t>
      </w:r>
      <w:r w:rsidR="00CA7ADA" w:rsidRPr="00CA7ADA">
        <w:rPr>
          <w:color w:val="000000"/>
          <w:lang w:val="en-US"/>
        </w:rPr>
        <w:t xml:space="preserve">shows the names of the journals, conferences and workshops with their respective publication numbers. The table shows that the </w:t>
      </w:r>
      <w:r w:rsidR="00CA7ADA" w:rsidRPr="004F63A2">
        <w:rPr>
          <w:i/>
          <w:iCs/>
          <w:color w:val="000000"/>
          <w:lang w:val="en-US"/>
        </w:rPr>
        <w:t>International Conference on Business Process Management</w:t>
      </w:r>
      <w:r w:rsidR="00CA7ADA" w:rsidRPr="00CA7ADA">
        <w:rPr>
          <w:color w:val="000000"/>
          <w:lang w:val="en-US"/>
        </w:rPr>
        <w:t xml:space="preserve"> has the largest number of publications, with three studies. On the other hand, there were no repetitions in relation to publications in journals.</w:t>
      </w:r>
    </w:p>
    <w:p w14:paraId="0C7954AC" w14:textId="77777777" w:rsidR="002B0FA9" w:rsidRDefault="005F7741" w:rsidP="005F7741">
      <w:pPr>
        <w:spacing w:before="240"/>
        <w:jc w:val="center"/>
        <w:rPr>
          <w:lang w:val="en-US" w:eastAsia="pt-BR"/>
        </w:rPr>
      </w:pPr>
      <w:bookmarkStart w:id="112" w:name="_Ref37925482"/>
      <w:r w:rsidRPr="00DB36B8">
        <w:rPr>
          <w:b/>
          <w:bCs/>
          <w:lang w:val="en-US"/>
        </w:rPr>
        <w:t xml:space="preserve">Table </w:t>
      </w:r>
      <w:r w:rsidR="0031114A" w:rsidRPr="006034F8">
        <w:rPr>
          <w:b/>
          <w:bCs/>
          <w:smallCaps/>
        </w:rPr>
        <w:fldChar w:fldCharType="begin"/>
      </w:r>
      <w:r w:rsidRPr="00DB36B8">
        <w:rPr>
          <w:b/>
          <w:bCs/>
          <w:lang w:val="en-US"/>
        </w:rPr>
        <w:instrText xml:space="preserve"> SEQ Table \* ARABIC </w:instrText>
      </w:r>
      <w:r w:rsidR="0031114A" w:rsidRPr="006034F8">
        <w:rPr>
          <w:b/>
          <w:bCs/>
          <w:smallCaps/>
        </w:rPr>
        <w:fldChar w:fldCharType="separate"/>
      </w:r>
      <w:r w:rsidRPr="00DB36B8">
        <w:rPr>
          <w:b/>
          <w:bCs/>
          <w:noProof/>
          <w:lang w:val="en-US"/>
        </w:rPr>
        <w:t>6</w:t>
      </w:r>
      <w:r w:rsidR="0031114A" w:rsidRPr="006034F8">
        <w:rPr>
          <w:b/>
          <w:bCs/>
          <w:smallCaps/>
        </w:rPr>
        <w:fldChar w:fldCharType="end"/>
      </w:r>
      <w:r w:rsidRPr="00DB36B8">
        <w:rPr>
          <w:lang w:val="en-US"/>
        </w:rPr>
        <w:t xml:space="preserve">. Selected papers </w:t>
      </w:r>
      <w:r w:rsidRPr="00001752">
        <w:rPr>
          <w:lang w:val="en-US"/>
        </w:rPr>
        <w:t>segmented by publication</w:t>
      </w:r>
      <w:r w:rsidR="00ED0189">
        <w:rPr>
          <w:lang w:val="en-US"/>
        </w:rPr>
        <w:t xml:space="preserve"> location</w:t>
      </w:r>
      <w:r>
        <w:rPr>
          <w:lang w:val="en-US"/>
        </w:rPr>
        <w:t>.</w:t>
      </w:r>
      <w:bookmarkEnd w:id="112"/>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880"/>
        <w:gridCol w:w="1271"/>
        <w:gridCol w:w="717"/>
        <w:gridCol w:w="2158"/>
      </w:tblGrid>
      <w:tr w:rsidR="00A22C59" w:rsidRPr="00383A02" w14:paraId="6F279EC7" w14:textId="77777777" w:rsidTr="00B9462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25B202AF" w14:textId="77777777"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271" w:type="dxa"/>
            <w:vAlign w:val="center"/>
          </w:tcPr>
          <w:p w14:paraId="391DAFE4" w14:textId="77777777"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r>
              <w:rPr>
                <w:sz w:val="18"/>
                <w:szCs w:val="22"/>
              </w:rPr>
              <w:t>Type</w:t>
            </w:r>
            <w:proofErr w:type="spellEnd"/>
          </w:p>
        </w:tc>
        <w:tc>
          <w:tcPr>
            <w:tcW w:w="717" w:type="dxa"/>
            <w:vAlign w:val="center"/>
          </w:tcPr>
          <w:p w14:paraId="42F1A022" w14:textId="77777777"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158" w:type="dxa"/>
            <w:vAlign w:val="center"/>
            <w:hideMark/>
          </w:tcPr>
          <w:p w14:paraId="4A991E2E"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434707F2" w14:textId="77777777" w:rsidTr="00B9462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5E0330DA" w14:textId="77777777"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14:paraId="3B75FF13" w14:textId="77777777"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38C75A9D" w14:textId="77777777"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hideMark/>
          </w:tcPr>
          <w:p w14:paraId="52EC034A" w14:textId="77777777"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008E4BB5">
              <w:rPr>
                <w:sz w:val="18"/>
                <w:szCs w:val="18"/>
                <w:lang w:val="en-US" w:eastAsia="pt-BR"/>
              </w:rPr>
              <w:t xml:space="preserve"> </w:t>
            </w:r>
            <w:proofErr w:type="gramStart"/>
            <w:r w:rsidRPr="00706647">
              <w:rPr>
                <w:i/>
                <w:iCs/>
                <w:sz w:val="18"/>
                <w:szCs w:val="18"/>
                <w:lang w:val="en-US" w:eastAsia="pt-BR"/>
              </w:rPr>
              <w:t>et al.</w:t>
            </w:r>
            <w:r w:rsidR="00706647">
              <w:rPr>
                <w:sz w:val="18"/>
                <w:szCs w:val="18"/>
                <w:lang w:val="en-US" w:eastAsia="pt-BR"/>
              </w:rPr>
              <w:t>(</w:t>
            </w:r>
            <w:proofErr w:type="gramEnd"/>
            <w:r w:rsidRPr="00394434">
              <w:rPr>
                <w:sz w:val="18"/>
                <w:szCs w:val="18"/>
                <w:lang w:val="en-US" w:eastAsia="pt-BR"/>
              </w:rPr>
              <w:t>2019</w:t>
            </w:r>
            <w:r w:rsidR="00706647">
              <w:rPr>
                <w:sz w:val="18"/>
                <w:szCs w:val="18"/>
                <w:lang w:val="en-US" w:eastAsia="pt-BR"/>
              </w:rPr>
              <w:t>)</w:t>
            </w:r>
          </w:p>
        </w:tc>
      </w:tr>
      <w:tr w:rsidR="00A22C59" w:rsidRPr="00383A02" w14:paraId="61BABFF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708B57E" w14:textId="77777777"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14:paraId="44276FCD"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37F8DAD3"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60EF91D7" w14:textId="77777777"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008E4BB5">
              <w:rPr>
                <w:sz w:val="18"/>
                <w:szCs w:val="18"/>
                <w:lang w:val="en-US" w:eastAsia="pt-BR"/>
              </w:rPr>
              <w:t xml:space="preserve"> </w:t>
            </w:r>
            <w:proofErr w:type="gramStart"/>
            <w:r w:rsidRPr="00706647">
              <w:rPr>
                <w:i/>
                <w:iCs/>
                <w:sz w:val="18"/>
                <w:szCs w:val="18"/>
                <w:lang w:val="en-US" w:eastAsia="pt-BR"/>
              </w:rPr>
              <w:t>et al.</w:t>
            </w:r>
            <w:r w:rsidR="00706647">
              <w:rPr>
                <w:sz w:val="18"/>
                <w:szCs w:val="18"/>
                <w:lang w:val="en-US" w:eastAsia="pt-BR"/>
              </w:rPr>
              <w:t>(</w:t>
            </w:r>
            <w:proofErr w:type="gramEnd"/>
            <w:r w:rsidRPr="00394434">
              <w:rPr>
                <w:sz w:val="18"/>
                <w:szCs w:val="18"/>
                <w:lang w:val="en-US" w:eastAsia="pt-BR"/>
              </w:rPr>
              <w:t>2017</w:t>
            </w:r>
            <w:r w:rsidR="00706647">
              <w:rPr>
                <w:sz w:val="18"/>
                <w:szCs w:val="18"/>
                <w:lang w:val="en-US" w:eastAsia="pt-BR"/>
              </w:rPr>
              <w:t>)</w:t>
            </w:r>
          </w:p>
        </w:tc>
      </w:tr>
      <w:tr w:rsidR="00A22C59" w:rsidRPr="00383A02" w14:paraId="2B8C1BBC"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546459C6" w14:textId="77777777"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14:paraId="28D4ED5A"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0BA2692B"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70A9576E" w14:textId="77777777"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008E4BB5">
              <w:rPr>
                <w:sz w:val="18"/>
                <w:szCs w:val="18"/>
                <w:lang w:val="en-US" w:eastAsia="pt-BR"/>
              </w:rPr>
              <w:t xml:space="preserve"> </w:t>
            </w:r>
            <w:proofErr w:type="gramStart"/>
            <w:r w:rsidRPr="00706647">
              <w:rPr>
                <w:i/>
                <w:iCs/>
                <w:sz w:val="18"/>
                <w:szCs w:val="18"/>
                <w:lang w:val="en-US" w:eastAsia="pt-BR"/>
              </w:rPr>
              <w:t>et al.</w:t>
            </w:r>
            <w:r w:rsidR="00706647">
              <w:rPr>
                <w:sz w:val="18"/>
                <w:szCs w:val="18"/>
                <w:lang w:val="en-US" w:eastAsia="pt-BR"/>
              </w:rPr>
              <w:t>(</w:t>
            </w:r>
            <w:proofErr w:type="gramEnd"/>
            <w:r w:rsidRPr="00394434">
              <w:rPr>
                <w:sz w:val="18"/>
                <w:szCs w:val="18"/>
                <w:lang w:val="en-US" w:eastAsia="pt-BR"/>
              </w:rPr>
              <w:t>2019</w:t>
            </w:r>
            <w:r w:rsidR="00706647">
              <w:rPr>
                <w:sz w:val="18"/>
                <w:szCs w:val="18"/>
                <w:lang w:val="en-US" w:eastAsia="pt-BR"/>
              </w:rPr>
              <w:t>)</w:t>
            </w:r>
          </w:p>
        </w:tc>
      </w:tr>
      <w:tr w:rsidR="00A22C59" w:rsidRPr="00383A02" w14:paraId="37FA302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10D00B" w14:textId="77777777" w:rsidR="00A22C59" w:rsidRPr="00021FF8" w:rsidRDefault="00CA7ADA" w:rsidP="00021FF8">
            <w:pPr>
              <w:pStyle w:val="NormalWeb"/>
              <w:jc w:val="center"/>
              <w:rPr>
                <w:sz w:val="18"/>
                <w:szCs w:val="22"/>
                <w:lang w:val="en-US"/>
              </w:rPr>
            </w:pPr>
            <w:r w:rsidRPr="00021FF8">
              <w:rPr>
                <w:sz w:val="18"/>
                <w:szCs w:val="22"/>
                <w:lang w:val="en-US"/>
              </w:rPr>
              <w:t>Information and Software Technology</w:t>
            </w:r>
          </w:p>
        </w:tc>
        <w:tc>
          <w:tcPr>
            <w:tcW w:w="1271" w:type="dxa"/>
            <w:vAlign w:val="center"/>
          </w:tcPr>
          <w:p w14:paraId="5509FA2E"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7ACF9BC9"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09986F80" w14:textId="77777777" w:rsidR="00A22C59" w:rsidRPr="00394434" w:rsidRDefault="00706647"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008E4BB5">
              <w:rPr>
                <w:sz w:val="18"/>
                <w:szCs w:val="18"/>
                <w:lang w:val="en-US" w:eastAsia="pt-BR"/>
              </w:rPr>
              <w:t xml:space="preserve"> </w:t>
            </w:r>
            <w:proofErr w:type="gramStart"/>
            <w:r w:rsidRPr="00706647">
              <w:rPr>
                <w:i/>
                <w:iCs/>
                <w:sz w:val="18"/>
                <w:szCs w:val="18"/>
                <w:lang w:val="en-US" w:eastAsia="pt-BR"/>
              </w:rPr>
              <w:t>et al.</w:t>
            </w:r>
            <w:r>
              <w:rPr>
                <w:sz w:val="18"/>
                <w:szCs w:val="18"/>
                <w:lang w:val="en-US" w:eastAsia="pt-BR"/>
              </w:rPr>
              <w:t>(</w:t>
            </w:r>
            <w:proofErr w:type="gramEnd"/>
            <w:r w:rsidRPr="00706647">
              <w:rPr>
                <w:sz w:val="18"/>
                <w:szCs w:val="18"/>
                <w:lang w:val="en-US" w:eastAsia="pt-BR"/>
              </w:rPr>
              <w:t>2016</w:t>
            </w:r>
            <w:r>
              <w:rPr>
                <w:sz w:val="18"/>
                <w:szCs w:val="18"/>
                <w:lang w:val="en-US" w:eastAsia="pt-BR"/>
              </w:rPr>
              <w:t>)</w:t>
            </w:r>
          </w:p>
        </w:tc>
      </w:tr>
      <w:tr w:rsidR="00A22C59" w:rsidRPr="00383A02" w14:paraId="5141DE83"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1734C6" w14:textId="77777777"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14:paraId="59503E29"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766D8781"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62F44D2F" w14:textId="77777777"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008E4BB5">
              <w:rPr>
                <w:sz w:val="18"/>
                <w:szCs w:val="18"/>
                <w:lang w:val="en-US" w:eastAsia="pt-BR"/>
              </w:rPr>
              <w:t xml:space="preserve"> </w:t>
            </w:r>
            <w:proofErr w:type="gramStart"/>
            <w:r w:rsidRPr="00B94624">
              <w:rPr>
                <w:i/>
                <w:iCs/>
                <w:sz w:val="18"/>
                <w:szCs w:val="18"/>
                <w:lang w:val="en-US" w:eastAsia="pt-BR"/>
              </w:rPr>
              <w:t>et al.</w:t>
            </w:r>
            <w:r w:rsidR="00B94624">
              <w:rPr>
                <w:sz w:val="18"/>
                <w:szCs w:val="18"/>
                <w:lang w:val="en-US" w:eastAsia="pt-BR"/>
              </w:rPr>
              <w:t>(</w:t>
            </w:r>
            <w:proofErr w:type="gramEnd"/>
            <w:r w:rsidRPr="00394434">
              <w:rPr>
                <w:sz w:val="18"/>
                <w:szCs w:val="18"/>
                <w:lang w:val="en-US" w:eastAsia="pt-BR"/>
              </w:rPr>
              <w:t>2019</w:t>
            </w:r>
            <w:r w:rsidR="00B94624">
              <w:rPr>
                <w:sz w:val="18"/>
                <w:szCs w:val="18"/>
                <w:lang w:val="en-US" w:eastAsia="pt-BR"/>
              </w:rPr>
              <w:t>)</w:t>
            </w:r>
          </w:p>
        </w:tc>
      </w:tr>
      <w:tr w:rsidR="00A22C59" w:rsidRPr="00383A02" w14:paraId="1F4FFF1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7022AA5" w14:textId="77777777"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14:paraId="592ADAB9" w14:textId="77777777"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5C15E2CB" w14:textId="77777777"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2158" w:type="dxa"/>
            <w:vAlign w:val="center"/>
          </w:tcPr>
          <w:p w14:paraId="4EAA5BB0" w14:textId="77777777" w:rsidR="00021FF8" w:rsidRPr="00F9129D" w:rsidRDefault="0031114A" w:rsidP="00021FF8">
            <w:pPr>
              <w:pStyle w:val="p1a"/>
              <w:spacing w:line="240" w:lineRule="atLeast"/>
              <w:jc w:val="center"/>
              <w:cnfStyle w:val="000000000000" w:firstRow="0" w:lastRow="0" w:firstColumn="0" w:lastColumn="0" w:oddVBand="0" w:evenVBand="0" w:oddHBand="0" w:evenHBand="0" w:firstRowFirstColumn="0" w:firstRowLastColumn="0" w:lastRowFirstColumn="0" w:lastRowLastColumn="0"/>
              <w:rPr>
                <w:sz w:val="18"/>
                <w:szCs w:val="18"/>
                <w:lang w:val="fr-FR" w:eastAsia="pt-BR"/>
              </w:rPr>
            </w:pPr>
            <w:r w:rsidRPr="00F9129D">
              <w:rPr>
                <w:sz w:val="18"/>
                <w:szCs w:val="18"/>
                <w:lang w:val="fr-FR" w:eastAsia="pt-BR"/>
              </w:rPr>
              <w:t>Zimoch et al. (2018)</w:t>
            </w:r>
          </w:p>
          <w:p w14:paraId="788C55E3" w14:textId="77777777" w:rsidR="00021FF8" w:rsidRPr="00F9129D" w:rsidRDefault="0031114A" w:rsidP="00021FF8">
            <w:pPr>
              <w:pStyle w:val="p1a"/>
              <w:spacing w:line="240" w:lineRule="atLeast"/>
              <w:jc w:val="center"/>
              <w:cnfStyle w:val="000000000000" w:firstRow="0" w:lastRow="0" w:firstColumn="0" w:lastColumn="0" w:oddVBand="0" w:evenVBand="0" w:oddHBand="0" w:evenHBand="0" w:firstRowFirstColumn="0" w:firstRowLastColumn="0" w:lastRowFirstColumn="0" w:lastRowLastColumn="0"/>
              <w:rPr>
                <w:sz w:val="18"/>
                <w:szCs w:val="18"/>
                <w:lang w:val="fr-FR" w:eastAsia="pt-BR"/>
              </w:rPr>
            </w:pPr>
            <w:r w:rsidRPr="00F9129D">
              <w:rPr>
                <w:sz w:val="18"/>
                <w:szCs w:val="18"/>
                <w:lang w:val="fr-FR" w:eastAsia="pt-BR"/>
              </w:rPr>
              <w:t>Chen et al. (2018)</w:t>
            </w:r>
          </w:p>
          <w:p w14:paraId="3AC7D555" w14:textId="77777777" w:rsidR="00A22C59" w:rsidRPr="00394434"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et al. (2012)</w:t>
            </w:r>
          </w:p>
        </w:tc>
      </w:tr>
      <w:tr w:rsidR="00A22C59" w:rsidRPr="00383A02" w14:paraId="62850741"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5AF8D2D7" w14:textId="77777777" w:rsidR="00A22C59" w:rsidRPr="00021FF8" w:rsidRDefault="00021FF8" w:rsidP="00021FF8">
            <w:pPr>
              <w:pStyle w:val="NormalWeb"/>
              <w:jc w:val="center"/>
              <w:rPr>
                <w:sz w:val="18"/>
                <w:szCs w:val="22"/>
                <w:lang w:val="en-US"/>
              </w:rPr>
            </w:pPr>
            <w:r w:rsidRPr="00021FF8">
              <w:rPr>
                <w:sz w:val="18"/>
                <w:szCs w:val="22"/>
                <w:lang w:val="en-US"/>
              </w:rPr>
              <w:t>International Conference on Advanced Information Systems Engineering</w:t>
            </w:r>
          </w:p>
        </w:tc>
        <w:tc>
          <w:tcPr>
            <w:tcW w:w="1271" w:type="dxa"/>
            <w:vAlign w:val="center"/>
          </w:tcPr>
          <w:p w14:paraId="16BD6DA1" w14:textId="77777777"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7C238610" w14:textId="77777777"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158" w:type="dxa"/>
            <w:vAlign w:val="center"/>
          </w:tcPr>
          <w:p w14:paraId="79DB0613" w14:textId="77777777" w:rsidR="00A22C59" w:rsidRPr="00394434" w:rsidRDefault="00021FF8"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t>Petrusel&amp;Mendling</w:t>
            </w:r>
            <w:proofErr w:type="spellEnd"/>
            <w:r>
              <w:t xml:space="preserve"> (2013)</w:t>
            </w:r>
          </w:p>
        </w:tc>
      </w:tr>
      <w:tr w:rsidR="00021FF8" w:rsidRPr="00383A02" w14:paraId="0A82BA3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474284C" w14:textId="77777777" w:rsidR="00021FF8" w:rsidRPr="00021FF8" w:rsidRDefault="00021FF8" w:rsidP="00021FF8">
            <w:pPr>
              <w:pStyle w:val="NormalWeb"/>
              <w:jc w:val="center"/>
              <w:rPr>
                <w:sz w:val="18"/>
                <w:szCs w:val="22"/>
                <w:lang w:val="en-US"/>
              </w:rPr>
            </w:pPr>
            <w:r w:rsidRPr="00021FF8">
              <w:rPr>
                <w:sz w:val="18"/>
                <w:szCs w:val="22"/>
                <w:lang w:val="en-US"/>
              </w:rPr>
              <w:t>On the Move to Meaningful Internet Systems: OTM Workshops</w:t>
            </w:r>
          </w:p>
        </w:tc>
        <w:tc>
          <w:tcPr>
            <w:tcW w:w="1271" w:type="dxa"/>
            <w:vAlign w:val="center"/>
          </w:tcPr>
          <w:p w14:paraId="173AC3BA" w14:textId="77777777" w:rsidR="00021FF8" w:rsidRP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18"/>
              </w:rPr>
              <w:t>Workshop</w:t>
            </w:r>
          </w:p>
        </w:tc>
        <w:tc>
          <w:tcPr>
            <w:tcW w:w="717" w:type="dxa"/>
            <w:vAlign w:val="center"/>
          </w:tcPr>
          <w:p w14:paraId="4473816C" w14:textId="77777777" w:rsid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158" w:type="dxa"/>
            <w:vAlign w:val="center"/>
          </w:tcPr>
          <w:p w14:paraId="1E38F7AF" w14:textId="77777777" w:rsidR="00021FF8" w:rsidRDefault="00021FF8" w:rsidP="005F7741">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542D6D19" w14:textId="0A78CB7F" w:rsidR="00021FF8" w:rsidRDefault="00B55C2C" w:rsidP="00B145B5">
      <w:pPr>
        <w:overflowPunct/>
        <w:autoSpaceDE/>
        <w:autoSpaceDN/>
        <w:adjustRightInd/>
        <w:spacing w:before="240"/>
        <w:ind w:firstLine="0"/>
        <w:textAlignment w:val="auto"/>
        <w:rPr>
          <w:lang w:val="en-US"/>
        </w:rPr>
      </w:pPr>
      <w:r>
        <w:rPr>
          <w:lang w:val="en-US"/>
        </w:rPr>
        <w:tab/>
      </w:r>
      <w:r w:rsidR="00021FF8" w:rsidRPr="004F63A2">
        <w:rPr>
          <w:lang w:val="en-US"/>
        </w:rPr>
        <w:t xml:space="preserve">As mentioned earlier, citations were used as quality assessment criteria. Thus, </w:t>
      </w:r>
      <w:r w:rsidR="00F9129D">
        <w:rPr>
          <w:lang w:val="en-US"/>
        </w:rPr>
        <w:t>t</w:t>
      </w:r>
      <w:r w:rsidR="00021FF8" w:rsidRPr="004F63A2">
        <w:rPr>
          <w:lang w:val="en-US"/>
        </w:rPr>
        <w:t>he number of citations of the selected studies (</w:t>
      </w:r>
      <w:r w:rsidR="0031114A">
        <w:rPr>
          <w:lang w:val="en-US"/>
        </w:rPr>
        <w:fldChar w:fldCharType="begin"/>
      </w:r>
      <w:r w:rsidR="00021FF8">
        <w:rPr>
          <w:lang w:val="en-US"/>
        </w:rPr>
        <w:instrText xml:space="preserve"> REF _Ref37928644 \h </w:instrText>
      </w:r>
      <w:r w:rsidR="0031114A">
        <w:rPr>
          <w:lang w:val="en-US"/>
        </w:rPr>
      </w:r>
      <w:r w:rsidR="0031114A">
        <w:rPr>
          <w:lang w:val="en-US"/>
        </w:rPr>
        <w:fldChar w:fldCharType="separate"/>
      </w:r>
      <w:ins w:id="113" w:author="Denis Silveira" w:date="2020-05-04T10:43:00Z">
        <w:r w:rsidR="0078697A" w:rsidRPr="00FC2B99">
          <w:rPr>
            <w:color w:val="000000"/>
            <w:lang w:val="en-US" w:eastAsia="pt-BR"/>
          </w:rPr>
          <w:t xml:space="preserve">Figure </w:t>
        </w:r>
        <w:r w:rsidR="0078697A">
          <w:rPr>
            <w:noProof/>
            <w:color w:val="000000"/>
            <w:lang w:val="en-US" w:eastAsia="pt-BR"/>
          </w:rPr>
          <w:t>8</w:t>
        </w:r>
      </w:ins>
      <w:del w:id="114" w:author="Denis Silveira" w:date="2020-05-04T10:43:00Z">
        <w:r w:rsidR="00021FF8" w:rsidRPr="00FC2B99" w:rsidDel="0078697A">
          <w:rPr>
            <w:color w:val="000000"/>
            <w:lang w:val="en-US" w:eastAsia="pt-BR"/>
          </w:rPr>
          <w:delText xml:space="preserve">Figure </w:delText>
        </w:r>
        <w:r w:rsidR="00021FF8" w:rsidRPr="00FC2B99" w:rsidDel="0078697A">
          <w:rPr>
            <w:noProof/>
            <w:color w:val="000000"/>
            <w:lang w:val="en-US" w:eastAsia="pt-BR"/>
          </w:rPr>
          <w:delText>9</w:delText>
        </w:r>
      </w:del>
      <w:r w:rsidR="0031114A">
        <w:rPr>
          <w:lang w:val="en-US"/>
        </w:rPr>
        <w:fldChar w:fldCharType="end"/>
      </w:r>
      <w:r w:rsidR="00021FF8" w:rsidRPr="004F63A2">
        <w:rPr>
          <w:lang w:val="en-US"/>
        </w:rPr>
        <w:t>)</w:t>
      </w:r>
      <w:r w:rsidR="0081187E">
        <w:rPr>
          <w:lang w:val="en-US"/>
        </w:rPr>
        <w:t xml:space="preserve"> was observed</w:t>
      </w:r>
      <w:r w:rsidR="00021FF8" w:rsidRPr="004F63A2">
        <w:rPr>
          <w:lang w:val="en-US"/>
        </w:rPr>
        <w:t xml:space="preserve">. From the 10 selected studies there are a total of 125 citations. The studies of the </w:t>
      </w:r>
      <w:proofErr w:type="spellStart"/>
      <w:r w:rsidR="00021FF8" w:rsidRPr="00B145B5">
        <w:rPr>
          <w:lang w:val="en-US"/>
        </w:rPr>
        <w:t>Petrusel</w:t>
      </w:r>
      <w:proofErr w:type="spellEnd"/>
      <w:r w:rsidR="0081187E">
        <w:rPr>
          <w:lang w:val="en-US"/>
        </w:rPr>
        <w:t xml:space="preserve"> </w:t>
      </w:r>
      <w:proofErr w:type="gramStart"/>
      <w:r w:rsidR="00021FF8" w:rsidRPr="00B145B5">
        <w:rPr>
          <w:i/>
          <w:iCs/>
          <w:lang w:val="en-US"/>
        </w:rPr>
        <w:t>et al.</w:t>
      </w:r>
      <w:r w:rsidR="00021FF8">
        <w:rPr>
          <w:lang w:val="en-US"/>
        </w:rPr>
        <w:t>(</w:t>
      </w:r>
      <w:proofErr w:type="gramEnd"/>
      <w:r w:rsidR="00021FF8" w:rsidRPr="00B145B5">
        <w:rPr>
          <w:lang w:val="en-US"/>
        </w:rPr>
        <w:t>2016</w:t>
      </w:r>
      <w:r w:rsidR="00021FF8">
        <w:rPr>
          <w:lang w:val="en-US"/>
        </w:rPr>
        <w:t>)</w:t>
      </w:r>
      <w:r w:rsidR="00021FF8" w:rsidRPr="004F63A2">
        <w:rPr>
          <w:rFonts w:ascii="Calibri" w:hAnsi="Calibri" w:cs="Calibri"/>
          <w:color w:val="000000"/>
          <w:sz w:val="22"/>
          <w:szCs w:val="22"/>
          <w:lang w:val="en-US" w:eastAsia="pt-BR"/>
        </w:rPr>
        <w:t xml:space="preserve">; </w:t>
      </w:r>
      <w:proofErr w:type="spellStart"/>
      <w:r w:rsidR="00021FF8" w:rsidRPr="004F63A2">
        <w:rPr>
          <w:lang w:val="en-US"/>
        </w:rPr>
        <w:t>Petrusel</w:t>
      </w:r>
      <w:proofErr w:type="spellEnd"/>
      <w:r w:rsidR="00021FF8" w:rsidRPr="004F63A2">
        <w:rPr>
          <w:lang w:val="en-US"/>
        </w:rPr>
        <w:t xml:space="preserve"> et al. (2017); </w:t>
      </w:r>
      <w:proofErr w:type="spellStart"/>
      <w:r w:rsidR="00021FF8" w:rsidRPr="004F63A2">
        <w:rPr>
          <w:lang w:val="en-US"/>
        </w:rPr>
        <w:t>Petrusel&amp;Mendling</w:t>
      </w:r>
      <w:proofErr w:type="spellEnd"/>
      <w:r w:rsidR="00021FF8" w:rsidRPr="004F63A2">
        <w:rPr>
          <w:lang w:val="en-US"/>
        </w:rPr>
        <w:t xml:space="preserve"> (2013); </w:t>
      </w:r>
      <w:proofErr w:type="spellStart"/>
      <w:r w:rsidR="00021FF8" w:rsidRPr="004F63A2">
        <w:rPr>
          <w:lang w:val="en-US"/>
        </w:rPr>
        <w:t>Pinggera</w:t>
      </w:r>
      <w:proofErr w:type="spellEnd"/>
      <w:r w:rsidR="00021FF8" w:rsidRPr="004F63A2">
        <w:rPr>
          <w:lang w:val="en-US"/>
        </w:rPr>
        <w:t xml:space="preserve"> et al. (2012) were the most cited accounting for 88% of citations. In this context, it is possible to highlight that perhaps the number of citations in the study by </w:t>
      </w:r>
      <w:proofErr w:type="spellStart"/>
      <w:r w:rsidR="00021FF8" w:rsidRPr="004F63A2">
        <w:rPr>
          <w:lang w:val="en-US"/>
        </w:rPr>
        <w:t>Pinggera</w:t>
      </w:r>
      <w:proofErr w:type="spellEnd"/>
      <w:r w:rsidR="00021FF8" w:rsidRPr="004F63A2">
        <w:rPr>
          <w:lang w:val="en-US"/>
        </w:rPr>
        <w:t xml:space="preserve"> </w:t>
      </w:r>
      <w:r w:rsidR="00021FF8" w:rsidRPr="00F9129D">
        <w:rPr>
          <w:i/>
          <w:lang w:val="en-US"/>
        </w:rPr>
        <w:t>et al.</w:t>
      </w:r>
      <w:r w:rsidR="00021FF8" w:rsidRPr="004F63A2">
        <w:rPr>
          <w:lang w:val="en-US"/>
        </w:rPr>
        <w:t xml:space="preserve"> (2012) is due to its pioneering nature. </w:t>
      </w:r>
      <w:r w:rsidR="0081187E">
        <w:rPr>
          <w:lang w:val="en-US"/>
        </w:rPr>
        <w:t>Just as importantly</w:t>
      </w:r>
      <w:r w:rsidR="00021FF8" w:rsidRPr="004F63A2">
        <w:rPr>
          <w:lang w:val="en-US"/>
        </w:rPr>
        <w:t xml:space="preserve">, </w:t>
      </w:r>
      <w:r w:rsidR="0081187E">
        <w:rPr>
          <w:lang w:val="en-US"/>
        </w:rPr>
        <w:t>it</w:t>
      </w:r>
      <w:r w:rsidR="00021FF8" w:rsidRPr="004F63A2">
        <w:rPr>
          <w:lang w:val="en-US"/>
        </w:rPr>
        <w:t xml:space="preserve"> should also</w:t>
      </w:r>
      <w:r w:rsidR="0081187E">
        <w:rPr>
          <w:lang w:val="en-US"/>
        </w:rPr>
        <w:t xml:space="preserve"> be</w:t>
      </w:r>
      <w:r w:rsidR="00021FF8" w:rsidRPr="004F63A2">
        <w:rPr>
          <w:lang w:val="en-US"/>
        </w:rPr>
        <w:t xml:space="preserve"> highlight</w:t>
      </w:r>
      <w:r w:rsidR="0081187E">
        <w:rPr>
          <w:lang w:val="en-US"/>
        </w:rPr>
        <w:t>ed</w:t>
      </w:r>
      <w:r w:rsidR="00021FF8" w:rsidRPr="004F63A2">
        <w:rPr>
          <w:lang w:val="en-US"/>
        </w:rPr>
        <w:t xml:space="preserve"> the studies by </w:t>
      </w:r>
      <w:proofErr w:type="spellStart"/>
      <w:r w:rsidR="00021FF8" w:rsidRPr="004F63A2">
        <w:rPr>
          <w:lang w:val="en-US"/>
        </w:rPr>
        <w:t>Tallon</w:t>
      </w:r>
      <w:proofErr w:type="spellEnd"/>
      <w:r w:rsidR="00021FF8" w:rsidRPr="004F63A2">
        <w:rPr>
          <w:lang w:val="en-US"/>
        </w:rPr>
        <w:t xml:space="preserve"> </w:t>
      </w:r>
      <w:r w:rsidR="00021FF8" w:rsidRPr="00F9129D">
        <w:rPr>
          <w:i/>
          <w:lang w:val="en-US"/>
        </w:rPr>
        <w:t>et al</w:t>
      </w:r>
      <w:r w:rsidR="00021FF8" w:rsidRPr="004F63A2">
        <w:rPr>
          <w:lang w:val="en-US"/>
        </w:rPr>
        <w:t xml:space="preserve">. (2019); </w:t>
      </w:r>
      <w:proofErr w:type="spellStart"/>
      <w:r w:rsidR="00021FF8" w:rsidRPr="004F63A2">
        <w:rPr>
          <w:lang w:val="en-US"/>
        </w:rPr>
        <w:t>Bera</w:t>
      </w:r>
      <w:proofErr w:type="spellEnd"/>
      <w:r w:rsidR="00021FF8" w:rsidRPr="004F63A2">
        <w:rPr>
          <w:lang w:val="en-US"/>
        </w:rPr>
        <w:t xml:space="preserve"> </w:t>
      </w:r>
      <w:r w:rsidR="00021FF8" w:rsidRPr="00F9129D">
        <w:rPr>
          <w:i/>
          <w:lang w:val="en-US"/>
        </w:rPr>
        <w:t>et al</w:t>
      </w:r>
      <w:r w:rsidR="00021FF8" w:rsidRPr="004F63A2">
        <w:rPr>
          <w:lang w:val="en-US"/>
        </w:rPr>
        <w:t>. (2019); Vermeulen (2018) with just one quote, as they are more recent.</w:t>
      </w:r>
    </w:p>
    <w:p w14:paraId="6DBF319E" w14:textId="77777777" w:rsidR="0049363B" w:rsidRDefault="00B145B5" w:rsidP="0049363B">
      <w:pPr>
        <w:pStyle w:val="figurecaption"/>
        <w:spacing w:after="0" w:line="240" w:lineRule="auto"/>
        <w:rPr>
          <w:b/>
          <w:iCs/>
          <w:sz w:val="20"/>
          <w:lang w:val="en-US"/>
        </w:rPr>
      </w:pPr>
      <w:bookmarkStart w:id="115" w:name="_Ref8385684"/>
      <w:r>
        <w:rPr>
          <w:noProof/>
          <w:lang w:eastAsia="ko-KR"/>
        </w:rPr>
        <w:drawing>
          <wp:inline distT="0" distB="0" distL="0" distR="0" wp14:anchorId="4116ABC4" wp14:editId="1DC85B44">
            <wp:extent cx="3906317" cy="2348179"/>
            <wp:effectExtent l="0" t="0" r="18415" b="14605"/>
            <wp:docPr id="3" name="Gráfico 3">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DF7CEC" w14:textId="1771093C" w:rsidR="0049363B" w:rsidRDefault="00FC2B99" w:rsidP="005A6645">
      <w:pPr>
        <w:pStyle w:val="figurecaption"/>
        <w:spacing w:before="0"/>
        <w:rPr>
          <w:lang w:val="en-US"/>
        </w:rPr>
      </w:pPr>
      <w:bookmarkStart w:id="116" w:name="_Ref37928644"/>
      <w:bookmarkEnd w:id="115"/>
      <w:r w:rsidRPr="00FC2B99">
        <w:rPr>
          <w:color w:val="000000"/>
          <w:sz w:val="20"/>
          <w:lang w:val="en-US" w:eastAsia="pt-BR"/>
        </w:rPr>
        <w:t xml:space="preserve">Figure </w:t>
      </w:r>
      <w:r w:rsidR="0031114A" w:rsidRPr="00FC2B99">
        <w:rPr>
          <w:color w:val="000000"/>
          <w:sz w:val="20"/>
          <w:lang w:val="en-US" w:eastAsia="pt-BR"/>
        </w:rPr>
        <w:fldChar w:fldCharType="begin"/>
      </w:r>
      <w:r w:rsidRPr="00FC2B99">
        <w:rPr>
          <w:color w:val="000000"/>
          <w:sz w:val="20"/>
          <w:lang w:val="en-US" w:eastAsia="pt-BR"/>
        </w:rPr>
        <w:instrText xml:space="preserve"> SEQ Figure \* ARABIC </w:instrText>
      </w:r>
      <w:r w:rsidR="0031114A" w:rsidRPr="00FC2B99">
        <w:rPr>
          <w:color w:val="000000"/>
          <w:sz w:val="20"/>
          <w:lang w:val="en-US" w:eastAsia="pt-BR"/>
        </w:rPr>
        <w:fldChar w:fldCharType="separate"/>
      </w:r>
      <w:ins w:id="117" w:author="Denis Silveira" w:date="2020-05-04T10:43:00Z">
        <w:r w:rsidR="0078697A">
          <w:rPr>
            <w:noProof/>
            <w:color w:val="000000"/>
            <w:sz w:val="20"/>
            <w:lang w:val="en-US" w:eastAsia="pt-BR"/>
          </w:rPr>
          <w:t>8</w:t>
        </w:r>
      </w:ins>
      <w:del w:id="118" w:author="Denis Silveira" w:date="2020-05-04T10:43:00Z">
        <w:r w:rsidR="00666C90" w:rsidDel="0078697A">
          <w:rPr>
            <w:noProof/>
            <w:color w:val="000000"/>
            <w:sz w:val="20"/>
            <w:lang w:val="en-US" w:eastAsia="pt-BR"/>
          </w:rPr>
          <w:delText>9</w:delText>
        </w:r>
      </w:del>
      <w:r w:rsidR="0031114A" w:rsidRPr="00FC2B99">
        <w:rPr>
          <w:color w:val="000000"/>
          <w:sz w:val="20"/>
          <w:lang w:val="en-US" w:eastAsia="pt-BR"/>
        </w:rPr>
        <w:fldChar w:fldCharType="end"/>
      </w:r>
      <w:bookmarkEnd w:id="116"/>
      <w:r w:rsidR="00F9129D">
        <w:rPr>
          <w:b/>
          <w:lang w:val="en-US"/>
        </w:rPr>
        <w:t>:</w:t>
      </w:r>
      <w:r w:rsidR="00696D9F">
        <w:rPr>
          <w:b/>
          <w:lang w:val="en-US"/>
        </w:rPr>
        <w:t xml:space="preserve"> </w:t>
      </w:r>
      <w:r w:rsidR="0049363B" w:rsidRPr="007B44C5">
        <w:rPr>
          <w:lang w:val="en-US"/>
        </w:rPr>
        <w:t>Number of citations per study.</w:t>
      </w:r>
    </w:p>
    <w:p w14:paraId="4AC853C2" w14:textId="4401AD91"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31114A">
        <w:rPr>
          <w:color w:val="000000"/>
          <w:sz w:val="20"/>
          <w:szCs w:val="20"/>
          <w:lang w:val="en-US"/>
        </w:rPr>
        <w:fldChar w:fldCharType="begin"/>
      </w:r>
      <w:r w:rsidR="0049363B">
        <w:rPr>
          <w:color w:val="000000"/>
          <w:sz w:val="20"/>
          <w:szCs w:val="20"/>
          <w:lang w:val="en-US"/>
        </w:rPr>
        <w:instrText xml:space="preserve"> REF _Ref37859092 \h </w:instrText>
      </w:r>
      <w:r w:rsidR="0031114A">
        <w:rPr>
          <w:color w:val="000000"/>
          <w:sz w:val="20"/>
          <w:szCs w:val="20"/>
          <w:lang w:val="en-US"/>
        </w:rPr>
      </w:r>
      <w:r w:rsidR="0031114A">
        <w:rPr>
          <w:color w:val="000000"/>
          <w:sz w:val="20"/>
          <w:szCs w:val="20"/>
          <w:lang w:val="en-US"/>
        </w:rPr>
        <w:fldChar w:fldCharType="separate"/>
      </w:r>
      <w:ins w:id="119" w:author="Denis Silveira" w:date="2020-05-04T10:44:00Z">
        <w:r w:rsidR="0078697A" w:rsidRPr="001B5CD3">
          <w:rPr>
            <w:color w:val="000000"/>
            <w:sz w:val="20"/>
            <w:lang w:val="en-US"/>
          </w:rPr>
          <w:t xml:space="preserve">Figure </w:t>
        </w:r>
        <w:r w:rsidR="0078697A">
          <w:rPr>
            <w:noProof/>
            <w:color w:val="000000"/>
            <w:sz w:val="20"/>
            <w:lang w:val="en-US"/>
          </w:rPr>
          <w:t>9</w:t>
        </w:r>
      </w:ins>
      <w:del w:id="120" w:author="Denis Silveira" w:date="2020-05-04T10:44:00Z">
        <w:r w:rsidR="00B55C2C" w:rsidRPr="001B5CD3" w:rsidDel="0078697A">
          <w:rPr>
            <w:color w:val="000000"/>
            <w:sz w:val="20"/>
            <w:lang w:val="en-US"/>
          </w:rPr>
          <w:delText xml:space="preserve">Figure </w:delText>
        </w:r>
        <w:r w:rsidR="00B55C2C" w:rsidDel="0078697A">
          <w:rPr>
            <w:noProof/>
            <w:color w:val="000000"/>
            <w:sz w:val="20"/>
            <w:lang w:val="en-US"/>
          </w:rPr>
          <w:delText>10</w:delText>
        </w:r>
      </w:del>
      <w:r w:rsidR="0031114A">
        <w:rPr>
          <w:color w:val="000000"/>
          <w:sz w:val="20"/>
          <w:szCs w:val="20"/>
          <w:lang w:val="en-US"/>
        </w:rPr>
        <w:fldChar w:fldCharType="end"/>
      </w:r>
      <w:r w:rsidR="00696D9F">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696D9F">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14:paraId="02421425" w14:textId="77777777" w:rsidR="0049363B" w:rsidRDefault="00666C90" w:rsidP="0049363B">
      <w:pPr>
        <w:pStyle w:val="figurecaption"/>
        <w:spacing w:before="0" w:after="0" w:line="240" w:lineRule="auto"/>
        <w:rPr>
          <w:b/>
          <w:iCs/>
          <w:sz w:val="20"/>
          <w:lang w:val="en-US"/>
        </w:rPr>
      </w:pPr>
      <w:bookmarkStart w:id="121" w:name="_Ref8385584"/>
      <w:r>
        <w:rPr>
          <w:noProof/>
          <w:lang w:eastAsia="ko-KR"/>
        </w:rPr>
        <w:drawing>
          <wp:inline distT="0" distB="0" distL="0" distR="0" wp14:anchorId="2A620A1C" wp14:editId="0E2A95D0">
            <wp:extent cx="4352925" cy="1170432"/>
            <wp:effectExtent l="0" t="0" r="9525" b="10795"/>
            <wp:docPr id="7" name="Gráfico 7">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C0B7AAD" w14:textId="2B4E5BAF" w:rsidR="0049363B" w:rsidRDefault="0049363B" w:rsidP="0049363B">
      <w:pPr>
        <w:pStyle w:val="figurecaption"/>
        <w:spacing w:before="0"/>
        <w:rPr>
          <w:lang w:val="en-US"/>
        </w:rPr>
      </w:pPr>
      <w:bookmarkStart w:id="122" w:name="_Ref37859092"/>
      <w:bookmarkEnd w:id="121"/>
      <w:r w:rsidRPr="001B5CD3">
        <w:rPr>
          <w:color w:val="000000"/>
          <w:sz w:val="20"/>
          <w:lang w:val="en-US" w:eastAsia="pt-BR"/>
        </w:rPr>
        <w:t xml:space="preserve">Figure </w:t>
      </w:r>
      <w:r w:rsidR="0031114A" w:rsidRPr="001B5CD3">
        <w:rPr>
          <w:color w:val="000000"/>
          <w:sz w:val="20"/>
          <w:lang w:val="en-US" w:eastAsia="pt-BR"/>
        </w:rPr>
        <w:fldChar w:fldCharType="begin"/>
      </w:r>
      <w:r w:rsidRPr="001B5CD3">
        <w:rPr>
          <w:color w:val="000000"/>
          <w:sz w:val="20"/>
          <w:lang w:val="en-US" w:eastAsia="pt-BR"/>
        </w:rPr>
        <w:instrText xml:space="preserve"> SEQ Figure \* ARABIC </w:instrText>
      </w:r>
      <w:r w:rsidR="0031114A" w:rsidRPr="001B5CD3">
        <w:rPr>
          <w:color w:val="000000"/>
          <w:sz w:val="20"/>
          <w:lang w:val="en-US" w:eastAsia="pt-BR"/>
        </w:rPr>
        <w:fldChar w:fldCharType="separate"/>
      </w:r>
      <w:ins w:id="123" w:author="Denis Silveira" w:date="2020-05-04T10:44:00Z">
        <w:r w:rsidR="0078697A">
          <w:rPr>
            <w:noProof/>
            <w:color w:val="000000"/>
            <w:sz w:val="20"/>
            <w:lang w:val="en-US" w:eastAsia="pt-BR"/>
          </w:rPr>
          <w:t>9</w:t>
        </w:r>
      </w:ins>
      <w:del w:id="124" w:author="Denis Silveira" w:date="2020-05-04T10:44:00Z">
        <w:r w:rsidR="00B55C2C" w:rsidDel="0078697A">
          <w:rPr>
            <w:noProof/>
            <w:color w:val="000000"/>
            <w:sz w:val="20"/>
            <w:lang w:val="en-US" w:eastAsia="pt-BR"/>
          </w:rPr>
          <w:delText>10</w:delText>
        </w:r>
      </w:del>
      <w:r w:rsidR="0031114A" w:rsidRPr="001B5CD3">
        <w:rPr>
          <w:color w:val="000000"/>
          <w:sz w:val="20"/>
          <w:lang w:val="en-US" w:eastAsia="pt-BR"/>
        </w:rPr>
        <w:fldChar w:fldCharType="end"/>
      </w:r>
      <w:bookmarkEnd w:id="122"/>
      <w:r>
        <w:rPr>
          <w:b/>
          <w:lang w:val="en-US"/>
        </w:rPr>
        <w:t xml:space="preserve">: </w:t>
      </w:r>
      <w:r w:rsidRPr="007B44C5">
        <w:rPr>
          <w:lang w:val="en-US"/>
        </w:rPr>
        <w:t>Distribution of studies per year.</w:t>
      </w:r>
    </w:p>
    <w:p w14:paraId="1F6E1146" w14:textId="77777777" w:rsidR="00D730B1" w:rsidRDefault="00D730B1" w:rsidP="00D730B1">
      <w:pPr>
        <w:ind w:firstLine="0"/>
        <w:rPr>
          <w:lang w:val="en-US"/>
        </w:rPr>
      </w:pPr>
      <w:r>
        <w:rPr>
          <w:lang w:val="en-US"/>
        </w:rPr>
        <w:tab/>
      </w:r>
      <w:r w:rsidR="000011B6">
        <w:fldChar w:fldCharType="begin"/>
      </w:r>
      <w:r w:rsidR="000011B6" w:rsidRPr="00EA6100">
        <w:rPr>
          <w:lang w:val="en-US"/>
        </w:rPr>
        <w:instrText xml:space="preserve"> REF _Ref37966036 \h  \* MERGEFORMAT </w:instrText>
      </w:r>
      <w:r w:rsidR="000011B6">
        <w:fldChar w:fldCharType="separate"/>
      </w:r>
      <w:r w:rsidR="00394434" w:rsidRPr="007324AF">
        <w:rPr>
          <w:lang w:val="en-US"/>
        </w:rPr>
        <w:t>Table 7</w:t>
      </w:r>
      <w:r w:rsidR="000011B6">
        <w:fldChar w:fldCharType="end"/>
      </w:r>
      <w:r w:rsidR="00696D9F" w:rsidRPr="00EA6100">
        <w:rPr>
          <w:lang w:val="en-US"/>
        </w:rPr>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00696D9F">
        <w:rPr>
          <w:lang w:val="en-US"/>
        </w:rPr>
        <w:t xml:space="preserve"> </w:t>
      </w:r>
      <w:r w:rsidR="004E143D">
        <w:rPr>
          <w:lang w:val="en-US"/>
        </w:rPr>
        <w:t>are</w:t>
      </w:r>
      <w:r w:rsidR="00696D9F">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696D9F">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w:t>
      </w:r>
      <w:bookmarkStart w:id="125" w:name="_Ref8387114"/>
    </w:p>
    <w:p w14:paraId="05076430" w14:textId="77777777" w:rsidR="00D730B1" w:rsidRPr="0065091E" w:rsidRDefault="00394434" w:rsidP="00D730B1">
      <w:pPr>
        <w:ind w:firstLine="0"/>
        <w:jc w:val="center"/>
        <w:rPr>
          <w:color w:val="000000"/>
          <w:lang w:val="en-US"/>
        </w:rPr>
      </w:pPr>
      <w:bookmarkStart w:id="126" w:name="_Ref37966036"/>
      <w:bookmarkEnd w:id="125"/>
      <w:proofErr w:type="spellStart"/>
      <w:r w:rsidRPr="006034F8">
        <w:rPr>
          <w:b/>
          <w:bCs/>
          <w:smallCaps/>
        </w:rPr>
        <w:t>Table</w:t>
      </w:r>
      <w:proofErr w:type="spellEnd"/>
      <w:r w:rsidR="00696D9F">
        <w:rPr>
          <w:b/>
          <w:bCs/>
          <w:smallCaps/>
        </w:rPr>
        <w:t xml:space="preserve"> </w:t>
      </w:r>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Pr>
          <w:b/>
          <w:bCs/>
          <w:smallCaps/>
          <w:noProof/>
        </w:rPr>
        <w:t>7</w:t>
      </w:r>
      <w:r w:rsidR="0031114A" w:rsidRPr="006034F8">
        <w:rPr>
          <w:b/>
          <w:bCs/>
          <w:smallCaps/>
        </w:rPr>
        <w:fldChar w:fldCharType="end"/>
      </w:r>
      <w:bookmarkEnd w:id="126"/>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3B60767D"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079B2F67"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7762B1A"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261800">
              <w:rPr>
                <w:sz w:val="18"/>
                <w:szCs w:val="18"/>
                <w:lang w:val="en-US"/>
              </w:rPr>
              <w:t>Aut</w:t>
            </w:r>
            <w:r w:rsidR="00696D9F">
              <w:rPr>
                <w:sz w:val="18"/>
                <w:szCs w:val="18"/>
                <w:lang w:val="en-US"/>
              </w:rPr>
              <w:t>h</w:t>
            </w:r>
            <w:r w:rsidRPr="00261800">
              <w:rPr>
                <w:sz w:val="18"/>
                <w:szCs w:val="18"/>
                <w:lang w:val="en-US"/>
              </w:rPr>
              <w:t>ors</w:t>
            </w:r>
          </w:p>
        </w:tc>
      </w:tr>
      <w:tr w:rsidR="00D730B1" w:rsidRPr="00261800" w14:paraId="142C4C86"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7EAE5E6A" w14:textId="77777777" w:rsidR="00D730B1" w:rsidRPr="00261800" w:rsidRDefault="004E143D" w:rsidP="0093792D">
            <w:pPr>
              <w:ind w:firstLine="0"/>
              <w:jc w:val="center"/>
              <w:rPr>
                <w:sz w:val="18"/>
                <w:szCs w:val="18"/>
                <w:lang w:val="en-US"/>
              </w:rPr>
            </w:pPr>
            <w:r>
              <w:rPr>
                <w:sz w:val="18"/>
                <w:szCs w:val="18"/>
                <w:lang w:val="en-US"/>
              </w:rPr>
              <w:t>3</w:t>
            </w:r>
          </w:p>
        </w:tc>
        <w:tc>
          <w:tcPr>
            <w:tcW w:w="6503" w:type="dxa"/>
          </w:tcPr>
          <w:p w14:paraId="026913E1" w14:textId="77777777"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47177B" w14:paraId="3B657790"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0280637D" w14:textId="77777777"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12755C60" w14:textId="77777777"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00696D9F">
              <w:rPr>
                <w:sz w:val="18"/>
                <w:szCs w:val="18"/>
                <w:lang w:val="en-US" w:eastAsia="pt-BR"/>
              </w:rPr>
              <w:t xml:space="preserve"> </w:t>
            </w:r>
            <w:proofErr w:type="spellStart"/>
            <w:r w:rsidRPr="004E143D">
              <w:rPr>
                <w:sz w:val="18"/>
                <w:szCs w:val="18"/>
                <w:lang w:val="en-US" w:eastAsia="pt-BR"/>
              </w:rPr>
              <w:t>Pryss</w:t>
            </w:r>
            <w:proofErr w:type="spellEnd"/>
          </w:p>
        </w:tc>
      </w:tr>
      <w:tr w:rsidR="00D730B1" w:rsidRPr="008F5C92" w14:paraId="58B0F698"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3EA8B1FE"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68C13F94" w14:textId="261BEE7A" w:rsidR="00D730B1" w:rsidRPr="00521E08" w:rsidRDefault="004E143D" w:rsidP="00696D9F">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p>
        </w:tc>
      </w:tr>
    </w:tbl>
    <w:p w14:paraId="17F0F94B" w14:textId="77777777" w:rsidR="00270BD1" w:rsidRPr="00AB506B" w:rsidRDefault="00604B03" w:rsidP="00604B03">
      <w:pPr>
        <w:pStyle w:val="heading2"/>
        <w:numPr>
          <w:ilvl w:val="0"/>
          <w:numId w:val="0"/>
        </w:numPr>
        <w:rPr>
          <w:lang w:val="en-US"/>
        </w:rPr>
      </w:pPr>
      <w:r>
        <w:rPr>
          <w:lang w:val="en-US"/>
        </w:rPr>
        <w:t xml:space="preserve">5.2.2 </w:t>
      </w:r>
      <w:r w:rsidR="00270BD1" w:rsidRPr="00270BD1">
        <w:rPr>
          <w:lang w:val="en-US"/>
        </w:rPr>
        <w:t>Context</w:t>
      </w:r>
    </w:p>
    <w:p w14:paraId="12985E15" w14:textId="5DC464BA" w:rsidR="00ED1587" w:rsidRDefault="00021C8B" w:rsidP="00ED1587">
      <w:pPr>
        <w:pStyle w:val="p1a"/>
        <w:rPr>
          <w:lang w:val="en-US"/>
        </w:rPr>
      </w:pPr>
      <w:bookmarkStart w:id="127" w:name="_Hlk8980871"/>
      <w:bookmarkEnd w:id="95"/>
      <w:r>
        <w:rPr>
          <w:lang w:val="en-US"/>
        </w:rPr>
        <w:tab/>
      </w:r>
      <w:bookmarkEnd w:id="127"/>
      <w:r w:rsidR="00D730B1" w:rsidRPr="00D730B1">
        <w:rPr>
          <w:lang w:val="en-US"/>
        </w:rPr>
        <w:t>Is eye-tracking technology being used in the analysis of the understanding of business process models?</w:t>
      </w:r>
      <w:r w:rsidR="000262A8">
        <w:rPr>
          <w:lang w:val="en-US"/>
        </w:rPr>
        <w:t xml:space="preserve"> </w:t>
      </w:r>
      <w:r w:rsidR="003D0E85" w:rsidRPr="00EB1B30">
        <w:rPr>
          <w:lang w:val="en-US"/>
        </w:rPr>
        <w:t xml:space="preserve">All the studies found used the eye-tracking device to verify comprehension in business process models, each study using the device to evaluate different topics in the understanding of the models. </w:t>
      </w:r>
      <w:bookmarkStart w:id="128" w:name="_Ref37710023"/>
      <w:r w:rsidR="0031114A" w:rsidRPr="003F6D8C">
        <w:rPr>
          <w:lang w:val="en-US"/>
        </w:rPr>
        <w:fldChar w:fldCharType="begin"/>
      </w:r>
      <w:r w:rsidR="003F6D8C" w:rsidRPr="003F6D8C">
        <w:rPr>
          <w:lang w:val="en-US"/>
        </w:rPr>
        <w:instrText xml:space="preserve"> REF _Ref37947818 \h  \* MERGEFORMAT </w:instrText>
      </w:r>
      <w:r w:rsidR="0031114A" w:rsidRPr="003F6D8C">
        <w:rPr>
          <w:lang w:val="en-US"/>
        </w:rPr>
      </w:r>
      <w:r w:rsidR="0031114A" w:rsidRPr="003F6D8C">
        <w:rPr>
          <w:lang w:val="en-US"/>
        </w:rPr>
        <w:fldChar w:fldCharType="separate"/>
      </w:r>
      <w:r w:rsidR="0093792D" w:rsidRPr="006D7328">
        <w:rPr>
          <w:smallCaps/>
          <w:lang w:val="en-US"/>
        </w:rPr>
        <w:t xml:space="preserve">Table </w:t>
      </w:r>
      <w:r w:rsidR="0093792D" w:rsidRPr="006D7328">
        <w:rPr>
          <w:smallCaps/>
          <w:noProof/>
          <w:lang w:val="en-US"/>
        </w:rPr>
        <w:t>8</w:t>
      </w:r>
      <w:r w:rsidR="0031114A" w:rsidRPr="003F6D8C">
        <w:rPr>
          <w:lang w:val="en-US"/>
        </w:rPr>
        <w:fldChar w:fldCharType="end"/>
      </w:r>
      <w:r w:rsidR="000262A8">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0262A8">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0262A8">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w:t>
      </w:r>
      <w:r w:rsidR="000106ED">
        <w:rPr>
          <w:lang w:val="en-US"/>
        </w:rPr>
        <w:t>-</w:t>
      </w:r>
      <w:r w:rsidR="00ED1587" w:rsidRPr="00EB1B30">
        <w:rPr>
          <w:lang w:val="en-US"/>
        </w:rPr>
        <w:t xml:space="preserve">tracking device to evaluate different business process modeling notations to determine which is best understood. Studies </w:t>
      </w:r>
      <w:proofErr w:type="spellStart"/>
      <w:r w:rsidR="00ED1587" w:rsidRPr="00F9725B">
        <w:rPr>
          <w:lang w:val="en-US"/>
        </w:rPr>
        <w:t>Petrusel</w:t>
      </w:r>
      <w:proofErr w:type="spellEnd"/>
      <w:r w:rsidR="000262A8">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p>
    <w:p w14:paraId="7A5E0911" w14:textId="77777777" w:rsidR="00ED1587" w:rsidRPr="006D7328" w:rsidRDefault="00ED1587" w:rsidP="00ED1587">
      <w:pPr>
        <w:pStyle w:val="p1a"/>
        <w:rPr>
          <w:b/>
          <w:bCs/>
          <w:smallCaps/>
          <w:lang w:val="en-US"/>
        </w:rPr>
      </w:pPr>
    </w:p>
    <w:p w14:paraId="048ECF49" w14:textId="7DD4A591" w:rsidR="00AE0237" w:rsidRPr="00AE0237" w:rsidRDefault="008C6805" w:rsidP="00ED1587">
      <w:pPr>
        <w:pStyle w:val="p1a"/>
        <w:jc w:val="center"/>
      </w:pPr>
      <w:bookmarkStart w:id="129" w:name="_Ref37947818"/>
      <w:proofErr w:type="spellStart"/>
      <w:r w:rsidRPr="006034F8">
        <w:rPr>
          <w:b/>
          <w:bCs/>
          <w:smallCaps/>
        </w:rPr>
        <w:t>Table</w:t>
      </w:r>
      <w:proofErr w:type="spellEnd"/>
      <w:r w:rsidR="000262A8">
        <w:rPr>
          <w:b/>
          <w:bCs/>
          <w:smallCaps/>
        </w:rPr>
        <w:t xml:space="preserve"> </w:t>
      </w:r>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sidR="00394434">
        <w:rPr>
          <w:b/>
          <w:bCs/>
          <w:smallCaps/>
          <w:noProof/>
        </w:rPr>
        <w:t>8</w:t>
      </w:r>
      <w:r w:rsidR="0031114A" w:rsidRPr="006034F8">
        <w:rPr>
          <w:b/>
          <w:bCs/>
          <w:smallCaps/>
        </w:rPr>
        <w:fldChar w:fldCharType="end"/>
      </w:r>
      <w:bookmarkEnd w:id="128"/>
      <w:bookmarkEnd w:id="129"/>
      <w:r>
        <w:rPr>
          <w:b/>
          <w:bCs/>
          <w:smallCaps/>
        </w:rPr>
        <w:t>:</w:t>
      </w:r>
      <w:r w:rsidR="000262A8">
        <w:rPr>
          <w:b/>
          <w:bCs/>
          <w:smallCaps/>
        </w:rPr>
        <w:t xml:space="preserve"> </w:t>
      </w:r>
      <w:proofErr w:type="spellStart"/>
      <w:r w:rsidR="00FD705D">
        <w:t>Studies</w:t>
      </w:r>
      <w:proofErr w:type="spellEnd"/>
      <w:r w:rsidR="000262A8">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0D85C781"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5B2CB9A"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6739D9F7"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316BBEDC"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696D9F" w14:paraId="07F25AD4"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60436193" w14:textId="77777777" w:rsidR="00ED1587" w:rsidRPr="00332103" w:rsidRDefault="00ED1587" w:rsidP="00ED1587">
            <w:pPr>
              <w:pStyle w:val="NormalWeb"/>
              <w:jc w:val="center"/>
              <w:rPr>
                <w:sz w:val="18"/>
                <w:szCs w:val="22"/>
                <w:lang w:val="en-US"/>
              </w:rPr>
            </w:pPr>
            <w:r w:rsidRPr="008D6986">
              <w:rPr>
                <w:sz w:val="18"/>
                <w:szCs w:val="22"/>
                <w:lang w:val="en-US"/>
              </w:rPr>
              <w:t xml:space="preserve">In the comparison </w:t>
            </w:r>
            <w:proofErr w:type="spellStart"/>
            <w:r w:rsidRPr="008D6986">
              <w:rPr>
                <w:sz w:val="18"/>
                <w:szCs w:val="22"/>
                <w:lang w:val="en-US"/>
              </w:rPr>
              <w:t>between</w:t>
            </w:r>
            <w:r w:rsidRPr="00BA3C8D">
              <w:rPr>
                <w:sz w:val="18"/>
                <w:szCs w:val="22"/>
                <w:lang w:val="en-US"/>
              </w:rPr>
              <w:t>notations</w:t>
            </w:r>
            <w:proofErr w:type="spellEnd"/>
          </w:p>
        </w:tc>
        <w:tc>
          <w:tcPr>
            <w:tcW w:w="851" w:type="dxa"/>
            <w:vAlign w:val="center"/>
          </w:tcPr>
          <w:p w14:paraId="140329B5"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5863CE68" w14:textId="630FA03B" w:rsidR="00ED1587" w:rsidRPr="00696D9F" w:rsidRDefault="00ED1587" w:rsidP="002C5E6A">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696D9F">
              <w:rPr>
                <w:sz w:val="18"/>
                <w:szCs w:val="18"/>
                <w:lang w:val="en-US"/>
              </w:rPr>
              <w:t>Zimoch</w:t>
            </w:r>
            <w:proofErr w:type="spellEnd"/>
            <w:r w:rsidR="00696D9F" w:rsidRPr="00696D9F">
              <w:rPr>
                <w:sz w:val="18"/>
                <w:szCs w:val="18"/>
                <w:lang w:val="en-US"/>
              </w:rPr>
              <w:t xml:space="preserve"> </w:t>
            </w:r>
            <w:r w:rsidRPr="00696D9F">
              <w:rPr>
                <w:i/>
                <w:iCs/>
                <w:sz w:val="18"/>
                <w:szCs w:val="18"/>
                <w:lang w:val="en-US"/>
              </w:rPr>
              <w:t>et al</w:t>
            </w:r>
            <w:r w:rsidRPr="00696D9F">
              <w:rPr>
                <w:sz w:val="18"/>
                <w:szCs w:val="18"/>
                <w:lang w:val="en-US"/>
              </w:rPr>
              <w:t xml:space="preserve">. </w:t>
            </w:r>
            <w:r w:rsidR="008D201A" w:rsidRPr="00696D9F">
              <w:rPr>
                <w:sz w:val="18"/>
                <w:szCs w:val="18"/>
                <w:lang w:val="en-US"/>
              </w:rPr>
              <w:t>(</w:t>
            </w:r>
            <w:r w:rsidRPr="00696D9F">
              <w:rPr>
                <w:sz w:val="18"/>
                <w:szCs w:val="18"/>
                <w:lang w:val="en-US"/>
              </w:rPr>
              <w:t>2018</w:t>
            </w:r>
            <w:r w:rsidR="008D201A" w:rsidRPr="00696D9F">
              <w:rPr>
                <w:sz w:val="18"/>
                <w:szCs w:val="18"/>
                <w:lang w:val="en-US"/>
              </w:rPr>
              <w:t>)</w:t>
            </w:r>
            <w:r w:rsidRPr="00696D9F">
              <w:rPr>
                <w:sz w:val="18"/>
                <w:szCs w:val="18"/>
                <w:lang w:val="en-US"/>
              </w:rPr>
              <w:t>,</w:t>
            </w:r>
            <w:r w:rsidR="000106ED">
              <w:rPr>
                <w:sz w:val="18"/>
                <w:szCs w:val="18"/>
                <w:lang w:val="en-US"/>
              </w:rPr>
              <w:t xml:space="preserve"> </w:t>
            </w:r>
            <w:proofErr w:type="spellStart"/>
            <w:r w:rsidRPr="00696D9F">
              <w:rPr>
                <w:sz w:val="18"/>
                <w:szCs w:val="18"/>
                <w:lang w:val="en-US"/>
              </w:rPr>
              <w:t>Bera</w:t>
            </w:r>
            <w:proofErr w:type="spellEnd"/>
            <w:r w:rsidR="00696D9F">
              <w:rPr>
                <w:sz w:val="18"/>
                <w:szCs w:val="18"/>
                <w:lang w:val="es-CL"/>
              </w:rPr>
              <w:t xml:space="preserve"> </w:t>
            </w:r>
            <w:r w:rsidRPr="00696D9F">
              <w:rPr>
                <w:i/>
                <w:iCs/>
                <w:sz w:val="18"/>
                <w:szCs w:val="18"/>
                <w:lang w:val="en-US"/>
              </w:rPr>
              <w:t>et al</w:t>
            </w:r>
            <w:r w:rsidRPr="00696D9F">
              <w:rPr>
                <w:sz w:val="18"/>
                <w:szCs w:val="18"/>
                <w:lang w:val="en-US"/>
              </w:rPr>
              <w:t xml:space="preserve">. </w:t>
            </w:r>
            <w:r w:rsidR="008D201A" w:rsidRPr="00696D9F">
              <w:rPr>
                <w:sz w:val="18"/>
                <w:szCs w:val="18"/>
                <w:lang w:val="en-US"/>
              </w:rPr>
              <w:t>(</w:t>
            </w:r>
            <w:r w:rsidRPr="00696D9F">
              <w:rPr>
                <w:sz w:val="18"/>
                <w:szCs w:val="18"/>
                <w:lang w:val="en-US"/>
              </w:rPr>
              <w:t>2019</w:t>
            </w:r>
            <w:r w:rsidR="008D201A" w:rsidRPr="00696D9F">
              <w:rPr>
                <w:sz w:val="18"/>
                <w:szCs w:val="18"/>
                <w:lang w:val="en-US"/>
              </w:rPr>
              <w:t>)</w:t>
            </w:r>
          </w:p>
        </w:tc>
      </w:tr>
      <w:tr w:rsidR="00ED1587" w:rsidRPr="00696D9F" w14:paraId="565033EE"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9331D5"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64EBA8C5"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3FB67917" w14:textId="77777777" w:rsidR="00ED1587" w:rsidRPr="00696D9F"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801C2">
              <w:rPr>
                <w:sz w:val="18"/>
                <w:szCs w:val="18"/>
                <w:lang w:val="fr-FR"/>
              </w:rPr>
              <w:t>Petrusel</w:t>
            </w:r>
            <w:r w:rsidR="00696D9F">
              <w:rPr>
                <w:sz w:val="18"/>
                <w:szCs w:val="18"/>
                <w:lang w:val="fr-FR"/>
              </w:rPr>
              <w:t xml:space="preserve"> </w:t>
            </w:r>
            <w:r w:rsidRPr="00B801C2">
              <w:rPr>
                <w:i/>
                <w:iCs/>
                <w:sz w:val="18"/>
                <w:szCs w:val="18"/>
                <w:lang w:val="fr-FR"/>
              </w:rPr>
              <w:t>et al</w:t>
            </w:r>
            <w:r w:rsidRPr="00B801C2">
              <w:rPr>
                <w:sz w:val="18"/>
                <w:szCs w:val="18"/>
                <w:lang w:val="fr-FR"/>
              </w:rPr>
              <w:t xml:space="preserve">., </w:t>
            </w:r>
            <w:r w:rsidR="008D201A" w:rsidRPr="00B801C2">
              <w:rPr>
                <w:sz w:val="18"/>
                <w:szCs w:val="18"/>
                <w:lang w:val="fr-FR"/>
              </w:rPr>
              <w:t>(</w:t>
            </w:r>
            <w:r w:rsidRPr="00B801C2">
              <w:rPr>
                <w:sz w:val="18"/>
                <w:szCs w:val="18"/>
                <w:lang w:val="fr-FR"/>
              </w:rPr>
              <w:t>2016</w:t>
            </w:r>
            <w:r w:rsidR="008D201A" w:rsidRPr="00B801C2">
              <w:rPr>
                <w:sz w:val="18"/>
                <w:szCs w:val="18"/>
                <w:lang w:val="fr-FR"/>
              </w:rPr>
              <w:t>)</w:t>
            </w:r>
            <w:r w:rsidRPr="00B801C2">
              <w:rPr>
                <w:sz w:val="18"/>
                <w:szCs w:val="18"/>
                <w:lang w:val="fr-FR"/>
              </w:rPr>
              <w:t xml:space="preserve">,Chen </w:t>
            </w:r>
            <w:r w:rsidRPr="00B801C2">
              <w:rPr>
                <w:i/>
                <w:iCs/>
                <w:sz w:val="18"/>
                <w:szCs w:val="18"/>
                <w:lang w:val="fr-FR"/>
              </w:rPr>
              <w:t>et al</w:t>
            </w:r>
            <w:r w:rsidRPr="00B801C2">
              <w:rPr>
                <w:sz w:val="18"/>
                <w:szCs w:val="18"/>
                <w:lang w:val="fr-FR"/>
              </w:rPr>
              <w:t xml:space="preserve">. </w:t>
            </w:r>
            <w:r w:rsidR="008D201A" w:rsidRPr="00696D9F">
              <w:rPr>
                <w:sz w:val="18"/>
                <w:szCs w:val="18"/>
                <w:lang w:val="en-US"/>
              </w:rPr>
              <w:t>(</w:t>
            </w:r>
            <w:r w:rsidRPr="00696D9F">
              <w:rPr>
                <w:sz w:val="18"/>
                <w:szCs w:val="18"/>
                <w:lang w:val="en-US"/>
              </w:rPr>
              <w:t>2018</w:t>
            </w:r>
            <w:r w:rsidR="008D201A" w:rsidRPr="00696D9F">
              <w:rPr>
                <w:sz w:val="18"/>
                <w:szCs w:val="18"/>
                <w:lang w:val="en-US"/>
              </w:rPr>
              <w:t>)</w:t>
            </w:r>
          </w:p>
        </w:tc>
      </w:tr>
      <w:tr w:rsidR="00ED1587" w:rsidRPr="008F5C92" w14:paraId="6C432AC9"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DE523BA"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3A98707C"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05201DB1" w14:textId="317EA869" w:rsidR="00ED1587"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00696D9F">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w:t>
            </w:r>
            <w:r w:rsidR="000262A8">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xml:space="preserve"> </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14:paraId="3C1FBE35" w14:textId="77777777" w:rsidR="00ED1587" w:rsidRPr="000262A8"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0262A8">
              <w:rPr>
                <w:sz w:val="18"/>
                <w:szCs w:val="18"/>
                <w:lang w:val="en-US"/>
              </w:rPr>
              <w:t>Petrusel</w:t>
            </w:r>
            <w:proofErr w:type="spellEnd"/>
            <w:r w:rsidRPr="000262A8">
              <w:rPr>
                <w:sz w:val="18"/>
                <w:szCs w:val="18"/>
                <w:lang w:val="en-US"/>
              </w:rPr>
              <w:t xml:space="preserve"> </w:t>
            </w:r>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2017</w:t>
            </w:r>
            <w:r w:rsidR="008D201A" w:rsidRPr="000262A8">
              <w:rPr>
                <w:sz w:val="18"/>
                <w:szCs w:val="18"/>
                <w:lang w:val="en-US"/>
              </w:rPr>
              <w:t>)</w:t>
            </w:r>
            <w:r w:rsidRPr="000262A8">
              <w:rPr>
                <w:sz w:val="18"/>
                <w:szCs w:val="18"/>
                <w:lang w:val="en-US"/>
              </w:rPr>
              <w:t>,</w:t>
            </w:r>
            <w:r w:rsidR="000262A8" w:rsidRPr="000262A8">
              <w:rPr>
                <w:sz w:val="18"/>
                <w:szCs w:val="18"/>
                <w:lang w:val="en-US"/>
              </w:rPr>
              <w:t xml:space="preserve"> </w:t>
            </w:r>
            <w:r w:rsidRPr="000262A8">
              <w:rPr>
                <w:sz w:val="18"/>
                <w:szCs w:val="18"/>
                <w:lang w:val="en-US"/>
              </w:rPr>
              <w:t xml:space="preserve">Vermeulen, </w:t>
            </w:r>
            <w:r w:rsidR="008D201A" w:rsidRPr="000262A8">
              <w:rPr>
                <w:sz w:val="18"/>
                <w:szCs w:val="18"/>
                <w:lang w:val="en-US"/>
              </w:rPr>
              <w:t>(</w:t>
            </w:r>
            <w:r w:rsidRPr="000262A8">
              <w:rPr>
                <w:sz w:val="18"/>
                <w:szCs w:val="18"/>
                <w:lang w:val="en-US"/>
              </w:rPr>
              <w:t>2018</w:t>
            </w:r>
            <w:r w:rsidR="008D201A" w:rsidRPr="000262A8">
              <w:rPr>
                <w:sz w:val="18"/>
                <w:szCs w:val="18"/>
                <w:lang w:val="en-US"/>
              </w:rPr>
              <w:t>)</w:t>
            </w:r>
            <w:r w:rsidRPr="000262A8">
              <w:rPr>
                <w:sz w:val="18"/>
                <w:szCs w:val="18"/>
                <w:lang w:val="en-US"/>
              </w:rPr>
              <w:t>,</w:t>
            </w:r>
          </w:p>
          <w:p w14:paraId="28D0C5DB" w14:textId="77777777" w:rsidR="00ED1587" w:rsidRPr="000262A8"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0262A8">
              <w:rPr>
                <w:sz w:val="18"/>
                <w:szCs w:val="18"/>
                <w:lang w:val="en-US"/>
              </w:rPr>
              <w:t>Burattin</w:t>
            </w:r>
            <w:proofErr w:type="spellEnd"/>
            <w:r w:rsidR="00696D9F" w:rsidRPr="000262A8">
              <w:rPr>
                <w:sz w:val="18"/>
                <w:szCs w:val="18"/>
                <w:lang w:val="en-US"/>
              </w:rPr>
              <w:t xml:space="preserve"> </w:t>
            </w:r>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2019</w:t>
            </w:r>
            <w:r w:rsidR="008D201A" w:rsidRPr="000262A8">
              <w:rPr>
                <w:sz w:val="18"/>
                <w:szCs w:val="18"/>
                <w:lang w:val="en-US"/>
              </w:rPr>
              <w:t>)</w:t>
            </w:r>
            <w:r w:rsidRPr="000262A8">
              <w:rPr>
                <w:sz w:val="18"/>
                <w:szCs w:val="18"/>
                <w:lang w:val="en-US"/>
              </w:rPr>
              <w:t>,</w:t>
            </w:r>
            <w:r w:rsidR="000262A8" w:rsidRPr="000262A8">
              <w:rPr>
                <w:sz w:val="18"/>
                <w:szCs w:val="18"/>
                <w:lang w:val="en-US"/>
              </w:rPr>
              <w:t xml:space="preserve"> </w:t>
            </w:r>
            <w:proofErr w:type="spellStart"/>
            <w:r w:rsidRPr="000262A8">
              <w:rPr>
                <w:sz w:val="18"/>
                <w:szCs w:val="18"/>
                <w:lang w:val="en-US"/>
              </w:rPr>
              <w:t>Tallon</w:t>
            </w:r>
            <w:proofErr w:type="spellEnd"/>
            <w:r w:rsidR="00696D9F">
              <w:rPr>
                <w:sz w:val="18"/>
                <w:szCs w:val="18"/>
                <w:lang w:val="fr-FR"/>
              </w:rPr>
              <w:t xml:space="preserve"> </w:t>
            </w:r>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2019</w:t>
            </w:r>
            <w:r w:rsidR="008D201A" w:rsidRPr="000262A8">
              <w:rPr>
                <w:sz w:val="18"/>
                <w:szCs w:val="18"/>
                <w:lang w:val="en-US"/>
              </w:rPr>
              <w:t>)</w:t>
            </w:r>
          </w:p>
        </w:tc>
      </w:tr>
    </w:tbl>
    <w:p w14:paraId="67CD651E" w14:textId="77777777" w:rsidR="00604B03" w:rsidRPr="000106ED" w:rsidRDefault="00604B03" w:rsidP="00604B03">
      <w:pPr>
        <w:pStyle w:val="p1a"/>
        <w:rPr>
          <w:lang w:val="fr-FR"/>
        </w:rPr>
      </w:pPr>
    </w:p>
    <w:p w14:paraId="4DAD12BA" w14:textId="562B9A26" w:rsidR="0027265E" w:rsidRDefault="00021C8B" w:rsidP="00273544">
      <w:pPr>
        <w:pStyle w:val="p1a"/>
        <w:rPr>
          <w:lang w:val="en-US"/>
        </w:rPr>
      </w:pPr>
      <w:r w:rsidRPr="000106ED">
        <w:rPr>
          <w:lang w:val="fr-FR"/>
        </w:rPr>
        <w:tab/>
      </w:r>
      <w:r w:rsidR="003C7B87" w:rsidRPr="004F63A2">
        <w:rPr>
          <w:lang w:val="en-US"/>
        </w:rPr>
        <w:t xml:space="preserve">What metrics are used to measure the visual comprehension of </w:t>
      </w:r>
      <w:r w:rsidR="000106ED">
        <w:rPr>
          <w:lang w:val="en-US"/>
        </w:rPr>
        <w:t>eye-tracking</w:t>
      </w:r>
      <w:r w:rsidR="003C7B87" w:rsidRPr="004F63A2">
        <w:rPr>
          <w:lang w:val="en-US"/>
        </w:rPr>
        <w:t xml:space="preserve"> business process models? </w:t>
      </w:r>
      <w:r w:rsidR="000A0F8C" w:rsidRPr="000A0F8C">
        <w:rPr>
          <w:lang w:val="en-US"/>
        </w:rPr>
        <w:t xml:space="preserve">Typically, there are many methods for exploring eye-data. The most common one is to </w:t>
      </w:r>
      <w:proofErr w:type="spellStart"/>
      <w:r w:rsidR="000A0F8C" w:rsidRPr="000A0F8C">
        <w:rPr>
          <w:lang w:val="en-US"/>
        </w:rPr>
        <w:t>analyse</w:t>
      </w:r>
      <w:proofErr w:type="spellEnd"/>
      <w:r w:rsidR="000A0F8C" w:rsidRPr="000A0F8C">
        <w:rPr>
          <w:lang w:val="en-US"/>
        </w:rPr>
        <w:t xml:space="preserve"> the visual path (scan-path) of the participant across a computer screen, where each eye-data observation is translated into pixel coordinates. From there, the presence or absence of eye-data points in different AOIs can be examined</w:t>
      </w:r>
      <w:r w:rsidR="000262A8">
        <w:rPr>
          <w:lang w:val="en-US"/>
        </w:rPr>
        <w:t xml:space="preserve"> </w:t>
      </w:r>
      <w:proofErr w:type="spellStart"/>
      <w:r w:rsidR="000A0F8C" w:rsidRPr="004F63A2">
        <w:rPr>
          <w:lang w:val="en-US"/>
        </w:rPr>
        <w:t>Sharafi</w:t>
      </w:r>
      <w:proofErr w:type="spellEnd"/>
      <w:r w:rsidR="000A0F8C" w:rsidRPr="004F63A2">
        <w:rPr>
          <w:lang w:val="en-US"/>
        </w:rPr>
        <w:t xml:space="preserve"> </w:t>
      </w:r>
      <w:r w:rsidR="000A0F8C" w:rsidRPr="000106ED">
        <w:rPr>
          <w:i/>
          <w:lang w:val="en-US"/>
        </w:rPr>
        <w:t>et al</w:t>
      </w:r>
      <w:r w:rsidR="000A0F8C" w:rsidRPr="004F63A2">
        <w:rPr>
          <w:lang w:val="en-US"/>
        </w:rPr>
        <w:t>. (2015b)</w:t>
      </w:r>
      <w:r w:rsidR="000A0F8C" w:rsidRPr="000A0F8C">
        <w:rPr>
          <w:lang w:val="en-US"/>
        </w:rPr>
        <w:t xml:space="preserve">. This type of analysis, found in studies, is used to determine which features are seen, when a </w:t>
      </w:r>
      <w:proofErr w:type="gramStart"/>
      <w:r w:rsidR="000A0F8C" w:rsidRPr="000A0F8C">
        <w:rPr>
          <w:lang w:val="en-US"/>
        </w:rPr>
        <w:t>particular feature</w:t>
      </w:r>
      <w:proofErr w:type="gramEnd"/>
      <w:r w:rsidR="000A0F8C" w:rsidRPr="000A0F8C">
        <w:rPr>
          <w:lang w:val="en-US"/>
        </w:rPr>
        <w:t xml:space="preserve"> captures attention, how quickly the eye moves, what content is overlooked, among other gaze-related questions. </w:t>
      </w:r>
    </w:p>
    <w:p w14:paraId="03B459D1" w14:textId="6982DA56" w:rsidR="00021C8B" w:rsidRDefault="000A0F8C" w:rsidP="0027265E">
      <w:pPr>
        <w:pStyle w:val="p1a"/>
        <w:ind w:firstLine="227"/>
        <w:rPr>
          <w:lang w:val="en-US"/>
        </w:rPr>
      </w:pPr>
      <w:r w:rsidRPr="000A0F8C">
        <w:rPr>
          <w:lang w:val="en-US"/>
        </w:rPr>
        <w:t>Th</w:t>
      </w:r>
      <w:r w:rsidR="000262A8">
        <w:rPr>
          <w:lang w:val="en-US"/>
        </w:rPr>
        <w:t>erefore</w:t>
      </w:r>
      <w:r w:rsidRPr="000A0F8C">
        <w:rPr>
          <w:lang w:val="en-US"/>
        </w:rPr>
        <w:t xml:space="preserve">, </w:t>
      </w:r>
      <w:r w:rsidR="000011B6">
        <w:fldChar w:fldCharType="begin"/>
      </w:r>
      <w:r w:rsidR="000011B6" w:rsidRPr="00EA6100">
        <w:rPr>
          <w:lang w:val="en-US"/>
        </w:rPr>
        <w:instrText xml:space="preserve"> REF _Ref37854154 \h  \* MERGEFORMAT </w:instrText>
      </w:r>
      <w:r w:rsidR="000011B6">
        <w:fldChar w:fldCharType="separate"/>
      </w:r>
      <w:r w:rsidR="0093792D" w:rsidRPr="007324AF">
        <w:rPr>
          <w:lang w:val="en-US"/>
        </w:rPr>
        <w:t>Table 9</w:t>
      </w:r>
      <w:r w:rsidR="000011B6">
        <w:fldChar w:fldCharType="end"/>
      </w:r>
      <w:r w:rsidR="000262A8" w:rsidRPr="000106ED">
        <w:rPr>
          <w:lang w:val="en-GB"/>
        </w:rPr>
        <w:t xml:space="preserve"> </w:t>
      </w:r>
      <w:r w:rsidR="003C7B87" w:rsidRPr="004F63A2">
        <w:rPr>
          <w:lang w:val="en-US"/>
        </w:rPr>
        <w:t>presents the metrics used to evaluate the understanding of business process models.</w:t>
      </w:r>
      <w:r w:rsidR="000262A8">
        <w:rPr>
          <w:lang w:val="en-US"/>
        </w:rPr>
        <w:t xml:space="preserve"> </w:t>
      </w:r>
      <w:r w:rsidR="0027265E" w:rsidRPr="000106ED">
        <w:rPr>
          <w:rStyle w:val="tlid-translation"/>
          <w:lang w:val="en-GB"/>
        </w:rPr>
        <w:t xml:space="preserve">Ocular data found in the studies were classified based on </w:t>
      </w:r>
      <w:r w:rsidR="00456861" w:rsidRPr="000106ED">
        <w:rPr>
          <w:rStyle w:val="tlid-translation"/>
          <w:lang w:val="en-GB"/>
        </w:rPr>
        <w:t>4</w:t>
      </w:r>
      <w:r w:rsidR="0027265E" w:rsidRPr="000106ED">
        <w:rPr>
          <w:rStyle w:val="tlid-translation"/>
          <w:lang w:val="en-GB"/>
        </w:rPr>
        <w:t xml:space="preserve"> (f</w:t>
      </w:r>
      <w:r w:rsidR="00456861" w:rsidRPr="000106ED">
        <w:rPr>
          <w:rStyle w:val="tlid-translation"/>
          <w:lang w:val="en-GB"/>
        </w:rPr>
        <w:t>our</w:t>
      </w:r>
      <w:r w:rsidR="0027265E" w:rsidRPr="000106ED">
        <w:rPr>
          <w:rStyle w:val="tlid-translation"/>
          <w:lang w:val="en-GB"/>
        </w:rPr>
        <w:t>) indicators:</w:t>
      </w:r>
    </w:p>
    <w:p w14:paraId="38E65E26" w14:textId="77777777" w:rsidR="009F39CF" w:rsidRPr="004F63A2" w:rsidRDefault="0027265E" w:rsidP="00141913">
      <w:pPr>
        <w:pStyle w:val="p1a"/>
        <w:numPr>
          <w:ilvl w:val="0"/>
          <w:numId w:val="47"/>
        </w:numPr>
        <w:rPr>
          <w:lang w:val="en-US"/>
        </w:rPr>
      </w:pPr>
      <w:r w:rsidRPr="0027265E">
        <w:rPr>
          <w:lang w:val="en-US"/>
        </w:rPr>
        <w:t>Fixation</w:t>
      </w:r>
      <w:r>
        <w:rPr>
          <w:lang w:val="en-US"/>
        </w:rPr>
        <w:t>: t</w:t>
      </w:r>
      <w:r w:rsidRPr="004F63A2">
        <w:rPr>
          <w:lang w:val="en-US"/>
        </w:rPr>
        <w:t xml:space="preserve">he </w:t>
      </w:r>
      <w:r w:rsidR="003C7B87" w:rsidRPr="004F63A2">
        <w:rPr>
          <w:lang w:val="en-US"/>
        </w:rPr>
        <w:t xml:space="preserve">eye-fixation metric </w:t>
      </w:r>
      <w:r>
        <w:rPr>
          <w:lang w:val="en-US"/>
        </w:rPr>
        <w:t>was</w:t>
      </w:r>
      <w:r w:rsidR="000262A8">
        <w:rPr>
          <w:lang w:val="en-US"/>
        </w:rPr>
        <w:t xml:space="preserve"> </w:t>
      </w:r>
      <w:r w:rsidR="003C7B87" w:rsidRPr="004F63A2">
        <w:rPr>
          <w:lang w:val="en-US"/>
        </w:rPr>
        <w:t>used in most (70%) of the mapped studies. The fixation consists of the visual attention time of the participant in an area of interest while performing a task (Santos</w:t>
      </w:r>
      <w:r w:rsidR="00DA0928" w:rsidRPr="004F63A2">
        <w:rPr>
          <w:lang w:val="en-US"/>
        </w:rPr>
        <w:t xml:space="preserve"> </w:t>
      </w:r>
      <w:r w:rsidR="00DA0928" w:rsidRPr="000106ED">
        <w:rPr>
          <w:i/>
          <w:lang w:val="en-US"/>
        </w:rPr>
        <w:t>et al</w:t>
      </w:r>
      <w:r w:rsidR="00DA0928" w:rsidRPr="004F63A2">
        <w:rPr>
          <w:lang w:val="en-US"/>
        </w:rPr>
        <w:t>.,</w:t>
      </w:r>
      <w:r w:rsidR="003C7B87" w:rsidRPr="004F63A2">
        <w:rPr>
          <w:lang w:val="en-US"/>
        </w:rPr>
        <w:t xml:space="preserve"> 2016). On average the eyes move to a new fixation position during business process model viewing about three times each second, though there is a good deal of variability in the duration of fixations (</w:t>
      </w:r>
      <w:proofErr w:type="spellStart"/>
      <w:r w:rsidR="003C7B87" w:rsidRPr="004F63A2">
        <w:rPr>
          <w:lang w:val="en-US"/>
        </w:rPr>
        <w:t>Burattin</w:t>
      </w:r>
      <w:proofErr w:type="spellEnd"/>
      <w:r w:rsidR="003C7B87" w:rsidRPr="004F63A2">
        <w:rPr>
          <w:lang w:val="en-US"/>
        </w:rPr>
        <w:t xml:space="preserve"> </w:t>
      </w:r>
      <w:r w:rsidR="003C7B87" w:rsidRPr="000106ED">
        <w:rPr>
          <w:i/>
          <w:lang w:val="en-US"/>
        </w:rPr>
        <w:t>et al</w:t>
      </w:r>
      <w:r w:rsidR="003C7B87" w:rsidRPr="004F63A2">
        <w:rPr>
          <w:lang w:val="en-US"/>
        </w:rPr>
        <w:t xml:space="preserve">., 2019; </w:t>
      </w:r>
      <w:proofErr w:type="spellStart"/>
      <w:r w:rsidR="003C7B87" w:rsidRPr="004F63A2">
        <w:rPr>
          <w:lang w:val="en-US"/>
        </w:rPr>
        <w:t>Bera</w:t>
      </w:r>
      <w:proofErr w:type="spellEnd"/>
      <w:r w:rsidR="003C7B87" w:rsidRPr="004F63A2">
        <w:rPr>
          <w:lang w:val="en-US"/>
        </w:rPr>
        <w:t xml:space="preserve"> </w:t>
      </w:r>
      <w:r w:rsidR="003C7B87" w:rsidRPr="000106ED">
        <w:rPr>
          <w:i/>
          <w:lang w:val="en-US"/>
        </w:rPr>
        <w:t>et al</w:t>
      </w:r>
      <w:r w:rsidR="003C7B87" w:rsidRPr="004F63A2">
        <w:rPr>
          <w:lang w:val="en-US"/>
        </w:rPr>
        <w:t xml:space="preserve">., 2019; Vermeulen, 2018; </w:t>
      </w:r>
      <w:proofErr w:type="spellStart"/>
      <w:r w:rsidR="003C7B87" w:rsidRPr="004F63A2">
        <w:rPr>
          <w:lang w:val="en-US"/>
        </w:rPr>
        <w:t>Zimoch</w:t>
      </w:r>
      <w:proofErr w:type="spellEnd"/>
      <w:r w:rsidR="003C7B87" w:rsidRPr="004F63A2">
        <w:rPr>
          <w:lang w:val="en-US"/>
        </w:rPr>
        <w:t xml:space="preserve"> </w:t>
      </w:r>
      <w:r w:rsidR="003C7B87" w:rsidRPr="000106ED">
        <w:rPr>
          <w:i/>
          <w:lang w:val="en-US"/>
        </w:rPr>
        <w:t>et al</w:t>
      </w:r>
      <w:r w:rsidR="003C7B87" w:rsidRPr="004F63A2">
        <w:rPr>
          <w:lang w:val="en-US"/>
        </w:rPr>
        <w:t xml:space="preserve">., 2018; </w:t>
      </w:r>
      <w:proofErr w:type="spellStart"/>
      <w:r w:rsidR="003C7B87" w:rsidRPr="004F63A2">
        <w:rPr>
          <w:lang w:val="en-US"/>
        </w:rPr>
        <w:t>Petrusel</w:t>
      </w:r>
      <w:proofErr w:type="spellEnd"/>
      <w:r w:rsidR="003C7B87" w:rsidRPr="004F63A2">
        <w:rPr>
          <w:lang w:val="en-US"/>
        </w:rPr>
        <w:t xml:space="preserve"> </w:t>
      </w:r>
      <w:r w:rsidR="003C7B87" w:rsidRPr="000106ED">
        <w:rPr>
          <w:i/>
          <w:lang w:val="en-US"/>
        </w:rPr>
        <w:t>et al</w:t>
      </w:r>
      <w:r w:rsidR="003C7B87" w:rsidRPr="004F63A2">
        <w:rPr>
          <w:lang w:val="en-US"/>
        </w:rPr>
        <w:t xml:space="preserve">., 2017, 2016; </w:t>
      </w:r>
      <w:proofErr w:type="spellStart"/>
      <w:r w:rsidR="003C7B87" w:rsidRPr="004F63A2">
        <w:rPr>
          <w:lang w:val="en-US"/>
        </w:rPr>
        <w:t>Pinggera</w:t>
      </w:r>
      <w:proofErr w:type="spellEnd"/>
      <w:r w:rsidR="003C7B87" w:rsidRPr="004F63A2">
        <w:rPr>
          <w:lang w:val="en-US"/>
        </w:rPr>
        <w:t xml:space="preserve"> </w:t>
      </w:r>
      <w:r w:rsidR="003C7B87" w:rsidRPr="000106ED">
        <w:rPr>
          <w:i/>
          <w:lang w:val="en-US"/>
        </w:rPr>
        <w:t>et al</w:t>
      </w:r>
      <w:r w:rsidR="003C7B87" w:rsidRPr="004F63A2">
        <w:rPr>
          <w:lang w:val="en-US"/>
        </w:rPr>
        <w:t xml:space="preserve">., 2012). Two important issues for understanding eye movements during </w:t>
      </w:r>
      <w:proofErr w:type="gramStart"/>
      <w:r w:rsidR="003C7B87" w:rsidRPr="004F63A2">
        <w:rPr>
          <w:lang w:val="en-US"/>
        </w:rPr>
        <w:t>models</w:t>
      </w:r>
      <w:proofErr w:type="gramEnd"/>
      <w:r w:rsidR="003C7B87" w:rsidRPr="004F63A2">
        <w:rPr>
          <w:lang w:val="en-US"/>
        </w:rPr>
        <w:t xml:space="preserve"> perception are: where a fixation tends to be directed; and how long it typically remains there. In this context, researchers in psychology claim that most of the information acquisition and cognitive processing occur during fixations (Irwin, 2004). These eye fixations are intercalated by rapid</w:t>
      </w:r>
      <w:r w:rsidR="00B84F22">
        <w:rPr>
          <w:lang w:val="en-US"/>
        </w:rPr>
        <w:t xml:space="preserve"> </w:t>
      </w:r>
      <w:r w:rsidR="003C7B87" w:rsidRPr="004F63A2">
        <w:rPr>
          <w:lang w:val="en-US"/>
        </w:rPr>
        <w:t>eye jumps, called saccades, during which vision is</w:t>
      </w:r>
      <w:r w:rsidR="00B84F22">
        <w:rPr>
          <w:lang w:val="en-US"/>
        </w:rPr>
        <w:t xml:space="preserve"> </w:t>
      </w:r>
      <w:r w:rsidR="003C7B87" w:rsidRPr="004F63A2">
        <w:rPr>
          <w:lang w:val="en-US"/>
        </w:rPr>
        <w:t>suppressed.</w:t>
      </w:r>
    </w:p>
    <w:p w14:paraId="78B6AC9F" w14:textId="6CFDEA80" w:rsidR="003C7B87" w:rsidRPr="00AD6A97" w:rsidRDefault="0027265E" w:rsidP="00141913">
      <w:pPr>
        <w:pStyle w:val="PargrafodaLista"/>
        <w:numPr>
          <w:ilvl w:val="0"/>
          <w:numId w:val="47"/>
        </w:numPr>
        <w:rPr>
          <w:lang w:val="en-US"/>
        </w:rPr>
      </w:pPr>
      <w:r>
        <w:rPr>
          <w:lang w:val="en-US"/>
        </w:rPr>
        <w:t>Saccade: t</w:t>
      </w:r>
      <w:r w:rsidRPr="0027265E">
        <w:rPr>
          <w:lang w:val="en-US"/>
        </w:rPr>
        <w:t xml:space="preserve">he </w:t>
      </w:r>
      <w:r w:rsidR="003C7B87" w:rsidRPr="0027265E">
        <w:rPr>
          <w:lang w:val="en-US"/>
        </w:rPr>
        <w:t xml:space="preserve">saccade </w:t>
      </w:r>
      <w:r>
        <w:rPr>
          <w:lang w:val="en-US"/>
        </w:rPr>
        <w:t xml:space="preserve">metric </w:t>
      </w:r>
      <w:r w:rsidR="003C7B87" w:rsidRPr="0027265E">
        <w:rPr>
          <w:lang w:val="en-US"/>
        </w:rPr>
        <w:t xml:space="preserve">was used in 20% and consist of the sudden, swift movement that occurs between eye-fixations, it has a duration of about 40 to 50 milliseconds (Santos </w:t>
      </w:r>
      <w:r w:rsidR="003C7B87" w:rsidRPr="000106ED">
        <w:rPr>
          <w:i/>
          <w:lang w:val="en-US"/>
        </w:rPr>
        <w:t>et al</w:t>
      </w:r>
      <w:r w:rsidR="003C7B87" w:rsidRPr="0027265E">
        <w:rPr>
          <w:lang w:val="en-US"/>
        </w:rPr>
        <w:t xml:space="preserve">., 2016). Researchers in psychology claim that there is evidence that these saccade-induced shifts of visual attention not only facilitate stimulus processing at the saccade target location, but also influence the contents of mental representations as well (Irwin, 2004). This metric supports the conclusion that attention shifts obligatorily to the location of the saccade target, thereby increasing the likelihood that features near that location will be conjoined and encoded as integrated objects into memory (Vermeulen, 2018; </w:t>
      </w:r>
      <w:proofErr w:type="spellStart"/>
      <w:r w:rsidR="003C7B87" w:rsidRPr="0027265E">
        <w:rPr>
          <w:lang w:val="en-US"/>
        </w:rPr>
        <w:t>Zimoch</w:t>
      </w:r>
      <w:proofErr w:type="spellEnd"/>
      <w:r w:rsidR="003C7B87" w:rsidRPr="0027265E">
        <w:rPr>
          <w:lang w:val="en-US"/>
        </w:rPr>
        <w:t xml:space="preserve"> </w:t>
      </w:r>
      <w:r w:rsidR="003C7B87" w:rsidRPr="000106ED">
        <w:rPr>
          <w:i/>
          <w:lang w:val="en-US"/>
        </w:rPr>
        <w:t>et al</w:t>
      </w:r>
      <w:r w:rsidR="003C7B87" w:rsidRPr="0027265E">
        <w:rPr>
          <w:lang w:val="en-US"/>
        </w:rPr>
        <w:t>., 2018). Thus, understanding a business process model involve</w:t>
      </w:r>
      <w:r w:rsidR="00B84F22">
        <w:rPr>
          <w:lang w:val="en-US"/>
        </w:rPr>
        <w:t>s</w:t>
      </w:r>
      <w:r w:rsidR="003C7B87" w:rsidRPr="0027265E">
        <w:rPr>
          <w:lang w:val="en-US"/>
        </w:rPr>
        <w:t xml:space="preserve"> the sequencing, scan-path, </w:t>
      </w:r>
      <w:r w:rsidR="00B84F22" w:rsidRPr="0027265E">
        <w:rPr>
          <w:lang w:val="en-US"/>
        </w:rPr>
        <w:t>and those</w:t>
      </w:r>
      <w:r w:rsidR="003C7B87" w:rsidRPr="00456861">
        <w:rPr>
          <w:lang w:val="en-US"/>
        </w:rPr>
        <w:t xml:space="preserve"> saccades.</w:t>
      </w:r>
    </w:p>
    <w:p w14:paraId="13094148" w14:textId="641A1E7E" w:rsidR="003C7B87" w:rsidRPr="0027265E" w:rsidRDefault="0027265E" w:rsidP="00141913">
      <w:pPr>
        <w:pStyle w:val="PargrafodaLista"/>
        <w:numPr>
          <w:ilvl w:val="0"/>
          <w:numId w:val="47"/>
        </w:numPr>
        <w:rPr>
          <w:lang w:val="en-US"/>
        </w:rPr>
      </w:pPr>
      <w:r>
        <w:rPr>
          <w:lang w:val="en-US"/>
        </w:rPr>
        <w:t>S</w:t>
      </w:r>
      <w:r w:rsidRPr="005669DF">
        <w:rPr>
          <w:lang w:val="en-US"/>
        </w:rPr>
        <w:t>can-</w:t>
      </w:r>
      <w:r>
        <w:rPr>
          <w:lang w:val="en-US"/>
        </w:rPr>
        <w:t>P</w:t>
      </w:r>
      <w:r w:rsidRPr="005669DF">
        <w:rPr>
          <w:lang w:val="en-US"/>
        </w:rPr>
        <w:t>ath</w:t>
      </w:r>
      <w:r>
        <w:rPr>
          <w:lang w:val="en-US"/>
        </w:rPr>
        <w:t>: a</w:t>
      </w:r>
      <w:r w:rsidR="00B84F22">
        <w:rPr>
          <w:lang w:val="en-US"/>
        </w:rPr>
        <w:t xml:space="preserve"> </w:t>
      </w:r>
      <w:r w:rsidR="003C7B87" w:rsidRPr="0027265E">
        <w:rPr>
          <w:lang w:val="en-US"/>
        </w:rPr>
        <w:t xml:space="preserve">scan-path </w:t>
      </w:r>
      <w:r>
        <w:rPr>
          <w:lang w:val="en-US"/>
        </w:rPr>
        <w:t xml:space="preserve">metric </w:t>
      </w:r>
      <w:r w:rsidR="003C7B87" w:rsidRPr="0027265E">
        <w:rPr>
          <w:lang w:val="en-US"/>
        </w:rPr>
        <w:t xml:space="preserve">is a set of fixations or AOI, in chronological order. Here, they were used in 30% of the studies. In this context it is interesting to highlight that an AOI is visited if there is at least one fixation in it. </w:t>
      </w:r>
      <w:r w:rsidR="00B84F22">
        <w:rPr>
          <w:lang w:val="en-US"/>
        </w:rPr>
        <w:t>Hence</w:t>
      </w:r>
      <w:r w:rsidR="003C7B87" w:rsidRPr="0027265E">
        <w:rPr>
          <w:lang w:val="en-US"/>
        </w:rPr>
        <w:t xml:space="preserve">, scan-paths and AOI can </w:t>
      </w:r>
      <w:proofErr w:type="gramStart"/>
      <w:r w:rsidR="003C7B87" w:rsidRPr="0027265E">
        <w:rPr>
          <w:lang w:val="en-US"/>
        </w:rPr>
        <w:t>be connecte</w:t>
      </w:r>
      <w:r w:rsidR="00B84F22">
        <w:rPr>
          <w:lang w:val="en-US"/>
        </w:rPr>
        <w:t>d</w:t>
      </w:r>
      <w:r w:rsidR="003C7B87" w:rsidRPr="0027265E">
        <w:rPr>
          <w:lang w:val="en-US"/>
        </w:rPr>
        <w:t xml:space="preserve"> with</w:t>
      </w:r>
      <w:proofErr w:type="gramEnd"/>
      <w:r w:rsidR="003C7B87" w:rsidRPr="0027265E">
        <w:rPr>
          <w:lang w:val="en-US"/>
        </w:rPr>
        <w:t xml:space="preserve"> the participants’ understanding strategies of the business process models. Researchers in psychology showed that scan-paths are representative of the tasks being performed by participants </w:t>
      </w:r>
      <w:proofErr w:type="spellStart"/>
      <w:r w:rsidR="003C7B87" w:rsidRPr="0027265E">
        <w:rPr>
          <w:lang w:val="en-US"/>
        </w:rPr>
        <w:t>Sharafi</w:t>
      </w:r>
      <w:proofErr w:type="spellEnd"/>
      <w:r w:rsidR="003C7B87" w:rsidRPr="0027265E">
        <w:rPr>
          <w:lang w:val="en-US"/>
        </w:rPr>
        <w:t xml:space="preserve"> </w:t>
      </w:r>
      <w:r w:rsidR="003C7B87" w:rsidRPr="000106ED">
        <w:rPr>
          <w:i/>
          <w:lang w:val="en-US"/>
        </w:rPr>
        <w:t>et al</w:t>
      </w:r>
      <w:r w:rsidR="003C7B87" w:rsidRPr="0027265E">
        <w:rPr>
          <w:lang w:val="en-US"/>
        </w:rPr>
        <w:t>. (2015b).</w:t>
      </w:r>
    </w:p>
    <w:p w14:paraId="651A21D3" w14:textId="79F0D2EC" w:rsidR="0027265E" w:rsidRDefault="0027265E" w:rsidP="0027265E">
      <w:pPr>
        <w:pStyle w:val="PargrafodaLista"/>
        <w:numPr>
          <w:ilvl w:val="0"/>
          <w:numId w:val="47"/>
        </w:numPr>
        <w:rPr>
          <w:lang w:val="en-US"/>
        </w:rPr>
      </w:pPr>
      <w:r>
        <w:rPr>
          <w:lang w:val="en-US"/>
        </w:rPr>
        <w:t>Duration: a</w:t>
      </w:r>
      <w:r w:rsidR="003C7B87" w:rsidRPr="0027265E">
        <w:rPr>
          <w:lang w:val="en-US"/>
        </w:rPr>
        <w:t>lso, as a metric the duration</w:t>
      </w:r>
      <w:r w:rsidR="00B84F22">
        <w:rPr>
          <w:lang w:val="en-US"/>
        </w:rPr>
        <w:t xml:space="preserve"> was found</w:t>
      </w:r>
      <w:r w:rsidR="003C7B87" w:rsidRPr="0027265E">
        <w:rPr>
          <w:lang w:val="en-US"/>
        </w:rPr>
        <w:t xml:space="preserve">, used in 50% of the studies. The duration represents the time that the participant takes to complete a given task </w:t>
      </w:r>
      <w:proofErr w:type="spellStart"/>
      <w:r w:rsidR="003C7B87" w:rsidRPr="0027265E">
        <w:rPr>
          <w:lang w:val="en-US"/>
        </w:rPr>
        <w:t>Sharafi</w:t>
      </w:r>
      <w:proofErr w:type="spellEnd"/>
      <w:r w:rsidR="003C7B87" w:rsidRPr="0027265E">
        <w:rPr>
          <w:lang w:val="en-US"/>
        </w:rPr>
        <w:t xml:space="preserve"> </w:t>
      </w:r>
      <w:r w:rsidR="003C7B87" w:rsidRPr="000106ED">
        <w:rPr>
          <w:i/>
          <w:lang w:val="en-US"/>
        </w:rPr>
        <w:t>et al</w:t>
      </w:r>
      <w:r w:rsidR="003C7B87" w:rsidRPr="0027265E">
        <w:rPr>
          <w:lang w:val="en-US"/>
        </w:rPr>
        <w:t xml:space="preserve">. (2015b). </w:t>
      </w:r>
      <w:r w:rsidR="00B84F22">
        <w:rPr>
          <w:lang w:val="en-US"/>
        </w:rPr>
        <w:t>Generally</w:t>
      </w:r>
      <w:r w:rsidR="003C7B87" w:rsidRPr="0027265E">
        <w:rPr>
          <w:lang w:val="en-US"/>
        </w:rPr>
        <w:t xml:space="preserve">, these tasks involve checking the understanding of the models (what does the model represent?). </w:t>
      </w:r>
      <w:r w:rsidR="00B84F22">
        <w:rPr>
          <w:lang w:val="en-US"/>
        </w:rPr>
        <w:t>In other words</w:t>
      </w:r>
      <w:r w:rsidR="003C7B87" w:rsidRPr="0027265E">
        <w:rPr>
          <w:lang w:val="en-US"/>
        </w:rPr>
        <w:t>, check</w:t>
      </w:r>
      <w:r w:rsidR="00B84F22">
        <w:rPr>
          <w:lang w:val="en-US"/>
        </w:rPr>
        <w:t>ing</w:t>
      </w:r>
      <w:r w:rsidR="003C7B87" w:rsidRPr="0027265E">
        <w:rPr>
          <w:lang w:val="en-US"/>
        </w:rPr>
        <w:t xml:space="preserve"> if the participants have difficulties in performing the tasks (</w:t>
      </w:r>
      <w:proofErr w:type="spellStart"/>
      <w:r w:rsidR="003C7B87" w:rsidRPr="0027265E">
        <w:rPr>
          <w:lang w:val="en-US"/>
        </w:rPr>
        <w:t>Bera</w:t>
      </w:r>
      <w:proofErr w:type="spellEnd"/>
      <w:r w:rsidR="003C7B87" w:rsidRPr="0027265E">
        <w:rPr>
          <w:lang w:val="en-US"/>
        </w:rPr>
        <w:t xml:space="preserve"> </w:t>
      </w:r>
      <w:r w:rsidR="003C7B87" w:rsidRPr="000106ED">
        <w:rPr>
          <w:i/>
          <w:lang w:val="en-US"/>
        </w:rPr>
        <w:t>et al</w:t>
      </w:r>
      <w:r w:rsidR="003C7B87" w:rsidRPr="0027265E">
        <w:rPr>
          <w:lang w:val="en-US"/>
        </w:rPr>
        <w:t xml:space="preserve">., 2019; </w:t>
      </w:r>
      <w:proofErr w:type="spellStart"/>
      <w:r w:rsidR="003C7B87" w:rsidRPr="0027265E">
        <w:rPr>
          <w:lang w:val="en-US"/>
        </w:rPr>
        <w:t>Tallon</w:t>
      </w:r>
      <w:proofErr w:type="spellEnd"/>
      <w:r w:rsidR="003C7B87" w:rsidRPr="0027265E">
        <w:rPr>
          <w:lang w:val="en-US"/>
        </w:rPr>
        <w:t xml:space="preserve"> </w:t>
      </w:r>
      <w:r w:rsidR="003C7B87" w:rsidRPr="000106ED">
        <w:rPr>
          <w:i/>
          <w:lang w:val="en-US"/>
        </w:rPr>
        <w:t>et al</w:t>
      </w:r>
      <w:r w:rsidR="003C7B87" w:rsidRPr="0027265E">
        <w:rPr>
          <w:lang w:val="en-US"/>
        </w:rPr>
        <w:t xml:space="preserve">., 2019; Vermeulen, 2018; </w:t>
      </w:r>
      <w:proofErr w:type="spellStart"/>
      <w:r w:rsidR="003C7B87" w:rsidRPr="0027265E">
        <w:rPr>
          <w:lang w:val="en-US"/>
        </w:rPr>
        <w:t>Petrusel</w:t>
      </w:r>
      <w:proofErr w:type="spellEnd"/>
      <w:r w:rsidR="003C7B87" w:rsidRPr="0027265E">
        <w:rPr>
          <w:lang w:val="en-US"/>
        </w:rPr>
        <w:t xml:space="preserve"> et al., 2017; </w:t>
      </w:r>
      <w:proofErr w:type="spellStart"/>
      <w:r w:rsidR="003C7B87" w:rsidRPr="0027265E">
        <w:rPr>
          <w:lang w:val="en-US"/>
        </w:rPr>
        <w:t>Pinggera</w:t>
      </w:r>
      <w:proofErr w:type="spellEnd"/>
      <w:r w:rsidR="003C7B87" w:rsidRPr="0027265E">
        <w:rPr>
          <w:lang w:val="en-US"/>
        </w:rPr>
        <w:t xml:space="preserve"> </w:t>
      </w:r>
      <w:r w:rsidR="003C7B87" w:rsidRPr="000106ED">
        <w:rPr>
          <w:i/>
          <w:lang w:val="en-US"/>
        </w:rPr>
        <w:t>et al</w:t>
      </w:r>
      <w:r w:rsidR="003C7B87" w:rsidRPr="0027265E">
        <w:rPr>
          <w:lang w:val="en-US"/>
        </w:rPr>
        <w:t xml:space="preserve">., 2012). </w:t>
      </w:r>
    </w:p>
    <w:p w14:paraId="36907E1C" w14:textId="77777777" w:rsidR="003C7B87" w:rsidRPr="0027265E" w:rsidRDefault="0027265E" w:rsidP="0027265E">
      <w:pPr>
        <w:ind w:left="360" w:firstLine="94"/>
        <w:rPr>
          <w:lang w:val="en-US"/>
        </w:rPr>
      </w:pPr>
      <w:r w:rsidRPr="0027265E">
        <w:rPr>
          <w:lang w:val="en-US"/>
        </w:rPr>
        <w:t>It is interesting to highlight that associated with the metrics</w:t>
      </w:r>
      <w:r>
        <w:rPr>
          <w:lang w:val="en-US"/>
        </w:rPr>
        <w:t>;</w:t>
      </w:r>
      <w:r w:rsidR="00B84F22">
        <w:rPr>
          <w:lang w:val="en-US"/>
        </w:rPr>
        <w:t xml:space="preserve"> </w:t>
      </w:r>
      <w:r w:rsidR="00456861" w:rsidRPr="0027265E">
        <w:rPr>
          <w:lang w:val="en-US"/>
        </w:rPr>
        <w:t xml:space="preserve">40% of the </w:t>
      </w:r>
      <w:r w:rsidRPr="0027265E">
        <w:rPr>
          <w:lang w:val="en-US"/>
        </w:rPr>
        <w:t xml:space="preserve">studies </w:t>
      </w:r>
      <w:r w:rsidR="00456861" w:rsidRPr="0027265E">
        <w:rPr>
          <w:lang w:val="en-US"/>
        </w:rPr>
        <w:t>(</w:t>
      </w:r>
      <w:proofErr w:type="spellStart"/>
      <w:r w:rsidR="00456861" w:rsidRPr="0027265E">
        <w:rPr>
          <w:lang w:val="en-US"/>
        </w:rPr>
        <w:t>Tallon</w:t>
      </w:r>
      <w:proofErr w:type="spellEnd"/>
      <w:r w:rsidR="00456861" w:rsidRPr="0027265E">
        <w:rPr>
          <w:lang w:val="en-US"/>
        </w:rPr>
        <w:t xml:space="preserve"> </w:t>
      </w:r>
      <w:r w:rsidR="00456861" w:rsidRPr="000106ED">
        <w:rPr>
          <w:i/>
          <w:lang w:val="en-US"/>
        </w:rPr>
        <w:t>et al</w:t>
      </w:r>
      <w:r w:rsidR="00456861" w:rsidRPr="0027265E">
        <w:rPr>
          <w:lang w:val="en-US"/>
        </w:rPr>
        <w:t xml:space="preserve">., 2019; Chen </w:t>
      </w:r>
      <w:r w:rsidR="00456861" w:rsidRPr="000106ED">
        <w:rPr>
          <w:i/>
          <w:lang w:val="en-US"/>
        </w:rPr>
        <w:t>et al</w:t>
      </w:r>
      <w:r w:rsidR="00456861" w:rsidRPr="0027265E">
        <w:rPr>
          <w:lang w:val="en-US"/>
        </w:rPr>
        <w:t xml:space="preserve">., 2018; </w:t>
      </w:r>
      <w:proofErr w:type="spellStart"/>
      <w:r w:rsidR="00456861" w:rsidRPr="0027265E">
        <w:rPr>
          <w:lang w:val="en-US"/>
        </w:rPr>
        <w:t>Zimoch</w:t>
      </w:r>
      <w:proofErr w:type="spellEnd"/>
      <w:r w:rsidR="00456861" w:rsidRPr="0027265E">
        <w:rPr>
          <w:lang w:val="en-US"/>
        </w:rPr>
        <w:t xml:space="preserve"> </w:t>
      </w:r>
      <w:r w:rsidR="00456861" w:rsidRPr="000106ED">
        <w:rPr>
          <w:i/>
          <w:lang w:val="en-US"/>
        </w:rPr>
        <w:t>et al</w:t>
      </w:r>
      <w:r w:rsidR="00456861" w:rsidRPr="0027265E">
        <w:rPr>
          <w:lang w:val="en-US"/>
        </w:rPr>
        <w:t xml:space="preserve">., 2018; </w:t>
      </w:r>
      <w:proofErr w:type="spellStart"/>
      <w:r w:rsidR="00456861" w:rsidRPr="0027265E">
        <w:rPr>
          <w:lang w:val="en-US"/>
        </w:rPr>
        <w:t>Pinggera</w:t>
      </w:r>
      <w:proofErr w:type="spellEnd"/>
      <w:r w:rsidR="00456861" w:rsidRPr="0027265E">
        <w:rPr>
          <w:lang w:val="en-US"/>
        </w:rPr>
        <w:t xml:space="preserve"> </w:t>
      </w:r>
      <w:r w:rsidR="00456861" w:rsidRPr="000106ED">
        <w:rPr>
          <w:i/>
          <w:lang w:val="en-US"/>
        </w:rPr>
        <w:t>et al</w:t>
      </w:r>
      <w:r w:rsidR="00456861" w:rsidRPr="0027265E">
        <w:rPr>
          <w:lang w:val="en-US"/>
        </w:rPr>
        <w:t>., 2012)</w:t>
      </w:r>
      <w:r w:rsidR="00B84F22">
        <w:rPr>
          <w:lang w:val="en-US"/>
        </w:rPr>
        <w:t xml:space="preserve"> </w:t>
      </w:r>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participants understood the models or not.</w:t>
      </w:r>
    </w:p>
    <w:p w14:paraId="6042C592" w14:textId="5B6A753B" w:rsidR="00906FDA" w:rsidRDefault="00ED1587" w:rsidP="00F22E72">
      <w:pPr>
        <w:spacing w:before="120"/>
        <w:ind w:firstLine="0"/>
        <w:jc w:val="center"/>
      </w:pPr>
      <w:bookmarkStart w:id="130" w:name="_Ref37854154"/>
      <w:proofErr w:type="spellStart"/>
      <w:r w:rsidRPr="006034F8">
        <w:rPr>
          <w:b/>
          <w:bCs/>
          <w:smallCaps/>
        </w:rPr>
        <w:t>Table</w:t>
      </w:r>
      <w:proofErr w:type="spellEnd"/>
      <w:r w:rsidR="009E5E12">
        <w:rPr>
          <w:b/>
          <w:bCs/>
          <w:smallCaps/>
        </w:rPr>
        <w:t xml:space="preserve"> </w:t>
      </w:r>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sidR="0093792D">
        <w:rPr>
          <w:b/>
          <w:bCs/>
          <w:smallCaps/>
          <w:noProof/>
        </w:rPr>
        <w:t>9</w:t>
      </w:r>
      <w:r w:rsidR="0031114A" w:rsidRPr="006034F8">
        <w:rPr>
          <w:b/>
          <w:bCs/>
          <w:smallCaps/>
        </w:rPr>
        <w:fldChar w:fldCharType="end"/>
      </w:r>
      <w:bookmarkEnd w:id="130"/>
      <w:r w:rsidR="00906FDA">
        <w:rPr>
          <w:b/>
        </w:rPr>
        <w:t>.</w:t>
      </w:r>
      <w:r w:rsidR="009E5E12">
        <w:rPr>
          <w:b/>
        </w:rPr>
        <w:t xml:space="preserve"> </w:t>
      </w:r>
      <w:proofErr w:type="spellStart"/>
      <w:r w:rsidR="00906FDA">
        <w:t>Evaluation</w:t>
      </w:r>
      <w:proofErr w:type="spellEnd"/>
      <w:r w:rsidR="009E5E12">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56F830D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CA2643A"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7CEBFE60"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048AAC14"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8F5C92" w14:paraId="156F8ED7"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0A767D14"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7EA91AFD" w14:textId="77777777" w:rsidR="00913998" w:rsidRDefault="00EF45E9"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c>
          <w:tcPr>
            <w:tcW w:w="4322" w:type="dxa"/>
            <w:vAlign w:val="center"/>
            <w:hideMark/>
          </w:tcPr>
          <w:p w14:paraId="387D5AFD"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Pinggera</w:t>
            </w:r>
            <w:r w:rsidR="009E5E12" w:rsidRPr="000106ED">
              <w:rPr>
                <w:sz w:val="18"/>
                <w:szCs w:val="18"/>
                <w:lang w:val="fr-FR"/>
              </w:rPr>
              <w:t xml:space="preserve"> </w:t>
            </w:r>
            <w:r w:rsidRPr="000106ED">
              <w:rPr>
                <w:i/>
                <w:iCs/>
                <w:sz w:val="18"/>
                <w:szCs w:val="18"/>
                <w:lang w:val="fr-FR"/>
              </w:rPr>
              <w:t>et al.</w:t>
            </w:r>
            <w:r w:rsidR="008D201A" w:rsidRPr="000106ED">
              <w:rPr>
                <w:sz w:val="18"/>
                <w:szCs w:val="18"/>
                <w:lang w:val="fr-FR"/>
              </w:rPr>
              <w:t>(</w:t>
            </w:r>
            <w:r w:rsidRPr="000106ED">
              <w:rPr>
                <w:sz w:val="18"/>
                <w:szCs w:val="18"/>
                <w:lang w:val="fr-FR"/>
              </w:rPr>
              <w:t>2012</w:t>
            </w:r>
            <w:r w:rsidR="008D201A" w:rsidRPr="000106ED">
              <w:rPr>
                <w:sz w:val="18"/>
                <w:szCs w:val="18"/>
                <w:lang w:val="fr-FR"/>
              </w:rPr>
              <w:t>)</w:t>
            </w:r>
            <w:r w:rsidR="00273544" w:rsidRPr="000106ED">
              <w:rPr>
                <w:sz w:val="18"/>
                <w:szCs w:val="18"/>
                <w:lang w:val="fr-FR"/>
              </w:rPr>
              <w:t xml:space="preserve">, </w:t>
            </w:r>
            <w:r w:rsidRPr="000106ED">
              <w:rPr>
                <w:sz w:val="18"/>
                <w:szCs w:val="18"/>
                <w:lang w:val="fr-FR"/>
              </w:rPr>
              <w:t>Petrusel</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2016</w:t>
            </w:r>
            <w:r w:rsidR="008D201A" w:rsidRPr="000106ED">
              <w:rPr>
                <w:sz w:val="18"/>
                <w:szCs w:val="18"/>
                <w:lang w:val="fr-FR"/>
              </w:rPr>
              <w:t>)</w:t>
            </w:r>
            <w:r w:rsidRPr="000106ED">
              <w:rPr>
                <w:sz w:val="18"/>
                <w:szCs w:val="18"/>
                <w:lang w:val="fr-FR"/>
              </w:rPr>
              <w:t xml:space="preserve">, </w:t>
            </w:r>
          </w:p>
          <w:p w14:paraId="3C187826"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Petrusel</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2017</w:t>
            </w:r>
            <w:r w:rsidR="008D201A" w:rsidRPr="000106ED">
              <w:rPr>
                <w:sz w:val="18"/>
                <w:szCs w:val="18"/>
                <w:lang w:val="fr-FR"/>
              </w:rPr>
              <w:t>)</w:t>
            </w:r>
            <w:r w:rsidRPr="000106ED">
              <w:rPr>
                <w:sz w:val="18"/>
                <w:szCs w:val="18"/>
                <w:lang w:val="fr-FR"/>
              </w:rPr>
              <w:t xml:space="preserve">,Vermeulen, </w:t>
            </w:r>
            <w:r w:rsidR="008D201A" w:rsidRPr="000106ED">
              <w:rPr>
                <w:sz w:val="18"/>
                <w:szCs w:val="18"/>
                <w:lang w:val="fr-FR"/>
              </w:rPr>
              <w:t>(</w:t>
            </w:r>
            <w:r w:rsidRPr="000106ED">
              <w:rPr>
                <w:sz w:val="18"/>
                <w:szCs w:val="18"/>
                <w:lang w:val="fr-FR"/>
              </w:rPr>
              <w:t>2018</w:t>
            </w:r>
            <w:r w:rsidR="008D201A" w:rsidRPr="000106ED">
              <w:rPr>
                <w:sz w:val="18"/>
                <w:szCs w:val="18"/>
                <w:lang w:val="fr-FR"/>
              </w:rPr>
              <w:t>)</w:t>
            </w:r>
            <w:r w:rsidRPr="000106ED">
              <w:rPr>
                <w:sz w:val="18"/>
                <w:szCs w:val="18"/>
                <w:lang w:val="fr-FR"/>
              </w:rPr>
              <w:t>,</w:t>
            </w:r>
          </w:p>
          <w:p w14:paraId="11C61449"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Zimoch</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2018</w:t>
            </w:r>
            <w:r w:rsidR="008D201A" w:rsidRPr="000106ED">
              <w:rPr>
                <w:sz w:val="18"/>
                <w:szCs w:val="18"/>
                <w:lang w:val="fr-FR"/>
              </w:rPr>
              <w:t>)</w:t>
            </w:r>
            <w:r w:rsidRPr="000106ED">
              <w:rPr>
                <w:sz w:val="18"/>
                <w:szCs w:val="18"/>
                <w:lang w:val="fr-FR"/>
              </w:rPr>
              <w:t>, Bera</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2019</w:t>
            </w:r>
            <w:r w:rsidR="008D201A" w:rsidRPr="000106ED">
              <w:rPr>
                <w:sz w:val="18"/>
                <w:szCs w:val="18"/>
                <w:lang w:val="fr-FR"/>
              </w:rPr>
              <w:t>)</w:t>
            </w:r>
            <w:r w:rsidRPr="000106ED">
              <w:rPr>
                <w:sz w:val="18"/>
                <w:szCs w:val="18"/>
                <w:lang w:val="fr-FR"/>
              </w:rPr>
              <w:t>,</w:t>
            </w:r>
          </w:p>
          <w:p w14:paraId="7704FD1F"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Burattin</w:t>
            </w:r>
            <w:r w:rsidR="009E5E12">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2019</w:t>
            </w:r>
            <w:r w:rsidR="008D201A" w:rsidRPr="000106ED">
              <w:rPr>
                <w:sz w:val="18"/>
                <w:szCs w:val="18"/>
                <w:lang w:val="fr-FR"/>
              </w:rPr>
              <w:t>)</w:t>
            </w:r>
          </w:p>
        </w:tc>
      </w:tr>
      <w:tr w:rsidR="00913998" w:rsidRPr="009E5E12" w14:paraId="5643736F"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C79C41" w14:textId="77777777" w:rsidR="00913998" w:rsidRPr="000106ED" w:rsidRDefault="00913998" w:rsidP="00001752">
            <w:pPr>
              <w:pStyle w:val="NormalWeb"/>
              <w:jc w:val="center"/>
              <w:rPr>
                <w:sz w:val="18"/>
                <w:szCs w:val="22"/>
                <w:lang w:val="fr-FR"/>
              </w:rPr>
            </w:pPr>
            <w:r w:rsidRPr="000106ED">
              <w:rPr>
                <w:sz w:val="18"/>
                <w:szCs w:val="22"/>
                <w:lang w:val="fr-FR"/>
              </w:rPr>
              <w:t>Saccade</w:t>
            </w:r>
          </w:p>
        </w:tc>
        <w:tc>
          <w:tcPr>
            <w:tcW w:w="851" w:type="dxa"/>
            <w:vAlign w:val="center"/>
          </w:tcPr>
          <w:p w14:paraId="4BC254C3" w14:textId="77777777" w:rsidR="00913998" w:rsidRPr="000106ED"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lang w:val="fr-FR"/>
              </w:rPr>
            </w:pPr>
            <w:r w:rsidRPr="000106ED">
              <w:rPr>
                <w:sz w:val="18"/>
                <w:szCs w:val="18"/>
                <w:lang w:val="fr-FR"/>
              </w:rPr>
              <w:t>2</w:t>
            </w:r>
          </w:p>
        </w:tc>
        <w:tc>
          <w:tcPr>
            <w:tcW w:w="4322" w:type="dxa"/>
            <w:vAlign w:val="center"/>
          </w:tcPr>
          <w:p w14:paraId="793A8D16" w14:textId="77777777" w:rsidR="00913998" w:rsidRPr="000106ED"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lang w:val="fr-FR"/>
              </w:rPr>
            </w:pPr>
            <w:r w:rsidRPr="000106ED">
              <w:rPr>
                <w:color w:val="000000"/>
                <w:szCs w:val="22"/>
                <w:lang w:val="fr-FR"/>
              </w:rPr>
              <w:t xml:space="preserve">Vermeulen, </w:t>
            </w:r>
            <w:r w:rsidR="008D201A" w:rsidRPr="000106ED">
              <w:rPr>
                <w:color w:val="000000"/>
                <w:szCs w:val="22"/>
                <w:lang w:val="fr-FR"/>
              </w:rPr>
              <w:t>(</w:t>
            </w:r>
            <w:r w:rsidRPr="000106ED">
              <w:rPr>
                <w:color w:val="000000"/>
                <w:szCs w:val="22"/>
                <w:lang w:val="fr-FR"/>
              </w:rPr>
              <w:t>2018</w:t>
            </w:r>
            <w:r w:rsidR="008D201A" w:rsidRPr="000106ED">
              <w:rPr>
                <w:color w:val="000000"/>
                <w:szCs w:val="22"/>
                <w:lang w:val="fr-FR"/>
              </w:rPr>
              <w:t>)</w:t>
            </w:r>
            <w:r w:rsidRPr="000106ED">
              <w:rPr>
                <w:color w:val="000000"/>
                <w:szCs w:val="22"/>
                <w:lang w:val="fr-FR"/>
              </w:rPr>
              <w:t>,</w:t>
            </w:r>
            <w:r w:rsidR="009E5E12">
              <w:rPr>
                <w:color w:val="000000"/>
                <w:szCs w:val="22"/>
                <w:lang w:val="fr-FR"/>
              </w:rPr>
              <w:t xml:space="preserve"> </w:t>
            </w:r>
            <w:r w:rsidRPr="000106ED">
              <w:rPr>
                <w:color w:val="000000"/>
                <w:szCs w:val="22"/>
                <w:lang w:val="fr-FR"/>
              </w:rPr>
              <w:t>Zimoch</w:t>
            </w:r>
            <w:r w:rsidR="009E5E12">
              <w:rPr>
                <w:color w:val="000000"/>
                <w:szCs w:val="22"/>
                <w:lang w:val="fr-FR"/>
              </w:rPr>
              <w:t xml:space="preserve"> </w:t>
            </w:r>
            <w:r w:rsidRPr="000106ED">
              <w:rPr>
                <w:i/>
                <w:iCs/>
                <w:color w:val="000000"/>
                <w:szCs w:val="22"/>
                <w:lang w:val="fr-FR"/>
              </w:rPr>
              <w:t>et al</w:t>
            </w:r>
            <w:r w:rsidRPr="000106ED">
              <w:rPr>
                <w:color w:val="000000"/>
                <w:szCs w:val="22"/>
                <w:lang w:val="fr-FR"/>
              </w:rPr>
              <w:t xml:space="preserve">. </w:t>
            </w:r>
            <w:r w:rsidR="008D201A" w:rsidRPr="000106ED">
              <w:rPr>
                <w:color w:val="000000"/>
                <w:szCs w:val="22"/>
                <w:lang w:val="fr-FR"/>
              </w:rPr>
              <w:t>(</w:t>
            </w:r>
            <w:r w:rsidRPr="000106ED">
              <w:rPr>
                <w:color w:val="000000"/>
                <w:szCs w:val="22"/>
                <w:lang w:val="fr-FR"/>
              </w:rPr>
              <w:t>2018</w:t>
            </w:r>
            <w:r w:rsidR="008D201A" w:rsidRPr="000106ED">
              <w:rPr>
                <w:color w:val="000000"/>
                <w:szCs w:val="22"/>
                <w:lang w:val="fr-FR"/>
              </w:rPr>
              <w:t>)</w:t>
            </w:r>
          </w:p>
        </w:tc>
      </w:tr>
      <w:tr w:rsidR="00913998" w:rsidRPr="008F5C92" w14:paraId="6CCD8DFC"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4B05FA2" w14:textId="77777777" w:rsidR="00913998" w:rsidRPr="000106ED" w:rsidRDefault="00913998" w:rsidP="00001752">
            <w:pPr>
              <w:pStyle w:val="NormalWeb"/>
              <w:jc w:val="center"/>
              <w:rPr>
                <w:sz w:val="18"/>
                <w:szCs w:val="22"/>
                <w:lang w:val="fr-FR"/>
              </w:rPr>
            </w:pPr>
            <w:r w:rsidRPr="000106ED">
              <w:rPr>
                <w:sz w:val="18"/>
                <w:szCs w:val="22"/>
                <w:lang w:val="fr-FR"/>
              </w:rPr>
              <w:t>Scan Path</w:t>
            </w:r>
          </w:p>
        </w:tc>
        <w:tc>
          <w:tcPr>
            <w:tcW w:w="851" w:type="dxa"/>
            <w:vAlign w:val="center"/>
          </w:tcPr>
          <w:p w14:paraId="2D51C2CA" w14:textId="77777777" w:rsidR="00913998" w:rsidRPr="000106ED"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3</w:t>
            </w:r>
          </w:p>
        </w:tc>
        <w:tc>
          <w:tcPr>
            <w:tcW w:w="4322" w:type="dxa"/>
            <w:vAlign w:val="center"/>
          </w:tcPr>
          <w:p w14:paraId="34AA7974" w14:textId="77777777" w:rsidR="00913998" w:rsidRPr="000106ED"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Petrusel</w:t>
            </w:r>
            <w:r w:rsidR="009E5E12">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 xml:space="preserve"> (</w:t>
            </w:r>
            <w:r w:rsidRPr="000106ED">
              <w:rPr>
                <w:color w:val="000000"/>
                <w:sz w:val="18"/>
                <w:szCs w:val="22"/>
                <w:lang w:val="fr-FR"/>
              </w:rPr>
              <w:t>2017</w:t>
            </w:r>
            <w:r w:rsidR="008D201A" w:rsidRPr="000106ED">
              <w:rPr>
                <w:color w:val="000000"/>
                <w:sz w:val="18"/>
                <w:szCs w:val="22"/>
                <w:lang w:val="fr-FR"/>
              </w:rPr>
              <w:t>)</w:t>
            </w:r>
            <w:r w:rsidRPr="000106ED">
              <w:rPr>
                <w:color w:val="000000"/>
                <w:sz w:val="18"/>
                <w:szCs w:val="22"/>
                <w:lang w:val="fr-FR"/>
              </w:rPr>
              <w:t>,</w:t>
            </w:r>
            <w:r w:rsidR="009E5E12">
              <w:rPr>
                <w:color w:val="000000"/>
                <w:sz w:val="18"/>
                <w:szCs w:val="22"/>
                <w:lang w:val="fr-FR"/>
              </w:rPr>
              <w:t xml:space="preserve"> </w:t>
            </w:r>
            <w:r w:rsidRPr="000106ED">
              <w:rPr>
                <w:color w:val="000000"/>
                <w:sz w:val="18"/>
                <w:szCs w:val="22"/>
                <w:lang w:val="fr-FR"/>
              </w:rPr>
              <w:t xml:space="preserve">Vermeulen </w:t>
            </w:r>
            <w:r w:rsidR="008D201A" w:rsidRPr="000106ED">
              <w:rPr>
                <w:color w:val="000000"/>
                <w:sz w:val="18"/>
                <w:szCs w:val="22"/>
                <w:lang w:val="fr-FR"/>
              </w:rPr>
              <w:t>(</w:t>
            </w:r>
            <w:r w:rsidRPr="000106ED">
              <w:rPr>
                <w:color w:val="000000"/>
                <w:sz w:val="18"/>
                <w:szCs w:val="22"/>
                <w:lang w:val="fr-FR"/>
              </w:rPr>
              <w:t>2018</w:t>
            </w:r>
            <w:r w:rsidR="008D201A" w:rsidRPr="000106ED">
              <w:rPr>
                <w:color w:val="000000"/>
                <w:sz w:val="18"/>
                <w:szCs w:val="22"/>
                <w:lang w:val="fr-FR"/>
              </w:rPr>
              <w:t>)</w:t>
            </w:r>
            <w:r w:rsidRPr="000106ED">
              <w:rPr>
                <w:color w:val="000000"/>
                <w:sz w:val="18"/>
                <w:szCs w:val="22"/>
                <w:lang w:val="fr-FR"/>
              </w:rPr>
              <w:t xml:space="preserve">, </w:t>
            </w:r>
          </w:p>
          <w:p w14:paraId="0B022837" w14:textId="77777777" w:rsidR="00913998" w:rsidRPr="000106ED"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Zimoch</w:t>
            </w:r>
            <w:r w:rsidR="009E5E12">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2018</w:t>
            </w:r>
            <w:r w:rsidR="008D201A" w:rsidRPr="000106ED">
              <w:rPr>
                <w:color w:val="000000"/>
                <w:sz w:val="18"/>
                <w:szCs w:val="22"/>
                <w:lang w:val="fr-FR"/>
              </w:rPr>
              <w:t>)</w:t>
            </w:r>
          </w:p>
        </w:tc>
      </w:tr>
      <w:tr w:rsidR="00913998" w:rsidRPr="009E5E12" w14:paraId="50919EFE"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4CCEBBE" w14:textId="77777777" w:rsidR="00913998" w:rsidRPr="0099157B" w:rsidRDefault="00913998" w:rsidP="00001752">
            <w:pPr>
              <w:pStyle w:val="NormalWeb"/>
              <w:jc w:val="center"/>
              <w:rPr>
                <w:sz w:val="18"/>
                <w:szCs w:val="22"/>
                <w:lang w:val="en-US"/>
              </w:rPr>
            </w:pPr>
            <w:r w:rsidRPr="000106ED">
              <w:rPr>
                <w:sz w:val="18"/>
                <w:szCs w:val="22"/>
                <w:lang w:val="fr-FR"/>
              </w:rPr>
              <w:t>Dura</w:t>
            </w:r>
            <w:proofErr w:type="spellStart"/>
            <w:r w:rsidRPr="0099157B">
              <w:rPr>
                <w:sz w:val="18"/>
                <w:szCs w:val="22"/>
                <w:lang w:val="en-US"/>
              </w:rPr>
              <w:t>tion</w:t>
            </w:r>
            <w:proofErr w:type="spellEnd"/>
          </w:p>
        </w:tc>
        <w:tc>
          <w:tcPr>
            <w:tcW w:w="851" w:type="dxa"/>
            <w:vAlign w:val="center"/>
          </w:tcPr>
          <w:p w14:paraId="647CA0C7"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1C30DA72" w14:textId="77777777" w:rsidR="00913998" w:rsidRPr="000106ED"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fr-FR"/>
              </w:rPr>
            </w:pPr>
            <w:r w:rsidRPr="000106ED">
              <w:rPr>
                <w:color w:val="000000"/>
                <w:sz w:val="18"/>
                <w:szCs w:val="22"/>
                <w:lang w:val="fr-FR"/>
              </w:rPr>
              <w:t>Pinggera</w:t>
            </w:r>
            <w:r w:rsidR="009E5E12" w:rsidRPr="000106ED">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2012</w:t>
            </w:r>
            <w:r w:rsidR="008D201A" w:rsidRPr="000106ED">
              <w:rPr>
                <w:color w:val="000000"/>
                <w:sz w:val="18"/>
                <w:szCs w:val="22"/>
                <w:lang w:val="fr-FR"/>
              </w:rPr>
              <w:t>)</w:t>
            </w:r>
            <w:r w:rsidRPr="000106ED">
              <w:rPr>
                <w:color w:val="000000"/>
                <w:sz w:val="18"/>
                <w:szCs w:val="22"/>
                <w:lang w:val="fr-FR"/>
              </w:rPr>
              <w:t>,</w:t>
            </w:r>
            <w:r w:rsidR="009E5E12" w:rsidRPr="000106ED">
              <w:rPr>
                <w:color w:val="000000"/>
                <w:sz w:val="18"/>
                <w:szCs w:val="22"/>
                <w:lang w:val="fr-FR"/>
              </w:rPr>
              <w:t xml:space="preserve"> </w:t>
            </w:r>
            <w:r w:rsidRPr="000106ED">
              <w:rPr>
                <w:color w:val="000000"/>
                <w:sz w:val="18"/>
                <w:szCs w:val="22"/>
                <w:lang w:val="fr-FR"/>
              </w:rPr>
              <w:t>Petrusel</w:t>
            </w:r>
            <w:r w:rsidR="009E5E12" w:rsidRPr="000106ED">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2017</w:t>
            </w:r>
            <w:r w:rsidR="008D201A" w:rsidRPr="000106ED">
              <w:rPr>
                <w:color w:val="000000"/>
                <w:sz w:val="18"/>
                <w:szCs w:val="22"/>
                <w:lang w:val="fr-FR"/>
              </w:rPr>
              <w:t>)</w:t>
            </w:r>
            <w:r w:rsidRPr="000106ED">
              <w:rPr>
                <w:color w:val="000000"/>
                <w:sz w:val="18"/>
                <w:szCs w:val="22"/>
                <w:lang w:val="fr-FR"/>
              </w:rPr>
              <w:t>,</w:t>
            </w:r>
          </w:p>
          <w:p w14:paraId="19390D53" w14:textId="77777777" w:rsidR="00913998" w:rsidRPr="000106ED"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fr-FR"/>
              </w:rPr>
            </w:pPr>
            <w:r w:rsidRPr="000106ED">
              <w:rPr>
                <w:color w:val="000000"/>
                <w:sz w:val="18"/>
                <w:szCs w:val="22"/>
                <w:lang w:val="fr-FR"/>
              </w:rPr>
              <w:t xml:space="preserve">Vermeulen, 2018, Tallon et al. </w:t>
            </w:r>
            <w:r w:rsidR="008D201A" w:rsidRPr="000106ED">
              <w:rPr>
                <w:color w:val="000000"/>
                <w:sz w:val="18"/>
                <w:szCs w:val="22"/>
                <w:lang w:val="fr-FR"/>
              </w:rPr>
              <w:t>(</w:t>
            </w:r>
            <w:r w:rsidRPr="000106ED">
              <w:rPr>
                <w:color w:val="000000"/>
                <w:sz w:val="18"/>
                <w:szCs w:val="22"/>
                <w:lang w:val="fr-FR"/>
              </w:rPr>
              <w:t>2019</w:t>
            </w:r>
            <w:r w:rsidR="008D201A" w:rsidRPr="000106ED">
              <w:rPr>
                <w:color w:val="000000"/>
                <w:sz w:val="18"/>
                <w:szCs w:val="22"/>
                <w:lang w:val="fr-FR"/>
              </w:rPr>
              <w:t>)</w:t>
            </w:r>
            <w:r w:rsidRPr="000106ED">
              <w:rPr>
                <w:color w:val="000000"/>
                <w:sz w:val="18"/>
                <w:szCs w:val="22"/>
                <w:lang w:val="fr-FR"/>
              </w:rPr>
              <w:t>,</w:t>
            </w:r>
          </w:p>
          <w:p w14:paraId="3CC0EEB0" w14:textId="77777777" w:rsidR="00913998" w:rsidRPr="000106ED"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fr-FR"/>
              </w:rPr>
            </w:pPr>
            <w:r w:rsidRPr="000106ED">
              <w:rPr>
                <w:color w:val="000000"/>
                <w:sz w:val="18"/>
                <w:szCs w:val="22"/>
                <w:lang w:val="fr-FR"/>
              </w:rPr>
              <w:t>Bera</w:t>
            </w:r>
            <w:r w:rsidR="009E5E12">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2019</w:t>
            </w:r>
            <w:r w:rsidR="008D201A" w:rsidRPr="000106ED">
              <w:rPr>
                <w:color w:val="000000"/>
                <w:sz w:val="18"/>
                <w:szCs w:val="22"/>
                <w:lang w:val="fr-FR"/>
              </w:rPr>
              <w:t>)</w:t>
            </w:r>
          </w:p>
        </w:tc>
      </w:tr>
    </w:tbl>
    <w:p w14:paraId="7D8D53EE" w14:textId="42AFA20B" w:rsidR="00021C8B" w:rsidRDefault="00021C8B" w:rsidP="00021C8B">
      <w:pPr>
        <w:overflowPunct/>
        <w:autoSpaceDE/>
        <w:autoSpaceDN/>
        <w:adjustRightInd/>
        <w:spacing w:before="240"/>
        <w:ind w:firstLine="0"/>
        <w:textAlignment w:val="auto"/>
        <w:rPr>
          <w:lang w:val="en-US"/>
        </w:rPr>
      </w:pPr>
      <w:r w:rsidRPr="000106ED">
        <w:rPr>
          <w:lang w:val="fr-FR"/>
        </w:rPr>
        <w:tab/>
      </w:r>
      <w:r w:rsidR="00D730B1" w:rsidRPr="00D730B1">
        <w:rPr>
          <w:lang w:val="en-US"/>
        </w:rPr>
        <w:t>Which business process model notations are evaluated in the studies?</w:t>
      </w:r>
      <w:r w:rsidR="009E5E12">
        <w:rPr>
          <w:lang w:val="en-US"/>
        </w:rPr>
        <w:t xml:space="preserve"> </w:t>
      </w:r>
      <w:r w:rsidR="00502486">
        <w:rPr>
          <w:lang w:val="en-US"/>
        </w:rPr>
        <w:t>A</w:t>
      </w:r>
      <w:r>
        <w:rPr>
          <w:lang w:val="en-US"/>
        </w:rPr>
        <w:t xml:space="preserve">ll </w:t>
      </w:r>
      <w:r w:rsidR="009E5E12">
        <w:rPr>
          <w:lang w:val="en-US"/>
        </w:rPr>
        <w:t xml:space="preserve">the </w:t>
      </w:r>
      <w:r>
        <w:rPr>
          <w:lang w:val="en-US"/>
        </w:rPr>
        <w:t xml:space="preserve">studies </w:t>
      </w:r>
      <w:r w:rsidR="00ED1DDF" w:rsidRPr="00A27A69">
        <w:rPr>
          <w:lang w:val="en-US"/>
        </w:rPr>
        <w:t xml:space="preserve">evaluate the </w:t>
      </w:r>
      <w:r w:rsidR="00502486" w:rsidRPr="00502486">
        <w:rPr>
          <w:lang w:val="en-US"/>
        </w:rPr>
        <w:t xml:space="preserve">comprehension </w:t>
      </w:r>
      <w:r w:rsidR="00ED1DDF" w:rsidRPr="00A27A69">
        <w:rPr>
          <w:lang w:val="en-US"/>
        </w:rPr>
        <w:t xml:space="preserve">of business process models in BPMN notation </w:t>
      </w:r>
      <w:r>
        <w:rPr>
          <w:lang w:val="en-US"/>
        </w:rPr>
        <w:t>(OMG, 2011)</w:t>
      </w:r>
      <w:r w:rsidR="00C50270" w:rsidRPr="00EB1B30">
        <w:rPr>
          <w:lang w:val="en-US"/>
        </w:rPr>
        <w:t>.</w:t>
      </w:r>
      <w:r w:rsidR="00502486">
        <w:rPr>
          <w:lang w:val="en-US"/>
        </w:rPr>
        <w:t xml:space="preserve"> Just the s</w:t>
      </w:r>
      <w:r w:rsidR="00C50270" w:rsidRPr="00EB1B30">
        <w:rPr>
          <w:lang w:val="en-US"/>
        </w:rPr>
        <w:t xml:space="preserve">tudy </w:t>
      </w:r>
      <w:proofErr w:type="spellStart"/>
      <w:r w:rsidRPr="00021C8B">
        <w:rPr>
          <w:lang w:val="en-US"/>
        </w:rPr>
        <w:t>Bera</w:t>
      </w:r>
      <w:proofErr w:type="spellEnd"/>
      <w:r w:rsidR="009E5E12">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sidR="009E5E12">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9E5E12">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31D9D39D" w14:textId="77777777" w:rsidR="003C7B87" w:rsidRDefault="001B5CD3" w:rsidP="00B339D2">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sidR="009E5E12">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0011B6">
        <w:fldChar w:fldCharType="begin"/>
      </w:r>
      <w:r w:rsidR="000011B6" w:rsidRPr="00EA6100">
        <w:rPr>
          <w:lang w:val="en-US"/>
        </w:rPr>
        <w:instrText xml:space="preserve"> REF _Ref38220611 \h  \* MERGEFORMAT </w:instrText>
      </w:r>
      <w:r w:rsidR="000011B6">
        <w:fldChar w:fldCharType="separate"/>
      </w:r>
      <w:r w:rsidR="0093792D" w:rsidRPr="00A01C25">
        <w:rPr>
          <w:lang w:val="en-US"/>
        </w:rPr>
        <w:t>Table 10</w:t>
      </w:r>
      <w:r w:rsidR="000011B6">
        <w:fldChar w:fldCharType="end"/>
      </w:r>
      <w:r w:rsidR="009E5E12" w:rsidRPr="004F3049">
        <w:rPr>
          <w:lang w:val="en-GB"/>
        </w:rPr>
        <w:t xml:space="preserve"> </w:t>
      </w:r>
      <w:r w:rsidR="00C50270" w:rsidRPr="00EB1B30">
        <w:rPr>
          <w:lang w:val="en-US"/>
        </w:rPr>
        <w:t>presents the contributions of the selected studies.</w:t>
      </w:r>
    </w:p>
    <w:p w14:paraId="0C97F525" w14:textId="77777777" w:rsidR="003D25C2" w:rsidRDefault="0093792D" w:rsidP="004F677C">
      <w:pPr>
        <w:spacing w:before="240"/>
        <w:jc w:val="center"/>
        <w:rPr>
          <w:lang w:val="en-US"/>
        </w:rPr>
      </w:pPr>
      <w:bookmarkStart w:id="131" w:name="_Ref38220611"/>
      <w:r w:rsidRPr="00A01C25">
        <w:rPr>
          <w:b/>
          <w:bCs/>
          <w:smallCaps/>
          <w:lang w:val="en-US"/>
        </w:rPr>
        <w:t xml:space="preserve">Table </w:t>
      </w:r>
      <w:r w:rsidR="0031114A" w:rsidRPr="006034F8">
        <w:rPr>
          <w:b/>
          <w:bCs/>
          <w:smallCaps/>
        </w:rPr>
        <w:fldChar w:fldCharType="begin"/>
      </w:r>
      <w:r w:rsidRPr="00A01C25">
        <w:rPr>
          <w:b/>
          <w:bCs/>
          <w:smallCaps/>
          <w:lang w:val="en-US"/>
        </w:rPr>
        <w:instrText xml:space="preserve"> SEQ Table \* ARABIC </w:instrText>
      </w:r>
      <w:r w:rsidR="0031114A" w:rsidRPr="006034F8">
        <w:rPr>
          <w:b/>
          <w:bCs/>
          <w:smallCaps/>
        </w:rPr>
        <w:fldChar w:fldCharType="separate"/>
      </w:r>
      <w:r w:rsidRPr="00A01C25">
        <w:rPr>
          <w:b/>
          <w:bCs/>
          <w:smallCaps/>
          <w:noProof/>
          <w:lang w:val="en-US"/>
        </w:rPr>
        <w:t>10</w:t>
      </w:r>
      <w:r w:rsidR="0031114A" w:rsidRPr="006034F8">
        <w:rPr>
          <w:b/>
          <w:bCs/>
          <w:smallCaps/>
        </w:rPr>
        <w:fldChar w:fldCharType="end"/>
      </w:r>
      <w:bookmarkEnd w:id="131"/>
      <w:r w:rsidR="003D25C2" w:rsidRPr="00EB1B30">
        <w:rPr>
          <w:b/>
          <w:lang w:val="en-US"/>
        </w:rPr>
        <w:t>.</w:t>
      </w:r>
      <w:r w:rsidR="009E5E12">
        <w:rPr>
          <w:b/>
          <w:lang w:val="en-US"/>
        </w:rPr>
        <w:t xml:space="preserve"> </w:t>
      </w:r>
      <w:r w:rsidR="00F70DEF" w:rsidRPr="00EB1B30">
        <w:rPr>
          <w:color w:val="000000"/>
          <w:lang w:val="en-US"/>
        </w:rPr>
        <w:t>Studies</w:t>
      </w:r>
      <w:r w:rsidR="009E5E12">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20661049"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3CA44E61" w14:textId="77777777"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65FB316"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326AE7" w:rsidRPr="008F5C92" w14:paraId="522E2681"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8B8A54" w14:textId="77777777" w:rsidR="00326AE7" w:rsidRPr="00A01C25" w:rsidRDefault="00B339D2" w:rsidP="00AE5270">
            <w:pPr>
              <w:pStyle w:val="NormalWeb"/>
              <w:jc w:val="center"/>
              <w:rPr>
                <w:sz w:val="18"/>
                <w:szCs w:val="22"/>
                <w:lang w:val="en-US"/>
              </w:rPr>
            </w:pPr>
            <w:proofErr w:type="spellStart"/>
            <w:r w:rsidRPr="00326AE7">
              <w:rPr>
                <w:sz w:val="18"/>
                <w:szCs w:val="22"/>
                <w:lang w:val="en-US"/>
              </w:rPr>
              <w:t>Tallon</w:t>
            </w:r>
            <w:proofErr w:type="spellEnd"/>
            <w:r w:rsidR="009E5E12">
              <w:rPr>
                <w:sz w:val="18"/>
                <w:szCs w:val="22"/>
                <w:lang w:val="en-US"/>
              </w:rPr>
              <w:t xml:space="preserve"> </w:t>
            </w:r>
            <w:r w:rsidR="00326AE7" w:rsidRPr="000106ED">
              <w:rPr>
                <w:i/>
                <w:sz w:val="18"/>
                <w:szCs w:val="22"/>
                <w:lang w:val="en-US"/>
              </w:rPr>
              <w:t>et al</w:t>
            </w:r>
            <w:r w:rsidR="00326AE7" w:rsidRPr="00326AE7">
              <w:rPr>
                <w:sz w:val="18"/>
                <w:szCs w:val="22"/>
                <w:lang w:val="en-US"/>
              </w:rPr>
              <w:t xml:space="preserve">.,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14:paraId="324668C5" w14:textId="57177036" w:rsidR="00326AE7" w:rsidRPr="00EB1B30" w:rsidRDefault="005A3B95" w:rsidP="004B478C">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5A3B95">
              <w:rPr>
                <w:szCs w:val="18"/>
                <w:lang w:val="en-US"/>
              </w:rPr>
              <w:t>This study has two experiments. In the first experiment</w:t>
            </w:r>
            <w:r w:rsidR="004B478C">
              <w:rPr>
                <w:szCs w:val="18"/>
                <w:lang w:val="en-US"/>
              </w:rPr>
              <w:t>,</w:t>
            </w:r>
            <w:r w:rsidRPr="005A3B95">
              <w:rPr>
                <w:szCs w:val="18"/>
                <w:lang w:val="en-US"/>
              </w:rPr>
              <w:t xml:space="preserve"> a sample with 1047 students from school classes </w:t>
            </w:r>
            <w:r w:rsidR="004B478C">
              <w:rPr>
                <w:szCs w:val="18"/>
                <w:lang w:val="en-US"/>
              </w:rPr>
              <w:t>was</w:t>
            </w:r>
            <w:r w:rsidRPr="005A3B95">
              <w:rPr>
                <w:szCs w:val="18"/>
                <w:lang w:val="en-US"/>
              </w:rPr>
              <w:t xml:space="preserve"> evaluated. The second study had a sample of 21 specialists and 15 beginners in the use of process models. Three process models, in BPMN notation, with increasing complexity levels were used in the experiment. Participants in both samples demanded longer response times with increasing model complexity. For Sample I, </w:t>
            </w:r>
            <w:proofErr w:type="gramStart"/>
            <w:r w:rsidRPr="005A3B95">
              <w:rPr>
                <w:szCs w:val="18"/>
                <w:lang w:val="en-US"/>
              </w:rPr>
              <w:t>Six</w:t>
            </w:r>
            <w:proofErr w:type="gramEnd"/>
            <w:r w:rsidRPr="005A3B95">
              <w:rPr>
                <w:szCs w:val="18"/>
                <w:lang w:val="en-US"/>
              </w:rPr>
              <w:t xml:space="preserve"> latent classes with qualitatively differing solution profiles were adequate to classify scholars. These configurative and non-ordered profiles can be interpreted as separate solution patterns, where specific model parts are understood better than others. For sample could not find significant differences in cognitive solution patterns between experts and novices. Thus, understanding and “solving” process models does not seem to depend too much on visual literacy as defined in this study. Apparently, comprehending the logic behind IF and OR gates as well as recognizing pathways is crucial to follow the information flow in process models.</w:t>
            </w:r>
          </w:p>
        </w:tc>
      </w:tr>
      <w:tr w:rsidR="00326AE7" w:rsidRPr="008F5C92" w14:paraId="33017E33"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F881401" w14:textId="77777777" w:rsidR="00326AE7" w:rsidRPr="00A01C25" w:rsidRDefault="00AE5270" w:rsidP="00AE5270">
            <w:pPr>
              <w:pStyle w:val="NormalWeb"/>
              <w:jc w:val="center"/>
              <w:rPr>
                <w:sz w:val="18"/>
                <w:szCs w:val="22"/>
                <w:lang w:val="en-US"/>
              </w:rPr>
            </w:pPr>
            <w:proofErr w:type="spellStart"/>
            <w:r w:rsidRPr="00AE5270">
              <w:rPr>
                <w:sz w:val="18"/>
                <w:szCs w:val="22"/>
                <w:lang w:val="en-US"/>
              </w:rPr>
              <w:t>Bera</w:t>
            </w:r>
            <w:proofErr w:type="spellEnd"/>
            <w:r w:rsidRPr="00AE5270">
              <w:rPr>
                <w:sz w:val="18"/>
                <w:szCs w:val="22"/>
                <w:lang w:val="en-US"/>
              </w:rPr>
              <w:t xml:space="preserve"> </w:t>
            </w:r>
            <w:r w:rsidRPr="000106ED">
              <w:rPr>
                <w:i/>
                <w:sz w:val="18"/>
                <w:szCs w:val="22"/>
                <w:lang w:val="en-US"/>
              </w:rPr>
              <w:t>et al</w:t>
            </w:r>
            <w:r w:rsidRPr="00AE5270">
              <w:rPr>
                <w:sz w:val="18"/>
                <w:szCs w:val="22"/>
                <w:lang w:val="en-US"/>
              </w:rPr>
              <w:t>. (2019)</w:t>
            </w:r>
          </w:p>
        </w:tc>
        <w:tc>
          <w:tcPr>
            <w:tcW w:w="5669" w:type="dxa"/>
          </w:tcPr>
          <w:p w14:paraId="32744ED8" w14:textId="0254A7B5" w:rsidR="00326AE7" w:rsidRPr="00EB1B30" w:rsidRDefault="00AE5270"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AE5270">
              <w:rPr>
                <w:szCs w:val="18"/>
                <w:lang w:val="en-US"/>
              </w:rPr>
              <w:t>The authors perform a comparative study between the EPC and EPC-H notation, the latter is a variant of the EPC, proposed by the authors, in which the organizational units and the associated activities in an EPC model are highlighted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 The study indicates that coloring the EPC model has beneficial effects on its understanding, however even without the use of colors, the BPMN notation has better compressibility than colored EPC.</w:t>
            </w:r>
          </w:p>
        </w:tc>
      </w:tr>
      <w:tr w:rsidR="0093792D" w:rsidRPr="008F5C92" w14:paraId="46685F8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B533A2D" w14:textId="77777777"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14:paraId="22EBAD69" w14:textId="77777777" w:rsidR="0093792D" w:rsidRPr="00A23FCC"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A23FCC">
              <w:rPr>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8F5C92" w14:paraId="4851006B"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D2665DC" w14:textId="77777777"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00057047">
              <w:rPr>
                <w:sz w:val="18"/>
                <w:szCs w:val="22"/>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2018</w:t>
            </w:r>
            <w:r w:rsidR="008D201A">
              <w:rPr>
                <w:sz w:val="18"/>
                <w:szCs w:val="22"/>
                <w:lang w:val="en-US"/>
              </w:rPr>
              <w:t>)</w:t>
            </w:r>
          </w:p>
          <w:p w14:paraId="351E8742" w14:textId="77777777" w:rsidR="0093792D" w:rsidRPr="00A01C25" w:rsidRDefault="0093792D" w:rsidP="00A01C25">
            <w:pPr>
              <w:pStyle w:val="NormalWeb"/>
              <w:jc w:val="center"/>
              <w:rPr>
                <w:sz w:val="18"/>
                <w:szCs w:val="22"/>
                <w:lang w:val="en-US"/>
              </w:rPr>
            </w:pPr>
          </w:p>
        </w:tc>
        <w:tc>
          <w:tcPr>
            <w:tcW w:w="5669" w:type="dxa"/>
          </w:tcPr>
          <w:p w14:paraId="6F37BCC0"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8F5C92" w14:paraId="3C6A4FCF"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89EDA6"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00057047">
              <w:rPr>
                <w:sz w:val="18"/>
                <w:szCs w:val="22"/>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2017</w:t>
            </w:r>
            <w:r w:rsidR="008D201A">
              <w:rPr>
                <w:sz w:val="18"/>
                <w:szCs w:val="22"/>
                <w:lang w:val="en-US"/>
              </w:rPr>
              <w:t>)</w:t>
            </w:r>
          </w:p>
        </w:tc>
        <w:tc>
          <w:tcPr>
            <w:tcW w:w="5669" w:type="dxa"/>
          </w:tcPr>
          <w:p w14:paraId="546EDEE8"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8F5C92" w14:paraId="2586A7D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58496C2" w14:textId="77777777"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00057047">
              <w:rPr>
                <w:sz w:val="18"/>
                <w:szCs w:val="22"/>
                <w:lang w:val="en-US"/>
              </w:rPr>
              <w:t xml:space="preserve"> </w:t>
            </w:r>
            <w:proofErr w:type="gramStart"/>
            <w:r w:rsidRPr="008D201A">
              <w:rPr>
                <w:i/>
                <w:iCs/>
                <w:sz w:val="18"/>
                <w:szCs w:val="18"/>
                <w:lang w:val="en-US"/>
              </w:rPr>
              <w:t>et al.</w:t>
            </w:r>
            <w:r>
              <w:rPr>
                <w:sz w:val="18"/>
                <w:szCs w:val="22"/>
                <w:lang w:val="en-US"/>
              </w:rPr>
              <w:t>(</w:t>
            </w:r>
            <w:proofErr w:type="gramEnd"/>
            <w:r w:rsidRPr="008D201A">
              <w:rPr>
                <w:sz w:val="18"/>
                <w:szCs w:val="22"/>
                <w:lang w:val="en-US"/>
              </w:rPr>
              <w:t>2016</w:t>
            </w:r>
            <w:r>
              <w:rPr>
                <w:sz w:val="18"/>
                <w:szCs w:val="22"/>
                <w:lang w:val="en-US"/>
              </w:rPr>
              <w:t>)</w:t>
            </w:r>
          </w:p>
        </w:tc>
        <w:tc>
          <w:tcPr>
            <w:tcW w:w="5669" w:type="dxa"/>
          </w:tcPr>
          <w:p w14:paraId="5A987328"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w:t>
            </w:r>
            <w:r w:rsidR="00D722CC">
              <w:rPr>
                <w:sz w:val="18"/>
                <w:szCs w:val="18"/>
                <w:lang w:val="en-US"/>
              </w:rPr>
              <w:t>,</w:t>
            </w:r>
            <w:r w:rsidRPr="00EB1B30">
              <w:rPr>
                <w:sz w:val="18"/>
                <w:szCs w:val="18"/>
                <w:lang w:val="en-US"/>
              </w:rPr>
              <w:t xml:space="preserve"> and the layout change of the BPMN models proposed by the experiment.</w:t>
            </w:r>
          </w:p>
        </w:tc>
      </w:tr>
      <w:tr w:rsidR="0093792D" w:rsidRPr="008F5C92" w14:paraId="024CF75F"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39E1A292"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proofErr w:type="gramStart"/>
            <w:r w:rsidRPr="00A01C25">
              <w:rPr>
                <w:sz w:val="18"/>
                <w:szCs w:val="22"/>
                <w:lang w:val="en-US"/>
              </w:rPr>
              <w:t>Mendling</w:t>
            </w:r>
            <w:proofErr w:type="spellEnd"/>
            <w:r w:rsidR="008D201A">
              <w:rPr>
                <w:sz w:val="18"/>
                <w:szCs w:val="22"/>
                <w:lang w:val="en-US"/>
              </w:rPr>
              <w:t>(</w:t>
            </w:r>
            <w:proofErr w:type="gramEnd"/>
            <w:r w:rsidRPr="00A01C25">
              <w:rPr>
                <w:sz w:val="18"/>
                <w:szCs w:val="22"/>
                <w:lang w:val="en-US"/>
              </w:rPr>
              <w:t>2013</w:t>
            </w:r>
            <w:r w:rsidR="008D201A">
              <w:rPr>
                <w:sz w:val="18"/>
                <w:szCs w:val="22"/>
                <w:lang w:val="en-US"/>
              </w:rPr>
              <w:t>)</w:t>
            </w:r>
          </w:p>
        </w:tc>
        <w:tc>
          <w:tcPr>
            <w:tcW w:w="5669" w:type="dxa"/>
          </w:tcPr>
          <w:p w14:paraId="20268F1C"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8F5C92" w14:paraId="0BF9B0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DBAB4F4"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00057047">
              <w:rPr>
                <w:sz w:val="18"/>
                <w:szCs w:val="22"/>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2012</w:t>
            </w:r>
            <w:r w:rsidR="008D201A">
              <w:rPr>
                <w:sz w:val="18"/>
                <w:szCs w:val="22"/>
                <w:lang w:val="en-US"/>
              </w:rPr>
              <w:t>)</w:t>
            </w:r>
          </w:p>
        </w:tc>
        <w:tc>
          <w:tcPr>
            <w:tcW w:w="5669" w:type="dxa"/>
          </w:tcPr>
          <w:p w14:paraId="5EBCCC62" w14:textId="04B28953" w:rsidR="0093792D" w:rsidRPr="00EB1B30" w:rsidRDefault="0093792D" w:rsidP="00D722CC">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D722CC">
              <w:rPr>
                <w:sz w:val="18"/>
                <w:szCs w:val="18"/>
                <w:lang w:val="en-US"/>
              </w:rPr>
              <w:t xml:space="preserve"> is</w:t>
            </w:r>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8F5C92" w14:paraId="3F58FE09"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5075DCF"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t>Burattin</w:t>
            </w:r>
            <w:proofErr w:type="spellEnd"/>
            <w:r w:rsidR="008D201A" w:rsidRPr="008D201A">
              <w:rPr>
                <w:i/>
                <w:iCs/>
                <w:sz w:val="18"/>
                <w:szCs w:val="18"/>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2019</w:t>
            </w:r>
            <w:r w:rsidR="008D201A">
              <w:rPr>
                <w:sz w:val="18"/>
                <w:szCs w:val="22"/>
                <w:lang w:val="en-US"/>
              </w:rPr>
              <w:t>)</w:t>
            </w:r>
          </w:p>
        </w:tc>
        <w:tc>
          <w:tcPr>
            <w:tcW w:w="5669" w:type="dxa"/>
          </w:tcPr>
          <w:p w14:paraId="06A692C3"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w:t>
            </w:r>
            <w:r w:rsidR="00D722CC">
              <w:rPr>
                <w:rStyle w:val="tlid-translation"/>
                <w:sz w:val="18"/>
                <w:lang w:val="en-US"/>
              </w:rPr>
              <w:t>’</w:t>
            </w:r>
            <w:r w:rsidRPr="004933FD">
              <w:rPr>
                <w:rStyle w:val="tlid-translation"/>
                <w:sz w:val="18"/>
                <w:lang w:val="en-US"/>
              </w:rPr>
              <w:t xml:space="preserve"> comprehension, methods</w:t>
            </w:r>
            <w:r w:rsidR="00D722CC">
              <w:rPr>
                <w:rStyle w:val="tlid-translation"/>
                <w:sz w:val="18"/>
                <w:lang w:val="en-US"/>
              </w:rPr>
              <w:t>’</w:t>
            </w:r>
            <w:r w:rsidRPr="004933FD">
              <w:rPr>
                <w:rStyle w:val="tlid-translation"/>
                <w:sz w:val="18"/>
                <w:lang w:val="en-US"/>
              </w:rPr>
              <w:t xml:space="preserve"> discovery, semantic and syntactic validation.</w:t>
            </w:r>
          </w:p>
        </w:tc>
      </w:tr>
      <w:tr w:rsidR="0093792D" w:rsidRPr="008F5C92" w14:paraId="37D09811"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41665C7" w14:textId="77777777" w:rsidR="0093792D" w:rsidRPr="00A01C25" w:rsidRDefault="00CF7F6E" w:rsidP="00A01C25">
            <w:pPr>
              <w:pStyle w:val="NormalWeb"/>
              <w:jc w:val="center"/>
              <w:rPr>
                <w:sz w:val="18"/>
                <w:szCs w:val="22"/>
                <w:lang w:val="en-US"/>
              </w:rPr>
            </w:pPr>
            <w:r w:rsidRPr="00A01C25">
              <w:rPr>
                <w:sz w:val="18"/>
                <w:szCs w:val="22"/>
                <w:lang w:val="en-US"/>
              </w:rPr>
              <w:t xml:space="preserve">Chen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2018</w:t>
            </w:r>
            <w:r w:rsidR="008D201A">
              <w:rPr>
                <w:sz w:val="18"/>
                <w:szCs w:val="22"/>
                <w:lang w:val="en-US"/>
              </w:rPr>
              <w:t>)</w:t>
            </w:r>
          </w:p>
        </w:tc>
        <w:tc>
          <w:tcPr>
            <w:tcW w:w="5669" w:type="dxa"/>
          </w:tcPr>
          <w:p w14:paraId="7A4B5A35"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0106ED">
              <w:rPr>
                <w:rStyle w:val="tlid-translation"/>
                <w:sz w:val="18"/>
                <w:lang w:val="en-GB"/>
              </w:rPr>
              <w:t xml:space="preserve">The results of matched post-hoc comparisons show that diagrammatic integration is associated with greater accuracy of comprehension </w:t>
            </w:r>
            <w:r w:rsidR="00D722CC">
              <w:rPr>
                <w:rStyle w:val="tlid-translation"/>
                <w:sz w:val="18"/>
                <w:lang w:val="en-GB"/>
              </w:rPr>
              <w:t xml:space="preserve">rather </w:t>
            </w:r>
            <w:r w:rsidRPr="000106ED">
              <w:rPr>
                <w:rStyle w:val="tlid-translation"/>
                <w:sz w:val="18"/>
                <w:lang w:val="en-GB"/>
              </w:rPr>
              <w:t xml:space="preserve">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866A4E8" w14:textId="77777777" w:rsidR="00100CCA" w:rsidRPr="00100CCA" w:rsidRDefault="00100CCA" w:rsidP="00A23FCC">
      <w:pPr>
        <w:pStyle w:val="heading2"/>
        <w:numPr>
          <w:ilvl w:val="0"/>
          <w:numId w:val="0"/>
        </w:numPr>
        <w:ind w:left="567" w:hanging="567"/>
        <w:rPr>
          <w:lang w:val="en-US"/>
        </w:rPr>
      </w:pPr>
      <w:r>
        <w:rPr>
          <w:lang w:val="en-US"/>
        </w:rPr>
        <w:t xml:space="preserve">5.3 </w:t>
      </w:r>
      <w:r w:rsidRPr="00100CCA">
        <w:rPr>
          <w:lang w:val="en-US"/>
        </w:rPr>
        <w:t>(C.4) Comment and Review Results and (C.6) Review Consolidated Results</w:t>
      </w:r>
    </w:p>
    <w:p w14:paraId="74D14539" w14:textId="77777777"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classified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1B599FF5" w14:textId="77777777" w:rsidR="00100CCA" w:rsidRPr="00B801C2" w:rsidRDefault="005E447B" w:rsidP="00A23FCC">
      <w:pPr>
        <w:pStyle w:val="heading1"/>
        <w:numPr>
          <w:ilvl w:val="0"/>
          <w:numId w:val="0"/>
        </w:numPr>
        <w:tabs>
          <w:tab w:val="num" w:pos="4678"/>
        </w:tabs>
        <w:rPr>
          <w:b w:val="0"/>
          <w:lang w:val="en-GB"/>
        </w:rPr>
      </w:pPr>
      <w:r w:rsidRPr="00A23FCC">
        <w:rPr>
          <w:lang w:val="en-US"/>
        </w:rPr>
        <w:t xml:space="preserve">6. </w:t>
      </w:r>
      <w:bookmarkStart w:id="132" w:name="_Hlk38294470"/>
      <w:r w:rsidR="00100CCA" w:rsidRPr="00371C10">
        <w:rPr>
          <w:lang w:val="en-US"/>
        </w:rPr>
        <w:t>T</w:t>
      </w:r>
      <w:r w:rsidRPr="00371C10">
        <w:rPr>
          <w:lang w:val="en-US"/>
        </w:rPr>
        <w:t>hreats</w:t>
      </w:r>
      <w:r w:rsidR="00D722CC">
        <w:rPr>
          <w:lang w:val="en-US"/>
        </w:rPr>
        <w:t xml:space="preserve"> </w:t>
      </w:r>
      <w:r w:rsidRPr="00371C10">
        <w:rPr>
          <w:lang w:val="en-US"/>
        </w:rPr>
        <w:t>to</w:t>
      </w:r>
      <w:r w:rsidR="00100CCA" w:rsidRPr="00371C10">
        <w:rPr>
          <w:lang w:val="en-US"/>
        </w:rPr>
        <w:t xml:space="preserve"> V</w:t>
      </w:r>
      <w:r w:rsidRPr="00371C10">
        <w:rPr>
          <w:lang w:val="en-US"/>
        </w:rPr>
        <w:t>alidity</w:t>
      </w:r>
      <w:bookmarkEnd w:id="132"/>
    </w:p>
    <w:p w14:paraId="585A4468" w14:textId="77777777"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xml:space="preserve"> 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00C251DD">
        <w:rPr>
          <w:rFonts w:ascii="Courier New" w:hAnsi="Courier New" w:cs="Courier New"/>
          <w:lang w:val="en-US"/>
        </w:rPr>
        <w:t xml:space="preserve"> </w:t>
      </w:r>
      <w:r w:rsidR="005E447B" w:rsidRPr="005D7D6E">
        <w:rPr>
          <w:rFonts w:ascii="Courier New" w:hAnsi="Courier New" w:cs="Courier New"/>
          <w:lang w:val="en-US"/>
        </w:rPr>
        <w:t>(B.4)</w:t>
      </w:r>
      <w:r w:rsidR="00C251DD">
        <w:rPr>
          <w:rFonts w:ascii="Courier New" w:hAnsi="Courier New" w:cs="Courier New"/>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xml:space="preserve">,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C251DD">
        <w:rPr>
          <w:rFonts w:ascii="Courier New" w:hAnsi="Courier New" w:cs="Courier New"/>
          <w:lang w:val="en-US"/>
        </w:rPr>
        <w:t xml:space="preserve"> </w:t>
      </w:r>
      <w:r w:rsidR="005D7D6E">
        <w:rPr>
          <w:bCs/>
          <w:color w:val="000000"/>
          <w:lang w:val="en-US"/>
        </w:rPr>
        <w:t xml:space="preserve">more a </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C251DD">
        <w:rPr>
          <w:rFonts w:ascii="Courier New" w:hAnsi="Courier New" w:cs="Courier New"/>
          <w:lang w:val="en-US"/>
        </w:rPr>
        <w:t xml:space="preserve"> </w:t>
      </w:r>
      <w:r w:rsidR="005D7D6E" w:rsidRPr="00376DD5">
        <w:rPr>
          <w:rFonts w:ascii="Courier New" w:hAnsi="Courier New" w:cs="Courier New"/>
          <w:lang w:val="en-US"/>
        </w:rPr>
        <w:t>Results</w:t>
      </w:r>
      <w:r w:rsidRPr="00100CCA">
        <w:rPr>
          <w:bCs/>
          <w:color w:val="000000"/>
          <w:lang w:val="en-US"/>
        </w:rPr>
        <w:t>.</w:t>
      </w:r>
    </w:p>
    <w:p w14:paraId="19FF31C9" w14:textId="504ADBF8"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R we were so totally immersed in the work that objectivity could be thought as an issue. To mitigate this risk, in addition</w:t>
      </w:r>
      <w:r w:rsidR="00C251DD">
        <w:rPr>
          <w:bCs/>
          <w:color w:val="000000"/>
          <w:lang w:val="en-US"/>
        </w:rPr>
        <w:t xml:space="preserve"> </w:t>
      </w:r>
      <w:r w:rsidRPr="006B75C6">
        <w:rPr>
          <w:bCs/>
          <w:color w:val="000000"/>
          <w:lang w:val="en-US"/>
        </w:rPr>
        <w:t xml:space="preserve">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6E25A3FD" w14:textId="77777777" w:rsidR="00AE22C4" w:rsidRPr="00371C10" w:rsidRDefault="00AE22C4" w:rsidP="00371C10">
      <w:pPr>
        <w:pStyle w:val="heading1"/>
        <w:numPr>
          <w:ilvl w:val="0"/>
          <w:numId w:val="38"/>
        </w:numPr>
        <w:rPr>
          <w:lang w:val="en-US"/>
        </w:rPr>
      </w:pPr>
      <w:proofErr w:type="spellStart"/>
      <w:r w:rsidRPr="00371C10">
        <w:rPr>
          <w:lang w:val="en-US"/>
        </w:rPr>
        <w:t>RelatedWorks</w:t>
      </w:r>
      <w:proofErr w:type="spellEnd"/>
    </w:p>
    <w:p w14:paraId="3511150D" w14:textId="62E58702" w:rsidR="00DD41B8" w:rsidRDefault="00F0283B" w:rsidP="003D0C7D">
      <w:pPr>
        <w:ind w:firstLine="0"/>
        <w:rPr>
          <w:lang w:val="en-US"/>
        </w:rPr>
      </w:pPr>
      <w:r w:rsidRPr="00EB1B30">
        <w:rPr>
          <w:lang w:val="en-US"/>
        </w:rPr>
        <w:t xml:space="preserve">The studies </w:t>
      </w:r>
      <w:r w:rsidR="003D0C7D">
        <w:rPr>
          <w:lang w:val="en-US"/>
        </w:rPr>
        <w:t xml:space="preserve">of the </w:t>
      </w:r>
      <w:proofErr w:type="spellStart"/>
      <w:r w:rsidR="00123C65" w:rsidRPr="00123C65">
        <w:rPr>
          <w:lang w:val="en-US"/>
        </w:rPr>
        <w:t>Dikici</w:t>
      </w:r>
      <w:proofErr w:type="spellEnd"/>
      <w:r w:rsidR="00123C65" w:rsidRPr="00123C65">
        <w:rPr>
          <w:lang w:val="en-US"/>
        </w:rPr>
        <w:t xml:space="preserve"> </w:t>
      </w:r>
      <w:r w:rsidR="00123C65" w:rsidRPr="000106ED">
        <w:rPr>
          <w:i/>
          <w:lang w:val="en-US"/>
        </w:rPr>
        <w:t>et al</w:t>
      </w:r>
      <w:r w:rsidR="00D62D73">
        <w:rPr>
          <w:lang w:val="en-US"/>
        </w:rPr>
        <w:t>. (</w:t>
      </w:r>
      <w:r w:rsidR="00123C65" w:rsidRPr="00123C65">
        <w:rPr>
          <w:lang w:val="en-US"/>
        </w:rPr>
        <w:t>2018</w:t>
      </w:r>
      <w:r w:rsidR="00D62D73">
        <w:rPr>
          <w:lang w:val="en-US"/>
        </w:rPr>
        <w:t>)</w:t>
      </w:r>
      <w:r w:rsidR="00123C65">
        <w:rPr>
          <w:lang w:val="en-US"/>
        </w:rPr>
        <w:t xml:space="preserve"> and </w:t>
      </w:r>
      <w:proofErr w:type="spellStart"/>
      <w:r w:rsidR="00123C65" w:rsidRPr="00123C65">
        <w:rPr>
          <w:lang w:val="en-US"/>
        </w:rPr>
        <w:t>F</w:t>
      </w:r>
      <w:r w:rsidR="003D0C7D">
        <w:rPr>
          <w:lang w:val="en-US"/>
        </w:rPr>
        <w:t>igl</w:t>
      </w:r>
      <w:proofErr w:type="spellEnd"/>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eye-tracking as a way of measuring comprehension. However, there is the study </w:t>
      </w:r>
      <w:proofErr w:type="spellStart"/>
      <w:r w:rsidR="00F81C76" w:rsidRPr="00AC7BC0">
        <w:rPr>
          <w:lang w:val="en-US"/>
        </w:rPr>
        <w:t>Sharafi</w:t>
      </w:r>
      <w:r w:rsidR="00F81C76" w:rsidRPr="00F742E7">
        <w:rPr>
          <w:i/>
          <w:iCs/>
          <w:lang w:val="en-US"/>
        </w:rPr>
        <w:t>et</w:t>
      </w:r>
      <w:proofErr w:type="spellEnd"/>
      <w:r w:rsidR="00F81C76" w:rsidRPr="00F742E7">
        <w:rPr>
          <w:i/>
          <w:iCs/>
          <w:lang w:val="en-US"/>
        </w:rPr>
        <w:t xml:space="preserve">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r w:rsidR="00F821A2">
        <w:rPr>
          <w:lang w:val="en-US"/>
        </w:rPr>
        <w:t xml:space="preserve"> </w:t>
      </w:r>
      <w:r w:rsidR="00DD41B8" w:rsidRPr="004F63A2">
        <w:rPr>
          <w:lang w:val="en-US"/>
        </w:rPr>
        <w:t>Moreover, this research (</w:t>
      </w:r>
      <w:proofErr w:type="spellStart"/>
      <w:r w:rsidR="00DD41B8" w:rsidRPr="004F63A2">
        <w:rPr>
          <w:lang w:val="en-US"/>
        </w:rPr>
        <w:t>Sharafi</w:t>
      </w:r>
      <w:proofErr w:type="spellEnd"/>
      <w:r w:rsidR="00F821A2">
        <w:rPr>
          <w:lang w:val="en-US"/>
        </w:rPr>
        <w:t xml:space="preserve"> </w:t>
      </w:r>
      <w:r w:rsidR="00DD41B8" w:rsidRPr="004F63A2">
        <w:rPr>
          <w:i/>
          <w:iCs/>
          <w:lang w:val="en-US"/>
        </w:rPr>
        <w:t>et al.</w:t>
      </w:r>
      <w:r w:rsidR="00DD41B8" w:rsidRPr="004F63A2">
        <w:rPr>
          <w:lang w:val="en-US"/>
        </w:rPr>
        <w:t>, 2015</w:t>
      </w:r>
      <w:r w:rsidR="003D0C7D">
        <w:rPr>
          <w:lang w:val="en-US"/>
        </w:rPr>
        <w:t>b</w:t>
      </w:r>
      <w:r w:rsidR="00DD41B8" w:rsidRPr="004F63A2">
        <w:rPr>
          <w:lang w:val="en-US"/>
        </w:rPr>
        <w:t xml:space="preserve">) is limited until the year 2014 and with only one search source. After the research by similar studies and in the context already mentioned in </w:t>
      </w:r>
      <w:r w:rsidR="00F821A2">
        <w:rPr>
          <w:lang w:val="en-US"/>
        </w:rPr>
        <w:t xml:space="preserve">this </w:t>
      </w:r>
      <w:r w:rsidR="00DD41B8" w:rsidRPr="004F63A2">
        <w:rPr>
          <w:lang w:val="en-US"/>
        </w:rPr>
        <w:t>work, it was necessary to perform the systematic mapping to know the aspects involved in the understanding of the business process models through techniques and eye-</w:t>
      </w:r>
      <w:proofErr w:type="spellStart"/>
      <w:r w:rsidR="00DD41B8" w:rsidRPr="004F63A2">
        <w:rPr>
          <w:lang w:val="en-US"/>
        </w:rPr>
        <w:t>traking</w:t>
      </w:r>
      <w:proofErr w:type="spellEnd"/>
      <w:r w:rsidR="003D0C7D">
        <w:rPr>
          <w:lang w:val="en-US"/>
        </w:rPr>
        <w:t>.</w:t>
      </w:r>
    </w:p>
    <w:p w14:paraId="6B615C2D" w14:textId="42A336E6" w:rsidR="00693CB9" w:rsidRPr="00693CB9" w:rsidRDefault="00693CB9" w:rsidP="00693CB9">
      <w:pPr>
        <w:rPr>
          <w:lang w:val="en-US"/>
        </w:rPr>
      </w:pPr>
      <w:r w:rsidRPr="00693CB9">
        <w:rPr>
          <w:lang w:val="en-US"/>
        </w:rPr>
        <w:t xml:space="preserve">In recent work, we performed a systematic literature mapping (SLM) that identifies and analyses primary studies to provide an overview of researches that evaluate the understanding of process models through eye-tracking techniques (Anonymous </w:t>
      </w:r>
      <w:r w:rsidRPr="000106ED">
        <w:rPr>
          <w:i/>
          <w:lang w:val="en-US"/>
        </w:rPr>
        <w:t>et al.,</w:t>
      </w:r>
      <w:r w:rsidRPr="00693CB9">
        <w:rPr>
          <w:lang w:val="en-US"/>
        </w:rPr>
        <w:t xml:space="preserve"> 2019)</w:t>
      </w:r>
      <w:r>
        <w:rPr>
          <w:rStyle w:val="Refdenotaderodap"/>
          <w:lang w:val="en-US"/>
        </w:rPr>
        <w:footnoteReference w:id="5"/>
      </w:r>
      <w:r w:rsidRPr="00693CB9">
        <w:rPr>
          <w:lang w:val="en-US"/>
        </w:rPr>
        <w:t xml:space="preserve">. However, the underlying protocol </w:t>
      </w:r>
      <w:proofErr w:type="gramStart"/>
      <w:r w:rsidRPr="00693CB9">
        <w:rPr>
          <w:lang w:val="en-US"/>
        </w:rPr>
        <w:t>do</w:t>
      </w:r>
      <w:r w:rsidR="00691B7B">
        <w:rPr>
          <w:lang w:val="en-US"/>
        </w:rPr>
        <w:t>esn</w:t>
      </w:r>
      <w:r w:rsidRPr="00693CB9">
        <w:rPr>
          <w:lang w:val="en-US"/>
        </w:rPr>
        <w:t>'t</w:t>
      </w:r>
      <w:proofErr w:type="gramEnd"/>
      <w:r w:rsidRPr="00693CB9">
        <w:rPr>
          <w:lang w:val="en-US"/>
        </w:rPr>
        <w:t xml:space="preserve"> impose a quality assessment of primary studies. Furthermore, this study only presents a list with studies on using eye-tracking for investigating quality aspect of business process models (or their notations).</w:t>
      </w:r>
    </w:p>
    <w:p w14:paraId="111A1CFE" w14:textId="6DFF152F" w:rsidR="00693CB9" w:rsidRPr="00693CB9" w:rsidRDefault="00693CB9" w:rsidP="00693CB9">
      <w:pPr>
        <w:rPr>
          <w:lang w:val="en-US"/>
        </w:rPr>
      </w:pPr>
      <w:r w:rsidRPr="00693CB9">
        <w:rPr>
          <w:lang w:val="en-US"/>
        </w:rPr>
        <w:t xml:space="preserve">In this paper, </w:t>
      </w:r>
      <w:r w:rsidR="00F821A2">
        <w:rPr>
          <w:lang w:val="en-US"/>
        </w:rPr>
        <w:t xml:space="preserve">it was </w:t>
      </w:r>
      <w:r w:rsidRPr="00693CB9">
        <w:rPr>
          <w:lang w:val="en-US"/>
        </w:rPr>
        <w:t>revisit</w:t>
      </w:r>
      <w:r w:rsidR="00F821A2">
        <w:rPr>
          <w:lang w:val="en-US"/>
        </w:rPr>
        <w:t>ed</w:t>
      </w:r>
      <w:r w:rsidRPr="00693CB9">
        <w:rPr>
          <w:lang w:val="en-US"/>
        </w:rPr>
        <w:t xml:space="preserve"> the SLM described in Anonymous </w:t>
      </w:r>
      <w:r w:rsidRPr="007F4811">
        <w:rPr>
          <w:i/>
          <w:lang w:val="en-US"/>
        </w:rPr>
        <w:t>et al</w:t>
      </w:r>
      <w:r w:rsidRPr="00693CB9">
        <w:rPr>
          <w:lang w:val="en-US"/>
        </w:rPr>
        <w:t xml:space="preserve">. (2019), enriching the process with quality assessment measures to evaluate primary studies list. Quality measure is an important way to classify the primary studies to allow further analysis and prioritization. The quality assessment measures applied during this revisit determines the relevance and impact of the paper. Additionally, as presented in section </w:t>
      </w:r>
      <w:r w:rsidRPr="00691B7B">
        <w:rPr>
          <w:i/>
          <w:iCs/>
          <w:lang w:val="en-US"/>
        </w:rPr>
        <w:t>Threats to Validity</w:t>
      </w:r>
      <w:r w:rsidRPr="00693CB9">
        <w:rPr>
          <w:lang w:val="en-US"/>
        </w:rPr>
        <w:t xml:space="preserve">, a set of control activities was included in the revisit to add transparency to the execution and management </w:t>
      </w:r>
      <w:r w:rsidR="00F821A2">
        <w:rPr>
          <w:lang w:val="en-US"/>
        </w:rPr>
        <w:t xml:space="preserve">of </w:t>
      </w:r>
      <w:r w:rsidRPr="00693CB9">
        <w:rPr>
          <w:lang w:val="en-US"/>
        </w:rPr>
        <w:t xml:space="preserve">activities. </w:t>
      </w:r>
    </w:p>
    <w:p w14:paraId="31D6EC74" w14:textId="6DDCAE13" w:rsidR="003D0C7D" w:rsidRDefault="00693CB9" w:rsidP="00693CB9">
      <w:pPr>
        <w:rPr>
          <w:lang w:val="en-US"/>
        </w:rPr>
      </w:pPr>
      <w:r w:rsidRPr="00693CB9">
        <w:rPr>
          <w:lang w:val="en-US"/>
        </w:rPr>
        <w:t>Finally, in this revisit several open issues</w:t>
      </w:r>
      <w:r w:rsidR="00F821A2">
        <w:rPr>
          <w:lang w:val="en-US"/>
        </w:rPr>
        <w:t xml:space="preserve"> were presented</w:t>
      </w:r>
      <w:r w:rsidRPr="00693CB9">
        <w:rPr>
          <w:lang w:val="en-US"/>
        </w:rPr>
        <w:t>, identif</w:t>
      </w:r>
      <w:r w:rsidR="00F821A2">
        <w:rPr>
          <w:lang w:val="en-US"/>
        </w:rPr>
        <w:t>y</w:t>
      </w:r>
      <w:r w:rsidRPr="00693CB9">
        <w:rPr>
          <w:lang w:val="en-US"/>
        </w:rPr>
        <w:t>ing gaps in current research in order to suggest areas for further investigation. Therefore, we also differentiate ourselves from previous work by providing a structure and background for the proper development of future research activities.</w:t>
      </w:r>
    </w:p>
    <w:p w14:paraId="1D39F01D" w14:textId="77777777" w:rsidR="008F5E58" w:rsidRDefault="008F5E58" w:rsidP="008F5E58">
      <w:pPr>
        <w:pStyle w:val="heading1"/>
        <w:numPr>
          <w:ilvl w:val="0"/>
          <w:numId w:val="38"/>
        </w:numPr>
        <w:rPr>
          <w:lang w:val="en-US"/>
        </w:rPr>
      </w:pPr>
      <w:r w:rsidRPr="008F5E58">
        <w:rPr>
          <w:lang w:val="en-US"/>
        </w:rPr>
        <w:t xml:space="preserve">Research </w:t>
      </w:r>
      <w:r>
        <w:rPr>
          <w:lang w:val="en-US"/>
        </w:rPr>
        <w:t>R</w:t>
      </w:r>
      <w:r w:rsidRPr="008F5E58">
        <w:rPr>
          <w:lang w:val="en-US"/>
        </w:rPr>
        <w:t>oadmap</w:t>
      </w:r>
    </w:p>
    <w:p w14:paraId="52BD576F" w14:textId="77777777" w:rsidR="008F5E58" w:rsidRDefault="008F5E58" w:rsidP="008F5E58">
      <w:pPr>
        <w:pStyle w:val="p1a"/>
        <w:rPr>
          <w:lang w:val="en-US"/>
        </w:rPr>
      </w:pPr>
      <w:r w:rsidRPr="008F5E58">
        <w:rPr>
          <w:lang w:val="en-US"/>
        </w:rPr>
        <w:t>The previous discussions of the results and major findings highlight several open issues, suggesting worthwhile topics for future research. In particular:</w:t>
      </w:r>
    </w:p>
    <w:p w14:paraId="44D0216E" w14:textId="77777777" w:rsidR="008F5E58" w:rsidRDefault="00CB022A" w:rsidP="0014109E">
      <w:pPr>
        <w:pStyle w:val="PargrafodaLista"/>
        <w:numPr>
          <w:ilvl w:val="0"/>
          <w:numId w:val="46"/>
        </w:numPr>
        <w:rPr>
          <w:lang w:val="en-US"/>
        </w:rPr>
      </w:pPr>
      <w:r w:rsidRPr="0014109E">
        <w:rPr>
          <w:b/>
          <w:bCs/>
          <w:lang w:val="en-US"/>
        </w:rPr>
        <w:t>To propose a method for the quantitative evaluation of the quality of business process models and their modelling activities:</w:t>
      </w:r>
      <w:r w:rsidRPr="00CB022A">
        <w:rPr>
          <w:lang w:val="en-US"/>
        </w:rPr>
        <w:t xml:space="preserve"> the idea here is to define (bio)metrics</w:t>
      </w:r>
      <w:r w:rsidR="00E91306" w:rsidRPr="00E91306">
        <w:rPr>
          <w:lang w:val="en-US"/>
        </w:rPr>
        <w:t>, with the aid of eye-tracking,</w:t>
      </w:r>
      <w:r w:rsidRPr="00CB022A">
        <w:rPr>
          <w:lang w:val="en-US"/>
        </w:rPr>
        <w:t xml:space="preserve"> about the models and the way stakeholders interact with them, using scenarios to evaluate their usability (understanding) in terms of appropriateness </w:t>
      </w:r>
      <w:proofErr w:type="spellStart"/>
      <w:r w:rsidRPr="00CB022A">
        <w:rPr>
          <w:lang w:val="en-US"/>
        </w:rPr>
        <w:t>recognisabil</w:t>
      </w:r>
      <w:r w:rsidRPr="0014109E">
        <w:rPr>
          <w:lang w:val="en-US"/>
        </w:rPr>
        <w:t>ity</w:t>
      </w:r>
      <w:proofErr w:type="spellEnd"/>
      <w:r w:rsidRPr="0014109E">
        <w:rPr>
          <w:lang w:val="en-US"/>
        </w:rPr>
        <w:t xml:space="preserve"> and learnability.</w:t>
      </w:r>
    </w:p>
    <w:p w14:paraId="7F9F4635" w14:textId="45DE08F1" w:rsidR="0014109E" w:rsidRDefault="00E91306" w:rsidP="0014109E">
      <w:pPr>
        <w:pStyle w:val="PargrafodaLista"/>
        <w:numPr>
          <w:ilvl w:val="0"/>
          <w:numId w:val="46"/>
        </w:numPr>
        <w:rPr>
          <w:lang w:val="en-US"/>
        </w:rPr>
      </w:pPr>
      <w:r w:rsidRPr="00E91306">
        <w:rPr>
          <w:b/>
          <w:bCs/>
          <w:lang w:val="en-US"/>
        </w:rPr>
        <w:t xml:space="preserve">To evaluate the effect of the layout guidelines on the modelling novice stakeholders' ability to understand and review </w:t>
      </w:r>
      <w:r w:rsidR="00507C9D">
        <w:rPr>
          <w:b/>
          <w:bCs/>
          <w:lang w:val="en-US"/>
        </w:rPr>
        <w:t xml:space="preserve">their </w:t>
      </w:r>
      <w:r w:rsidRPr="00E91306">
        <w:rPr>
          <w:b/>
          <w:bCs/>
          <w:lang w:val="en-US"/>
        </w:rPr>
        <w:t>business process models:</w:t>
      </w:r>
      <w:r w:rsidRPr="00E91306">
        <w:rPr>
          <w:lang w:val="en-US"/>
        </w:rPr>
        <w:t xml:space="preserve"> the idea here is to </w:t>
      </w:r>
      <w:proofErr w:type="spellStart"/>
      <w:r w:rsidRPr="00E91306">
        <w:rPr>
          <w:lang w:val="en-US"/>
        </w:rPr>
        <w:t>performe</w:t>
      </w:r>
      <w:proofErr w:type="spellEnd"/>
      <w:r w:rsidRPr="00E91306">
        <w:rPr>
          <w:lang w:val="en-US"/>
        </w:rPr>
        <w:t xml:space="preserve"> a</w:t>
      </w:r>
      <w:r>
        <w:rPr>
          <w:lang w:val="en-US"/>
        </w:rPr>
        <w:t>n</w:t>
      </w:r>
      <w:r w:rsidRPr="00E91306">
        <w:rPr>
          <w:lang w:val="en-US"/>
        </w:rPr>
        <w:t xml:space="preserve"> experiment where participants </w:t>
      </w:r>
      <w:r w:rsidR="00507C9D">
        <w:rPr>
          <w:lang w:val="en-US"/>
        </w:rPr>
        <w:t>are</w:t>
      </w:r>
      <w:r w:rsidRPr="00E91306">
        <w:rPr>
          <w:lang w:val="en-US"/>
        </w:rPr>
        <w:t xml:space="preserve"> given tasks of the understanding and reviewing. Both tasks must involve a model with a bad layout and another model following layout guidelines with good practice</w:t>
      </w:r>
      <w:r w:rsidR="00507C9D">
        <w:rPr>
          <w:lang w:val="en-US"/>
        </w:rPr>
        <w:t>s</w:t>
      </w:r>
      <w:r w:rsidRPr="00E91306">
        <w:rPr>
          <w:lang w:val="en-US"/>
        </w:rPr>
        <w:t>. Thus, with the aid of eye-tracking, it will be possible to evaluate the impact of layouts by combining the success level in those tasks and the required effort to accomplish them.</w:t>
      </w:r>
    </w:p>
    <w:p w14:paraId="1C5569E0" w14:textId="7209DF9D" w:rsidR="00E83948" w:rsidRDefault="00E83948" w:rsidP="0014109E">
      <w:pPr>
        <w:pStyle w:val="PargrafodaLista"/>
        <w:numPr>
          <w:ilvl w:val="0"/>
          <w:numId w:val="46"/>
        </w:numPr>
        <w:rPr>
          <w:lang w:val="en-US"/>
        </w:rPr>
      </w:pPr>
      <w:r w:rsidRPr="00E83948">
        <w:rPr>
          <w:b/>
          <w:bCs/>
          <w:lang w:val="en-US"/>
        </w:rPr>
        <w:t>To define a consistent terminology with metrics</w:t>
      </w:r>
      <w:r w:rsidR="00507C9D">
        <w:rPr>
          <w:b/>
          <w:bCs/>
          <w:lang w:val="en-US"/>
        </w:rPr>
        <w:t>’</w:t>
      </w:r>
      <w:r w:rsidRPr="00E83948">
        <w:rPr>
          <w:b/>
          <w:bCs/>
          <w:lang w:val="en-US"/>
        </w:rPr>
        <w:t xml:space="preserve"> names, and methods:</w:t>
      </w:r>
      <w:r w:rsidRPr="00E83948">
        <w:rPr>
          <w:lang w:val="en-US"/>
        </w:rPr>
        <w:t xml:space="preserve"> the idea here is to define standard guidelines and terminology while conducting and reporting an eye-tracking experiment. Using standard guidelines to design experiments for </w:t>
      </w:r>
      <w:proofErr w:type="spellStart"/>
      <w:r w:rsidRPr="00E83948">
        <w:rPr>
          <w:lang w:val="en-US"/>
        </w:rPr>
        <w:t>modellig</w:t>
      </w:r>
      <w:proofErr w:type="spellEnd"/>
      <w:r w:rsidRPr="00E83948">
        <w:rPr>
          <w:lang w:val="en-US"/>
        </w:rPr>
        <w:t xml:space="preserve"> tasks could reduce the risks of failure </w:t>
      </w:r>
      <w:proofErr w:type="gramStart"/>
      <w:r w:rsidRPr="00E83948">
        <w:rPr>
          <w:lang w:val="en-US"/>
        </w:rPr>
        <w:t>and also</w:t>
      </w:r>
      <w:proofErr w:type="gramEnd"/>
      <w:r w:rsidRPr="00E83948">
        <w:rPr>
          <w:lang w:val="en-US"/>
        </w:rPr>
        <w:t xml:space="preserve"> mitigate threats to validity. Using a uniform way to report an experiment that uses eye-tracking can benefit our community. This standardization can provide valuable information on how to review, replicate and analyze the data from an experiment with the eye-tracking. Here it is worth mentioning that conducting an eye-tracking experiment requires further, more specific recommendations with regards to the limitations associated with this technology.</w:t>
      </w:r>
    </w:p>
    <w:p w14:paraId="13CB6B5A" w14:textId="77777777" w:rsidR="00F16B60" w:rsidRDefault="00F16B60" w:rsidP="0014109E">
      <w:pPr>
        <w:pStyle w:val="PargrafodaLista"/>
        <w:numPr>
          <w:ilvl w:val="0"/>
          <w:numId w:val="46"/>
        </w:numPr>
        <w:rPr>
          <w:lang w:val="en-US"/>
        </w:rPr>
      </w:pPr>
      <w:r w:rsidRPr="00F16B60">
        <w:rPr>
          <w:b/>
          <w:bCs/>
          <w:lang w:val="en-US"/>
        </w:rPr>
        <w:t>To study the differences in business process models comprehension watching navigation strategies between experienced and less experienced business designers in the modelling languages:</w:t>
      </w:r>
      <w:r w:rsidRPr="00F16B60">
        <w:rPr>
          <w:lang w:val="en-US"/>
        </w:rPr>
        <w:t xml:space="preserve"> the idea here is to use eye-tracking technology and have investigated how designers understand business models. That is, to use the eye-tracking technology to study the differences in </w:t>
      </w:r>
      <w:proofErr w:type="gramStart"/>
      <w:r w:rsidRPr="00F16B60">
        <w:rPr>
          <w:lang w:val="en-US"/>
        </w:rPr>
        <w:t>models</w:t>
      </w:r>
      <w:proofErr w:type="gramEnd"/>
      <w:r w:rsidRPr="00F16B60">
        <w:rPr>
          <w:lang w:val="en-US"/>
        </w:rPr>
        <w:t xml:space="preserve"> comprehension and models reading navigation strategies between experienced and less experienced business designers in the notations to represent BPD, e.g., BPMN.</w:t>
      </w:r>
    </w:p>
    <w:p w14:paraId="7DE21F47" w14:textId="7FD4709C" w:rsidR="00F16D48" w:rsidRDefault="00F16D48" w:rsidP="0014109E">
      <w:pPr>
        <w:pStyle w:val="PargrafodaLista"/>
        <w:numPr>
          <w:ilvl w:val="0"/>
          <w:numId w:val="46"/>
        </w:numPr>
        <w:rPr>
          <w:lang w:val="en-US"/>
        </w:rPr>
      </w:pPr>
      <w:r w:rsidRPr="003D0658">
        <w:rPr>
          <w:b/>
          <w:bCs/>
          <w:lang w:val="en-US"/>
        </w:rPr>
        <w:t>To verify the cognitive effectiveness of business process models:</w:t>
      </w:r>
      <w:r w:rsidRPr="00F16D48">
        <w:rPr>
          <w:lang w:val="en-US"/>
        </w:rPr>
        <w:t xml:space="preserve"> In particular, the business process community is concerned with bridging the perceived gap between sophisticated modelling languages approaches and the stakeholders with whom designers need to interact with. As such, devising ways of making these processes languages more accessible is perceived as </w:t>
      </w:r>
      <w:proofErr w:type="gramStart"/>
      <w:r w:rsidRPr="00F16D48">
        <w:rPr>
          <w:lang w:val="en-US"/>
        </w:rPr>
        <w:t>very important</w:t>
      </w:r>
      <w:proofErr w:type="gramEnd"/>
      <w:r w:rsidRPr="00F16D48">
        <w:rPr>
          <w:lang w:val="en-US"/>
        </w:rPr>
        <w:t xml:space="preserve">. </w:t>
      </w:r>
      <w:r w:rsidR="00ED3EF4">
        <w:rPr>
          <w:lang w:val="en-US"/>
        </w:rPr>
        <w:t>The i</w:t>
      </w:r>
      <w:r w:rsidRPr="00F16D48">
        <w:rPr>
          <w:lang w:val="en-US"/>
        </w:rPr>
        <w:t>dea here is to propose approaches to help improving the understandability of processes models, by improving the concrete syntax of those models through the definition of a set of principles, for designing cognitively effective visual notations. In this case, cognitive effectiveness must be obtained by the speed, ease and precision with which the business model content can be understood by the stakeholders.</w:t>
      </w:r>
    </w:p>
    <w:p w14:paraId="66D6E0D9" w14:textId="1E4A8838" w:rsidR="00DF7BE1" w:rsidRDefault="00DF7BE1" w:rsidP="0014109E">
      <w:pPr>
        <w:pStyle w:val="PargrafodaLista"/>
        <w:numPr>
          <w:ilvl w:val="0"/>
          <w:numId w:val="46"/>
        </w:numPr>
        <w:rPr>
          <w:lang w:val="en-US"/>
        </w:rPr>
      </w:pPr>
      <w:r w:rsidRPr="00DF7BE1">
        <w:rPr>
          <w:b/>
          <w:bCs/>
          <w:lang w:val="en-US"/>
        </w:rPr>
        <w:t>To use semiotic theory to check the denotations (signs) of the process models notations, for example, BPMN</w:t>
      </w:r>
      <w:r>
        <w:rPr>
          <w:lang w:val="en-US"/>
        </w:rPr>
        <w:t>:</w:t>
      </w:r>
      <w:r w:rsidRPr="00DF7BE1">
        <w:rPr>
          <w:lang w:val="en-US"/>
        </w:rPr>
        <w:t xml:space="preserve"> The process of interpretation, called semiosis, at the pragmatic level necessarily results from and depends on the use of the sign. So, </w:t>
      </w:r>
      <w:r w:rsidR="00ED3EF4">
        <w:rPr>
          <w:lang w:val="en-US"/>
        </w:rPr>
        <w:t xml:space="preserve">the </w:t>
      </w:r>
      <w:r w:rsidRPr="00DF7BE1">
        <w:rPr>
          <w:lang w:val="en-US"/>
        </w:rPr>
        <w:t>idea here is to use eye-tracking to validate and verify the three aspects of a sign:</w:t>
      </w:r>
      <w:r w:rsidR="00ED3EF4">
        <w:rPr>
          <w:lang w:val="en-US"/>
        </w:rPr>
        <w:t xml:space="preserve"> syntax</w:t>
      </w:r>
      <w:r w:rsidRPr="00DF7BE1">
        <w:rPr>
          <w:lang w:val="en-US"/>
        </w:rPr>
        <w:t xml:space="preserve"> (between sign representations), semantic</w:t>
      </w:r>
      <w:r w:rsidR="00ED3EF4">
        <w:rPr>
          <w:lang w:val="en-US"/>
        </w:rPr>
        <w:t>s</w:t>
      </w:r>
      <w:r w:rsidRPr="00DF7BE1">
        <w:rPr>
          <w:lang w:val="en-US"/>
        </w:rPr>
        <w:t xml:space="preserve"> (between a representation and its referent) and pragmatic</w:t>
      </w:r>
      <w:r w:rsidR="00ED3EF4">
        <w:rPr>
          <w:lang w:val="en-US"/>
        </w:rPr>
        <w:t>s</w:t>
      </w:r>
      <w:r w:rsidRPr="00DF7BE1">
        <w:rPr>
          <w:lang w:val="en-US"/>
        </w:rPr>
        <w:t xml:space="preserve"> (between the representation and the interpretation) </w:t>
      </w:r>
      <w:r w:rsidR="00ED3EF4">
        <w:rPr>
          <w:lang w:val="en-US"/>
        </w:rPr>
        <w:t xml:space="preserve">in </w:t>
      </w:r>
      <w:r w:rsidRPr="00DF7BE1">
        <w:rPr>
          <w:lang w:val="en-US"/>
        </w:rPr>
        <w:t xml:space="preserve">semiotic levels. This research can be viewed in terms of its potential in fluence on the stakeholders’ subsequent actions as a means of communication, according to </w:t>
      </w:r>
      <w:r w:rsidR="00ED3EF4">
        <w:rPr>
          <w:lang w:val="en-US"/>
        </w:rPr>
        <w:t xml:space="preserve">the </w:t>
      </w:r>
      <w:r w:rsidRPr="00DF7BE1">
        <w:rPr>
          <w:lang w:val="en-US"/>
        </w:rPr>
        <w:t>understanding of the process model</w:t>
      </w:r>
      <w:r w:rsidR="00ED3EF4">
        <w:rPr>
          <w:lang w:val="en-US"/>
        </w:rPr>
        <w:t>’s</w:t>
      </w:r>
      <w:r w:rsidRPr="00DF7BE1">
        <w:rPr>
          <w:lang w:val="en-US"/>
        </w:rPr>
        <w:t xml:space="preserve"> artifacts.</w:t>
      </w:r>
    </w:p>
    <w:p w14:paraId="5C7CE0FD" w14:textId="77777777" w:rsidR="00AE22C4" w:rsidRPr="00371C10" w:rsidRDefault="00AE22C4" w:rsidP="00DD41B8">
      <w:pPr>
        <w:pStyle w:val="heading1"/>
        <w:numPr>
          <w:ilvl w:val="0"/>
          <w:numId w:val="38"/>
        </w:numPr>
        <w:rPr>
          <w:lang w:val="en-US"/>
        </w:rPr>
      </w:pPr>
      <w:r w:rsidRPr="00371C10">
        <w:rPr>
          <w:lang w:val="en-US"/>
        </w:rPr>
        <w:t>Conclusions</w:t>
      </w:r>
    </w:p>
    <w:p w14:paraId="3DD022ED" w14:textId="76F40DF1" w:rsidR="00DD41B8" w:rsidRDefault="00DD41B8" w:rsidP="007F4811">
      <w:pPr>
        <w:overflowPunct/>
        <w:autoSpaceDE/>
        <w:autoSpaceDN/>
        <w:adjustRightInd/>
        <w:textAlignment w:val="auto"/>
        <w:rPr>
          <w:lang w:val="en-US"/>
        </w:rPr>
      </w:pPr>
      <w:r w:rsidRPr="004F63A2">
        <w:rPr>
          <w:lang w:val="en-US"/>
        </w:rPr>
        <w:t xml:space="preserve">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 </w:t>
      </w:r>
      <w:r w:rsidR="00ED3EF4">
        <w:rPr>
          <w:lang w:val="en-US"/>
        </w:rPr>
        <w:t>are</w:t>
      </w:r>
      <w:r w:rsidRPr="004F63A2">
        <w:rPr>
          <w:lang w:val="en-US"/>
        </w:rPr>
        <w:t xml:space="preserve"> also presented</w:t>
      </w:r>
      <w:r w:rsidR="008C78EE">
        <w:rPr>
          <w:lang w:val="en-US"/>
        </w:rPr>
        <w:t>.</w:t>
      </w:r>
    </w:p>
    <w:p w14:paraId="74D8AFD7" w14:textId="7E4B8AB1" w:rsidR="0026060A" w:rsidRPr="004F63A2" w:rsidRDefault="00DD41B8" w:rsidP="00DD41B8">
      <w:pPr>
        <w:overflowPunct/>
        <w:autoSpaceDE/>
        <w:autoSpaceDN/>
        <w:adjustRightInd/>
        <w:ind w:firstLine="0"/>
        <w:textAlignment w:val="auto"/>
        <w:rPr>
          <w:lang w:val="en-US"/>
        </w:rPr>
      </w:pPr>
      <w:r w:rsidRPr="004F63A2">
        <w:rPr>
          <w:lang w:val="en-US"/>
        </w:rPr>
        <w:tab/>
        <w:t xml:space="preserve">Thus, with this SLR we performed a study to find empirical evidence about how the eye-tracking technology has been applied in the understanding of the business process models. </w:t>
      </w:r>
      <w:proofErr w:type="gramStart"/>
      <w:r w:rsidRPr="004F63A2">
        <w:rPr>
          <w:lang w:val="en-US"/>
        </w:rPr>
        <w:t xml:space="preserve">The </w:t>
      </w:r>
      <w:r w:rsidR="00ED3EF4">
        <w:rPr>
          <w:lang w:val="en-US"/>
        </w:rPr>
        <w:t>final</w:t>
      </w:r>
      <w:r w:rsidRPr="004F63A2">
        <w:rPr>
          <w:lang w:val="en-US"/>
        </w:rPr>
        <w:t xml:space="preserve"> result</w:t>
      </w:r>
      <w:proofErr w:type="gramEnd"/>
      <w:r w:rsidRPr="004F63A2">
        <w:rPr>
          <w:lang w:val="en-US"/>
        </w:rPr>
        <w:t xml:space="preserve"> is an overview of the current practice of eye-tracking in business process models,</w:t>
      </w:r>
      <w:r w:rsidR="004805C2" w:rsidRPr="004805C2">
        <w:rPr>
          <w:lang w:val="en-US"/>
        </w:rPr>
        <w:t xml:space="preserve"> and it can be seen that the business process community </w:t>
      </w:r>
      <w:r w:rsidR="00691B7B" w:rsidRPr="00EA6100">
        <w:rPr>
          <w:lang w:val="en-US"/>
        </w:rPr>
        <w:t>takes little advantage from</w:t>
      </w:r>
      <w:r w:rsidR="00691B7B" w:rsidRPr="004805C2">
        <w:rPr>
          <w:lang w:val="en-US"/>
        </w:rPr>
        <w:t xml:space="preserve"> </w:t>
      </w:r>
      <w:r w:rsidR="004805C2" w:rsidRPr="004805C2">
        <w:rPr>
          <w:lang w:val="en-US"/>
        </w:rPr>
        <w:t xml:space="preserve">the use of eye-tracking. </w:t>
      </w:r>
      <w:r w:rsidRPr="004F63A2">
        <w:rPr>
          <w:lang w:val="en-US"/>
        </w:rPr>
        <w:t xml:space="preserve">The evidence found indicates that the selected studies are strongly concerned with the understanding of process models, but </w:t>
      </w:r>
      <w:r w:rsidR="004805C2" w:rsidRPr="004805C2">
        <w:rPr>
          <w:lang w:val="en-US"/>
        </w:rPr>
        <w:t>none of them are concerned with recognition and the ability to learn modeling itself.</w:t>
      </w:r>
      <w:r w:rsidRPr="004F63A2">
        <w:rPr>
          <w:lang w:val="en-US"/>
        </w:rPr>
        <w:t xml:space="preserve"> Also, it was possible to verify that there is no standardization about the use of eye-tracking technology in the analysis of the process models. Although there is a standardization of terms used in the use of eye-tracking, for instance, ocular, sacral, sweep path, duration and attempt-pill.</w:t>
      </w:r>
    </w:p>
    <w:p w14:paraId="37DED1D4" w14:textId="0BC7BF4E" w:rsidR="008F4AB1" w:rsidRDefault="00DD41B8" w:rsidP="00AB103B">
      <w:pPr>
        <w:rPr>
          <w:lang w:val="en-US"/>
        </w:rPr>
      </w:pPr>
      <w:r w:rsidRPr="004F63A2">
        <w:rPr>
          <w:lang w:val="en-US"/>
        </w:rPr>
        <w:t xml:space="preserve">These issues identified can be used to offer a research agenda. In works intended for the near future, we will focus our research on the systematization of the </w:t>
      </w:r>
      <w:proofErr w:type="gramStart"/>
      <w:r w:rsidRPr="004F63A2">
        <w:rPr>
          <w:lang w:val="en-US"/>
        </w:rPr>
        <w:t>manner in which</w:t>
      </w:r>
      <w:proofErr w:type="gramEnd"/>
      <w:r w:rsidRPr="004F63A2">
        <w:rPr>
          <w:lang w:val="en-US"/>
        </w:rPr>
        <w:t xml:space="preserve"> an evaluation with an eye-tracking should be built. Also, we will contribute to improve the state of practice with the conduction of controlled experiments to evaluate the understanding of business process modeling on the fly</w:t>
      </w:r>
    </w:p>
    <w:p w14:paraId="7A247C44" w14:textId="77777777" w:rsidR="008A6ED2" w:rsidRPr="008A6ED2" w:rsidRDefault="008A6ED2" w:rsidP="008A6ED2">
      <w:pPr>
        <w:pStyle w:val="heading1"/>
        <w:numPr>
          <w:ilvl w:val="0"/>
          <w:numId w:val="0"/>
        </w:numPr>
        <w:ind w:left="567" w:hanging="567"/>
        <w:rPr>
          <w:lang w:val="en-US"/>
        </w:rPr>
      </w:pPr>
      <w:r w:rsidRPr="008A6ED2">
        <w:rPr>
          <w:lang w:val="en-US"/>
        </w:rPr>
        <w:t>Acknowledgements</w:t>
      </w:r>
    </w:p>
    <w:p w14:paraId="64C03D21" w14:textId="77777777" w:rsidR="00CE0500" w:rsidRPr="00CE0500" w:rsidRDefault="008A6ED2" w:rsidP="00CE0500">
      <w:pPr>
        <w:overflowPunct/>
        <w:autoSpaceDE/>
        <w:autoSpaceDN/>
        <w:adjustRightInd/>
        <w:ind w:firstLine="0"/>
        <w:textAlignment w:val="auto"/>
        <w:rPr>
          <w:lang w:val="en-US"/>
        </w:rPr>
      </w:pPr>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p>
    <w:p w14:paraId="3DF601B7" w14:textId="77777777" w:rsidR="00FA4D27" w:rsidRPr="008F5C92" w:rsidRDefault="009B2539" w:rsidP="00FA4D27">
      <w:pPr>
        <w:pStyle w:val="heading1"/>
        <w:numPr>
          <w:ilvl w:val="0"/>
          <w:numId w:val="0"/>
        </w:numPr>
        <w:ind w:left="567" w:hanging="567"/>
        <w:rPr>
          <w:rPrChange w:id="133" w:author="Denis Silveira" w:date="2020-05-04T09:32:00Z">
            <w:rPr>
              <w:lang w:val="en-GB"/>
            </w:rPr>
          </w:rPrChange>
        </w:rPr>
      </w:pPr>
      <w:proofErr w:type="spellStart"/>
      <w:r w:rsidRPr="008F5C92">
        <w:rPr>
          <w:rPrChange w:id="134" w:author="Denis Silveira" w:date="2020-05-04T09:32:00Z">
            <w:rPr>
              <w:lang w:val="en-GB"/>
            </w:rPr>
          </w:rPrChange>
        </w:rPr>
        <w:t>References</w:t>
      </w:r>
      <w:proofErr w:type="spellEnd"/>
    </w:p>
    <w:p w14:paraId="21ACA472" w14:textId="77777777" w:rsidR="00DA0928" w:rsidRPr="00DA0928" w:rsidRDefault="00D86E6A" w:rsidP="00DA0928">
      <w:pPr>
        <w:pStyle w:val="p1a"/>
        <w:rPr>
          <w:lang w:val="en-US"/>
        </w:rPr>
      </w:pPr>
      <w:r w:rsidRPr="008F5C92">
        <w:rPr>
          <w:rPrChange w:id="135" w:author="Denis Silveira" w:date="2020-05-04T09:32:00Z">
            <w:rPr>
              <w:lang w:val="en-GB"/>
            </w:rPr>
          </w:rPrChange>
        </w:rPr>
        <w:tab/>
      </w:r>
      <w:proofErr w:type="spellStart"/>
      <w:r w:rsidR="00DA0928" w:rsidRPr="008F5C92">
        <w:rPr>
          <w:rPrChange w:id="136" w:author="Denis Silveira" w:date="2020-05-04T09:32:00Z">
            <w:rPr>
              <w:lang w:val="en-GB"/>
            </w:rPr>
          </w:rPrChange>
        </w:rPr>
        <w:t>Alotaibi</w:t>
      </w:r>
      <w:proofErr w:type="spellEnd"/>
      <w:r w:rsidR="00DA0928" w:rsidRPr="008F5C92">
        <w:rPr>
          <w:rPrChange w:id="137" w:author="Denis Silveira" w:date="2020-05-04T09:32:00Z">
            <w:rPr>
              <w:lang w:val="en-GB"/>
            </w:rPr>
          </w:rPrChange>
        </w:rPr>
        <w:t xml:space="preserve">, Y., &amp; Liu, F. (2017). </w:t>
      </w:r>
      <w:r w:rsidR="00DA0928" w:rsidRPr="00DA0928">
        <w:rPr>
          <w:lang w:val="en-US"/>
        </w:rPr>
        <w:t>Survey of business process management: challenges and solutions. Enterprise Information Systems, 11, 1119–1153. doi:10.1080/17517575.2016.1161238.</w:t>
      </w:r>
    </w:p>
    <w:p w14:paraId="772D7085" w14:textId="77777777" w:rsidR="00DA0928" w:rsidRPr="00B801C2" w:rsidRDefault="00D86E6A" w:rsidP="00DA0928">
      <w:pPr>
        <w:pStyle w:val="p1a"/>
        <w:rPr>
          <w:lang w:val="fr-FR"/>
        </w:rPr>
      </w:pPr>
      <w:r>
        <w:rPr>
          <w:lang w:val="en-US"/>
        </w:rPr>
        <w:tab/>
      </w:r>
      <w:proofErr w:type="spellStart"/>
      <w:r w:rsidR="00DA0928" w:rsidRPr="00DA0928">
        <w:rPr>
          <w:lang w:val="en-US"/>
        </w:rPr>
        <w:t>Bera</w:t>
      </w:r>
      <w:proofErr w:type="spellEnd"/>
      <w:r w:rsidR="00DA0928" w:rsidRPr="00DA0928">
        <w:rPr>
          <w:lang w:val="en-US"/>
        </w:rPr>
        <w:t xml:space="preserve">, P., </w:t>
      </w:r>
      <w:proofErr w:type="spellStart"/>
      <w:r w:rsidR="00DA0928" w:rsidRPr="00DA0928">
        <w:rPr>
          <w:lang w:val="en-US"/>
        </w:rPr>
        <w:t>Soffer</w:t>
      </w:r>
      <w:proofErr w:type="spellEnd"/>
      <w:r w:rsidR="00DA0928" w:rsidRPr="00DA0928">
        <w:rPr>
          <w:lang w:val="en-US"/>
        </w:rPr>
        <w:t xml:space="preserve">, P., &amp; Parsons, J. (2019). Using eye tracking to expose cognitive processes in understanding conceptual models. </w:t>
      </w:r>
      <w:r w:rsidR="00DA0928" w:rsidRPr="00B801C2">
        <w:rPr>
          <w:lang w:val="fr-FR"/>
        </w:rPr>
        <w:t>MIS Quarterly, 43, 1105–1126. doi:https://doi.org/10.25300/MISQ/2019/14163.</w:t>
      </w:r>
    </w:p>
    <w:p w14:paraId="2542869E" w14:textId="77777777" w:rsidR="00DA0928" w:rsidRPr="00DA0928" w:rsidRDefault="00D86E6A" w:rsidP="00DA0928">
      <w:pPr>
        <w:pStyle w:val="p1a"/>
        <w:rPr>
          <w:lang w:val="en-US"/>
        </w:rPr>
      </w:pPr>
      <w:r w:rsidRPr="00B801C2">
        <w:rPr>
          <w:lang w:val="fr-FR"/>
        </w:rPr>
        <w:tab/>
      </w:r>
      <w:r w:rsidR="00DA0928" w:rsidRPr="00B801C2">
        <w:rPr>
          <w:lang w:val="fr-FR"/>
        </w:rPr>
        <w:t xml:space="preserve">Burattin, A., Kaiser, M., Neurauter, M., &amp; Weber, B. (2019). </w:t>
      </w:r>
      <w:r w:rsidR="00DA0928" w:rsidRPr="00DA0928">
        <w:rPr>
          <w:lang w:val="en-US"/>
        </w:rPr>
        <w:t xml:space="preserve">Learning process modeling phases from modeling interactions and eye tracking data. Data Knowledge Engineering, 121, 1–17. URL: http://www.sciencedirect.com/science/article/pii/S0169023X17303282. </w:t>
      </w:r>
      <w:proofErr w:type="spellStart"/>
      <w:proofErr w:type="gramStart"/>
      <w:r w:rsidR="00DA0928" w:rsidRPr="00DA0928">
        <w:rPr>
          <w:lang w:val="en-US"/>
        </w:rPr>
        <w:t>doi:https</w:t>
      </w:r>
      <w:proofErr w:type="spellEnd"/>
      <w:r w:rsidR="00DA0928" w:rsidRPr="00DA0928">
        <w:rPr>
          <w:lang w:val="en-US"/>
        </w:rPr>
        <w:t>://doi.org/10.1016/j.datak.2019.04.001</w:t>
      </w:r>
      <w:proofErr w:type="gramEnd"/>
      <w:r w:rsidR="00DA0928" w:rsidRPr="00DA0928">
        <w:rPr>
          <w:lang w:val="en-US"/>
        </w:rPr>
        <w:t>.</w:t>
      </w:r>
    </w:p>
    <w:p w14:paraId="04332F3F" w14:textId="77777777" w:rsidR="00DA0928" w:rsidRPr="00DA0928" w:rsidRDefault="00D86E6A" w:rsidP="00DA0928">
      <w:pPr>
        <w:pStyle w:val="p1a"/>
        <w:rPr>
          <w:lang w:val="en-US"/>
        </w:rPr>
      </w:pPr>
      <w:r>
        <w:rPr>
          <w:lang w:val="en-US"/>
        </w:rPr>
        <w:tab/>
      </w:r>
      <w:r w:rsidR="00DA0928" w:rsidRPr="00DA0928">
        <w:rPr>
          <w:lang w:val="en-US"/>
        </w:rPr>
        <w:t xml:space="preserve">Chen, T., Wang, W., </w:t>
      </w:r>
      <w:proofErr w:type="spellStart"/>
      <w:r w:rsidR="00DA0928" w:rsidRPr="00DA0928">
        <w:rPr>
          <w:lang w:val="en-US"/>
        </w:rPr>
        <w:t>Indulska</w:t>
      </w:r>
      <w:proofErr w:type="spellEnd"/>
      <w:r w:rsidR="00DA0928" w:rsidRPr="00DA0928">
        <w:rPr>
          <w:lang w:val="en-US"/>
        </w:rPr>
        <w:t xml:space="preserve">, M., &amp; Sadiq, S. (2018). Business process and rule integration approaches - an empirical analysis. In M. </w:t>
      </w:r>
      <w:proofErr w:type="spellStart"/>
      <w:r w:rsidR="00DA0928" w:rsidRPr="00DA0928">
        <w:rPr>
          <w:lang w:val="en-US"/>
        </w:rPr>
        <w:t>Weske</w:t>
      </w:r>
      <w:proofErr w:type="spellEnd"/>
      <w:r w:rsidR="00DA0928" w:rsidRPr="00DA0928">
        <w:rPr>
          <w:lang w:val="en-US"/>
        </w:rPr>
        <w:t xml:space="preserve">, M. </w:t>
      </w:r>
      <w:proofErr w:type="spellStart"/>
      <w:r w:rsidR="00DA0928" w:rsidRPr="00DA0928">
        <w:rPr>
          <w:lang w:val="en-US"/>
        </w:rPr>
        <w:t>Montali</w:t>
      </w:r>
      <w:proofErr w:type="spellEnd"/>
      <w:r w:rsidR="00DA0928" w:rsidRPr="00DA0928">
        <w:rPr>
          <w:lang w:val="en-US"/>
        </w:rPr>
        <w:t xml:space="preserve">, I. Weber, &amp; J. </w:t>
      </w:r>
      <w:proofErr w:type="spellStart"/>
      <w:r w:rsidR="00DA0928" w:rsidRPr="00DA0928">
        <w:rPr>
          <w:lang w:val="en-US"/>
        </w:rPr>
        <w:t>vomBrocke</w:t>
      </w:r>
      <w:proofErr w:type="spellEnd"/>
      <w:r w:rsidR="00DA0928" w:rsidRPr="00DA0928">
        <w:rPr>
          <w:lang w:val="en-US"/>
        </w:rPr>
        <w:t xml:space="preserve"> (Eds.), Business Process Management Forum (pp. 37–52). Cham: Springer International Publishing</w:t>
      </w:r>
    </w:p>
    <w:p w14:paraId="3AA8412E" w14:textId="77777777" w:rsidR="00DA0928" w:rsidRPr="00DA0928" w:rsidRDefault="00D86E6A" w:rsidP="00DA0928">
      <w:pPr>
        <w:pStyle w:val="p1a"/>
        <w:rPr>
          <w:lang w:val="en-US"/>
        </w:rPr>
      </w:pPr>
      <w:r>
        <w:rPr>
          <w:lang w:val="en-US"/>
        </w:rPr>
        <w:tab/>
      </w:r>
      <w:proofErr w:type="spellStart"/>
      <w:r w:rsidR="00DA0928" w:rsidRPr="00DA0928">
        <w:rPr>
          <w:lang w:val="en-US"/>
        </w:rPr>
        <w:t>Dikici</w:t>
      </w:r>
      <w:proofErr w:type="spellEnd"/>
      <w:r w:rsidR="00DA0928" w:rsidRPr="00DA0928">
        <w:rPr>
          <w:lang w:val="en-US"/>
        </w:rPr>
        <w:t xml:space="preserve">, A., </w:t>
      </w:r>
      <w:proofErr w:type="spellStart"/>
      <w:r w:rsidR="00DA0928" w:rsidRPr="00DA0928">
        <w:rPr>
          <w:lang w:val="en-US"/>
        </w:rPr>
        <w:t>Turetken</w:t>
      </w:r>
      <w:proofErr w:type="spellEnd"/>
      <w:r w:rsidR="00DA0928" w:rsidRPr="00DA0928">
        <w:rPr>
          <w:lang w:val="en-US"/>
        </w:rPr>
        <w:t>, O., &amp;</w:t>
      </w:r>
      <w:proofErr w:type="spellStart"/>
      <w:r w:rsidR="00DA0928" w:rsidRPr="00DA0928">
        <w:rPr>
          <w:lang w:val="en-US"/>
        </w:rPr>
        <w:t>Demirors</w:t>
      </w:r>
      <w:proofErr w:type="spellEnd"/>
      <w:r w:rsidR="00DA0928" w:rsidRPr="00DA0928">
        <w:rPr>
          <w:lang w:val="en-US"/>
        </w:rPr>
        <w:t xml:space="preserve">, O. (2018). Factors influencing the understandability of process models: A systematic literature review. Information and Software Technology, 93, 112–129. </w:t>
      </w:r>
      <w:proofErr w:type="spellStart"/>
      <w:proofErr w:type="gramStart"/>
      <w:r w:rsidR="00DA0928" w:rsidRPr="00DA0928">
        <w:rPr>
          <w:lang w:val="en-US"/>
        </w:rPr>
        <w:t>doi:https</w:t>
      </w:r>
      <w:proofErr w:type="spellEnd"/>
      <w:r w:rsidR="00DA0928" w:rsidRPr="00DA0928">
        <w:rPr>
          <w:lang w:val="en-US"/>
        </w:rPr>
        <w:t>://doi.org/10.1016/j.infsof.2017.09.001</w:t>
      </w:r>
      <w:proofErr w:type="gramEnd"/>
      <w:r w:rsidR="00DA0928" w:rsidRPr="00DA0928">
        <w:rPr>
          <w:lang w:val="en-US"/>
        </w:rPr>
        <w:t>.</w:t>
      </w:r>
    </w:p>
    <w:p w14:paraId="63D94B83" w14:textId="77777777"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(2017). Comprehension of procedural visual business process models. Business Information Systems Engineering, 59, 41–67. </w:t>
      </w:r>
      <w:proofErr w:type="spellStart"/>
      <w:proofErr w:type="gramStart"/>
      <w:r w:rsidR="00DA0928" w:rsidRPr="00DA0928">
        <w:rPr>
          <w:lang w:val="en-US"/>
        </w:rPr>
        <w:t>doi:https</w:t>
      </w:r>
      <w:proofErr w:type="spellEnd"/>
      <w:r w:rsidR="00DA0928" w:rsidRPr="00DA0928">
        <w:rPr>
          <w:lang w:val="en-US"/>
        </w:rPr>
        <w:t>://doi.org/10.1007/s12599-016-0460-2</w:t>
      </w:r>
      <w:proofErr w:type="gramEnd"/>
      <w:r w:rsidR="00DA0928" w:rsidRPr="00DA0928">
        <w:rPr>
          <w:lang w:val="en-US"/>
        </w:rPr>
        <w:t>.</w:t>
      </w:r>
    </w:p>
    <w:p w14:paraId="2232DD93" w14:textId="77777777"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&amp; Recker, J. (2016). Exploring cognitive style and </w:t>
      </w:r>
      <w:proofErr w:type="spellStart"/>
      <w:r w:rsidR="00DA0928" w:rsidRPr="00DA0928">
        <w:rPr>
          <w:lang w:val="en-US"/>
        </w:rPr>
        <w:t>taskspecific</w:t>
      </w:r>
      <w:proofErr w:type="spellEnd"/>
      <w:r w:rsidR="00DA0928" w:rsidRPr="00DA0928">
        <w:rPr>
          <w:lang w:val="en-US"/>
        </w:rPr>
        <w:t xml:space="preserve"> preferences for process representations. </w:t>
      </w:r>
      <w:proofErr w:type="spellStart"/>
      <w:r w:rsidR="00DA0928" w:rsidRPr="00DA0928">
        <w:rPr>
          <w:lang w:val="en-US"/>
        </w:rPr>
        <w:t>Requir</w:t>
      </w:r>
      <w:proofErr w:type="spellEnd"/>
      <w:r w:rsidR="00DA0928" w:rsidRPr="00DA0928">
        <w:rPr>
          <w:lang w:val="en-US"/>
        </w:rPr>
        <w:t>. Eng., 21, 63–85. doi:10.1007/s00766-014-0210-2.</w:t>
      </w:r>
    </w:p>
    <w:p w14:paraId="146B02FB" w14:textId="77777777" w:rsidR="00DA0928" w:rsidRPr="00DA0928" w:rsidRDefault="00DA0928" w:rsidP="00DA0928">
      <w:pPr>
        <w:pStyle w:val="p1a"/>
        <w:rPr>
          <w:lang w:val="en-US"/>
        </w:rPr>
      </w:pPr>
      <w:r w:rsidRPr="00DA0928">
        <w:rPr>
          <w:lang w:val="en-US"/>
        </w:rPr>
        <w:t xml:space="preserve">Gibson, D., </w:t>
      </w:r>
      <w:proofErr w:type="spellStart"/>
      <w:r w:rsidRPr="00DA0928">
        <w:rPr>
          <w:lang w:val="en-US"/>
        </w:rPr>
        <w:t>Goldenson</w:t>
      </w:r>
      <w:proofErr w:type="spellEnd"/>
      <w:r w:rsidRPr="00DA0928">
        <w:rPr>
          <w:lang w:val="en-US"/>
        </w:rPr>
        <w:t>, D., &amp;</w:t>
      </w:r>
      <w:proofErr w:type="spellStart"/>
      <w:r w:rsidRPr="00DA0928">
        <w:rPr>
          <w:lang w:val="en-US"/>
        </w:rPr>
        <w:t>Kost</w:t>
      </w:r>
      <w:proofErr w:type="spellEnd"/>
      <w:r w:rsidRPr="00DA0928">
        <w:rPr>
          <w:lang w:val="en-US"/>
        </w:rPr>
        <w:t>, K. (2006). Performance Results of CMMI-Based Process Improvement. Technical Report CMU/SEI-2006-TR-004 Software Engineering Institute, Carnegie Mellon University Pittsburgh, PA. URL: http://resources.sei.cmu.edu/library/asset-view.cfm?AssetID=8065.</w:t>
      </w:r>
    </w:p>
    <w:p w14:paraId="685E21F6" w14:textId="77777777"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predictions, for measuring software development project’s performance benefits.</w:t>
      </w:r>
    </w:p>
    <w:p w14:paraId="7E49BED8" w14:textId="77777777" w:rsidR="00DA0928" w:rsidRPr="00DA0928" w:rsidRDefault="00D86E6A" w:rsidP="00DA0928">
      <w:pPr>
        <w:pStyle w:val="p1a"/>
        <w:rPr>
          <w:lang w:val="en-US"/>
        </w:rPr>
      </w:pPr>
      <w:r>
        <w:rPr>
          <w:lang w:val="en-US"/>
        </w:rPr>
        <w:tab/>
      </w:r>
      <w:proofErr w:type="spellStart"/>
      <w:r w:rsidR="00DA0928" w:rsidRPr="00DA0928">
        <w:rPr>
          <w:lang w:val="en-US"/>
        </w:rPr>
        <w:t>Indulska</w:t>
      </w:r>
      <w:proofErr w:type="spellEnd"/>
      <w:r w:rsidR="00DA0928" w:rsidRPr="00DA0928">
        <w:rPr>
          <w:lang w:val="en-US"/>
        </w:rPr>
        <w:t xml:space="preserve">, M., </w:t>
      </w:r>
      <w:proofErr w:type="spellStart"/>
      <w:r w:rsidR="00DA0928" w:rsidRPr="00DA0928">
        <w:rPr>
          <w:lang w:val="en-US"/>
        </w:rPr>
        <w:t>zurMuehlen</w:t>
      </w:r>
      <w:proofErr w:type="spellEnd"/>
      <w:r w:rsidR="00DA0928" w:rsidRPr="00DA0928">
        <w:rPr>
          <w:lang w:val="en-US"/>
        </w:rPr>
        <w:t xml:space="preserve">, M., &amp; Recker, J. (2009). Measuring method </w:t>
      </w:r>
      <w:proofErr w:type="gramStart"/>
      <w:r w:rsidR="00DA0928" w:rsidRPr="00DA0928">
        <w:rPr>
          <w:lang w:val="en-US"/>
        </w:rPr>
        <w:t>complexity :</w:t>
      </w:r>
      <w:proofErr w:type="gramEnd"/>
      <w:r w:rsidR="00DA0928" w:rsidRPr="00DA0928">
        <w:rPr>
          <w:lang w:val="en-US"/>
        </w:rPr>
        <w:t xml:space="preserve"> The case of the business process modeling notation.</w:t>
      </w:r>
    </w:p>
    <w:p w14:paraId="6E2B548F" w14:textId="77777777" w:rsidR="00DA0928" w:rsidRPr="00DA0928" w:rsidRDefault="00D86E6A" w:rsidP="00DA0928">
      <w:pPr>
        <w:pStyle w:val="p1a"/>
        <w:rPr>
          <w:lang w:val="en-US"/>
        </w:rPr>
      </w:pPr>
      <w:r>
        <w:rPr>
          <w:lang w:val="en-US"/>
        </w:rPr>
        <w:tab/>
      </w:r>
      <w:r w:rsidR="00DA0928" w:rsidRPr="00DA0928">
        <w:rPr>
          <w:lang w:val="en-US"/>
        </w:rPr>
        <w:t xml:space="preserve">Irwin, D. E. (2004). Fixation location and fixation duration as indices of cognitive processing. In J. M. Henderson, &amp; F. Ferreira (Eds.), The </w:t>
      </w:r>
      <w:proofErr w:type="spellStart"/>
      <w:r w:rsidR="00DA0928" w:rsidRPr="00DA0928">
        <w:rPr>
          <w:lang w:val="en-US"/>
        </w:rPr>
        <w:t>interfaceof</w:t>
      </w:r>
      <w:proofErr w:type="spellEnd"/>
      <w:r w:rsidR="00DA0928" w:rsidRPr="00DA0928">
        <w:rPr>
          <w:lang w:val="en-US"/>
        </w:rPr>
        <w:t xml:space="preserve"> language, vision, and action: Eye movements and the visual world (pp.105–133). Psychology Press.</w:t>
      </w:r>
    </w:p>
    <w:p w14:paraId="0F57E7F7" w14:textId="77777777" w:rsidR="00DA0928" w:rsidRPr="00DA0928" w:rsidRDefault="00D86E6A" w:rsidP="00DA0928">
      <w:pPr>
        <w:pStyle w:val="p1a"/>
        <w:rPr>
          <w:lang w:val="en-US"/>
        </w:rPr>
      </w:pPr>
      <w:r>
        <w:rPr>
          <w:lang w:val="en-US"/>
        </w:rPr>
        <w:tab/>
      </w:r>
      <w:proofErr w:type="spellStart"/>
      <w:r w:rsidR="00DA0928" w:rsidRPr="00DA0928">
        <w:rPr>
          <w:lang w:val="en-US"/>
        </w:rPr>
        <w:t>Jamshidi</w:t>
      </w:r>
      <w:proofErr w:type="spellEnd"/>
      <w:r w:rsidR="00DA0928" w:rsidRPr="00DA0928">
        <w:rPr>
          <w:lang w:val="en-US"/>
        </w:rPr>
        <w:t xml:space="preserve">, P., </w:t>
      </w:r>
      <w:proofErr w:type="spellStart"/>
      <w:r w:rsidR="00DA0928" w:rsidRPr="00DA0928">
        <w:rPr>
          <w:lang w:val="en-US"/>
        </w:rPr>
        <w:t>Ghafari</w:t>
      </w:r>
      <w:proofErr w:type="spellEnd"/>
      <w:r w:rsidR="00DA0928" w:rsidRPr="00DA0928">
        <w:rPr>
          <w:lang w:val="en-US"/>
        </w:rPr>
        <w:t>, M., Ahmad, A., &amp;</w:t>
      </w:r>
      <w:proofErr w:type="spellStart"/>
      <w:r w:rsidR="00DA0928" w:rsidRPr="00DA0928">
        <w:rPr>
          <w:lang w:val="en-US"/>
        </w:rPr>
        <w:t>Pahl</w:t>
      </w:r>
      <w:proofErr w:type="spellEnd"/>
      <w:r w:rsidR="00DA0928" w:rsidRPr="00DA0928">
        <w:rPr>
          <w:lang w:val="en-US"/>
        </w:rPr>
        <w:t xml:space="preserve">, C. (2012). A protocol for systematic literature review on architecture-centric software evolution research. Technical Report, </w:t>
      </w:r>
      <w:proofErr w:type="spellStart"/>
      <w:r w:rsidR="00DA0928" w:rsidRPr="00DA0928">
        <w:rPr>
          <w:lang w:val="en-US"/>
        </w:rPr>
        <w:t>Lero</w:t>
      </w:r>
      <w:proofErr w:type="spellEnd"/>
      <w:r w:rsidR="00DA0928" w:rsidRPr="00DA0928">
        <w:rPr>
          <w:lang w:val="en-US"/>
        </w:rPr>
        <w:t xml:space="preserve"> - The Irish Software Engineering Research Centre, Dublin City University, Oct.</w:t>
      </w:r>
    </w:p>
    <w:p w14:paraId="3A6AA581" w14:textId="77777777" w:rsidR="00DA0928" w:rsidRPr="00DA0928" w:rsidRDefault="00D86E6A" w:rsidP="00DA0928">
      <w:pPr>
        <w:pStyle w:val="p1a"/>
        <w:rPr>
          <w:lang w:val="en-US"/>
        </w:rPr>
      </w:pPr>
      <w:r>
        <w:rPr>
          <w:lang w:val="en-US"/>
        </w:rPr>
        <w:tab/>
      </w:r>
      <w:proofErr w:type="spellStart"/>
      <w:r w:rsidR="00DA0928" w:rsidRPr="008F5C92">
        <w:rPr>
          <w:lang w:val="en-US"/>
          <w:rPrChange w:id="138" w:author="Denis Silveira" w:date="2020-05-04T09:32:00Z">
            <w:rPr/>
          </w:rPrChange>
        </w:rPr>
        <w:t>Kitchenham</w:t>
      </w:r>
      <w:proofErr w:type="spellEnd"/>
      <w:r w:rsidR="00DA0928" w:rsidRPr="008F5C92">
        <w:rPr>
          <w:lang w:val="en-US"/>
          <w:rPrChange w:id="139" w:author="Denis Silveira" w:date="2020-05-04T09:32:00Z">
            <w:rPr/>
          </w:rPrChange>
        </w:rPr>
        <w:t xml:space="preserve">, B. A., </w:t>
      </w:r>
      <w:proofErr w:type="spellStart"/>
      <w:r w:rsidR="00DA0928" w:rsidRPr="008F5C92">
        <w:rPr>
          <w:lang w:val="en-US"/>
          <w:rPrChange w:id="140" w:author="Denis Silveira" w:date="2020-05-04T09:32:00Z">
            <w:rPr/>
          </w:rPrChange>
        </w:rPr>
        <w:t>Dyba</w:t>
      </w:r>
      <w:proofErr w:type="spellEnd"/>
      <w:r w:rsidR="00DA0928" w:rsidRPr="008F5C92">
        <w:rPr>
          <w:lang w:val="en-US"/>
          <w:rPrChange w:id="141" w:author="Denis Silveira" w:date="2020-05-04T09:32:00Z">
            <w:rPr/>
          </w:rPrChange>
        </w:rPr>
        <w:t xml:space="preserve">, T., &amp; Jorgensen, M. (2004). </w:t>
      </w:r>
      <w:r w:rsidR="00DA0928" w:rsidRPr="00DA0928">
        <w:rPr>
          <w:lang w:val="en-US"/>
        </w:rPr>
        <w:t>Evidence-based software engineering. In Proceedings of the 26th International Conference on Software Engineering ICSE ’04 (p. 273–281). USA: IEEE Computer Society.</w:t>
      </w:r>
    </w:p>
    <w:p w14:paraId="285C173D" w14:textId="77777777"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&amp; Charters, S. (2007). Guidelines for performing systematic literature reviews in software engineering. http://www.dur.ac.uk/ebse/resources/Systematic-reviews-5-8.pdf. Technical Report, EBSE 2007-001, </w:t>
      </w:r>
      <w:proofErr w:type="spellStart"/>
      <w:r w:rsidR="00DA0928" w:rsidRPr="00DA0928">
        <w:rPr>
          <w:lang w:val="en-US"/>
        </w:rPr>
        <w:t>Keele</w:t>
      </w:r>
      <w:proofErr w:type="spellEnd"/>
      <w:r w:rsidR="00DA0928" w:rsidRPr="00DA0928">
        <w:rPr>
          <w:lang w:val="en-US"/>
        </w:rPr>
        <w:t xml:space="preserve"> University and Durham University Joint Report.</w:t>
      </w:r>
    </w:p>
    <w:p w14:paraId="6FF43CAC" w14:textId="77777777"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K., </w:t>
      </w:r>
      <w:proofErr w:type="spellStart"/>
      <w:r w:rsidR="00DA0928" w:rsidRPr="00DA0928">
        <w:rPr>
          <w:lang w:val="en-US"/>
        </w:rPr>
        <w:t>Budgen</w:t>
      </w:r>
      <w:proofErr w:type="spellEnd"/>
      <w:r w:rsidR="00DA0928" w:rsidRPr="00DA0928">
        <w:rPr>
          <w:lang w:val="en-US"/>
        </w:rPr>
        <w:t xml:space="preserve">, D., &amp; Brereton, P. (2011). Using mapping studies as the basis for further research - a participant-observer case study. Inf. </w:t>
      </w:r>
      <w:proofErr w:type="spellStart"/>
      <w:r w:rsidR="00DA0928" w:rsidRPr="00DA0928">
        <w:rPr>
          <w:lang w:val="en-US"/>
        </w:rPr>
        <w:t>Softw</w:t>
      </w:r>
      <w:proofErr w:type="spellEnd"/>
      <w:r w:rsidR="00DA0928" w:rsidRPr="00DA0928">
        <w:rPr>
          <w:lang w:val="en-US"/>
        </w:rPr>
        <w:t xml:space="preserve">. Technol., </w:t>
      </w:r>
      <w:proofErr w:type="gramStart"/>
      <w:r w:rsidR="00DA0928" w:rsidRPr="00DA0928">
        <w:rPr>
          <w:lang w:val="en-US"/>
        </w:rPr>
        <w:t>53 ,</w:t>
      </w:r>
      <w:proofErr w:type="gramEnd"/>
      <w:r w:rsidR="00DA0928" w:rsidRPr="00DA0928">
        <w:rPr>
          <w:lang w:val="en-US"/>
        </w:rPr>
        <w:t xml:space="preserve"> 638–651</w:t>
      </w:r>
      <w:r>
        <w:rPr>
          <w:lang w:val="en-US"/>
        </w:rPr>
        <w:t>.</w:t>
      </w:r>
    </w:p>
    <w:p w14:paraId="07C89790" w14:textId="77777777"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14:paraId="356B1334" w14:textId="77777777" w:rsidR="00DA0928" w:rsidRPr="00DA0928" w:rsidRDefault="00D86E6A" w:rsidP="00DA0928">
      <w:pPr>
        <w:pStyle w:val="p1a"/>
        <w:rPr>
          <w:lang w:val="en-US"/>
        </w:rPr>
      </w:pPr>
      <w:r>
        <w:rPr>
          <w:lang w:val="en-US"/>
        </w:rPr>
        <w:tab/>
      </w:r>
      <w:r w:rsidR="00DA0928" w:rsidRPr="00DA0928">
        <w:rPr>
          <w:lang w:val="en-US"/>
        </w:rPr>
        <w:t>Laue, R., &amp;</w:t>
      </w:r>
      <w:proofErr w:type="spellStart"/>
      <w:r w:rsidR="00DA0928" w:rsidRPr="00DA0928">
        <w:rPr>
          <w:lang w:val="en-US"/>
        </w:rPr>
        <w:t>Gadatsch</w:t>
      </w:r>
      <w:proofErr w:type="spellEnd"/>
      <w:r w:rsidR="00DA0928" w:rsidRPr="00DA0928">
        <w:rPr>
          <w:lang w:val="en-US"/>
        </w:rPr>
        <w:t xml:space="preserve">, A. (2011). Measuring the understandability of business process models - are we asking the right questions? In M. </w:t>
      </w:r>
      <w:proofErr w:type="spellStart"/>
      <w:r w:rsidR="00DA0928" w:rsidRPr="00DA0928">
        <w:rPr>
          <w:lang w:val="en-US"/>
        </w:rPr>
        <w:t>zurMuehlen</w:t>
      </w:r>
      <w:proofErr w:type="spellEnd"/>
      <w:r w:rsidR="00DA0928" w:rsidRPr="00DA0928">
        <w:rPr>
          <w:lang w:val="en-US"/>
        </w:rPr>
        <w:t xml:space="preserve">, &amp; J. </w:t>
      </w:r>
      <w:proofErr w:type="spellStart"/>
      <w:r w:rsidR="00DA0928" w:rsidRPr="00DA0928">
        <w:rPr>
          <w:lang w:val="en-US"/>
        </w:rPr>
        <w:t>Su</w:t>
      </w:r>
      <w:proofErr w:type="spellEnd"/>
      <w:r w:rsidR="00DA0928" w:rsidRPr="00DA0928">
        <w:rPr>
          <w:lang w:val="en-US"/>
        </w:rPr>
        <w:t xml:space="preserve"> (Eds.), Business Process Management Workshops (pp. 37–48). Berlin, Heidelberg: Springer Berlin Heidelberg.</w:t>
      </w:r>
    </w:p>
    <w:p w14:paraId="67CC8BF4" w14:textId="77777777" w:rsidR="00DA0928" w:rsidRPr="00DA0928" w:rsidRDefault="00D86E6A" w:rsidP="00DA0928">
      <w:pPr>
        <w:pStyle w:val="p1a"/>
        <w:rPr>
          <w:lang w:val="en-US"/>
        </w:rPr>
      </w:pPr>
      <w:r>
        <w:rPr>
          <w:lang w:val="en-US"/>
        </w:rPr>
        <w:tab/>
      </w:r>
      <w:r w:rsidR="00DA0928" w:rsidRPr="00DA0928">
        <w:rPr>
          <w:lang w:val="en-US"/>
        </w:rPr>
        <w:t>Melcher, J., &amp;</w:t>
      </w:r>
      <w:proofErr w:type="spellStart"/>
      <w:r w:rsidR="00DA0928" w:rsidRPr="00DA0928">
        <w:rPr>
          <w:lang w:val="en-US"/>
        </w:rPr>
        <w:t>Seese</w:t>
      </w:r>
      <w:proofErr w:type="spellEnd"/>
      <w:r w:rsidR="00DA0928" w:rsidRPr="00DA0928">
        <w:rPr>
          <w:lang w:val="en-US"/>
        </w:rPr>
        <w:t>, D. (2008). Towards validating prediction systems for process understandability: Measuring process understandability. In 10th International Symposium on Symbolic and Numeric Algorithms for Scientific Computing (pp. 564–571).</w:t>
      </w:r>
    </w:p>
    <w:p w14:paraId="2D21F638" w14:textId="77777777"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Reijers</w:t>
      </w:r>
      <w:proofErr w:type="spellEnd"/>
      <w:r w:rsidR="00DA0928" w:rsidRPr="00DA0928">
        <w:rPr>
          <w:lang w:val="en-US"/>
        </w:rPr>
        <w:t xml:space="preserve">, H. A., &amp; Cardoso, J. (2007). What makes process models understandable? In G. Alonso, P. </w:t>
      </w:r>
      <w:proofErr w:type="spellStart"/>
      <w:r w:rsidR="00DA0928" w:rsidRPr="00DA0928">
        <w:rPr>
          <w:lang w:val="en-US"/>
        </w:rPr>
        <w:t>Dadam</w:t>
      </w:r>
      <w:proofErr w:type="spellEnd"/>
      <w:r w:rsidR="00DA0928" w:rsidRPr="00DA0928">
        <w:rPr>
          <w:lang w:val="en-US"/>
        </w:rPr>
        <w:t xml:space="preserve">, &amp; M. </w:t>
      </w:r>
      <w:proofErr w:type="spellStart"/>
      <w:r w:rsidR="00DA0928" w:rsidRPr="00DA0928">
        <w:rPr>
          <w:lang w:val="en-US"/>
        </w:rPr>
        <w:t>Rosemann</w:t>
      </w:r>
      <w:proofErr w:type="spellEnd"/>
      <w:r w:rsidR="00DA0928" w:rsidRPr="00DA0928">
        <w:rPr>
          <w:lang w:val="en-US"/>
        </w:rPr>
        <w:t xml:space="preserve"> (Eds.), Business Process Management (pp. 48–63). Berlin, Heidelberg: Springer Berlin Heidelberg.</w:t>
      </w:r>
    </w:p>
    <w:p w14:paraId="0AEF8F60" w14:textId="77777777"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Strembeck</w:t>
      </w:r>
      <w:proofErr w:type="spellEnd"/>
      <w:r w:rsidR="00DA0928" w:rsidRPr="00DA0928">
        <w:rPr>
          <w:lang w:val="en-US"/>
        </w:rPr>
        <w:t xml:space="preserve">, M., &amp; Recker, J. (2012). Factors of process model comprehension—findings from a series of experiments. Decision Support Systems, </w:t>
      </w:r>
      <w:proofErr w:type="gramStart"/>
      <w:r w:rsidR="00DA0928" w:rsidRPr="00DA0928">
        <w:rPr>
          <w:lang w:val="en-US"/>
        </w:rPr>
        <w:t>53 ,</w:t>
      </w:r>
      <w:proofErr w:type="gramEnd"/>
      <w:r w:rsidR="00DA0928" w:rsidRPr="00DA0928">
        <w:rPr>
          <w:lang w:val="en-US"/>
        </w:rPr>
        <w:t xml:space="preserve"> 195–206. </w:t>
      </w:r>
      <w:proofErr w:type="spellStart"/>
      <w:proofErr w:type="gramStart"/>
      <w:r w:rsidR="00DA0928" w:rsidRPr="00DA0928">
        <w:rPr>
          <w:lang w:val="en-US"/>
        </w:rPr>
        <w:t>doi:https</w:t>
      </w:r>
      <w:proofErr w:type="spellEnd"/>
      <w:r w:rsidR="00DA0928" w:rsidRPr="00DA0928">
        <w:rPr>
          <w:lang w:val="en-US"/>
        </w:rPr>
        <w:t>://doi.org/10.1016/j.dss.2011.12.013</w:t>
      </w:r>
      <w:proofErr w:type="gramEnd"/>
      <w:r w:rsidR="00DA0928" w:rsidRPr="00DA0928">
        <w:rPr>
          <w:lang w:val="en-US"/>
        </w:rPr>
        <w:t>.</w:t>
      </w:r>
    </w:p>
    <w:p w14:paraId="235BFEDD" w14:textId="77777777" w:rsidR="00DA0928" w:rsidRPr="00DA0928" w:rsidRDefault="00D86E6A" w:rsidP="00DA0928">
      <w:pPr>
        <w:pStyle w:val="p1a"/>
        <w:rPr>
          <w:lang w:val="en-US"/>
        </w:rPr>
      </w:pPr>
      <w:r>
        <w:rPr>
          <w:lang w:val="en-US"/>
        </w:rPr>
        <w:tab/>
      </w:r>
      <w:r w:rsidR="00DA0928" w:rsidRPr="00DA0928">
        <w:rPr>
          <w:lang w:val="en-US"/>
        </w:rPr>
        <w:t>Mendoza, V., da Silveira, D. S., Albuquerque, M. L., &amp;</w:t>
      </w:r>
      <w:proofErr w:type="spellStart"/>
      <w:r w:rsidR="00DA0928" w:rsidRPr="00DA0928">
        <w:rPr>
          <w:lang w:val="en-US"/>
        </w:rPr>
        <w:t>Ar</w:t>
      </w:r>
      <w:r>
        <w:rPr>
          <w:lang w:val="en-US"/>
        </w:rPr>
        <w:t>á</w:t>
      </w:r>
      <w:r w:rsidR="00DA0928" w:rsidRPr="00DA0928">
        <w:rPr>
          <w:lang w:val="en-US"/>
        </w:rPr>
        <w:t>ujo</w:t>
      </w:r>
      <w:proofErr w:type="spellEnd"/>
      <w:r w:rsidR="00DA0928" w:rsidRPr="00DA0928">
        <w:rPr>
          <w:lang w:val="en-US"/>
        </w:rPr>
        <w:t xml:space="preserve">, J. (2018). Verifying </w:t>
      </w:r>
      <w:proofErr w:type="spellStart"/>
      <w:r w:rsidR="00DA0928" w:rsidRPr="00DA0928">
        <w:rPr>
          <w:lang w:val="en-US"/>
        </w:rPr>
        <w:t>bpmn</w:t>
      </w:r>
      <w:proofErr w:type="spellEnd"/>
      <w:r w:rsidR="00DA0928" w:rsidRPr="00DA0928">
        <w:rPr>
          <w:lang w:val="en-US"/>
        </w:rPr>
        <w:t xml:space="preserve"> understandability with novice business managers. In Proceedings of the 33rd Annual ACM Symposium on Applied Computing SAC ’18 (p. 94–101). New York, NY, USA: Association for Computing Machinery. doi:10.1145/3167132.3167139.</w:t>
      </w:r>
    </w:p>
    <w:p w14:paraId="1B4D257A" w14:textId="77777777" w:rsidR="00DA0928" w:rsidRPr="00DA0928" w:rsidRDefault="00D86E6A" w:rsidP="00DA0928">
      <w:pPr>
        <w:pStyle w:val="p1a"/>
        <w:rPr>
          <w:lang w:val="en-US"/>
        </w:rPr>
      </w:pPr>
      <w:r>
        <w:rPr>
          <w:lang w:val="en-US"/>
        </w:rPr>
        <w:tab/>
      </w:r>
      <w:r w:rsidR="00DA0928" w:rsidRPr="00DA0928">
        <w:rPr>
          <w:lang w:val="en-US"/>
        </w:rPr>
        <w:t xml:space="preserve">Moody, D. (2009). The “physics” of notations: Toward a scientific basis for constructing visual notations in software engineering. IEEE Transactions on Software Engineering, </w:t>
      </w:r>
      <w:proofErr w:type="gramStart"/>
      <w:r w:rsidR="00DA0928" w:rsidRPr="00DA0928">
        <w:rPr>
          <w:lang w:val="en-US"/>
        </w:rPr>
        <w:t>35 ,</w:t>
      </w:r>
      <w:proofErr w:type="gramEnd"/>
      <w:r w:rsidR="00DA0928" w:rsidRPr="00DA0928">
        <w:rPr>
          <w:lang w:val="en-US"/>
        </w:rPr>
        <w:t xml:space="preserve"> 756–779.</w:t>
      </w:r>
    </w:p>
    <w:p w14:paraId="79A36DD8" w14:textId="77777777"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implementation of software process improvement project. In International Symposium on Information Technology (pp. 1–10). volume 4.</w:t>
      </w:r>
    </w:p>
    <w:p w14:paraId="0DB9DDF9" w14:textId="77777777" w:rsidR="00DA0928" w:rsidRPr="00DA0928" w:rsidRDefault="00D86E6A" w:rsidP="00DA0928">
      <w:pPr>
        <w:pStyle w:val="p1a"/>
        <w:rPr>
          <w:lang w:val="en-US"/>
        </w:rPr>
      </w:pPr>
      <w:r>
        <w:rPr>
          <w:lang w:val="en-US"/>
        </w:rPr>
        <w:tab/>
      </w:r>
      <w:r w:rsidR="00DA0928" w:rsidRPr="00DA0928">
        <w:rPr>
          <w:lang w:val="en-US"/>
        </w:rPr>
        <w:t>OMG BPMN2 (2011), "Business Process Model and Notation (BPMN) v2.0", Object Management Group.</w:t>
      </w:r>
    </w:p>
    <w:p w14:paraId="2E855F84" w14:textId="77777777" w:rsidR="00DA0928" w:rsidRPr="00DA0928" w:rsidRDefault="00D86E6A" w:rsidP="00DA0928">
      <w:pPr>
        <w:pStyle w:val="p1a"/>
        <w:rPr>
          <w:lang w:val="en-US"/>
        </w:rPr>
      </w:pPr>
      <w:r>
        <w:rPr>
          <w:lang w:val="en-US"/>
        </w:rPr>
        <w:tab/>
      </w:r>
      <w:r w:rsidR="00DA0928" w:rsidRPr="00DA0928">
        <w:rPr>
          <w:lang w:val="en-US"/>
        </w:rPr>
        <w:t>Petersen, K., Feldt, R., Mujtaba, S., &amp;</w:t>
      </w:r>
      <w:proofErr w:type="spellStart"/>
      <w:r w:rsidR="00DA0928" w:rsidRPr="00DA0928">
        <w:rPr>
          <w:lang w:val="en-US"/>
        </w:rPr>
        <w:t>Mattsson</w:t>
      </w:r>
      <w:proofErr w:type="spellEnd"/>
      <w:r w:rsidR="00DA0928" w:rsidRPr="00DA0928">
        <w:rPr>
          <w:lang w:val="en-US"/>
        </w:rPr>
        <w:t>, M. (2008). Systematic mapping studies in software engineering. In Proceedings of the 12th International Conference on Evaluation and Assessment in Software Engineering EASE’08 (p. 68–77). Swindon, GBR: BCS Learning Development Ltd.</w:t>
      </w:r>
    </w:p>
    <w:p w14:paraId="4DAE1E6C"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R., &amp;</w:t>
      </w:r>
      <w:proofErr w:type="spellStart"/>
      <w:r w:rsidR="00DA0928" w:rsidRPr="00DA0928">
        <w:rPr>
          <w:lang w:val="en-US"/>
        </w:rPr>
        <w:t>Mendling</w:t>
      </w:r>
      <w:proofErr w:type="spellEnd"/>
      <w:r w:rsidR="00DA0928" w:rsidRPr="00DA0928">
        <w:rPr>
          <w:lang w:val="en-US"/>
        </w:rPr>
        <w:t xml:space="preserve">, J. (2013). Eye-tracking the factors of process model comprehension tasks. In C. </w:t>
      </w:r>
      <w:proofErr w:type="spellStart"/>
      <w:r w:rsidR="00DA0928" w:rsidRPr="00DA0928">
        <w:rPr>
          <w:lang w:val="en-US"/>
        </w:rPr>
        <w:t>Salinesi</w:t>
      </w:r>
      <w:proofErr w:type="spellEnd"/>
      <w:r w:rsidR="00DA0928" w:rsidRPr="00DA0928">
        <w:rPr>
          <w:lang w:val="en-US"/>
        </w:rPr>
        <w:t>, M. C. Norrie, &amp; O. Pastor (Eds.), Proceedings of the 25th International Conference on Advanced Information Systems Engineering (pp. 224–239). Berlin, Heidelberg: Springer Berlin Heidelberg.</w:t>
      </w:r>
    </w:p>
    <w:p w14:paraId="2BD1FC6A"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J., &amp;</w:t>
      </w:r>
      <w:proofErr w:type="spellStart"/>
      <w:r w:rsidR="00DA0928" w:rsidRPr="00DA0928">
        <w:rPr>
          <w:lang w:val="en-US"/>
        </w:rPr>
        <w:t>Reijers</w:t>
      </w:r>
      <w:proofErr w:type="spellEnd"/>
      <w:r w:rsidR="00DA0928" w:rsidRPr="00DA0928">
        <w:rPr>
          <w:lang w:val="en-US"/>
        </w:rPr>
        <w:t xml:space="preserve">, H. A. (2016). Task-specific visual cues for improving process model understanding. Information and Software Technology, 79, 63–78. </w:t>
      </w:r>
      <w:proofErr w:type="spellStart"/>
      <w:proofErr w:type="gramStart"/>
      <w:r w:rsidR="00DA0928" w:rsidRPr="00DA0928">
        <w:rPr>
          <w:lang w:val="en-US"/>
        </w:rPr>
        <w:t>doi:https</w:t>
      </w:r>
      <w:proofErr w:type="spellEnd"/>
      <w:r w:rsidR="00DA0928" w:rsidRPr="00DA0928">
        <w:rPr>
          <w:lang w:val="en-US"/>
        </w:rPr>
        <w:t>://doi.org/10.1016/j.infsof.2016.07.003</w:t>
      </w:r>
      <w:proofErr w:type="gramEnd"/>
      <w:r w:rsidR="00DA0928" w:rsidRPr="00DA0928">
        <w:rPr>
          <w:lang w:val="en-US"/>
        </w:rPr>
        <w:t>.</w:t>
      </w:r>
    </w:p>
    <w:p w14:paraId="31CD268E"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J., &amp;</w:t>
      </w:r>
      <w:proofErr w:type="spellStart"/>
      <w:r w:rsidR="00DA0928" w:rsidRPr="00DA0928">
        <w:rPr>
          <w:lang w:val="en-US"/>
        </w:rPr>
        <w:t>Reijers</w:t>
      </w:r>
      <w:proofErr w:type="spellEnd"/>
      <w:r w:rsidR="00DA0928" w:rsidRPr="00DA0928">
        <w:rPr>
          <w:lang w:val="en-US"/>
        </w:rPr>
        <w:t>, H. A. (2017). How visual cognition influences process model comprehension. Decision Support Systems, 9</w:t>
      </w:r>
      <w:r>
        <w:rPr>
          <w:lang w:val="en-US"/>
        </w:rPr>
        <w:t>6</w:t>
      </w:r>
      <w:r w:rsidR="00DA0928" w:rsidRPr="00DA0928">
        <w:rPr>
          <w:lang w:val="en-US"/>
        </w:rPr>
        <w:t xml:space="preserve">, 1–16. </w:t>
      </w:r>
      <w:proofErr w:type="spellStart"/>
      <w:proofErr w:type="gramStart"/>
      <w:r w:rsidR="00DA0928" w:rsidRPr="00DA0928">
        <w:rPr>
          <w:lang w:val="en-US"/>
        </w:rPr>
        <w:t>doi:https</w:t>
      </w:r>
      <w:proofErr w:type="spellEnd"/>
      <w:r w:rsidR="00DA0928" w:rsidRPr="00DA0928">
        <w:rPr>
          <w:lang w:val="en-US"/>
        </w:rPr>
        <w:t>://doi.org/10.1016/j.dss.2017.01.005</w:t>
      </w:r>
      <w:proofErr w:type="gramEnd"/>
      <w:r w:rsidR="00DA0928" w:rsidRPr="00DA0928">
        <w:rPr>
          <w:lang w:val="en-US"/>
        </w:rPr>
        <w:t>.</w:t>
      </w:r>
    </w:p>
    <w:p w14:paraId="264CEA55" w14:textId="7777777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FC68310" w14:textId="7777777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2D9EE1E4" w14:textId="77777777" w:rsidR="00DA0928" w:rsidRPr="00DA0928" w:rsidRDefault="00D86E6A" w:rsidP="00DA0928">
      <w:pPr>
        <w:pStyle w:val="p1a"/>
        <w:rPr>
          <w:lang w:val="en-US"/>
        </w:rPr>
      </w:pPr>
      <w:r>
        <w:rPr>
          <w:lang w:val="en-US"/>
        </w:rPr>
        <w:tab/>
      </w:r>
      <w:proofErr w:type="spellStart"/>
      <w:r w:rsidR="00DA0928" w:rsidRPr="00DA0928">
        <w:rPr>
          <w:lang w:val="en-US"/>
        </w:rPr>
        <w:t>Pinggera</w:t>
      </w:r>
      <w:proofErr w:type="spellEnd"/>
      <w:r w:rsidR="00DA0928" w:rsidRPr="00DA0928">
        <w:rPr>
          <w:lang w:val="en-US"/>
        </w:rPr>
        <w:t xml:space="preserve">, J., </w:t>
      </w:r>
      <w:proofErr w:type="spellStart"/>
      <w:r w:rsidR="00DA0928" w:rsidRPr="00DA0928">
        <w:rPr>
          <w:lang w:val="en-US"/>
        </w:rPr>
        <w:t>Furtner</w:t>
      </w:r>
      <w:proofErr w:type="spellEnd"/>
      <w:r w:rsidR="00DA0928" w:rsidRPr="00DA0928">
        <w:rPr>
          <w:lang w:val="en-US"/>
        </w:rPr>
        <w:t xml:space="preserve">, M., Martini, M., Sachse, P., Reiter, K., </w:t>
      </w:r>
      <w:proofErr w:type="spellStart"/>
      <w:r w:rsidR="00DA0928" w:rsidRPr="00DA0928">
        <w:rPr>
          <w:lang w:val="en-US"/>
        </w:rPr>
        <w:t>Zugal</w:t>
      </w:r>
      <w:proofErr w:type="spellEnd"/>
      <w:r w:rsidR="00DA0928" w:rsidRPr="00DA0928">
        <w:rPr>
          <w:lang w:val="en-US"/>
        </w:rPr>
        <w:t xml:space="preserve">, S., &amp; Weber, B. (2012). Investigating the process of process modeling with eye movement analysis. In M. La Rosa, &amp; P. </w:t>
      </w:r>
      <w:proofErr w:type="spellStart"/>
      <w:r w:rsidR="00DA0928" w:rsidRPr="00DA0928">
        <w:rPr>
          <w:lang w:val="en-US"/>
        </w:rPr>
        <w:t>Soffer</w:t>
      </w:r>
      <w:proofErr w:type="spellEnd"/>
      <w:r w:rsidR="00DA0928" w:rsidRPr="00DA0928">
        <w:rPr>
          <w:lang w:val="en-US"/>
        </w:rPr>
        <w:t xml:space="preserve"> (Eds.), Business Process Management Workshops (pp. 438–450). Berlin, Heidelberg: Springer Berlin Heidelberg.</w:t>
      </w:r>
    </w:p>
    <w:p w14:paraId="434CC304" w14:textId="77777777" w:rsidR="00DA0928" w:rsidRDefault="00D86E6A" w:rsidP="00DA0928">
      <w:pPr>
        <w:pStyle w:val="p1a"/>
        <w:rPr>
          <w:lang w:val="en-US"/>
        </w:rPr>
      </w:pPr>
      <w:r>
        <w:rPr>
          <w:lang w:val="en-US"/>
        </w:rPr>
        <w:tab/>
      </w:r>
      <w:r w:rsidR="00DA0928" w:rsidRPr="00DA0928">
        <w:rPr>
          <w:lang w:val="en-US"/>
        </w:rPr>
        <w:t xml:space="preserve">Rodrigues, R. D. A., Barros, M. D. O., </w:t>
      </w:r>
      <w:proofErr w:type="spellStart"/>
      <w:r w:rsidR="00DA0928" w:rsidRPr="00DA0928">
        <w:rPr>
          <w:lang w:val="en-US"/>
        </w:rPr>
        <w:t>Revoredo</w:t>
      </w:r>
      <w:proofErr w:type="spellEnd"/>
      <w:r w:rsidR="00DA0928" w:rsidRPr="00DA0928">
        <w:rPr>
          <w:lang w:val="en-US"/>
        </w:rPr>
        <w:t xml:space="preserve">, L. G., </w:t>
      </w:r>
      <w:proofErr w:type="spellStart"/>
      <w:r w:rsidR="00DA0928" w:rsidRPr="00DA0928">
        <w:rPr>
          <w:lang w:val="en-US"/>
        </w:rPr>
        <w:t>K.and</w:t>
      </w:r>
      <w:proofErr w:type="spellEnd"/>
      <w:r w:rsidR="00DA0928" w:rsidRPr="00DA0928">
        <w:rPr>
          <w:lang w:val="en-US"/>
        </w:rPr>
        <w:t xml:space="preserve"> Azevedo, &amp; Leopold, H. (2015). An experiment on process model understandability using textual work instructions and </w:t>
      </w:r>
      <w:proofErr w:type="spellStart"/>
      <w:r w:rsidR="00DA0928" w:rsidRPr="00DA0928">
        <w:rPr>
          <w:lang w:val="en-US"/>
        </w:rPr>
        <w:t>bpmn</w:t>
      </w:r>
      <w:proofErr w:type="spellEnd"/>
      <w:r w:rsidR="00DA0928" w:rsidRPr="00DA0928">
        <w:rPr>
          <w:lang w:val="en-US"/>
        </w:rPr>
        <w:t xml:space="preserve"> models. In 29th Brazilian Symposium on Software Engineering (pp. 41–50).</w:t>
      </w:r>
    </w:p>
    <w:p w14:paraId="72E24C76" w14:textId="52BF20CE" w:rsidR="003D0658" w:rsidRPr="003D0658" w:rsidDel="008F5C92" w:rsidRDefault="003D0658" w:rsidP="003D0658">
      <w:pPr>
        <w:rPr>
          <w:del w:id="142" w:author="Denis Silveira" w:date="2020-05-04T09:40:00Z"/>
          <w:lang w:val="en-US"/>
        </w:rPr>
      </w:pPr>
      <w:del w:id="143" w:author="Denis Silveira" w:date="2020-05-04T09:40:00Z">
        <w:r w:rsidRPr="0058117F" w:rsidDel="008F5C92">
          <w:rPr>
            <w:lang w:val="en-US"/>
          </w:rPr>
          <w:delText>Rolón E., Cardoso J., García F., Ruiz F., Piattini M. (2009) Analysis and Validation of Control-Flow Complexity Measures with BPMN Process Models. In: Halpin T. et al. (eds) Enterprise, Business-Process and Information Systems Modeling. BPMDS 2009, EMMSAD 2009. Lecture Notes in Business Information Processing, vol 29. Springer, Berlin, Heidelberg</w:delText>
        </w:r>
      </w:del>
    </w:p>
    <w:p w14:paraId="6E9C4D2A" w14:textId="77777777" w:rsidR="00DA0928" w:rsidRPr="00DA0928" w:rsidRDefault="00D86E6A" w:rsidP="00DA0928">
      <w:pPr>
        <w:pStyle w:val="p1a"/>
        <w:rPr>
          <w:lang w:val="en-US"/>
        </w:rPr>
      </w:pPr>
      <w:r>
        <w:rPr>
          <w:lang w:val="en-US"/>
        </w:rPr>
        <w:tab/>
      </w:r>
      <w:r w:rsidR="00DA0928" w:rsidRPr="00B801C2">
        <w:t xml:space="preserve">Santos, M., Gralha, C., </w:t>
      </w:r>
      <w:proofErr w:type="spellStart"/>
      <w:r w:rsidR="00DA0928" w:rsidRPr="00B801C2">
        <w:t>Goul˜ao</w:t>
      </w:r>
      <w:proofErr w:type="spellEnd"/>
      <w:r w:rsidR="00DA0928" w:rsidRPr="00B801C2">
        <w:t xml:space="preserve">, M., </w:t>
      </w:r>
      <w:proofErr w:type="spellStart"/>
      <w:r w:rsidR="00DA0928" w:rsidRPr="00B801C2">
        <w:t>Ara´ujo</w:t>
      </w:r>
      <w:proofErr w:type="spellEnd"/>
      <w:r w:rsidR="00DA0928" w:rsidRPr="00B801C2">
        <w:t>, J., Moreira, A., &amp;</w:t>
      </w:r>
      <w:proofErr w:type="spellStart"/>
      <w:r w:rsidR="00DA0928" w:rsidRPr="00B801C2">
        <w:t>Cambeiro</w:t>
      </w:r>
      <w:proofErr w:type="spellEnd"/>
      <w:r w:rsidR="00DA0928" w:rsidRPr="00B801C2">
        <w:t xml:space="preserve">, J. (2016). </w:t>
      </w:r>
      <w:r w:rsidR="00DA0928" w:rsidRPr="00DA0928">
        <w:rPr>
          <w:lang w:val="en-US"/>
        </w:rPr>
        <w:t>What is the impact of bad layout in the understandability of social goal models? In IEEE 24th International Requirements Engineering Conference (RE) (pp. 206–215).</w:t>
      </w:r>
    </w:p>
    <w:p w14:paraId="7D493FA9" w14:textId="77777777" w:rsidR="00DA0928" w:rsidRPr="00DA0928" w:rsidRDefault="00D86E6A" w:rsidP="00DA0928">
      <w:pPr>
        <w:pStyle w:val="p1a"/>
        <w:rPr>
          <w:lang w:val="en-US"/>
        </w:rPr>
      </w:pPr>
      <w:r>
        <w:rPr>
          <w:lang w:val="en-US"/>
        </w:rPr>
        <w:tab/>
      </w:r>
      <w:r w:rsidR="00DA0928" w:rsidRPr="00DA0928">
        <w:rPr>
          <w:lang w:val="en-US"/>
        </w:rPr>
        <w:t>Scheer, A. W., &amp;</w:t>
      </w:r>
      <w:proofErr w:type="spellStart"/>
      <w:r w:rsidR="00DA0928" w:rsidRPr="00DA0928">
        <w:rPr>
          <w:lang w:val="en-US"/>
        </w:rPr>
        <w:t>Nüttgens</w:t>
      </w:r>
      <w:proofErr w:type="spellEnd"/>
      <w:r w:rsidR="00DA0928" w:rsidRPr="00DA0928">
        <w:rPr>
          <w:lang w:val="en-US"/>
        </w:rPr>
        <w:t>, M. (2000). ARIS architecture and reference models for business process management. In Business process management (pp. 376-389). Springer, Berlin, Heidelberg.</w:t>
      </w:r>
    </w:p>
    <w:p w14:paraId="7E1C3CE3" w14:textId="77777777"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H., Shaffer, T., Sharif, B., &amp;</w:t>
      </w:r>
      <w:proofErr w:type="spellStart"/>
      <w:r w:rsidR="00DA0928" w:rsidRPr="00DA0928">
        <w:rPr>
          <w:lang w:val="en-US"/>
        </w:rPr>
        <w:t>Gu´eh´eneuc</w:t>
      </w:r>
      <w:proofErr w:type="spellEnd"/>
      <w:r w:rsidR="00DA0928" w:rsidRPr="00DA0928">
        <w:rPr>
          <w:lang w:val="en-US"/>
        </w:rPr>
        <w:t>, Y. (2015a). Eye-tracking metrics in software engineering. In Asia-Pacific Software Engineering Conference (APSEC) (pp. 96–103).</w:t>
      </w:r>
    </w:p>
    <w:p w14:paraId="1C58D278" w14:textId="77777777"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Z., Soh, Z., &amp;</w:t>
      </w:r>
      <w:proofErr w:type="spellStart"/>
      <w:r w:rsidR="00DA0928" w:rsidRPr="00DA0928">
        <w:rPr>
          <w:lang w:val="en-US"/>
        </w:rPr>
        <w:t>Gu´eh´eneuc</w:t>
      </w:r>
      <w:proofErr w:type="spellEnd"/>
      <w:r w:rsidR="00DA0928" w:rsidRPr="00DA0928">
        <w:rPr>
          <w:lang w:val="en-US"/>
        </w:rPr>
        <w:t xml:space="preserve">, Y. G. (2015b). A systematic literature review on the usage of eye-tracking in software engineering. Information and Software Technology, </w:t>
      </w:r>
      <w:proofErr w:type="gramStart"/>
      <w:r w:rsidR="00DA0928" w:rsidRPr="00DA0928">
        <w:rPr>
          <w:lang w:val="en-US"/>
        </w:rPr>
        <w:t>67 ,</w:t>
      </w:r>
      <w:proofErr w:type="gramEnd"/>
      <w:r w:rsidR="00DA0928" w:rsidRPr="00DA0928">
        <w:rPr>
          <w:lang w:val="en-US"/>
        </w:rPr>
        <w:t xml:space="preserve"> 79–107. </w:t>
      </w:r>
      <w:proofErr w:type="spellStart"/>
      <w:proofErr w:type="gramStart"/>
      <w:r w:rsidR="00DA0928" w:rsidRPr="00DA0928">
        <w:rPr>
          <w:lang w:val="en-US"/>
        </w:rPr>
        <w:t>doi:https</w:t>
      </w:r>
      <w:proofErr w:type="spellEnd"/>
      <w:r w:rsidR="00DA0928" w:rsidRPr="00DA0928">
        <w:rPr>
          <w:lang w:val="en-US"/>
        </w:rPr>
        <w:t>://doi.org/10.1016/j.infsof.2015.06.008</w:t>
      </w:r>
      <w:proofErr w:type="gramEnd"/>
      <w:r w:rsidR="00DA0928" w:rsidRPr="00DA0928">
        <w:rPr>
          <w:lang w:val="en-US"/>
        </w:rPr>
        <w:t>.</w:t>
      </w:r>
    </w:p>
    <w:p w14:paraId="168EFEC4" w14:textId="77777777" w:rsidR="00DA0928" w:rsidRPr="00DA0928" w:rsidRDefault="00D86E6A" w:rsidP="00DA0928">
      <w:pPr>
        <w:pStyle w:val="p1a"/>
        <w:rPr>
          <w:lang w:val="en-US"/>
        </w:rPr>
      </w:pPr>
      <w:r>
        <w:rPr>
          <w:lang w:val="en-US"/>
        </w:rPr>
        <w:tab/>
      </w:r>
      <w:proofErr w:type="spellStart"/>
      <w:r w:rsidR="00DA0928" w:rsidRPr="00DA0928">
        <w:rPr>
          <w:lang w:val="en-US"/>
        </w:rPr>
        <w:t>Tallon</w:t>
      </w:r>
      <w:proofErr w:type="spellEnd"/>
      <w:r w:rsidR="00DA0928" w:rsidRPr="00DA0928">
        <w:rPr>
          <w:lang w:val="en-US"/>
        </w:rPr>
        <w:t xml:space="preserve">, M., Winter, M., </w:t>
      </w:r>
      <w:proofErr w:type="spellStart"/>
      <w:r w:rsidR="00DA0928" w:rsidRPr="00DA0928">
        <w:rPr>
          <w:lang w:val="en-US"/>
        </w:rPr>
        <w:t>Pryss</w:t>
      </w:r>
      <w:proofErr w:type="spellEnd"/>
      <w:r w:rsidR="00DA0928" w:rsidRPr="00DA0928">
        <w:rPr>
          <w:lang w:val="en-US"/>
        </w:rPr>
        <w:t xml:space="preserve">, R., </w:t>
      </w:r>
      <w:proofErr w:type="spellStart"/>
      <w:r w:rsidR="00DA0928" w:rsidRPr="00DA0928">
        <w:rPr>
          <w:lang w:val="en-US"/>
        </w:rPr>
        <w:t>Rakoczy</w:t>
      </w:r>
      <w:proofErr w:type="spellEnd"/>
      <w:r w:rsidR="00DA0928" w:rsidRPr="00DA0928">
        <w:rPr>
          <w:lang w:val="en-US"/>
        </w:rPr>
        <w:t xml:space="preserve">, K., Reichert, M., Greenlee, M. W., &amp; Frick, U. (2019). Comprehension of business process models: Insight into cognitive strategies via eye tracking. Expert Systems with Applications, </w:t>
      </w:r>
      <w:proofErr w:type="gramStart"/>
      <w:r w:rsidR="00DA0928" w:rsidRPr="00DA0928">
        <w:rPr>
          <w:lang w:val="en-US"/>
        </w:rPr>
        <w:t>136 ,</w:t>
      </w:r>
      <w:proofErr w:type="gramEnd"/>
      <w:r w:rsidR="00DA0928" w:rsidRPr="00DA0928">
        <w:rPr>
          <w:lang w:val="en-US"/>
        </w:rPr>
        <w:t xml:space="preserve"> 145–158. URL: http://www.sciencedirect.com/science/article/pii/S0957417419304324. </w:t>
      </w:r>
      <w:proofErr w:type="spellStart"/>
      <w:proofErr w:type="gramStart"/>
      <w:r w:rsidR="00DA0928" w:rsidRPr="00DA0928">
        <w:rPr>
          <w:lang w:val="en-US"/>
        </w:rPr>
        <w:t>doi:https</w:t>
      </w:r>
      <w:proofErr w:type="spellEnd"/>
      <w:r w:rsidR="00DA0928" w:rsidRPr="00DA0928">
        <w:rPr>
          <w:lang w:val="en-US"/>
        </w:rPr>
        <w:t>://doi.org/10.1016/j.eswa.2019.06.032</w:t>
      </w:r>
      <w:proofErr w:type="gramEnd"/>
      <w:r w:rsidR="00DA0928" w:rsidRPr="00DA0928">
        <w:rPr>
          <w:lang w:val="en-US"/>
        </w:rPr>
        <w:t>.</w:t>
      </w:r>
    </w:p>
    <w:p w14:paraId="06D06F63" w14:textId="77777777" w:rsidR="00DA0928" w:rsidRPr="00DA0928" w:rsidRDefault="00D86E6A" w:rsidP="00DA0928">
      <w:pPr>
        <w:pStyle w:val="p1a"/>
        <w:rPr>
          <w:lang w:val="en-US"/>
        </w:rPr>
      </w:pPr>
      <w:r>
        <w:rPr>
          <w:lang w:val="en-US"/>
        </w:rPr>
        <w:tab/>
      </w:r>
      <w:proofErr w:type="spellStart"/>
      <w:r w:rsidR="00DA0928" w:rsidRPr="00DA0928">
        <w:rPr>
          <w:lang w:val="en-US"/>
        </w:rPr>
        <w:t>Unterkalmsteiner</w:t>
      </w:r>
      <w:proofErr w:type="spellEnd"/>
      <w:r w:rsidR="00DA0928" w:rsidRPr="00DA0928">
        <w:rPr>
          <w:lang w:val="en-US"/>
        </w:rPr>
        <w:t xml:space="preserve">, M., </w:t>
      </w:r>
      <w:proofErr w:type="spellStart"/>
      <w:r w:rsidR="00DA0928" w:rsidRPr="00DA0928">
        <w:rPr>
          <w:lang w:val="en-US"/>
        </w:rPr>
        <w:t>Gorschek</w:t>
      </w:r>
      <w:proofErr w:type="spellEnd"/>
      <w:r w:rsidR="00DA0928" w:rsidRPr="00DA0928">
        <w:rPr>
          <w:lang w:val="en-US"/>
        </w:rPr>
        <w:t xml:space="preserve">, T., Islam, A. K. M. M., Cheng, C. K., </w:t>
      </w:r>
      <w:proofErr w:type="spellStart"/>
      <w:r w:rsidR="00DA0928" w:rsidRPr="00DA0928">
        <w:rPr>
          <w:lang w:val="en-US"/>
        </w:rPr>
        <w:t>Permadi</w:t>
      </w:r>
      <w:proofErr w:type="spellEnd"/>
      <w:r w:rsidR="00DA0928" w:rsidRPr="00DA0928">
        <w:rPr>
          <w:lang w:val="en-US"/>
        </w:rPr>
        <w:t xml:space="preserve">, R. B., &amp; Feldt, R. (2012). Evaluation and measurement of software process improvement — a systematic literature review. IEEE Transactions on Software Engineering, </w:t>
      </w:r>
      <w:proofErr w:type="gramStart"/>
      <w:r w:rsidR="00DA0928" w:rsidRPr="00DA0928">
        <w:rPr>
          <w:lang w:val="en-US"/>
        </w:rPr>
        <w:t>38 ,</w:t>
      </w:r>
      <w:proofErr w:type="gramEnd"/>
      <w:r w:rsidR="00DA0928" w:rsidRPr="00DA0928">
        <w:rPr>
          <w:lang w:val="en-US"/>
        </w:rPr>
        <w:t xml:space="preserve"> 398–424</w:t>
      </w:r>
    </w:p>
    <w:p w14:paraId="054DD5B3" w14:textId="77777777" w:rsidR="00DA0928" w:rsidRPr="00DA0928" w:rsidRDefault="00D86E6A" w:rsidP="00DA0928">
      <w:pPr>
        <w:pStyle w:val="p1a"/>
        <w:rPr>
          <w:lang w:val="en-US"/>
        </w:rPr>
      </w:pPr>
      <w:r>
        <w:rPr>
          <w:lang w:val="en-US"/>
        </w:rPr>
        <w:tab/>
      </w:r>
      <w:proofErr w:type="spellStart"/>
      <w:r w:rsidR="00DA0928" w:rsidRPr="00DA0928">
        <w:rPr>
          <w:lang w:val="en-US"/>
        </w:rPr>
        <w:t>Vaknin</w:t>
      </w:r>
      <w:proofErr w:type="spellEnd"/>
      <w:r w:rsidR="00DA0928" w:rsidRPr="00DA0928">
        <w:rPr>
          <w:lang w:val="en-US"/>
        </w:rPr>
        <w:t>, M., &amp;</w:t>
      </w:r>
      <w:proofErr w:type="spellStart"/>
      <w:r w:rsidR="00DA0928" w:rsidRPr="00DA0928">
        <w:rPr>
          <w:lang w:val="en-US"/>
        </w:rPr>
        <w:t>Filipowska</w:t>
      </w:r>
      <w:proofErr w:type="spellEnd"/>
      <w:r w:rsidR="00DA0928" w:rsidRPr="00DA0928">
        <w:rPr>
          <w:lang w:val="en-US"/>
        </w:rPr>
        <w:t xml:space="preserve">, A. (2017). Information quality framework for the design and validation of data flow within business processes - position paper. In W. </w:t>
      </w:r>
      <w:proofErr w:type="spellStart"/>
      <w:r w:rsidR="00DA0928" w:rsidRPr="00DA0928">
        <w:rPr>
          <w:lang w:val="en-US"/>
        </w:rPr>
        <w:t>Abramowicz</w:t>
      </w:r>
      <w:proofErr w:type="spellEnd"/>
      <w:r w:rsidR="00DA0928" w:rsidRPr="00DA0928">
        <w:rPr>
          <w:lang w:val="en-US"/>
        </w:rPr>
        <w:t xml:space="preserve">, R. Alt, &amp; B. </w:t>
      </w:r>
      <w:proofErr w:type="spellStart"/>
      <w:r w:rsidR="00DA0928" w:rsidRPr="00DA0928">
        <w:rPr>
          <w:lang w:val="en-US"/>
        </w:rPr>
        <w:t>Franczyk</w:t>
      </w:r>
      <w:proofErr w:type="spellEnd"/>
      <w:r w:rsidR="00DA0928" w:rsidRPr="00DA0928">
        <w:rPr>
          <w:lang w:val="en-US"/>
        </w:rPr>
        <w:t xml:space="preserve"> (Eds.), Business Information Systems Workshops (pp. 158–168). Cham: Springer International Publishing.</w:t>
      </w:r>
    </w:p>
    <w:p w14:paraId="160BF85D" w14:textId="77777777" w:rsidR="00DA0928" w:rsidRPr="00DA0928" w:rsidRDefault="00D86E6A" w:rsidP="00DA0928">
      <w:pPr>
        <w:pStyle w:val="p1a"/>
        <w:rPr>
          <w:lang w:val="en-US"/>
        </w:rPr>
      </w:pPr>
      <w:r>
        <w:rPr>
          <w:lang w:val="en-US"/>
        </w:rPr>
        <w:tab/>
      </w:r>
      <w:r w:rsidR="00DA0928" w:rsidRPr="00DA0928">
        <w:rPr>
          <w:lang w:val="en-US"/>
        </w:rPr>
        <w:t xml:space="preserve">Vermeulen, S. (2018). Real-time business process model tailoring: The effect of domain knowledge on reading strategy. In C. </w:t>
      </w:r>
      <w:proofErr w:type="spellStart"/>
      <w:r w:rsidR="00DA0928" w:rsidRPr="00DA0928">
        <w:rPr>
          <w:lang w:val="en-US"/>
        </w:rPr>
        <w:t>Debruyne</w:t>
      </w:r>
      <w:proofErr w:type="spellEnd"/>
      <w:r w:rsidR="00DA0928" w:rsidRPr="00DA0928">
        <w:rPr>
          <w:lang w:val="en-US"/>
        </w:rPr>
        <w:t xml:space="preserve">, H. </w:t>
      </w:r>
      <w:proofErr w:type="spellStart"/>
      <w:r w:rsidR="00DA0928" w:rsidRPr="00DA0928">
        <w:rPr>
          <w:lang w:val="en-US"/>
        </w:rPr>
        <w:t>Panetto</w:t>
      </w:r>
      <w:proofErr w:type="spellEnd"/>
      <w:r w:rsidR="00DA0928" w:rsidRPr="00DA0928">
        <w:rPr>
          <w:lang w:val="en-US"/>
        </w:rPr>
        <w:t xml:space="preserve">, G. </w:t>
      </w:r>
      <w:proofErr w:type="spellStart"/>
      <w:r w:rsidR="00DA0928" w:rsidRPr="00DA0928">
        <w:rPr>
          <w:lang w:val="en-US"/>
        </w:rPr>
        <w:t>Weichhart</w:t>
      </w:r>
      <w:proofErr w:type="spellEnd"/>
      <w:r w:rsidR="00DA0928" w:rsidRPr="00DA0928">
        <w:rPr>
          <w:lang w:val="en-US"/>
        </w:rPr>
        <w:t xml:space="preserve">, P. </w:t>
      </w:r>
      <w:proofErr w:type="spellStart"/>
      <w:r w:rsidR="00DA0928" w:rsidRPr="00DA0928">
        <w:rPr>
          <w:lang w:val="en-US"/>
        </w:rPr>
        <w:t>Bollen</w:t>
      </w:r>
      <w:proofErr w:type="spellEnd"/>
      <w:r w:rsidR="00DA0928" w:rsidRPr="00DA0928">
        <w:rPr>
          <w:lang w:val="en-US"/>
        </w:rPr>
        <w:t xml:space="preserve">, I. </w:t>
      </w:r>
      <w:proofErr w:type="spellStart"/>
      <w:r w:rsidR="00DA0928" w:rsidRPr="00DA0928">
        <w:rPr>
          <w:lang w:val="en-US"/>
        </w:rPr>
        <w:t>Ciuciu</w:t>
      </w:r>
      <w:proofErr w:type="spellEnd"/>
      <w:r w:rsidR="00DA0928" w:rsidRPr="00DA0928">
        <w:rPr>
          <w:lang w:val="en-US"/>
        </w:rPr>
        <w:t xml:space="preserve">, M. E. Vidal, &amp; R. </w:t>
      </w:r>
      <w:proofErr w:type="spellStart"/>
      <w:r w:rsidR="00DA0928" w:rsidRPr="00DA0928">
        <w:rPr>
          <w:lang w:val="en-US"/>
        </w:rPr>
        <w:t>Meersman</w:t>
      </w:r>
      <w:proofErr w:type="spellEnd"/>
      <w:r w:rsidR="00DA0928" w:rsidRPr="00DA0928">
        <w:rPr>
          <w:lang w:val="en-US"/>
        </w:rPr>
        <w:t xml:space="preserve"> (Eds.), On the Move to Meaningful Internet Systems. OTM 2017 Workshops (pp. 280–286). Cham: Springer International Publishing.</w:t>
      </w:r>
    </w:p>
    <w:p w14:paraId="6443D46F" w14:textId="77777777" w:rsidR="00DA0928" w:rsidRPr="00DA0928" w:rsidRDefault="00D86E6A" w:rsidP="00DA0928">
      <w:pPr>
        <w:pStyle w:val="p1a"/>
        <w:rPr>
          <w:lang w:val="en-US"/>
        </w:rPr>
      </w:pPr>
      <w:r>
        <w:rPr>
          <w:lang w:val="en-US"/>
        </w:rPr>
        <w:tab/>
      </w:r>
      <w:r w:rsidR="00DA0928" w:rsidRPr="00DA0928">
        <w:rPr>
          <w:lang w:val="en-US"/>
        </w:rPr>
        <w:t>Wahl, T., &amp;</w:t>
      </w:r>
      <w:proofErr w:type="spellStart"/>
      <w:r w:rsidR="00DA0928" w:rsidRPr="00DA0928">
        <w:rPr>
          <w:lang w:val="en-US"/>
        </w:rPr>
        <w:t>Sindre</w:t>
      </w:r>
      <w:proofErr w:type="spellEnd"/>
      <w:r w:rsidR="00DA0928" w:rsidRPr="00DA0928">
        <w:rPr>
          <w:lang w:val="en-US"/>
        </w:rPr>
        <w:t xml:space="preserve">, G. (2006). An analytical evaluation of </w:t>
      </w:r>
      <w:proofErr w:type="spellStart"/>
      <w:r w:rsidR="00DA0928" w:rsidRPr="00DA0928">
        <w:rPr>
          <w:lang w:val="en-US"/>
        </w:rPr>
        <w:t>bpmn</w:t>
      </w:r>
      <w:proofErr w:type="spellEnd"/>
      <w:r w:rsidR="00DA0928" w:rsidRPr="00DA0928">
        <w:rPr>
          <w:lang w:val="en-US"/>
        </w:rPr>
        <w:t xml:space="preserve"> using a semiotic quality framework. In Advanced Topics in Database Research. volume 5. doi:10.4018/978-1-59140-935-9.ch006.</w:t>
      </w:r>
    </w:p>
    <w:p w14:paraId="19399F90" w14:textId="77777777" w:rsidR="00DA0928" w:rsidRPr="00DA0928" w:rsidRDefault="00D86E6A" w:rsidP="00DA0928">
      <w:pPr>
        <w:pStyle w:val="p1a"/>
        <w:rPr>
          <w:lang w:val="en-US"/>
        </w:rPr>
      </w:pPr>
      <w:r>
        <w:rPr>
          <w:lang w:val="en-US"/>
        </w:rPr>
        <w:tab/>
      </w:r>
      <w:proofErr w:type="spellStart"/>
      <w:r w:rsidR="00DA0928" w:rsidRPr="00DA0928">
        <w:rPr>
          <w:lang w:val="en-US"/>
        </w:rPr>
        <w:t>Wohlin</w:t>
      </w:r>
      <w:proofErr w:type="spellEnd"/>
      <w:r w:rsidR="00DA0928" w:rsidRPr="00DA0928">
        <w:rPr>
          <w:lang w:val="en-US"/>
        </w:rPr>
        <w:t xml:space="preserve">, C., </w:t>
      </w:r>
      <w:proofErr w:type="spellStart"/>
      <w:r w:rsidR="00DA0928" w:rsidRPr="00DA0928">
        <w:rPr>
          <w:lang w:val="en-US"/>
        </w:rPr>
        <w:t>Runeson</w:t>
      </w:r>
      <w:proofErr w:type="spellEnd"/>
      <w:r w:rsidR="00DA0928" w:rsidRPr="00DA0928">
        <w:rPr>
          <w:lang w:val="en-US"/>
        </w:rPr>
        <w:t xml:space="preserve">, P., </w:t>
      </w:r>
      <w:proofErr w:type="spellStart"/>
      <w:r w:rsidR="00DA0928" w:rsidRPr="00DA0928">
        <w:rPr>
          <w:lang w:val="en-US"/>
        </w:rPr>
        <w:t>Hst</w:t>
      </w:r>
      <w:proofErr w:type="spellEnd"/>
      <w:r w:rsidR="00DA0928" w:rsidRPr="00DA0928">
        <w:rPr>
          <w:lang w:val="en-US"/>
        </w:rPr>
        <w:t xml:space="preserve">, M., Ohlsson, M. C., </w:t>
      </w:r>
      <w:proofErr w:type="spellStart"/>
      <w:r w:rsidR="00DA0928" w:rsidRPr="00DA0928">
        <w:rPr>
          <w:lang w:val="en-US"/>
        </w:rPr>
        <w:t>Regnell</w:t>
      </w:r>
      <w:proofErr w:type="spellEnd"/>
      <w:r w:rsidR="00DA0928" w:rsidRPr="00DA0928">
        <w:rPr>
          <w:lang w:val="en-US"/>
        </w:rPr>
        <w:t>, B., &amp;</w:t>
      </w:r>
      <w:proofErr w:type="spellStart"/>
      <w:r w:rsidR="00DA0928" w:rsidRPr="00DA0928">
        <w:rPr>
          <w:lang w:val="en-US"/>
        </w:rPr>
        <w:t>Wessln</w:t>
      </w:r>
      <w:proofErr w:type="spellEnd"/>
      <w:r w:rsidR="00DA0928" w:rsidRPr="00DA0928">
        <w:rPr>
          <w:lang w:val="en-US"/>
        </w:rPr>
        <w:t>, A. (2012). Experimentation in Software Engineering. Springer Publishing Company, Incorporated.</w:t>
      </w:r>
    </w:p>
    <w:p w14:paraId="52AB06BE" w14:textId="77777777" w:rsidR="00DA0928" w:rsidRPr="00DA0928" w:rsidRDefault="00D86E6A" w:rsidP="00DA0928">
      <w:pPr>
        <w:pStyle w:val="p1a"/>
        <w:rPr>
          <w:lang w:val="en-US"/>
        </w:rPr>
      </w:pPr>
      <w:r>
        <w:rPr>
          <w:lang w:val="en-US"/>
        </w:rPr>
        <w:tab/>
      </w:r>
      <w:proofErr w:type="spellStart"/>
      <w:r w:rsidR="00DA0928" w:rsidRPr="00DA0928">
        <w:rPr>
          <w:lang w:val="en-US"/>
        </w:rPr>
        <w:t>Zimoch</w:t>
      </w:r>
      <w:proofErr w:type="spellEnd"/>
      <w:r w:rsidR="00DA0928" w:rsidRPr="00DA0928">
        <w:rPr>
          <w:lang w:val="en-US"/>
        </w:rPr>
        <w:t xml:space="preserve">, M., </w:t>
      </w:r>
      <w:proofErr w:type="spellStart"/>
      <w:r w:rsidR="00DA0928" w:rsidRPr="00DA0928">
        <w:rPr>
          <w:lang w:val="en-US"/>
        </w:rPr>
        <w:t>Mohring</w:t>
      </w:r>
      <w:proofErr w:type="spellEnd"/>
      <w:r w:rsidR="00DA0928" w:rsidRPr="00DA0928">
        <w:rPr>
          <w:lang w:val="en-US"/>
        </w:rPr>
        <w:t xml:space="preserve">, T., </w:t>
      </w:r>
      <w:proofErr w:type="spellStart"/>
      <w:r w:rsidR="00DA0928" w:rsidRPr="00DA0928">
        <w:rPr>
          <w:lang w:val="en-US"/>
        </w:rPr>
        <w:t>Pryss</w:t>
      </w:r>
      <w:proofErr w:type="spellEnd"/>
      <w:r w:rsidR="00DA0928" w:rsidRPr="00DA0928">
        <w:rPr>
          <w:lang w:val="en-US"/>
        </w:rPr>
        <w:t xml:space="preserve">, R., Probst, T., </w:t>
      </w:r>
      <w:proofErr w:type="spellStart"/>
      <w:r w:rsidR="00DA0928" w:rsidRPr="00DA0928">
        <w:rPr>
          <w:lang w:val="en-US"/>
        </w:rPr>
        <w:t>Schlee</w:t>
      </w:r>
      <w:proofErr w:type="spellEnd"/>
      <w:r w:rsidR="00DA0928" w:rsidRPr="00DA0928">
        <w:rPr>
          <w:lang w:val="en-US"/>
        </w:rPr>
        <w:t xml:space="preserve">, W., &amp; Reichert, M. (2018). Using insights from cognitive neuroscience to investigate the effects of event-driven process chains on process model comprehension. In E. Teniente, &amp; M. </w:t>
      </w:r>
      <w:proofErr w:type="spellStart"/>
      <w:r w:rsidR="00DA0928" w:rsidRPr="00DA0928">
        <w:rPr>
          <w:lang w:val="en-US"/>
        </w:rPr>
        <w:t>Weidlich</w:t>
      </w:r>
      <w:proofErr w:type="spellEnd"/>
      <w:r w:rsidR="00DA0928" w:rsidRPr="00DA0928">
        <w:rPr>
          <w:lang w:val="en-US"/>
        </w:rPr>
        <w:t xml:space="preserve"> (Eds.), Business Process Management Workshops (pp. 446–459). Cham: Springer International Publishing.</w:t>
      </w:r>
    </w:p>
    <w:sectPr w:rsidR="00DA0928" w:rsidRPr="00DA0928" w:rsidSect="00196EBA">
      <w:headerReference w:type="even" r:id="rId21"/>
      <w:headerReference w:type="default" r:id="rId22"/>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enis Silveira" w:date="2020-05-04T09:37:00Z" w:initials="DS">
    <w:p w14:paraId="091CD072" w14:textId="3016B0E3" w:rsidR="001D6DB2" w:rsidRPr="008F5C92" w:rsidRDefault="001D6DB2" w:rsidP="008F5C92">
      <w:pPr>
        <w:overflowPunct/>
        <w:spacing w:line="240" w:lineRule="auto"/>
        <w:ind w:firstLine="0"/>
        <w:jc w:val="left"/>
        <w:textAlignment w:val="auto"/>
        <w:rPr>
          <w:lang w:val="en-US"/>
        </w:rPr>
      </w:pPr>
      <w:r>
        <w:rPr>
          <w:rStyle w:val="Refdecomentrio"/>
        </w:rPr>
        <w:annotationRef/>
      </w:r>
      <w:proofErr w:type="spellStart"/>
      <w:r w:rsidRPr="00BF5EA5">
        <w:rPr>
          <w:rFonts w:ascii="Kp-Regular" w:hAnsi="Kp-Regular" w:cs="Kp-Regular"/>
          <w:sz w:val="22"/>
          <w:szCs w:val="22"/>
          <w:lang w:val="en-US"/>
        </w:rPr>
        <w:t>Zott</w:t>
      </w:r>
      <w:proofErr w:type="spellEnd"/>
      <w:r w:rsidRPr="00BF5EA5">
        <w:rPr>
          <w:rFonts w:ascii="Kp-Regular" w:hAnsi="Kp-Regular" w:cs="Kp-Regular"/>
          <w:sz w:val="22"/>
          <w:szCs w:val="22"/>
          <w:lang w:val="en-US"/>
        </w:rPr>
        <w:t>, C.</w:t>
      </w:r>
      <w:r>
        <w:rPr>
          <w:rFonts w:ascii="Kp-Regular" w:hAnsi="Kp-Regular" w:cs="Kp-Regular"/>
          <w:sz w:val="22"/>
          <w:szCs w:val="22"/>
          <w:lang w:val="en-US"/>
        </w:rPr>
        <w:t>;</w:t>
      </w:r>
      <w:r w:rsidRPr="00BF5EA5">
        <w:rPr>
          <w:rFonts w:ascii="Kp-Regular" w:hAnsi="Kp-Regular" w:cs="Kp-Regular"/>
          <w:sz w:val="22"/>
          <w:szCs w:val="22"/>
          <w:lang w:val="en-US"/>
        </w:rPr>
        <w:t xml:space="preserve"> Amit, R.</w:t>
      </w:r>
      <w:r>
        <w:rPr>
          <w:rFonts w:ascii="Kp-Regular" w:hAnsi="Kp-Regular" w:cs="Kp-Regular"/>
          <w:sz w:val="22"/>
          <w:szCs w:val="22"/>
          <w:lang w:val="en-US"/>
        </w:rPr>
        <w:t>;</w:t>
      </w:r>
      <w:r w:rsidRPr="00BF5EA5">
        <w:rPr>
          <w:rFonts w:ascii="Kp-Regular" w:hAnsi="Kp-Regular" w:cs="Kp-Regular"/>
          <w:sz w:val="22"/>
          <w:szCs w:val="22"/>
          <w:lang w:val="en-US"/>
        </w:rPr>
        <w:t xml:space="preserve"> Massa</w:t>
      </w:r>
      <w:r>
        <w:rPr>
          <w:rFonts w:ascii="Kp-Regular" w:hAnsi="Kp-Regular" w:cs="Kp-Regular"/>
          <w:sz w:val="22"/>
          <w:szCs w:val="22"/>
          <w:lang w:val="en-US"/>
        </w:rPr>
        <w:t xml:space="preserve">, </w:t>
      </w:r>
      <w:r w:rsidRPr="00BF5EA5">
        <w:rPr>
          <w:rFonts w:ascii="Kp-Regular" w:hAnsi="Kp-Regular" w:cs="Kp-Regular"/>
          <w:sz w:val="22"/>
          <w:szCs w:val="22"/>
          <w:lang w:val="en-US"/>
        </w:rPr>
        <w:t>L. “The business model: recent developments and</w:t>
      </w:r>
      <w:r>
        <w:rPr>
          <w:rFonts w:ascii="Kp-Regular" w:hAnsi="Kp-Regular" w:cs="Kp-Regular"/>
          <w:sz w:val="22"/>
          <w:szCs w:val="22"/>
          <w:lang w:val="en-US"/>
        </w:rPr>
        <w:t xml:space="preserve"> </w:t>
      </w:r>
      <w:r w:rsidRPr="00BF5EA5">
        <w:rPr>
          <w:rFonts w:ascii="Kp-Regular" w:hAnsi="Kp-Regular" w:cs="Kp-Regular"/>
          <w:sz w:val="22"/>
          <w:szCs w:val="22"/>
          <w:lang w:val="en-US"/>
        </w:rPr>
        <w:t xml:space="preserve">future research.” In: </w:t>
      </w:r>
      <w:r w:rsidRPr="00BF5EA5">
        <w:rPr>
          <w:rFonts w:ascii="Kp-Italic" w:hAnsi="Kp-Italic" w:cs="Kp-Italic"/>
          <w:i/>
          <w:iCs/>
          <w:sz w:val="22"/>
          <w:szCs w:val="22"/>
          <w:lang w:val="en-US"/>
        </w:rPr>
        <w:t xml:space="preserve">Journal of management </w:t>
      </w:r>
      <w:r w:rsidRPr="00BF5EA5">
        <w:rPr>
          <w:rFonts w:ascii="Kp-Regular" w:hAnsi="Kp-Regular" w:cs="Kp-Regular"/>
          <w:sz w:val="22"/>
          <w:szCs w:val="22"/>
          <w:lang w:val="en-US"/>
        </w:rPr>
        <w:t>37.4 (2011), pp. 1019–1042.</w:t>
      </w:r>
    </w:p>
  </w:comment>
  <w:comment w:id="13" w:author="Denis Silveira" w:date="2020-04-27T08:53:00Z" w:initials="DS">
    <w:p w14:paraId="6884A7FA" w14:textId="77777777" w:rsidR="001D6DB2" w:rsidRDefault="001D6DB2" w:rsidP="008F5C92">
      <w:pPr>
        <w:overflowPunct/>
        <w:spacing w:line="240" w:lineRule="auto"/>
        <w:ind w:firstLine="0"/>
        <w:jc w:val="left"/>
        <w:textAlignment w:val="auto"/>
        <w:rPr>
          <w:rFonts w:ascii="Kp-Regular" w:hAnsi="Kp-Regular" w:cs="Kp-Regular"/>
          <w:sz w:val="22"/>
          <w:szCs w:val="22"/>
          <w:lang w:val="en-US"/>
        </w:rPr>
      </w:pPr>
      <w:r>
        <w:rPr>
          <w:rStyle w:val="Refdecomentrio"/>
        </w:rPr>
        <w:annotationRef/>
      </w:r>
      <w:proofErr w:type="spellStart"/>
      <w:r w:rsidRPr="00BF5EA5">
        <w:rPr>
          <w:rFonts w:ascii="Kp-Regular" w:hAnsi="Kp-Regular" w:cs="Kp-Regular"/>
          <w:sz w:val="22"/>
          <w:szCs w:val="22"/>
          <w:lang w:val="en-US"/>
        </w:rPr>
        <w:t>Gordijn</w:t>
      </w:r>
      <w:proofErr w:type="spellEnd"/>
      <w:r w:rsidRPr="00BF5EA5">
        <w:rPr>
          <w:rFonts w:ascii="Kp-Regular" w:hAnsi="Kp-Regular" w:cs="Kp-Regular"/>
          <w:sz w:val="22"/>
          <w:szCs w:val="22"/>
          <w:lang w:val="en-US"/>
        </w:rPr>
        <w:t>, J.</w:t>
      </w:r>
      <w:r>
        <w:rPr>
          <w:rFonts w:ascii="Kp-Regular" w:hAnsi="Kp-Regular" w:cs="Kp-Regular"/>
          <w:sz w:val="22"/>
          <w:szCs w:val="22"/>
          <w:lang w:val="en-US"/>
        </w:rPr>
        <w:t>;</w:t>
      </w:r>
      <w:r w:rsidRPr="00BF5EA5">
        <w:rPr>
          <w:rFonts w:ascii="Kp-Regular" w:hAnsi="Kp-Regular" w:cs="Kp-Regular"/>
          <w:sz w:val="22"/>
          <w:szCs w:val="22"/>
          <w:lang w:val="en-US"/>
        </w:rPr>
        <w:t xml:space="preserve"> </w:t>
      </w:r>
      <w:proofErr w:type="spellStart"/>
      <w:r w:rsidRPr="00BF5EA5">
        <w:rPr>
          <w:rFonts w:ascii="Kp-Regular" w:hAnsi="Kp-Regular" w:cs="Kp-Regular"/>
          <w:sz w:val="22"/>
          <w:szCs w:val="22"/>
          <w:lang w:val="en-US"/>
        </w:rPr>
        <w:t>Akkermans</w:t>
      </w:r>
      <w:proofErr w:type="spellEnd"/>
      <w:r w:rsidRPr="00BF5EA5">
        <w:rPr>
          <w:rFonts w:ascii="Kp-Regular" w:hAnsi="Kp-Regular" w:cs="Kp-Regular"/>
          <w:sz w:val="22"/>
          <w:szCs w:val="22"/>
          <w:lang w:val="en-US"/>
        </w:rPr>
        <w:t>, H.</w:t>
      </w:r>
      <w:r>
        <w:rPr>
          <w:rFonts w:ascii="Kp-Regular" w:hAnsi="Kp-Regular" w:cs="Kp-Regular"/>
          <w:sz w:val="22"/>
          <w:szCs w:val="22"/>
          <w:lang w:val="en-US"/>
        </w:rPr>
        <w:t>;</w:t>
      </w:r>
      <w:r w:rsidRPr="00BF5EA5">
        <w:rPr>
          <w:rFonts w:ascii="Kp-Regular" w:hAnsi="Kp-Regular" w:cs="Kp-Regular"/>
          <w:sz w:val="22"/>
          <w:szCs w:val="22"/>
          <w:lang w:val="en-US"/>
        </w:rPr>
        <w:t xml:space="preserve"> Van Vliet</w:t>
      </w:r>
      <w:r>
        <w:rPr>
          <w:rFonts w:ascii="Kp-Regular" w:hAnsi="Kp-Regular" w:cs="Kp-Regular"/>
          <w:sz w:val="22"/>
          <w:szCs w:val="22"/>
          <w:lang w:val="en-US"/>
        </w:rPr>
        <w:t xml:space="preserve">, </w:t>
      </w:r>
      <w:r w:rsidRPr="00BF5EA5">
        <w:rPr>
          <w:rFonts w:ascii="Kp-Regular" w:hAnsi="Kp-Regular" w:cs="Kp-Regular"/>
          <w:sz w:val="22"/>
          <w:szCs w:val="22"/>
          <w:lang w:val="en-US"/>
        </w:rPr>
        <w:t>H. “Business modelling is not process</w:t>
      </w:r>
      <w:r>
        <w:rPr>
          <w:rFonts w:ascii="Kp-Regular" w:hAnsi="Kp-Regular" w:cs="Kp-Regular"/>
          <w:sz w:val="22"/>
          <w:szCs w:val="22"/>
          <w:lang w:val="en-US"/>
        </w:rPr>
        <w:t xml:space="preserve"> </w:t>
      </w:r>
      <w:r w:rsidRPr="00BF5EA5">
        <w:rPr>
          <w:rFonts w:ascii="Kp-Regular" w:hAnsi="Kp-Regular" w:cs="Kp-Regular"/>
          <w:sz w:val="22"/>
          <w:szCs w:val="22"/>
          <w:lang w:val="en-US"/>
        </w:rPr>
        <w:t xml:space="preserve">modelling.” In: </w:t>
      </w:r>
      <w:r w:rsidRPr="00BF5EA5">
        <w:rPr>
          <w:rFonts w:ascii="Kp-Italic" w:hAnsi="Kp-Italic" w:cs="Kp-Italic"/>
          <w:i/>
          <w:iCs/>
          <w:sz w:val="22"/>
          <w:szCs w:val="22"/>
          <w:lang w:val="en-US"/>
        </w:rPr>
        <w:t xml:space="preserve">Conceptual modeling for e-business and the web </w:t>
      </w:r>
      <w:r w:rsidRPr="00BF5EA5">
        <w:rPr>
          <w:rFonts w:ascii="Kp-Regular" w:hAnsi="Kp-Regular" w:cs="Kp-Regular"/>
          <w:sz w:val="22"/>
          <w:szCs w:val="22"/>
          <w:lang w:val="en-US"/>
        </w:rPr>
        <w:t>(2000), pp. 40–51.</w:t>
      </w:r>
    </w:p>
    <w:p w14:paraId="0F90D39C" w14:textId="77777777" w:rsidR="001D6DB2" w:rsidRDefault="001D6DB2" w:rsidP="008F5C92">
      <w:pPr>
        <w:overflowPunct/>
        <w:spacing w:line="240" w:lineRule="auto"/>
        <w:ind w:firstLine="0"/>
        <w:jc w:val="left"/>
        <w:textAlignment w:val="auto"/>
        <w:rPr>
          <w:rFonts w:ascii="Kp-Regular" w:hAnsi="Kp-Regular" w:cs="Kp-Regular"/>
          <w:sz w:val="22"/>
          <w:szCs w:val="22"/>
          <w:lang w:val="en-US"/>
        </w:rPr>
      </w:pPr>
    </w:p>
    <w:p w14:paraId="66FA2015" w14:textId="77777777" w:rsidR="001D6DB2" w:rsidRDefault="001D6DB2" w:rsidP="008F5C92">
      <w:pPr>
        <w:overflowPunct/>
        <w:spacing w:line="240" w:lineRule="auto"/>
        <w:ind w:firstLine="0"/>
        <w:jc w:val="left"/>
        <w:textAlignment w:val="auto"/>
        <w:rPr>
          <w:rFonts w:ascii="Kp-Regular" w:hAnsi="Kp-Regular" w:cs="Kp-Regular"/>
          <w:sz w:val="22"/>
          <w:szCs w:val="22"/>
          <w:lang w:val="en-US"/>
        </w:rPr>
      </w:pPr>
      <w:r>
        <w:rPr>
          <w:rFonts w:ascii="Kp-Regular" w:hAnsi="Kp-Regular" w:cs="Kp-Regular"/>
          <w:sz w:val="22"/>
          <w:szCs w:val="22"/>
          <w:lang w:val="en-US"/>
        </w:rPr>
        <w:t xml:space="preserve">IMPORTANTE! </w:t>
      </w:r>
    </w:p>
    <w:p w14:paraId="5C716B48" w14:textId="0EC63DD7" w:rsidR="001D6DB2" w:rsidRPr="008F5C92" w:rsidRDefault="001D6DB2" w:rsidP="008F5C92">
      <w:pPr>
        <w:overflowPunct/>
        <w:spacing w:line="240" w:lineRule="auto"/>
        <w:ind w:firstLine="0"/>
        <w:jc w:val="left"/>
        <w:textAlignment w:val="auto"/>
      </w:pPr>
      <w:r w:rsidRPr="008F5C92">
        <w:rPr>
          <w:rFonts w:ascii="Kp-Regular" w:hAnsi="Kp-Regular" w:cs="Kp-Regular"/>
          <w:sz w:val="22"/>
          <w:szCs w:val="22"/>
        </w:rPr>
        <w:t xml:space="preserve">Apagar a referência </w:t>
      </w:r>
      <w:r>
        <w:rPr>
          <w:rFonts w:ascii="Kp-Regular" w:hAnsi="Kp-Regular" w:cs="Kp-Regular"/>
          <w:sz w:val="22"/>
          <w:szCs w:val="22"/>
        </w:rPr>
        <w:t>(</w:t>
      </w:r>
      <w:proofErr w:type="spellStart"/>
      <w:r w:rsidRPr="008F5C92">
        <w:rPr>
          <w:rFonts w:ascii="Kp-Regular" w:hAnsi="Kp-Regular" w:cs="Kp-Regular"/>
          <w:sz w:val="22"/>
          <w:szCs w:val="22"/>
        </w:rPr>
        <w:t>Rolón</w:t>
      </w:r>
      <w:proofErr w:type="spellEnd"/>
      <w:r w:rsidRPr="008F5C92">
        <w:rPr>
          <w:rFonts w:ascii="Kp-Regular" w:hAnsi="Kp-Regular" w:cs="Kp-Regular"/>
          <w:sz w:val="22"/>
          <w:szCs w:val="22"/>
        </w:rPr>
        <w:t xml:space="preserve"> e</w:t>
      </w:r>
      <w:r>
        <w:rPr>
          <w:rFonts w:ascii="Kp-Regular" w:hAnsi="Kp-Regular" w:cs="Kp-Regular"/>
          <w:sz w:val="22"/>
          <w:szCs w:val="22"/>
        </w:rPr>
        <w:t>t al., 2009).</w:t>
      </w:r>
    </w:p>
  </w:comment>
  <w:comment w:id="16" w:author="Evelyne" w:date="2020-05-02T14:46:00Z" w:initials="E">
    <w:p w14:paraId="76DC327D" w14:textId="77777777" w:rsidR="001D6DB2" w:rsidRPr="00773F20" w:rsidRDefault="001D6DB2">
      <w:pPr>
        <w:pStyle w:val="Textodecomentrio"/>
        <w:rPr>
          <w:lang w:val="en-GB"/>
        </w:rPr>
      </w:pPr>
      <w:r>
        <w:rPr>
          <w:rStyle w:val="Refdecomentrio"/>
        </w:rPr>
        <w:annotationRef/>
      </w:r>
      <w:r w:rsidRPr="00773F20">
        <w:rPr>
          <w:lang w:val="en-GB"/>
        </w:rPr>
        <w:t>Studies’ Analysis</w:t>
      </w:r>
      <w:r w:rsidRPr="00773F20">
        <w:rPr>
          <w:lang w:val="en-GB"/>
        </w:rPr>
        <w:br/>
      </w:r>
      <w:proofErr w:type="spellStart"/>
      <w:r w:rsidRPr="00773F20">
        <w:rPr>
          <w:lang w:val="en-GB"/>
        </w:rPr>
        <w:t>Analysis</w:t>
      </w:r>
      <w:proofErr w:type="spellEnd"/>
      <w:r w:rsidRPr="00773F20">
        <w:rPr>
          <w:lang w:val="en-GB"/>
        </w:rPr>
        <w:t xml:space="preserve"> of Studies </w:t>
      </w:r>
      <w:r w:rsidRPr="00773F20">
        <w:rPr>
          <w:lang w:val="en-GB"/>
        </w:rPr>
        <w:br/>
        <w:t xml:space="preserve">Analysing Studies </w:t>
      </w:r>
    </w:p>
  </w:comment>
  <w:comment w:id="17" w:author="rafael duarte" w:date="2020-05-04T07:52:00Z" w:initials="rd">
    <w:p w14:paraId="55E167E3" w14:textId="736F6139" w:rsidR="001D6DB2" w:rsidRDefault="001D6DB2">
      <w:pPr>
        <w:pStyle w:val="Textodecomentrio"/>
      </w:pPr>
      <w:r>
        <w:rPr>
          <w:rStyle w:val="Refdecomentrio"/>
        </w:rPr>
        <w:annotationRef/>
      </w:r>
      <w:r>
        <w:t>Oi Denis, esse aqui você decide pois tem que alterar a imagem também.</w:t>
      </w:r>
    </w:p>
  </w:comment>
  <w:comment w:id="22" w:author="Evelyne" w:date="2020-05-02T15:01:00Z" w:initials="E">
    <w:p w14:paraId="26DC025C" w14:textId="77777777" w:rsidR="001D6DB2" w:rsidRDefault="001D6DB2">
      <w:pPr>
        <w:pStyle w:val="Textodecomentrio"/>
      </w:pPr>
      <w:r>
        <w:rPr>
          <w:rStyle w:val="Refdecomentrio"/>
        </w:rPr>
        <w:annotationRef/>
      </w:r>
      <w:proofErr w:type="spellStart"/>
      <w:r>
        <w:t>Num</w:t>
      </w:r>
      <w:proofErr w:type="spellEnd"/>
      <w:r>
        <w:t xml:space="preserve"> é melhor usar outro tipo de marcação não? </w:t>
      </w:r>
      <w:proofErr w:type="gramStart"/>
      <w:r>
        <w:t>[ {</w:t>
      </w:r>
      <w:proofErr w:type="gramEnd"/>
      <w:r>
        <w:t>, se colocar ( nos dois fica confuso _e feio)</w:t>
      </w:r>
    </w:p>
  </w:comment>
  <w:comment w:id="23" w:author="rafael duarte" w:date="2020-05-04T07:53:00Z" w:initials="rd">
    <w:p w14:paraId="12F1CF7B" w14:textId="4489A6FE" w:rsidR="001D6DB2" w:rsidRDefault="001D6DB2">
      <w:pPr>
        <w:pStyle w:val="Textodecomentrio"/>
      </w:pPr>
      <w:r>
        <w:rPr>
          <w:rStyle w:val="Refdecomentrio"/>
        </w:rPr>
        <w:annotationRef/>
      </w:r>
      <w:r>
        <w:t>Outra que quem deve decidir é você. Teria que mexer nas imagens 2, 3, 5 e 8; E alterar os respectivos textos. Não sei se vale o esforço.</w:t>
      </w:r>
    </w:p>
  </w:comment>
  <w:comment w:id="36" w:author="Denis Silveira" w:date="2020-05-04T10:22:00Z" w:initials="DS">
    <w:p w14:paraId="7D523122" w14:textId="340403D5" w:rsidR="00F62649" w:rsidRDefault="00F62649" w:rsidP="00F62649">
      <w:pPr>
        <w:pStyle w:val="Textodecomentrio"/>
        <w:ind w:firstLine="0"/>
      </w:pPr>
      <w:r>
        <w:rPr>
          <w:rStyle w:val="Refdecomentrio"/>
        </w:rPr>
        <w:annotationRef/>
      </w:r>
      <w:r>
        <w:t>Acho que essa pergunta não é referenciada no texto; logo, tem que sair.</w:t>
      </w:r>
    </w:p>
  </w:comment>
  <w:comment w:id="63" w:author="Denis Silveira" w:date="2020-05-04T10:35:00Z" w:initials="DS">
    <w:p w14:paraId="42776CB5" w14:textId="2FBB3AC2" w:rsidR="0078697A" w:rsidRDefault="0078697A">
      <w:pPr>
        <w:pStyle w:val="Textodecomentrio"/>
      </w:pPr>
      <w:r>
        <w:rPr>
          <w:rStyle w:val="Refdecomentrio"/>
        </w:rPr>
        <w:annotationRef/>
      </w:r>
      <w:r>
        <w:t xml:space="preserve">Não deveria ter a numeração da seção (4.)?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CD072" w15:done="0"/>
  <w15:commentEx w15:paraId="5C716B48" w15:done="0"/>
  <w15:commentEx w15:paraId="76DC327D" w15:done="0"/>
  <w15:commentEx w15:paraId="55E167E3" w15:paraIdParent="76DC327D" w15:done="0"/>
  <w15:commentEx w15:paraId="26DC025C" w15:done="0"/>
  <w15:commentEx w15:paraId="12F1CF7B" w15:paraIdParent="26DC025C" w15:done="0"/>
  <w15:commentEx w15:paraId="7D523122" w15:done="0"/>
  <w15:commentEx w15:paraId="42776C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A4853" w16cex:dateUtc="2020-05-04T10:52:00Z"/>
  <w16cex:commentExtensible w16cex:durableId="225A488F" w16cex:dateUtc="2020-05-04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CD072" w16cid:durableId="225A60DA"/>
  <w16cid:commentId w16cid:paraId="5C716B48" w16cid:durableId="22511C05"/>
  <w16cid:commentId w16cid:paraId="76DC327D" w16cid:durableId="225992B0"/>
  <w16cid:commentId w16cid:paraId="55E167E3" w16cid:durableId="225A4853"/>
  <w16cid:commentId w16cid:paraId="26DC025C" w16cid:durableId="225992B4"/>
  <w16cid:commentId w16cid:paraId="12F1CF7B" w16cid:durableId="225A488F"/>
  <w16cid:commentId w16cid:paraId="7D523122" w16cid:durableId="225A6B50"/>
  <w16cid:commentId w16cid:paraId="42776CB5" w16cid:durableId="225A6E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6E774" w14:textId="77777777" w:rsidR="00270A1B" w:rsidRDefault="00270A1B">
      <w:r>
        <w:separator/>
      </w:r>
    </w:p>
  </w:endnote>
  <w:endnote w:type="continuationSeparator" w:id="0">
    <w:p w14:paraId="1A887097" w14:textId="77777777" w:rsidR="00270A1B" w:rsidRDefault="00270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Kp-Regular">
    <w:altName w:val="Calibri"/>
    <w:panose1 w:val="00000000000000000000"/>
    <w:charset w:val="00"/>
    <w:family w:val="auto"/>
    <w:notTrueType/>
    <w:pitch w:val="default"/>
    <w:sig w:usb0="00000003" w:usb1="00000000" w:usb2="00000000" w:usb3="00000000" w:csb0="00000001" w:csb1="00000000"/>
  </w:font>
  <w:font w:name="Kp-Italic">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A6958" w14:textId="77777777" w:rsidR="00270A1B" w:rsidRDefault="00270A1B" w:rsidP="009F7FCE">
      <w:pPr>
        <w:ind w:firstLine="0"/>
      </w:pPr>
      <w:r>
        <w:separator/>
      </w:r>
    </w:p>
  </w:footnote>
  <w:footnote w:type="continuationSeparator" w:id="0">
    <w:p w14:paraId="412EDDCC" w14:textId="77777777" w:rsidR="00270A1B" w:rsidRDefault="00270A1B" w:rsidP="009F7FCE">
      <w:pPr>
        <w:ind w:firstLine="0"/>
      </w:pPr>
      <w:r>
        <w:continuationSeparator/>
      </w:r>
    </w:p>
  </w:footnote>
  <w:footnote w:id="1">
    <w:p w14:paraId="31DAD7DF" w14:textId="77777777" w:rsidR="001D6DB2" w:rsidRDefault="001D6DB2"/>
    <w:p w14:paraId="33985776" w14:textId="77777777" w:rsidR="001D6DB2" w:rsidRDefault="001D6DB2"/>
  </w:footnote>
  <w:footnote w:id="2">
    <w:p w14:paraId="76600E59" w14:textId="77777777" w:rsidR="001D6DB2" w:rsidRDefault="001D6DB2" w:rsidP="002C0340">
      <w:pPr>
        <w:pStyle w:val="Textodenotaderodap"/>
      </w:pPr>
      <w:r>
        <w:rPr>
          <w:rStyle w:val="Refdenotaderodap"/>
        </w:rPr>
        <w:footnoteRef/>
      </w:r>
      <w:r>
        <w:rPr>
          <w:sz w:val="14"/>
          <w:szCs w:val="14"/>
        </w:rPr>
        <w:t>http://portal.core.edu.au/conf-ranks/</w:t>
      </w:r>
    </w:p>
  </w:footnote>
  <w:footnote w:id="3">
    <w:p w14:paraId="5E136D48" w14:textId="77777777" w:rsidR="001D6DB2" w:rsidRDefault="001D6DB2" w:rsidP="002C0340">
      <w:pPr>
        <w:pStyle w:val="Textodenotaderodap"/>
      </w:pPr>
      <w:r>
        <w:rPr>
          <w:rStyle w:val="Refdenotaderodap"/>
        </w:rPr>
        <w:footnoteRef/>
      </w:r>
      <w:r>
        <w:rPr>
          <w:sz w:val="14"/>
          <w:szCs w:val="14"/>
        </w:rPr>
        <w:t>https://www.scimagojr.com/journalrank.php</w:t>
      </w:r>
    </w:p>
  </w:footnote>
  <w:footnote w:id="4">
    <w:p w14:paraId="2A54543A" w14:textId="77777777" w:rsidR="001D6DB2" w:rsidRPr="00A23FCC" w:rsidRDefault="001D6DB2">
      <w:pPr>
        <w:pStyle w:val="Textodenotaderodap"/>
        <w:rPr>
          <w:lang w:val="en-US"/>
        </w:rPr>
      </w:pPr>
      <w:r>
        <w:rPr>
          <w:rStyle w:val="Refdenotaderodap"/>
        </w:rPr>
        <w:footnoteRef/>
      </w:r>
      <w:r>
        <w:fldChar w:fldCharType="begin"/>
      </w:r>
      <w:r w:rsidRPr="008F5C92">
        <w:rPr>
          <w:lang w:val="en-US"/>
          <w:rPrChange w:id="59" w:author="Denis Silveira" w:date="2020-05-04T09:32:00Z">
            <w:rPr/>
          </w:rPrChange>
        </w:rPr>
        <w:instrText xml:space="preserve"> HYPERLINK "https://scholar.google.com.br/" </w:instrText>
      </w:r>
      <w:r>
        <w:fldChar w:fldCharType="separate"/>
      </w:r>
      <w:r w:rsidRPr="00A23FCC">
        <w:rPr>
          <w:sz w:val="14"/>
          <w:szCs w:val="14"/>
          <w:lang w:val="en-US"/>
        </w:rPr>
        <w:t>https://scholar.google.com</w:t>
      </w:r>
      <w:r>
        <w:rPr>
          <w:sz w:val="14"/>
          <w:szCs w:val="14"/>
          <w:lang w:val="en-US"/>
        </w:rPr>
        <w:fldChar w:fldCharType="end"/>
      </w:r>
    </w:p>
  </w:footnote>
  <w:footnote w:id="5">
    <w:p w14:paraId="002FEC39" w14:textId="77777777" w:rsidR="001D6DB2" w:rsidRPr="00693CB9" w:rsidRDefault="001D6DB2">
      <w:pPr>
        <w:pStyle w:val="Textodenotaderodap"/>
        <w:rPr>
          <w:lang w:val="en-US"/>
        </w:rPr>
      </w:pPr>
      <w:r>
        <w:rPr>
          <w:rStyle w:val="Refdenotaderodap"/>
        </w:rPr>
        <w:footnoteRef/>
      </w:r>
      <w:r w:rsidRPr="00693CB9">
        <w:rPr>
          <w:lang w:val="en-US"/>
        </w:rPr>
        <w:t xml:space="preserve"> Reference omitted to ensure this manuscript is correctly prepared for double-blind peer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99A41" w14:textId="77777777" w:rsidR="001D6DB2" w:rsidRDefault="001D6DB2" w:rsidP="00F321B4">
    <w:pPr>
      <w:pStyle w:val="Cabealho"/>
    </w:pPr>
    <w:r>
      <w:fldChar w:fldCharType="begin"/>
    </w:r>
    <w:r>
      <w:instrText>PAGE   \* MERGEFORMAT</w:instrText>
    </w:r>
    <w:r>
      <w:fldChar w:fldCharType="separate"/>
    </w:r>
    <w:r>
      <w:rPr>
        <w:noProof/>
      </w:rPr>
      <w:t>28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39995" w14:textId="77777777" w:rsidR="001D6DB2" w:rsidRDefault="001D6DB2" w:rsidP="002D48C5">
    <w:pPr>
      <w:pStyle w:val="Cabealho"/>
      <w:jc w:val="right"/>
    </w:pPr>
    <w:r>
      <w:fldChar w:fldCharType="begin"/>
    </w:r>
    <w:r>
      <w:instrText>PAGE   \* MERGEFORMAT</w:instrText>
    </w:r>
    <w:r>
      <w:fldChar w:fldCharType="separate"/>
    </w:r>
    <w:r>
      <w:rPr>
        <w:noProof/>
      </w:rPr>
      <w:t>29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743B"/>
    <w:multiLevelType w:val="hybridMultilevel"/>
    <w:tmpl w:val="9AB494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3"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386A7781"/>
    <w:multiLevelType w:val="hybridMultilevel"/>
    <w:tmpl w:val="CDD864EC"/>
    <w:lvl w:ilvl="0" w:tplc="04160001">
      <w:start w:val="1"/>
      <w:numFmt w:val="bullet"/>
      <w:lvlText w:val=""/>
      <w:lvlJc w:val="left"/>
      <w:pPr>
        <w:ind w:left="814" w:hanging="360"/>
      </w:pPr>
      <w:rPr>
        <w:rFonts w:ascii="Symbol" w:hAnsi="Symbol" w:cs="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cs="Wingdings" w:hint="default"/>
      </w:rPr>
    </w:lvl>
    <w:lvl w:ilvl="3" w:tplc="04160001" w:tentative="1">
      <w:start w:val="1"/>
      <w:numFmt w:val="bullet"/>
      <w:lvlText w:val=""/>
      <w:lvlJc w:val="left"/>
      <w:pPr>
        <w:ind w:left="2974" w:hanging="360"/>
      </w:pPr>
      <w:rPr>
        <w:rFonts w:ascii="Symbol" w:hAnsi="Symbol" w:cs="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cs="Wingdings" w:hint="default"/>
      </w:rPr>
    </w:lvl>
    <w:lvl w:ilvl="6" w:tplc="04160001" w:tentative="1">
      <w:start w:val="1"/>
      <w:numFmt w:val="bullet"/>
      <w:lvlText w:val=""/>
      <w:lvlJc w:val="left"/>
      <w:pPr>
        <w:ind w:left="5134" w:hanging="360"/>
      </w:pPr>
      <w:rPr>
        <w:rFonts w:ascii="Symbol" w:hAnsi="Symbol" w:cs="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cs="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2822850"/>
    <w:multiLevelType w:val="hybridMultilevel"/>
    <w:tmpl w:val="748A3EB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D42DF9"/>
    <w:multiLevelType w:val="hybridMultilevel"/>
    <w:tmpl w:val="B5FE53F6"/>
    <w:lvl w:ilvl="0" w:tplc="04160001">
      <w:start w:val="1"/>
      <w:numFmt w:val="bullet"/>
      <w:lvlText w:val=""/>
      <w:lvlJc w:val="left"/>
      <w:pPr>
        <w:ind w:left="947" w:hanging="360"/>
      </w:pPr>
      <w:rPr>
        <w:rFonts w:ascii="Symbol" w:hAnsi="Symbol" w:cs="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cs="Wingdings" w:hint="default"/>
      </w:rPr>
    </w:lvl>
    <w:lvl w:ilvl="3" w:tplc="04160001" w:tentative="1">
      <w:start w:val="1"/>
      <w:numFmt w:val="bullet"/>
      <w:lvlText w:val=""/>
      <w:lvlJc w:val="left"/>
      <w:pPr>
        <w:ind w:left="3107" w:hanging="360"/>
      </w:pPr>
      <w:rPr>
        <w:rFonts w:ascii="Symbol" w:hAnsi="Symbol" w:cs="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cs="Wingdings" w:hint="default"/>
      </w:rPr>
    </w:lvl>
    <w:lvl w:ilvl="6" w:tplc="04160001" w:tentative="1">
      <w:start w:val="1"/>
      <w:numFmt w:val="bullet"/>
      <w:lvlText w:val=""/>
      <w:lvlJc w:val="left"/>
      <w:pPr>
        <w:ind w:left="5267" w:hanging="360"/>
      </w:pPr>
      <w:rPr>
        <w:rFonts w:ascii="Symbol" w:hAnsi="Symbol" w:cs="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cs="Wingdings" w:hint="default"/>
      </w:rPr>
    </w:lvl>
  </w:abstractNum>
  <w:abstractNum w:abstractNumId="1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21" w15:restartNumberingAfterBreak="0">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4"/>
  </w:num>
  <w:num w:numId="3">
    <w:abstractNumId w:val="15"/>
  </w:num>
  <w:num w:numId="4">
    <w:abstractNumId w:val="15"/>
  </w:num>
  <w:num w:numId="5">
    <w:abstractNumId w:val="19"/>
  </w:num>
  <w:num w:numId="6">
    <w:abstractNumId w:val="19"/>
  </w:num>
  <w:num w:numId="7">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8">
    <w:abstractNumId w:val="20"/>
  </w:num>
  <w:num w:numId="9">
    <w:abstractNumId w:val="20"/>
  </w:num>
  <w:num w:numId="10">
    <w:abstractNumId w:val="9"/>
  </w:num>
  <w:num w:numId="11">
    <w:abstractNumId w:val="12"/>
  </w:num>
  <w:num w:numId="12">
    <w:abstractNumId w:val="11"/>
  </w:num>
  <w:num w:numId="13">
    <w:abstractNumId w:val="6"/>
  </w:num>
  <w:num w:numId="14">
    <w:abstractNumId w:val="13"/>
  </w:num>
  <w:num w:numId="15">
    <w:abstractNumId w:val="14"/>
  </w:num>
  <w:num w:numId="16">
    <w:abstractNumId w:val="1"/>
  </w:num>
  <w:num w:numId="17">
    <w:abstractNumId w:val="5"/>
  </w:num>
  <w:num w:numId="18">
    <w:abstractNumId w:val="7"/>
  </w:num>
  <w:num w:numId="19">
    <w:abstractNumId w:val="10"/>
  </w:num>
  <w:num w:numId="20">
    <w:abstractNumId w:val="2"/>
  </w:num>
  <w:num w:numId="21">
    <w:abstractNumId w:val="18"/>
  </w:num>
  <w:num w:numId="22">
    <w:abstractNumId w:val="18"/>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5">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6">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7">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8">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9">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0">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1">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2">
    <w:abstractNumId w:val="20"/>
  </w:num>
  <w:num w:numId="33">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5">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6">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7">
    <w:abstractNumId w:val="0"/>
  </w:num>
  <w:num w:numId="38">
    <w:abstractNumId w:val="21"/>
  </w:num>
  <w:num w:numId="39">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0">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1">
    <w:abstractNumId w:val="17"/>
  </w:num>
  <w:num w:numId="42">
    <w:abstractNumId w:val="3"/>
  </w:num>
  <w:num w:numId="43">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5">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6">
    <w:abstractNumId w:val="8"/>
  </w:num>
  <w:num w:numId="47">
    <w:abstractNumId w:val="16"/>
  </w:num>
  <w:num w:numId="48">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9">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Silveira">
    <w15:presenceInfo w15:providerId="None" w15:userId="Denis Silveira"/>
  </w15:person>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FCE"/>
    <w:rsid w:val="0000089E"/>
    <w:rsid w:val="000011B6"/>
    <w:rsid w:val="00001752"/>
    <w:rsid w:val="000018D1"/>
    <w:rsid w:val="00001DE1"/>
    <w:rsid w:val="000102B9"/>
    <w:rsid w:val="000106ED"/>
    <w:rsid w:val="000155B7"/>
    <w:rsid w:val="0001619C"/>
    <w:rsid w:val="0002029F"/>
    <w:rsid w:val="00021C8B"/>
    <w:rsid w:val="00021FF8"/>
    <w:rsid w:val="00022DB3"/>
    <w:rsid w:val="000262A8"/>
    <w:rsid w:val="0002773D"/>
    <w:rsid w:val="00030468"/>
    <w:rsid w:val="00031370"/>
    <w:rsid w:val="00032AEE"/>
    <w:rsid w:val="00033B92"/>
    <w:rsid w:val="000360D1"/>
    <w:rsid w:val="00036212"/>
    <w:rsid w:val="00040590"/>
    <w:rsid w:val="00040603"/>
    <w:rsid w:val="00040CFA"/>
    <w:rsid w:val="00041DEA"/>
    <w:rsid w:val="00042173"/>
    <w:rsid w:val="000434D6"/>
    <w:rsid w:val="00044330"/>
    <w:rsid w:val="00045F4A"/>
    <w:rsid w:val="000477BA"/>
    <w:rsid w:val="00053F81"/>
    <w:rsid w:val="00055197"/>
    <w:rsid w:val="00057047"/>
    <w:rsid w:val="000570F1"/>
    <w:rsid w:val="0005748D"/>
    <w:rsid w:val="000633F8"/>
    <w:rsid w:val="00066BC8"/>
    <w:rsid w:val="00071476"/>
    <w:rsid w:val="00072FDD"/>
    <w:rsid w:val="000735BF"/>
    <w:rsid w:val="000777F4"/>
    <w:rsid w:val="0009383C"/>
    <w:rsid w:val="000977EB"/>
    <w:rsid w:val="000A0F8C"/>
    <w:rsid w:val="000A2BEF"/>
    <w:rsid w:val="000A2E91"/>
    <w:rsid w:val="000A5258"/>
    <w:rsid w:val="000A6197"/>
    <w:rsid w:val="000A6FF2"/>
    <w:rsid w:val="000A73DF"/>
    <w:rsid w:val="000B0405"/>
    <w:rsid w:val="000B271F"/>
    <w:rsid w:val="000B45C2"/>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67F"/>
    <w:rsid w:val="00113DC3"/>
    <w:rsid w:val="001161F2"/>
    <w:rsid w:val="00116B64"/>
    <w:rsid w:val="00117C13"/>
    <w:rsid w:val="00117D4B"/>
    <w:rsid w:val="001219D9"/>
    <w:rsid w:val="0012227E"/>
    <w:rsid w:val="00123C65"/>
    <w:rsid w:val="00127B89"/>
    <w:rsid w:val="00133E0F"/>
    <w:rsid w:val="00134E3B"/>
    <w:rsid w:val="00135370"/>
    <w:rsid w:val="00135A5E"/>
    <w:rsid w:val="00137BC4"/>
    <w:rsid w:val="0014109E"/>
    <w:rsid w:val="00141913"/>
    <w:rsid w:val="001424F8"/>
    <w:rsid w:val="00143FFE"/>
    <w:rsid w:val="001447AF"/>
    <w:rsid w:val="001462B6"/>
    <w:rsid w:val="00154828"/>
    <w:rsid w:val="00157600"/>
    <w:rsid w:val="0016465D"/>
    <w:rsid w:val="00167E51"/>
    <w:rsid w:val="00174294"/>
    <w:rsid w:val="001757C5"/>
    <w:rsid w:val="001825E4"/>
    <w:rsid w:val="00182B30"/>
    <w:rsid w:val="00183261"/>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D6DB2"/>
    <w:rsid w:val="001E38C9"/>
    <w:rsid w:val="001E420A"/>
    <w:rsid w:val="001F3304"/>
    <w:rsid w:val="002000EB"/>
    <w:rsid w:val="002101E8"/>
    <w:rsid w:val="00212F87"/>
    <w:rsid w:val="00214A04"/>
    <w:rsid w:val="00215A14"/>
    <w:rsid w:val="0021635F"/>
    <w:rsid w:val="00221A60"/>
    <w:rsid w:val="0022570A"/>
    <w:rsid w:val="002279E9"/>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A1B"/>
    <w:rsid w:val="00270BD1"/>
    <w:rsid w:val="00271C05"/>
    <w:rsid w:val="002720DE"/>
    <w:rsid w:val="0027265E"/>
    <w:rsid w:val="002727D0"/>
    <w:rsid w:val="00273544"/>
    <w:rsid w:val="00273577"/>
    <w:rsid w:val="0027441D"/>
    <w:rsid w:val="0027491C"/>
    <w:rsid w:val="00276A30"/>
    <w:rsid w:val="00280192"/>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C77B6"/>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114A"/>
    <w:rsid w:val="00312348"/>
    <w:rsid w:val="00312CFC"/>
    <w:rsid w:val="003141A4"/>
    <w:rsid w:val="00320C19"/>
    <w:rsid w:val="003217C0"/>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658"/>
    <w:rsid w:val="003D0C7D"/>
    <w:rsid w:val="003D0E85"/>
    <w:rsid w:val="003D25C2"/>
    <w:rsid w:val="003D3657"/>
    <w:rsid w:val="003E2372"/>
    <w:rsid w:val="003E4254"/>
    <w:rsid w:val="003E4E0C"/>
    <w:rsid w:val="003E678E"/>
    <w:rsid w:val="003E6908"/>
    <w:rsid w:val="003F1F4D"/>
    <w:rsid w:val="003F2CDF"/>
    <w:rsid w:val="003F6D8C"/>
    <w:rsid w:val="003F70F5"/>
    <w:rsid w:val="0040008C"/>
    <w:rsid w:val="00400C51"/>
    <w:rsid w:val="004012C2"/>
    <w:rsid w:val="00404D29"/>
    <w:rsid w:val="00411ABE"/>
    <w:rsid w:val="00411FF3"/>
    <w:rsid w:val="0041443B"/>
    <w:rsid w:val="00430B96"/>
    <w:rsid w:val="00432601"/>
    <w:rsid w:val="004351A8"/>
    <w:rsid w:val="0043731D"/>
    <w:rsid w:val="0043781A"/>
    <w:rsid w:val="0044189D"/>
    <w:rsid w:val="004442F0"/>
    <w:rsid w:val="004444BB"/>
    <w:rsid w:val="00446998"/>
    <w:rsid w:val="00456861"/>
    <w:rsid w:val="0046223D"/>
    <w:rsid w:val="00464F00"/>
    <w:rsid w:val="004709F6"/>
    <w:rsid w:val="00470AFC"/>
    <w:rsid w:val="0047177B"/>
    <w:rsid w:val="00472DE2"/>
    <w:rsid w:val="00472FBD"/>
    <w:rsid w:val="00475F78"/>
    <w:rsid w:val="004805C2"/>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78C"/>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049"/>
    <w:rsid w:val="004F3D77"/>
    <w:rsid w:val="004F4DF7"/>
    <w:rsid w:val="004F63A2"/>
    <w:rsid w:val="004F677C"/>
    <w:rsid w:val="004F69E2"/>
    <w:rsid w:val="005009B6"/>
    <w:rsid w:val="00501EBB"/>
    <w:rsid w:val="00502486"/>
    <w:rsid w:val="00502DD9"/>
    <w:rsid w:val="00504E4E"/>
    <w:rsid w:val="00507C9D"/>
    <w:rsid w:val="00510900"/>
    <w:rsid w:val="0051371B"/>
    <w:rsid w:val="00513D90"/>
    <w:rsid w:val="00513E10"/>
    <w:rsid w:val="005219B2"/>
    <w:rsid w:val="00522DD9"/>
    <w:rsid w:val="00524615"/>
    <w:rsid w:val="0052578A"/>
    <w:rsid w:val="005325E9"/>
    <w:rsid w:val="00532D6B"/>
    <w:rsid w:val="005335F4"/>
    <w:rsid w:val="005355AB"/>
    <w:rsid w:val="005374CD"/>
    <w:rsid w:val="00542E3A"/>
    <w:rsid w:val="00551DF9"/>
    <w:rsid w:val="005545E4"/>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91B7B"/>
    <w:rsid w:val="00693CB9"/>
    <w:rsid w:val="0069404B"/>
    <w:rsid w:val="00696D9F"/>
    <w:rsid w:val="00696F5C"/>
    <w:rsid w:val="006B1F32"/>
    <w:rsid w:val="006B223E"/>
    <w:rsid w:val="006B39F9"/>
    <w:rsid w:val="006B5570"/>
    <w:rsid w:val="006B5EF3"/>
    <w:rsid w:val="006B75C6"/>
    <w:rsid w:val="006B7B93"/>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06647"/>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3363"/>
    <w:rsid w:val="007641F8"/>
    <w:rsid w:val="007727F0"/>
    <w:rsid w:val="00773F20"/>
    <w:rsid w:val="007822B4"/>
    <w:rsid w:val="00785110"/>
    <w:rsid w:val="00786411"/>
    <w:rsid w:val="0078697A"/>
    <w:rsid w:val="00787048"/>
    <w:rsid w:val="00795566"/>
    <w:rsid w:val="007975A2"/>
    <w:rsid w:val="007A5444"/>
    <w:rsid w:val="007A5D5D"/>
    <w:rsid w:val="007A68F9"/>
    <w:rsid w:val="007B0542"/>
    <w:rsid w:val="007B209F"/>
    <w:rsid w:val="007B2386"/>
    <w:rsid w:val="007B44C5"/>
    <w:rsid w:val="007B48A4"/>
    <w:rsid w:val="007B4F25"/>
    <w:rsid w:val="007B5F97"/>
    <w:rsid w:val="007B65AD"/>
    <w:rsid w:val="007C5548"/>
    <w:rsid w:val="007C6ADC"/>
    <w:rsid w:val="007C7091"/>
    <w:rsid w:val="007D18B5"/>
    <w:rsid w:val="007D2641"/>
    <w:rsid w:val="007D41AA"/>
    <w:rsid w:val="007D6848"/>
    <w:rsid w:val="007D6A8F"/>
    <w:rsid w:val="007E4EBF"/>
    <w:rsid w:val="007E6CCE"/>
    <w:rsid w:val="007F0728"/>
    <w:rsid w:val="007F0856"/>
    <w:rsid w:val="007F1B4C"/>
    <w:rsid w:val="007F1E54"/>
    <w:rsid w:val="007F2E74"/>
    <w:rsid w:val="007F4811"/>
    <w:rsid w:val="007F4D85"/>
    <w:rsid w:val="008008B8"/>
    <w:rsid w:val="00802ECE"/>
    <w:rsid w:val="008047F7"/>
    <w:rsid w:val="00805066"/>
    <w:rsid w:val="00807C9B"/>
    <w:rsid w:val="00810463"/>
    <w:rsid w:val="00811120"/>
    <w:rsid w:val="008112D6"/>
    <w:rsid w:val="0081187E"/>
    <w:rsid w:val="00811C38"/>
    <w:rsid w:val="00813633"/>
    <w:rsid w:val="00814FE5"/>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C78EE"/>
    <w:rsid w:val="008D1F66"/>
    <w:rsid w:val="008D201A"/>
    <w:rsid w:val="008E4BB5"/>
    <w:rsid w:val="008F1429"/>
    <w:rsid w:val="008F230E"/>
    <w:rsid w:val="008F2D4C"/>
    <w:rsid w:val="008F31DF"/>
    <w:rsid w:val="008F4AB1"/>
    <w:rsid w:val="008F5C92"/>
    <w:rsid w:val="008F5E58"/>
    <w:rsid w:val="008F647B"/>
    <w:rsid w:val="00903622"/>
    <w:rsid w:val="009040BB"/>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2C84"/>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3DCB"/>
    <w:rsid w:val="009D6119"/>
    <w:rsid w:val="009D6ECD"/>
    <w:rsid w:val="009D6F08"/>
    <w:rsid w:val="009E0A89"/>
    <w:rsid w:val="009E32E2"/>
    <w:rsid w:val="009E4E63"/>
    <w:rsid w:val="009E5E12"/>
    <w:rsid w:val="009F39CF"/>
    <w:rsid w:val="009F7F77"/>
    <w:rsid w:val="009F7FCE"/>
    <w:rsid w:val="00A00F80"/>
    <w:rsid w:val="00A01C25"/>
    <w:rsid w:val="00A02768"/>
    <w:rsid w:val="00A044D0"/>
    <w:rsid w:val="00A0506E"/>
    <w:rsid w:val="00A056F1"/>
    <w:rsid w:val="00A06342"/>
    <w:rsid w:val="00A13701"/>
    <w:rsid w:val="00A1704A"/>
    <w:rsid w:val="00A177EE"/>
    <w:rsid w:val="00A178B6"/>
    <w:rsid w:val="00A21C2E"/>
    <w:rsid w:val="00A22C59"/>
    <w:rsid w:val="00A23FCC"/>
    <w:rsid w:val="00A25C2A"/>
    <w:rsid w:val="00A27A2E"/>
    <w:rsid w:val="00A367DF"/>
    <w:rsid w:val="00A36CE5"/>
    <w:rsid w:val="00A44540"/>
    <w:rsid w:val="00A4457B"/>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2C81"/>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538E"/>
    <w:rsid w:val="00AC6D88"/>
    <w:rsid w:val="00AC7BC0"/>
    <w:rsid w:val="00AD0389"/>
    <w:rsid w:val="00AD3DAE"/>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889"/>
    <w:rsid w:val="00B01D30"/>
    <w:rsid w:val="00B03F8D"/>
    <w:rsid w:val="00B046A4"/>
    <w:rsid w:val="00B12EE4"/>
    <w:rsid w:val="00B143D4"/>
    <w:rsid w:val="00B145B5"/>
    <w:rsid w:val="00B166DD"/>
    <w:rsid w:val="00B23481"/>
    <w:rsid w:val="00B302CD"/>
    <w:rsid w:val="00B33915"/>
    <w:rsid w:val="00B339D2"/>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01C2"/>
    <w:rsid w:val="00B825B9"/>
    <w:rsid w:val="00B831E8"/>
    <w:rsid w:val="00B84F22"/>
    <w:rsid w:val="00B851EC"/>
    <w:rsid w:val="00B91326"/>
    <w:rsid w:val="00B913AE"/>
    <w:rsid w:val="00B94624"/>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18C2"/>
    <w:rsid w:val="00BE3260"/>
    <w:rsid w:val="00BE3796"/>
    <w:rsid w:val="00BE3960"/>
    <w:rsid w:val="00BE3B21"/>
    <w:rsid w:val="00BE4C30"/>
    <w:rsid w:val="00BE538A"/>
    <w:rsid w:val="00BE6631"/>
    <w:rsid w:val="00BE75A7"/>
    <w:rsid w:val="00BF267E"/>
    <w:rsid w:val="00BF3903"/>
    <w:rsid w:val="00BF4970"/>
    <w:rsid w:val="00C01CEF"/>
    <w:rsid w:val="00C04BD1"/>
    <w:rsid w:val="00C05640"/>
    <w:rsid w:val="00C066E7"/>
    <w:rsid w:val="00C1118C"/>
    <w:rsid w:val="00C124D4"/>
    <w:rsid w:val="00C16754"/>
    <w:rsid w:val="00C17FD6"/>
    <w:rsid w:val="00C20FB0"/>
    <w:rsid w:val="00C23382"/>
    <w:rsid w:val="00C237ED"/>
    <w:rsid w:val="00C250A8"/>
    <w:rsid w:val="00C251DD"/>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42CB"/>
    <w:rsid w:val="00D4773B"/>
    <w:rsid w:val="00D47747"/>
    <w:rsid w:val="00D529E7"/>
    <w:rsid w:val="00D550E8"/>
    <w:rsid w:val="00D6194F"/>
    <w:rsid w:val="00D621B5"/>
    <w:rsid w:val="00D62D73"/>
    <w:rsid w:val="00D722CC"/>
    <w:rsid w:val="00D730B1"/>
    <w:rsid w:val="00D7390D"/>
    <w:rsid w:val="00D7401B"/>
    <w:rsid w:val="00D74E79"/>
    <w:rsid w:val="00D84AB0"/>
    <w:rsid w:val="00D86E6A"/>
    <w:rsid w:val="00D90FCD"/>
    <w:rsid w:val="00D93669"/>
    <w:rsid w:val="00DA0928"/>
    <w:rsid w:val="00DB1921"/>
    <w:rsid w:val="00DB36B8"/>
    <w:rsid w:val="00DC01FE"/>
    <w:rsid w:val="00DC0676"/>
    <w:rsid w:val="00DC1421"/>
    <w:rsid w:val="00DC16CB"/>
    <w:rsid w:val="00DC2CA9"/>
    <w:rsid w:val="00DC50C7"/>
    <w:rsid w:val="00DC62EE"/>
    <w:rsid w:val="00DD41B8"/>
    <w:rsid w:val="00DD512D"/>
    <w:rsid w:val="00DD5F5C"/>
    <w:rsid w:val="00DE0468"/>
    <w:rsid w:val="00DE3D88"/>
    <w:rsid w:val="00DE4B8E"/>
    <w:rsid w:val="00DE6088"/>
    <w:rsid w:val="00DE7C19"/>
    <w:rsid w:val="00DF200F"/>
    <w:rsid w:val="00DF7BE1"/>
    <w:rsid w:val="00E02820"/>
    <w:rsid w:val="00E0370B"/>
    <w:rsid w:val="00E04455"/>
    <w:rsid w:val="00E11CEC"/>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1D"/>
    <w:rsid w:val="00E8363F"/>
    <w:rsid w:val="00E83948"/>
    <w:rsid w:val="00E91306"/>
    <w:rsid w:val="00E94D26"/>
    <w:rsid w:val="00E95AA5"/>
    <w:rsid w:val="00EA1ED7"/>
    <w:rsid w:val="00EA351E"/>
    <w:rsid w:val="00EA6100"/>
    <w:rsid w:val="00EB1B30"/>
    <w:rsid w:val="00EB2683"/>
    <w:rsid w:val="00EB496F"/>
    <w:rsid w:val="00EB76DF"/>
    <w:rsid w:val="00EC0429"/>
    <w:rsid w:val="00EC0E1E"/>
    <w:rsid w:val="00EC7AF8"/>
    <w:rsid w:val="00EC7E03"/>
    <w:rsid w:val="00ED0189"/>
    <w:rsid w:val="00ED1587"/>
    <w:rsid w:val="00ED1DDF"/>
    <w:rsid w:val="00ED250C"/>
    <w:rsid w:val="00ED25FC"/>
    <w:rsid w:val="00ED3B0F"/>
    <w:rsid w:val="00ED3EF4"/>
    <w:rsid w:val="00ED4935"/>
    <w:rsid w:val="00EE33C9"/>
    <w:rsid w:val="00EE3479"/>
    <w:rsid w:val="00EE4A1E"/>
    <w:rsid w:val="00EE53FD"/>
    <w:rsid w:val="00EE69C1"/>
    <w:rsid w:val="00EF0900"/>
    <w:rsid w:val="00EF45E9"/>
    <w:rsid w:val="00EF60E6"/>
    <w:rsid w:val="00EF6502"/>
    <w:rsid w:val="00F001B7"/>
    <w:rsid w:val="00F00E45"/>
    <w:rsid w:val="00F01911"/>
    <w:rsid w:val="00F0283B"/>
    <w:rsid w:val="00F04904"/>
    <w:rsid w:val="00F1074A"/>
    <w:rsid w:val="00F10A47"/>
    <w:rsid w:val="00F12062"/>
    <w:rsid w:val="00F16B60"/>
    <w:rsid w:val="00F16D48"/>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2649"/>
    <w:rsid w:val="00F64F65"/>
    <w:rsid w:val="00F6701C"/>
    <w:rsid w:val="00F67744"/>
    <w:rsid w:val="00F67D03"/>
    <w:rsid w:val="00F70A5D"/>
    <w:rsid w:val="00F70DEF"/>
    <w:rsid w:val="00F732B3"/>
    <w:rsid w:val="00F742E7"/>
    <w:rsid w:val="00F778B5"/>
    <w:rsid w:val="00F8081F"/>
    <w:rsid w:val="00F81C76"/>
    <w:rsid w:val="00F821A2"/>
    <w:rsid w:val="00F82538"/>
    <w:rsid w:val="00F87174"/>
    <w:rsid w:val="00F87A13"/>
    <w:rsid w:val="00F911A9"/>
    <w:rsid w:val="00F9129D"/>
    <w:rsid w:val="00F9149B"/>
    <w:rsid w:val="00F92E50"/>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2F60"/>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98EA9"/>
  <w15:docId w15:val="{58F909BB-2588-4E98-8342-77889F3B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image" Target="media/image8.jp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gif"/><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2636-4231-B459-2852CF8E3467}"/>
            </c:ext>
          </c:extLst>
        </c:ser>
        <c:dLbls>
          <c:showLegendKey val="0"/>
          <c:showVal val="1"/>
          <c:showCatName val="0"/>
          <c:showSerName val="0"/>
          <c:showPercent val="0"/>
          <c:showBubbleSize val="0"/>
        </c:dLbls>
        <c:gapWidth val="182"/>
        <c:axId val="100558720"/>
        <c:axId val="100729984"/>
      </c:barChart>
      <c:catAx>
        <c:axId val="100558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0729984"/>
        <c:crosses val="autoZero"/>
        <c:auto val="1"/>
        <c:lblAlgn val="ctr"/>
        <c:lblOffset val="100"/>
        <c:noMultiLvlLbl val="0"/>
      </c:catAx>
      <c:valAx>
        <c:axId val="10072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055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c:ext xmlns:c16="http://schemas.microsoft.com/office/drawing/2014/chart" uri="{C3380CC4-5D6E-409C-BE32-E72D297353CC}">
              <c16:uniqueId val="{00000000-FD0C-4344-9A59-867DCF2B3C58}"/>
            </c:ext>
          </c:extLst>
        </c:ser>
        <c:dLbls>
          <c:showLegendKey val="0"/>
          <c:showVal val="1"/>
          <c:showCatName val="0"/>
          <c:showSerName val="0"/>
          <c:showPercent val="0"/>
          <c:showBubbleSize val="0"/>
        </c:dLbls>
        <c:gapWidth val="219"/>
        <c:overlap val="-27"/>
        <c:axId val="120552832"/>
        <c:axId val="120738944"/>
      </c:barChart>
      <c:catAx>
        <c:axId val="12055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0738944"/>
        <c:crosses val="autoZero"/>
        <c:auto val="1"/>
        <c:lblAlgn val="ctr"/>
        <c:lblOffset val="100"/>
        <c:noMultiLvlLbl val="0"/>
      </c:catAx>
      <c:valAx>
        <c:axId val="120738944"/>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055283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00EACAE2-CEC1-4DAB-A3D5-F876A06E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11318</Words>
  <Characters>61121</Characters>
  <Application>Microsoft Office Word</Application>
  <DocSecurity>0</DocSecurity>
  <Lines>509</Lines>
  <Paragraphs>144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Denis Silveira</cp:lastModifiedBy>
  <cp:revision>2</cp:revision>
  <cp:lastPrinted>2020-02-17T00:33:00Z</cp:lastPrinted>
  <dcterms:created xsi:type="dcterms:W3CDTF">2020-05-04T13:48:00Z</dcterms:created>
  <dcterms:modified xsi:type="dcterms:W3CDTF">2020-05-04T13:48:00Z</dcterms:modified>
</cp:coreProperties>
</file>