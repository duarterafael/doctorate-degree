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C2" w:rsidRPr="005A4C39" w:rsidRDefault="00ED250C" w:rsidP="005F7FC2">
      <w:pPr>
        <w:pStyle w:val="author"/>
        <w:rPr>
          <w:lang w:val="en-US"/>
        </w:rPr>
      </w:pPr>
      <w:r w:rsidRPr="00ED250C">
        <w:rPr>
          <w:sz w:val="43"/>
          <w:szCs w:val="43"/>
          <w:lang w:val="en-US"/>
        </w:rPr>
        <w:t>A Systematic Literature Review on the Usage of Eye-Tracking in Understan</w:t>
      </w:r>
      <w:r w:rsidRPr="00ED250C">
        <w:rPr>
          <w:sz w:val="43"/>
          <w:szCs w:val="43"/>
          <w:lang w:val="en-US"/>
        </w:rPr>
        <w:t>d</w:t>
      </w:r>
      <w:r w:rsidRPr="00ED250C">
        <w:rPr>
          <w:sz w:val="43"/>
          <w:szCs w:val="43"/>
          <w:lang w:val="en-US"/>
        </w:rPr>
        <w:t>ing Process Models</w:t>
      </w:r>
    </w:p>
    <w:p w:rsidR="00F82538" w:rsidRPr="00ED250C" w:rsidRDefault="00055197" w:rsidP="00F82538">
      <w:pPr>
        <w:pStyle w:val="author"/>
        <w:spacing w:after="0"/>
        <w:rPr>
          <w:color w:val="000000"/>
          <w:sz w:val="25"/>
          <w:szCs w:val="25"/>
          <w:lang w:val="en-US"/>
        </w:rPr>
      </w:pPr>
      <w:commentRangeStart w:id="0"/>
      <w:r w:rsidRPr="00ED250C">
        <w:rPr>
          <w:color w:val="000000"/>
          <w:sz w:val="25"/>
          <w:szCs w:val="25"/>
          <w:lang w:val="en-US"/>
        </w:rPr>
        <w:t xml:space="preserve">Rafael </w:t>
      </w:r>
      <w:r w:rsidR="00F82538" w:rsidRPr="00ED250C">
        <w:rPr>
          <w:color w:val="000000"/>
          <w:sz w:val="25"/>
          <w:szCs w:val="25"/>
          <w:lang w:val="en-US"/>
        </w:rPr>
        <w:t>Duarteand</w:t>
      </w:r>
      <w:r w:rsidRPr="00ED250C">
        <w:rPr>
          <w:color w:val="000000"/>
          <w:sz w:val="25"/>
          <w:szCs w:val="25"/>
          <w:lang w:val="en-US"/>
        </w:rPr>
        <w:t>V</w:t>
      </w:r>
      <w:r w:rsidR="005F7FC2" w:rsidRPr="00ED250C">
        <w:rPr>
          <w:color w:val="000000"/>
          <w:sz w:val="25"/>
          <w:szCs w:val="25"/>
          <w:lang w:val="en-US"/>
        </w:rPr>
        <w:t>inícius Brit</w:t>
      </w:r>
      <w:r w:rsidR="00F82538" w:rsidRPr="00ED250C">
        <w:rPr>
          <w:color w:val="000000"/>
          <w:sz w:val="25"/>
          <w:szCs w:val="25"/>
          <w:lang w:val="en-US"/>
        </w:rPr>
        <w:t>o</w:t>
      </w:r>
      <w:commentRangeEnd w:id="0"/>
      <w:r w:rsidR="008C060A">
        <w:rPr>
          <w:rStyle w:val="Refdecomentrio"/>
        </w:rPr>
        <w:commentReference w:id="0"/>
      </w:r>
    </w:p>
    <w:p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rsidR="00F82538" w:rsidRPr="00F82538" w:rsidRDefault="00F82538" w:rsidP="005F7FC2">
      <w:pPr>
        <w:pStyle w:val="address"/>
        <w:spacing w:after="0"/>
        <w:rPr>
          <w:color w:val="000000"/>
          <w:sz w:val="25"/>
          <w:szCs w:val="25"/>
        </w:rPr>
      </w:pPr>
      <w:r w:rsidRPr="00F82538">
        <w:rPr>
          <w:color w:val="000000"/>
          <w:sz w:val="25"/>
          <w:szCs w:val="25"/>
        </w:rPr>
        <w:t>Charlie Silva Lopes and Denis Silva da Silveira</w:t>
      </w:r>
    </w:p>
    <w:p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rsidR="00F82538" w:rsidRDefault="009B2539" w:rsidP="0065091E">
      <w:pPr>
        <w:pStyle w:val="abstract"/>
        <w:spacing w:before="520" w:after="300"/>
        <w:ind w:firstLine="0"/>
        <w:rPr>
          <w:b/>
          <w:bCs/>
          <w:lang w:val="en-US"/>
        </w:rPr>
      </w:pPr>
      <w:r w:rsidRPr="00903622">
        <w:rPr>
          <w:b/>
          <w:bCs/>
          <w:lang w:val="en-US"/>
        </w:rPr>
        <w:t xml:space="preserve">Abstract. </w:t>
      </w:r>
    </w:p>
    <w:p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w:t>
      </w:r>
      <w:r w:rsidR="00F10A47" w:rsidRPr="00F10A47">
        <w:rPr>
          <w:color w:val="000000"/>
          <w:szCs w:val="18"/>
          <w:lang w:val="en-US"/>
        </w:rPr>
        <w:t>r</w:t>
      </w:r>
      <w:r w:rsidR="00F10A47" w:rsidRPr="00F10A47">
        <w:rPr>
          <w:color w:val="000000"/>
          <w:szCs w:val="18"/>
          <w:lang w:val="en-US"/>
        </w:rPr>
        <w:t>view of the use of eye-trackers in understanding process models and provide evidence on the contributions of eye-trackers to new empirical studies in this area.</w:t>
      </w:r>
    </w:p>
    <w:p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To achieve this goal, Systematic Literature R</w:t>
      </w:r>
      <w:r w:rsidR="00F10A47" w:rsidRPr="00F10A47">
        <w:rPr>
          <w:color w:val="000000"/>
          <w:szCs w:val="18"/>
          <w:lang w:val="en-US"/>
        </w:rPr>
        <w:t>e</w:t>
      </w:r>
      <w:r w:rsidR="00F10A47" w:rsidRPr="00F10A47">
        <w:rPr>
          <w:color w:val="000000"/>
          <w:szCs w:val="18"/>
          <w:lang w:val="en-US"/>
        </w:rPr>
        <w:t xml:space="preserve">view (SLR) </w:t>
      </w:r>
      <w:r w:rsidR="00B801C2">
        <w:rPr>
          <w:color w:val="000000"/>
          <w:szCs w:val="18"/>
          <w:lang w:val="en-US"/>
        </w:rPr>
        <w:t>was perfomed</w:t>
      </w:r>
      <w:ins w:id="1" w:author="Evelyne" w:date="2020-05-05T03:53:00Z">
        <w:r w:rsidR="008C060A">
          <w:rPr>
            <w:color w:val="000000"/>
            <w:szCs w:val="18"/>
            <w:lang w:val="en-US"/>
          </w:rPr>
          <w:t xml:space="preserve"> </w:t>
        </w:r>
      </w:ins>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This study resulted in 10 primary studies selected for analysis and data extraction, from the 1,482 initially retrieved. The major findings indicate that the business process community still benefits little from the use of eye-tracking, e.g., not offering sufficient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rsidR="008A23E3" w:rsidRDefault="008A23E3" w:rsidP="008A23E3">
      <w:pPr>
        <w:pStyle w:val="keywords"/>
        <w:spacing w:before="0" w:after="0"/>
        <w:jc w:val="both"/>
        <w:rPr>
          <w:lang w:val="en-US"/>
        </w:rPr>
      </w:pPr>
      <w:r w:rsidRPr="007B44C5">
        <w:rPr>
          <w:b/>
          <w:bCs/>
          <w:lang w:val="en-US"/>
        </w:rPr>
        <w:t>Keywords:</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rsidR="008A23E3" w:rsidRPr="008A23E3" w:rsidRDefault="008A23E3" w:rsidP="008A23E3">
      <w:pPr>
        <w:pStyle w:val="keywords"/>
        <w:spacing w:before="0" w:after="0"/>
        <w:jc w:val="both"/>
        <w:rPr>
          <w:b/>
          <w:bCs/>
          <w:lang w:val="en-US"/>
        </w:rPr>
      </w:pPr>
      <w:r w:rsidRPr="008A23E3">
        <w:rPr>
          <w:b/>
          <w:bCs/>
        </w:rPr>
        <w:t>Papertype</w:t>
      </w:r>
      <w:r>
        <w:rPr>
          <w:b/>
          <w:bCs/>
        </w:rPr>
        <w:t xml:space="preserve"> - </w:t>
      </w:r>
      <w:r w:rsidRPr="008A23E3">
        <w:t>Literature review.</w:t>
      </w:r>
    </w:p>
    <w:p w:rsidR="00FA4D27" w:rsidRDefault="00343E5B" w:rsidP="00FA4D27">
      <w:pPr>
        <w:pStyle w:val="heading1"/>
        <w:rPr>
          <w:bCs/>
          <w:color w:val="000000"/>
        </w:rPr>
      </w:pPr>
      <w:r w:rsidRPr="00034F12">
        <w:rPr>
          <w:bCs/>
          <w:color w:val="000000"/>
        </w:rPr>
        <w:lastRenderedPageBreak/>
        <w:t>Introduction</w:t>
      </w:r>
    </w:p>
    <w:p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r w:rsidR="00F742E7" w:rsidRPr="00F742E7">
        <w:rPr>
          <w:lang w:val="en-US"/>
        </w:rPr>
        <w:t>Vaknin</w:t>
      </w:r>
      <w:r w:rsidR="00F742E7">
        <w:rPr>
          <w:lang w:val="en-US"/>
        </w:rPr>
        <w:t xml:space="preserve"> and </w:t>
      </w:r>
      <w:r w:rsidR="00F742E7" w:rsidRPr="00F742E7">
        <w:rPr>
          <w:lang w:val="en-US"/>
        </w:rPr>
        <w:t>Filipowska</w:t>
      </w:r>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w:t>
      </w:r>
      <w:r w:rsidRPr="00903622">
        <w:rPr>
          <w:lang w:val="en-US"/>
        </w:rPr>
        <w:t>m</w:t>
      </w:r>
      <w:r w:rsidRPr="00903622">
        <w:rPr>
          <w:lang w:val="en-US"/>
        </w:rPr>
        <w:t>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r w:rsidR="00F742E7" w:rsidRPr="00F742E7">
        <w:rPr>
          <w:lang w:val="en-US"/>
        </w:rPr>
        <w:t>Seese</w:t>
      </w:r>
      <w:r w:rsidR="00F742E7">
        <w:rPr>
          <w:lang w:val="en-US"/>
        </w:rPr>
        <w:t>, 2008)</w:t>
      </w:r>
      <w:r w:rsidRPr="00903622">
        <w:rPr>
          <w:lang w:val="en-US"/>
        </w:rPr>
        <w:t xml:space="preserve">. In this perspective, business process models are essential so that </w:t>
      </w:r>
      <w:del w:id="2" w:author="Evelyne" w:date="2020-05-05T03:58:00Z">
        <w:r w:rsidRPr="00903622" w:rsidDel="008C060A">
          <w:rPr>
            <w:lang w:val="en-US"/>
          </w:rPr>
          <w:delText xml:space="preserve">the </w:delText>
        </w:r>
      </w:del>
      <w:r w:rsidRPr="00903622">
        <w:rPr>
          <w:lang w:val="en-US"/>
        </w:rPr>
        <w:t>organizations keep control of their flows of activities.</w:t>
      </w:r>
    </w:p>
    <w:p w:rsidR="00625202" w:rsidRPr="00903622" w:rsidRDefault="00625202" w:rsidP="00312348">
      <w:pPr>
        <w:pStyle w:val="p1a"/>
        <w:ind w:firstLine="227"/>
        <w:rPr>
          <w:lang w:val="en-US"/>
        </w:rPr>
      </w:pPr>
      <w:r w:rsidRPr="00903622">
        <w:rPr>
          <w:lang w:val="en-US"/>
        </w:rPr>
        <w:t>Also, business processes help in specifying the requirements and design of info</w:t>
      </w:r>
      <w:r w:rsidRPr="00903622">
        <w:rPr>
          <w:lang w:val="en-US"/>
        </w:rPr>
        <w:t>r</w:t>
      </w:r>
      <w:r w:rsidRPr="00903622">
        <w:rPr>
          <w:lang w:val="en-US"/>
        </w:rPr>
        <w:t xml:space="preserve">mation systems, representing all the data flow of processes. </w:t>
      </w:r>
      <w:ins w:id="3" w:author="Evelyne" w:date="2020-05-05T03:59:00Z">
        <w:r w:rsidR="008C060A">
          <w:rPr>
            <w:lang w:val="en-US"/>
          </w:rPr>
          <w:t>Consequently</w:t>
        </w:r>
      </w:ins>
      <w:del w:id="4" w:author="Evelyne" w:date="2020-05-05T03:59:00Z">
        <w:r w:rsidRPr="00903622" w:rsidDel="008C060A">
          <w:rPr>
            <w:lang w:val="en-US"/>
          </w:rPr>
          <w:delText>Thus</w:delText>
        </w:r>
      </w:del>
      <w:r w:rsidRPr="00903622">
        <w:rPr>
          <w:lang w:val="en-US"/>
        </w:rPr>
        <w:t>, the path taken by many organizations to produce quality information systems has been to invest in the improvement of business process models. Therefore, processes are e</w:t>
      </w:r>
      <w:r w:rsidRPr="00903622">
        <w:rPr>
          <w:lang w:val="en-US"/>
        </w:rPr>
        <w:t>x</w:t>
      </w:r>
      <w:r w:rsidRPr="00903622">
        <w:rPr>
          <w:lang w:val="en-US"/>
        </w:rPr>
        <w:t>pected to result in quality information systems</w:t>
      </w:r>
      <w:r w:rsidR="00F742E7">
        <w:rPr>
          <w:lang w:val="en-US"/>
        </w:rPr>
        <w:t xml:space="preserve"> (</w:t>
      </w:r>
      <w:r w:rsidR="00F742E7" w:rsidRPr="00F742E7">
        <w:rPr>
          <w:lang w:val="en-US"/>
        </w:rPr>
        <w:t>Unterkalmsteiner</w:t>
      </w:r>
      <w:ins w:id="5" w:author="Evelyne" w:date="2020-05-05T03:59:00Z">
        <w:r w:rsidR="008C060A">
          <w:rPr>
            <w:lang w:val="en-US"/>
          </w:rPr>
          <w:t xml:space="preserve"> </w:t>
        </w:r>
      </w:ins>
      <w:r w:rsidR="00F742E7" w:rsidRPr="00F742E7">
        <w:rPr>
          <w:i/>
          <w:iCs/>
          <w:lang w:val="en-US"/>
        </w:rPr>
        <w:t>et al</w:t>
      </w:r>
      <w:r w:rsidR="00F742E7">
        <w:rPr>
          <w:i/>
          <w:iCs/>
          <w:lang w:val="en-US"/>
        </w:rPr>
        <w:t>.</w:t>
      </w:r>
      <w:r w:rsidR="00F742E7" w:rsidRPr="00F742E7">
        <w:rPr>
          <w:lang w:val="en-US"/>
        </w:rPr>
        <w:t>,</w:t>
      </w:r>
      <w:ins w:id="6" w:author="Evelyne" w:date="2020-05-05T03:59:00Z">
        <w:r w:rsidR="008C060A">
          <w:rPr>
            <w:lang w:val="en-US"/>
          </w:rPr>
          <w:t xml:space="preserve"> </w:t>
        </w:r>
      </w:ins>
      <w:r w:rsidR="00F742E7" w:rsidRPr="00F742E7">
        <w:rPr>
          <w:lang w:val="en-US"/>
        </w:rPr>
        <w:t>2011</w:t>
      </w:r>
      <w:r w:rsidR="00F742E7">
        <w:rPr>
          <w:lang w:val="en-US"/>
        </w:rPr>
        <w:t>)</w:t>
      </w:r>
      <w:r w:rsidRPr="00903622">
        <w:rPr>
          <w:lang w:val="en-US"/>
        </w:rPr>
        <w:t>. St</w:t>
      </w:r>
      <w:r w:rsidRPr="00903622">
        <w:rPr>
          <w:lang w:val="en-US"/>
        </w:rPr>
        <w:t>u</w:t>
      </w:r>
      <w:r w:rsidRPr="00903622">
        <w:rPr>
          <w:lang w:val="en-US"/>
        </w:rPr>
        <w:t xml:space="preserve">dies show that the growth of the models both increases the quality of the information systems produced and the productivity of this development </w:t>
      </w:r>
      <w:r w:rsidR="00F742E7">
        <w:rPr>
          <w:lang w:val="en-US"/>
        </w:rPr>
        <w:t>(</w:t>
      </w:r>
      <w:r w:rsidR="00F742E7" w:rsidRPr="00F742E7">
        <w:rPr>
          <w:lang w:val="en-US"/>
        </w:rPr>
        <w:t>Gibson</w:t>
      </w:r>
      <w:ins w:id="7" w:author="Evelyne" w:date="2020-05-05T03:59:00Z">
        <w:r w:rsidR="008C060A">
          <w:rPr>
            <w:lang w:val="en-US"/>
          </w:rPr>
          <w:t xml:space="preserve"> </w:t>
        </w:r>
      </w:ins>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r w:rsidR="00F742E7" w:rsidRPr="00F742E7">
        <w:rPr>
          <w:lang w:val="en-US"/>
        </w:rPr>
        <w:t>Mohd</w:t>
      </w:r>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w:t>
      </w:r>
      <w:r w:rsidR="00F742E7" w:rsidRPr="00F742E7">
        <w:rPr>
          <w:lang w:val="en-US"/>
        </w:rPr>
        <w:t>a</w:t>
      </w:r>
      <w:r w:rsidR="00F742E7" w:rsidRPr="00F742E7">
        <w:rPr>
          <w:lang w:val="en-US"/>
        </w:rPr>
        <w:t>ni</w:t>
      </w:r>
      <w:r w:rsidR="00F742E7">
        <w:rPr>
          <w:lang w:val="en-US"/>
        </w:rPr>
        <w:t>, 20</w:t>
      </w:r>
      <w:r w:rsidR="00B56855">
        <w:rPr>
          <w:lang w:val="en-US"/>
        </w:rPr>
        <w:t>0</w:t>
      </w:r>
      <w:r w:rsidR="00F742E7">
        <w:rPr>
          <w:lang w:val="en-US"/>
        </w:rPr>
        <w:t>9)</w:t>
      </w:r>
      <w:r w:rsidRPr="00903622">
        <w:rPr>
          <w:lang w:val="en-US"/>
        </w:rPr>
        <w:t>.</w:t>
      </w:r>
    </w:p>
    <w:p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ins w:id="8" w:author="Evelyne" w:date="2020-05-05T04:00:00Z">
        <w:r w:rsidR="008C060A">
          <w:rPr>
            <w:lang w:val="en-US"/>
          </w:rPr>
          <w:t xml:space="preserve"> </w:t>
        </w:r>
      </w:ins>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ins w:id="9" w:author="Evelyne" w:date="2020-05-05T04:00:00Z">
        <w:r w:rsidR="008C060A">
          <w:rPr>
            <w:lang w:val="en-US"/>
          </w:rPr>
          <w:t xml:space="preserve"> </w:t>
        </w:r>
      </w:ins>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r w:rsidR="00913F46" w:rsidRPr="00913F46">
        <w:rPr>
          <w:lang w:val="en-US"/>
        </w:rPr>
        <w:t>Figl</w:t>
      </w:r>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r w:rsidR="00913F46" w:rsidRPr="00913F46">
        <w:rPr>
          <w:lang w:val="en-US"/>
        </w:rPr>
        <w:t>Mendling</w:t>
      </w:r>
      <w:ins w:id="10" w:author="Evelyne" w:date="2020-05-05T04:00:00Z">
        <w:r w:rsidR="008C060A">
          <w:rPr>
            <w:lang w:val="en-US"/>
          </w:rPr>
          <w:t xml:space="preserve"> </w:t>
        </w:r>
      </w:ins>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the authors state that one of the main objectives of a process model is to facilitate co</w:t>
      </w:r>
      <w:r w:rsidRPr="00903622">
        <w:rPr>
          <w:lang w:val="en-US"/>
        </w:rPr>
        <w:t>m</w:t>
      </w:r>
      <w:r w:rsidRPr="00903622">
        <w:rPr>
          <w:lang w:val="en-US"/>
        </w:rPr>
        <w:t>munication between stakeholders. However, according to these authors, little is known about the factors that influence the understanding of a process model by h</w:t>
      </w:r>
      <w:r w:rsidRPr="00903622">
        <w:rPr>
          <w:lang w:val="en-US"/>
        </w:rPr>
        <w:t>u</w:t>
      </w:r>
      <w:r w:rsidRPr="00903622">
        <w:rPr>
          <w:lang w:val="en-US"/>
        </w:rPr>
        <w:t xml:space="preserve">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ins w:id="11" w:author="Evelyne" w:date="2020-05-05T04:00:00Z">
        <w:r w:rsidR="008C060A">
          <w:rPr>
            <w:lang w:val="en-US"/>
          </w:rPr>
          <w:t xml:space="preserve"> </w:t>
        </w:r>
      </w:ins>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ins w:id="12" w:author="Evelyne" w:date="2020-05-05T04:00:00Z">
        <w:r w:rsidR="008C060A">
          <w:rPr>
            <w:lang w:val="en-US"/>
          </w:rPr>
          <w:t xml:space="preserve"> </w:t>
        </w:r>
      </w:ins>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ins w:id="13" w:author="Evelyne" w:date="2020-05-05T04:01:00Z">
        <w:r w:rsidR="008C060A">
          <w:rPr>
            <w:lang w:val="en-US"/>
          </w:rPr>
          <w:t xml:space="preserve"> </w:t>
        </w:r>
      </w:ins>
      <w:r w:rsidR="0055625B" w:rsidRPr="004F63A2">
        <w:rPr>
          <w:lang w:val="en-US"/>
        </w:rPr>
        <w:t>Additio</w:t>
      </w:r>
      <w:r w:rsidR="0055625B" w:rsidRPr="004F63A2">
        <w:rPr>
          <w:lang w:val="en-US"/>
        </w:rPr>
        <w:t>n</w:t>
      </w:r>
      <w:r w:rsidR="0055625B" w:rsidRPr="004F63A2">
        <w:rPr>
          <w:lang w:val="en-US"/>
        </w:rPr>
        <w:t>ally</w:t>
      </w:r>
      <w:r w:rsidR="00B143D4">
        <w:rPr>
          <w:lang w:val="en-US"/>
        </w:rPr>
        <w:t>, o</w:t>
      </w:r>
      <w:r w:rsidRPr="00903622">
        <w:rPr>
          <w:lang w:val="en-US"/>
        </w:rPr>
        <w:t xml:space="preserve">ne of the technologies that have deserved particular attention is </w:t>
      </w:r>
      <w:r w:rsidR="000106ED">
        <w:rPr>
          <w:lang w:val="en-US"/>
        </w:rPr>
        <w:t>eye-tracking</w:t>
      </w:r>
      <w:r w:rsidRPr="00903622">
        <w:rPr>
          <w:lang w:val="en-US"/>
        </w:rPr>
        <w:t>.</w:t>
      </w:r>
    </w:p>
    <w:p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r w:rsidR="00EE3479" w:rsidRPr="00EE3479">
        <w:rPr>
          <w:lang w:val="en-US"/>
        </w:rPr>
        <w:t>Kitchenh</w:t>
      </w:r>
      <w:r w:rsidR="00EE3479" w:rsidRPr="00EE3479">
        <w:rPr>
          <w:lang w:val="en-US"/>
        </w:rPr>
        <w:t>a</w:t>
      </w:r>
      <w:r w:rsidR="00EE3479" w:rsidRPr="00EE3479">
        <w:rPr>
          <w:lang w:val="en-US"/>
        </w:rPr>
        <w:t>m</w:t>
      </w:r>
      <w:ins w:id="14" w:author="Evelyne" w:date="2020-05-05T04:02:00Z">
        <w:r w:rsidR="00EF691A">
          <w:rPr>
            <w:lang w:val="en-US"/>
          </w:rPr>
          <w:t xml:space="preserve"> </w:t>
        </w:r>
      </w:ins>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w:t>
      </w:r>
      <w:r w:rsidR="0074138E" w:rsidRPr="008B6879">
        <w:rPr>
          <w:lang w:val="en-US"/>
        </w:rPr>
        <w:t>a</w:t>
      </w:r>
      <w:r w:rsidR="0074138E" w:rsidRPr="008B6879">
        <w:rPr>
          <w:lang w:val="en-US"/>
        </w:rPr>
        <w:t>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ins w:id="15" w:author="Evelyne" w:date="2020-05-05T04:02:00Z">
        <w:r w:rsidR="00EF691A">
          <w:rPr>
            <w:lang w:val="en-US"/>
          </w:rPr>
          <w:t xml:space="preserve"> </w:t>
        </w:r>
      </w:ins>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rsidR="004F0AFB" w:rsidRPr="0074138E" w:rsidRDefault="00214A04" w:rsidP="004F0AFB">
      <w:pPr>
        <w:rPr>
          <w:lang w:val="en-US"/>
        </w:rPr>
      </w:pPr>
      <w:r w:rsidRPr="00214A04">
        <w:rPr>
          <w:lang w:val="en-US"/>
        </w:rPr>
        <w:lastRenderedPageBreak/>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 having</w:t>
      </w:r>
      <w:r w:rsidRPr="00214A04">
        <w:rPr>
          <w:lang w:val="en-US"/>
        </w:rPr>
        <w:t xml:space="preserve"> a more rigorous and co</w:t>
      </w:r>
      <w:r w:rsidRPr="00214A04">
        <w:rPr>
          <w:lang w:val="en-US"/>
        </w:rPr>
        <w:t>n</w:t>
      </w:r>
      <w:r w:rsidRPr="00214A04">
        <w:rPr>
          <w:lang w:val="en-US"/>
        </w:rPr>
        <w:t xml:space="preserve">trolled process, including a protocol definition and validation, and also because </w:t>
      </w:r>
      <w:ins w:id="16" w:author="Evelyne" w:date="2020-05-05T04:03:00Z">
        <w:r w:rsidR="00EF691A">
          <w:rPr>
            <w:lang w:val="en-US"/>
          </w:rPr>
          <w:t xml:space="preserve">this is study is </w:t>
        </w:r>
      </w:ins>
      <w:del w:id="17" w:author="Evelyne" w:date="2020-05-05T04:03:00Z">
        <w:r w:rsidRPr="00214A04" w:rsidDel="00EF691A">
          <w:rPr>
            <w:lang w:val="en-US"/>
          </w:rPr>
          <w:delText xml:space="preserve">we are </w:delText>
        </w:r>
      </w:del>
      <w:r w:rsidRPr="00214A04">
        <w:rPr>
          <w:lang w:val="en-US"/>
        </w:rPr>
        <w:t>looking for some specific information</w:t>
      </w:r>
      <w:r w:rsidR="00625202" w:rsidRPr="00903622">
        <w:rPr>
          <w:lang w:val="en-US"/>
        </w:rPr>
        <w:t xml:space="preserve"> regarding the mediation of terms: bus</w:t>
      </w:r>
      <w:r w:rsidR="00625202" w:rsidRPr="00903622">
        <w:rPr>
          <w:lang w:val="en-US"/>
        </w:rPr>
        <w:t>i</w:t>
      </w:r>
      <w:r w:rsidR="00625202" w:rsidRPr="00903622">
        <w:rPr>
          <w:lang w:val="en-US"/>
        </w:rPr>
        <w:t>ness processes, comprehension, and eye-tracking.</w:t>
      </w:r>
    </w:p>
    <w:p w:rsidR="004F0AFB" w:rsidRPr="00371C10" w:rsidRDefault="004F0AFB" w:rsidP="002C5E6A">
      <w:pPr>
        <w:rPr>
          <w:lang w:val="en-US"/>
        </w:rPr>
      </w:pPr>
      <w:r w:rsidRPr="00903622">
        <w:rPr>
          <w:lang w:val="en-US"/>
        </w:rPr>
        <w:t>The remainder of this paper is organized as follows</w:t>
      </w:r>
      <w:r>
        <w:rPr>
          <w:lang w:val="en-US"/>
        </w:rPr>
        <w:t>:</w:t>
      </w:r>
      <w:ins w:id="18" w:author="Evelyne" w:date="2020-05-05T04:03:00Z">
        <w:r w:rsidR="00EF691A">
          <w:rPr>
            <w:lang w:val="en-US"/>
          </w:rPr>
          <w:t xml:space="preserve"> </w:t>
        </w:r>
      </w:ins>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and</w:t>
      </w:r>
      <w:r w:rsidR="00371C10" w:rsidRPr="00371C10">
        <w:rPr>
          <w:lang w:val="en-US"/>
        </w:rPr>
        <w:t xml:space="preserve"> section 7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some gaps in a specific investigation area, providing a research roadmap to guide decisions on new research activities, and </w:t>
      </w:r>
      <w:del w:id="19" w:author="Evelyne" w:date="2020-05-05T04:04:00Z">
        <w:r w:rsidR="002C5E6A" w:rsidRPr="002C5E6A" w:rsidDel="00EF691A">
          <w:rPr>
            <w:lang w:val="en-US"/>
          </w:rPr>
          <w:delText xml:space="preserve">conclude </w:delText>
        </w:r>
      </w:del>
      <w:r w:rsidR="002C5E6A" w:rsidRPr="002C5E6A">
        <w:rPr>
          <w:lang w:val="en-US"/>
        </w:rPr>
        <w:t>this paper</w:t>
      </w:r>
      <w:ins w:id="20" w:author="Evelyne" w:date="2020-05-05T04:04:00Z">
        <w:r w:rsidR="00EF691A">
          <w:rPr>
            <w:lang w:val="en-US"/>
          </w:rPr>
          <w:t xml:space="preserve"> is concluded</w:t>
        </w:r>
      </w:ins>
      <w:r w:rsidR="002C5E6A" w:rsidRPr="002C5E6A">
        <w:rPr>
          <w:lang w:val="en-US"/>
        </w:rPr>
        <w:t xml:space="preserve"> in </w:t>
      </w:r>
      <w:r w:rsidR="002C5E6A">
        <w:rPr>
          <w:lang w:val="en-US"/>
        </w:rPr>
        <w:t>s</w:t>
      </w:r>
      <w:r w:rsidR="002C5E6A" w:rsidRPr="002C5E6A">
        <w:rPr>
          <w:lang w:val="en-US"/>
        </w:rPr>
        <w:t>e</w:t>
      </w:r>
      <w:r w:rsidR="002C5E6A" w:rsidRPr="002C5E6A">
        <w:rPr>
          <w:lang w:val="en-US"/>
        </w:rPr>
        <w:t>c</w:t>
      </w:r>
      <w:r w:rsidR="002C5E6A" w:rsidRPr="002C5E6A">
        <w:rPr>
          <w:lang w:val="en-US"/>
        </w:rPr>
        <w:t>tion 9.</w:t>
      </w:r>
    </w:p>
    <w:p w:rsidR="00022DB3" w:rsidRDefault="00022DB3" w:rsidP="00705807">
      <w:pPr>
        <w:pStyle w:val="heading1"/>
      </w:pPr>
      <w:r w:rsidRPr="00705807">
        <w:t>Background</w:t>
      </w:r>
    </w:p>
    <w:p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w:t>
      </w:r>
      <w:r w:rsidR="008F5C92">
        <w:rPr>
          <w:lang w:val="en-US"/>
        </w:rPr>
        <w:t xml:space="preserve">business management, information technology, </w:t>
      </w:r>
      <w:r w:rsidRPr="00231F8A">
        <w:rPr>
          <w:lang w:val="en-US"/>
        </w:rPr>
        <w:t>mathema</w:t>
      </w:r>
      <w:r w:rsidRPr="00231F8A">
        <w:rPr>
          <w:lang w:val="en-US"/>
        </w:rPr>
        <w:t>t</w:t>
      </w:r>
      <w:r w:rsidRPr="00231F8A">
        <w:rPr>
          <w:lang w:val="en-US"/>
        </w:rPr>
        <w: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w:t>
      </w:r>
      <w:r w:rsidR="008F5C92">
        <w:rPr>
          <w:lang w:val="en-US"/>
        </w:rPr>
        <w:t>Despite the growing impo</w:t>
      </w:r>
      <w:r w:rsidR="008F5C92">
        <w:rPr>
          <w:lang w:val="en-US"/>
        </w:rPr>
        <w:t>r</w:t>
      </w:r>
      <w:r w:rsidR="008F5C92">
        <w:rPr>
          <w:lang w:val="en-US"/>
        </w:rPr>
        <w:t>tance of business modeling to the success of organizations, its multidisciplinary or</w:t>
      </w:r>
      <w:r w:rsidR="008F5C92">
        <w:rPr>
          <w:lang w:val="en-US"/>
        </w:rPr>
        <w:t>i</w:t>
      </w:r>
      <w:r w:rsidR="008F5C92">
        <w:rPr>
          <w:lang w:val="en-US"/>
        </w:rPr>
        <w:t xml:space="preserve">gins results in a lack of cohesion and understanding </w:t>
      </w:r>
      <w:del w:id="21" w:author="Evelyne" w:date="2020-05-05T04:05:00Z">
        <w:r w:rsidR="008F5C92" w:rsidDel="00EF691A">
          <w:rPr>
            <w:lang w:val="en-US"/>
          </w:rPr>
          <w:delText>og</w:delText>
        </w:r>
      </w:del>
      <w:ins w:id="22" w:author="Evelyne" w:date="2020-05-05T04:05:00Z">
        <w:r w:rsidR="00EF691A">
          <w:rPr>
            <w:lang w:val="en-US"/>
          </w:rPr>
          <w:t>of</w:t>
        </w:r>
      </w:ins>
      <w:r w:rsidR="008F5C92">
        <w:rPr>
          <w:lang w:val="en-US"/>
        </w:rPr>
        <w:t xml:space="preserve"> its definition, fundamental concepts, components and taxonomy of business models (Zott </w:t>
      </w:r>
      <w:r w:rsidR="008F5C92" w:rsidRPr="00EF691A">
        <w:rPr>
          <w:i/>
          <w:lang w:val="en-US"/>
          <w:rPrChange w:id="23" w:author="Evelyne" w:date="2020-05-05T04:05:00Z">
            <w:rPr>
              <w:lang w:val="en-US"/>
            </w:rPr>
          </w:rPrChange>
        </w:rPr>
        <w:t>et al</w:t>
      </w:r>
      <w:r w:rsidR="008F5C92">
        <w:rPr>
          <w:lang w:val="en-US"/>
        </w:rPr>
        <w:t xml:space="preserve">., 2011). </w:t>
      </w:r>
      <w:r w:rsidRPr="00231F8A">
        <w:rPr>
          <w:lang w:val="en-US"/>
        </w:rPr>
        <w:t xml:space="preserve">The </w:t>
      </w:r>
      <w:r w:rsidR="00231F8A">
        <w:rPr>
          <w:lang w:val="en-US"/>
        </w:rPr>
        <w:t>a</w:t>
      </w:r>
      <w:r w:rsidR="00231F8A">
        <w:rPr>
          <w:lang w:val="en-US"/>
        </w:rPr>
        <w:t>i</w:t>
      </w:r>
      <w:r w:rsidR="00231F8A">
        <w:rPr>
          <w:lang w:val="en-US"/>
        </w:rPr>
        <w:t>m</w:t>
      </w:r>
      <w:ins w:id="24" w:author="Evelyne" w:date="2020-05-05T04:05:00Z">
        <w:r w:rsidR="00EF691A">
          <w:rPr>
            <w:lang w:val="en-US"/>
          </w:rPr>
          <w:t xml:space="preserve"> </w:t>
        </w:r>
      </w:ins>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r w:rsidR="00EE3479" w:rsidRPr="00EE3479">
        <w:rPr>
          <w:lang w:val="en-US"/>
        </w:rPr>
        <w:t>Si</w:t>
      </w:r>
      <w:r w:rsidR="00EE3479" w:rsidRPr="00EE3479">
        <w:rPr>
          <w:lang w:val="en-US"/>
        </w:rPr>
        <w:t>n</w:t>
      </w:r>
      <w:r w:rsidR="00EE3479" w:rsidRPr="00EE3479">
        <w:rPr>
          <w:lang w:val="en-US"/>
        </w:rPr>
        <w:t>dre</w:t>
      </w:r>
      <w:r w:rsidR="00EE3479">
        <w:rPr>
          <w:lang w:val="en-US"/>
        </w:rPr>
        <w:t>, 2006)</w:t>
      </w:r>
      <w:r w:rsidRPr="00231F8A">
        <w:rPr>
          <w:lang w:val="en-US"/>
        </w:rPr>
        <w:t>.</w:t>
      </w:r>
      <w:ins w:id="25" w:author="Evelyne" w:date="2020-05-05T04:05:00Z">
        <w:r w:rsidR="00EF691A">
          <w:rPr>
            <w:lang w:val="en-US"/>
          </w:rPr>
          <w:t xml:space="preserve"> </w:t>
        </w:r>
      </w:ins>
      <w:r w:rsidR="008F5C92">
        <w:rPr>
          <w:lang w:val="en-US"/>
        </w:rPr>
        <w:t xml:space="preserve">DBP should be simple (and still be useful) to be understood and easy to use, </w:t>
      </w:r>
      <w:r w:rsidR="008F5C92" w:rsidRPr="00BF5EA5">
        <w:rPr>
          <w:lang w:val="en-US"/>
        </w:rPr>
        <w:t xml:space="preserve">establishing in a practical way how the processes are to be carried out and by whom </w:t>
      </w:r>
      <w:r w:rsidR="008F5C92">
        <w:rPr>
          <w:lang w:val="en-US"/>
        </w:rPr>
        <w:t>(</w:t>
      </w:r>
      <w:r w:rsidR="008F5C92" w:rsidRPr="00BF5EA5">
        <w:rPr>
          <w:lang w:val="en-US"/>
        </w:rPr>
        <w:t>Gordijn</w:t>
      </w:r>
      <w:r w:rsidR="008F5C92">
        <w:rPr>
          <w:lang w:val="en-US"/>
        </w:rPr>
        <w:t xml:space="preserve"> </w:t>
      </w:r>
      <w:r w:rsidR="008F5C92" w:rsidRPr="00EF691A">
        <w:rPr>
          <w:i/>
          <w:lang w:val="en-US"/>
          <w:rPrChange w:id="26" w:author="Evelyne" w:date="2020-05-05T04:05:00Z">
            <w:rPr>
              <w:lang w:val="en-US"/>
            </w:rPr>
          </w:rPrChange>
        </w:rPr>
        <w:t>et al</w:t>
      </w:r>
      <w:r w:rsidR="008F5C92">
        <w:rPr>
          <w:lang w:val="en-US"/>
        </w:rPr>
        <w:t>.</w:t>
      </w:r>
      <w:ins w:id="27" w:author="Evelyne" w:date="2020-05-05T04:06:00Z">
        <w:r w:rsidR="00EF691A">
          <w:rPr>
            <w:lang w:val="en-US"/>
          </w:rPr>
          <w:t>,</w:t>
        </w:r>
      </w:ins>
      <w:r w:rsidR="008F5C92">
        <w:rPr>
          <w:lang w:val="en-US"/>
        </w:rPr>
        <w:t xml:space="preserve"> 2000)</w:t>
      </w:r>
      <w:r w:rsidR="008F5C92" w:rsidRPr="00BF5EA5">
        <w:rPr>
          <w:lang w:val="en-US"/>
        </w:rPr>
        <w:t>.</w:t>
      </w:r>
    </w:p>
    <w:p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r w:rsidR="00EE3479" w:rsidRPr="00EE3479">
        <w:rPr>
          <w:lang w:val="en-US"/>
        </w:rPr>
        <w:t>Indulska</w:t>
      </w:r>
      <w:ins w:id="28" w:author="Evelyne" w:date="2020-05-05T04:06:00Z">
        <w:r w:rsidR="00EF691A">
          <w:rPr>
            <w:lang w:val="en-US"/>
          </w:rPr>
          <w:t xml:space="preserve"> </w:t>
        </w:r>
      </w:ins>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several notations have been developed to represent BPD. However, regardless of the notation used for a process model, its understanding by all stakeholders is of paramount impo</w:t>
      </w:r>
      <w:r w:rsidR="006028FD" w:rsidRPr="00965E6C">
        <w:rPr>
          <w:lang w:val="en-US"/>
        </w:rPr>
        <w:t>r</w:t>
      </w:r>
      <w:r w:rsidR="006028FD" w:rsidRPr="00965E6C">
        <w:rPr>
          <w:lang w:val="en-US"/>
        </w:rPr>
        <w:t xml:space="preserve">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This is why efforts should be made to impose quality characteri</w:t>
      </w:r>
      <w:r w:rsidR="00E11CEC" w:rsidRPr="0058117F">
        <w:rPr>
          <w:lang w:val="en-US"/>
        </w:rPr>
        <w:t>s</w:t>
      </w:r>
      <w:r w:rsidR="00E11CEC" w:rsidRPr="0058117F">
        <w:rPr>
          <w:lang w:val="en-US"/>
        </w:rPr>
        <w:t xml:space="preserve">tics to the process models. </w:t>
      </w:r>
      <w:r w:rsidR="006028FD" w:rsidRPr="00965E6C">
        <w:t>The next</w:t>
      </w:r>
      <w:ins w:id="29" w:author="Evelyne" w:date="2020-05-05T04:06:00Z">
        <w:r w:rsidR="00EF691A">
          <w:t xml:space="preserve"> </w:t>
        </w:r>
      </w:ins>
      <w:r w:rsidR="006028FD" w:rsidRPr="00965E6C">
        <w:t>section</w:t>
      </w:r>
      <w:ins w:id="30" w:author="Evelyne" w:date="2020-05-05T04:06:00Z">
        <w:r w:rsidR="00EF691A">
          <w:t xml:space="preserve"> </w:t>
        </w:r>
      </w:ins>
      <w:r w:rsidR="006028FD" w:rsidRPr="00965E6C">
        <w:t>presents some concepts</w:t>
      </w:r>
      <w:ins w:id="31" w:author="Evelyne" w:date="2020-05-05T04:06:00Z">
        <w:r w:rsidR="00EF691A">
          <w:t xml:space="preserve"> </w:t>
        </w:r>
      </w:ins>
      <w:r w:rsidR="006028FD" w:rsidRPr="00965E6C">
        <w:t>about</w:t>
      </w:r>
      <w:ins w:id="32" w:author="Evelyne" w:date="2020-05-05T04:06:00Z">
        <w:r w:rsidR="00EF691A">
          <w:t xml:space="preserve"> </w:t>
        </w:r>
      </w:ins>
      <w:r w:rsidR="006028FD" w:rsidRPr="00965E6C">
        <w:t>understa</w:t>
      </w:r>
      <w:r w:rsidR="006028FD" w:rsidRPr="00965E6C">
        <w:t>n</w:t>
      </w:r>
      <w:r w:rsidR="006028FD" w:rsidRPr="00965E6C">
        <w:t>ding.</w:t>
      </w:r>
    </w:p>
    <w:p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w:t>
      </w:r>
      <w:r w:rsidR="00E11CEC" w:rsidRPr="00EA744E">
        <w:rPr>
          <w:lang w:val="en-US"/>
        </w:rPr>
        <w:lastRenderedPageBreak/>
        <w:t xml:space="preserve">facilitate the communication among those kinds of stakeholders </w:t>
      </w:r>
      <w:r w:rsidR="00E11CEC">
        <w:rPr>
          <w:lang w:val="en-US"/>
        </w:rPr>
        <w:t>(Me</w:t>
      </w:r>
      <w:r w:rsidR="00E11CEC" w:rsidRPr="00EA744E">
        <w:rPr>
          <w:lang w:val="en-US"/>
        </w:rPr>
        <w:t xml:space="preserve">ndoza </w:t>
      </w:r>
      <w:r w:rsidR="00E11CEC" w:rsidRPr="00EF691A">
        <w:rPr>
          <w:i/>
          <w:lang w:val="en-US"/>
          <w:rPrChange w:id="33" w:author="Evelyne" w:date="2020-05-05T04:07:00Z">
            <w:rPr>
              <w:lang w:val="en-US"/>
            </w:rPr>
          </w:rPrChange>
        </w:rPr>
        <w:t>et al.</w:t>
      </w:r>
      <w:r w:rsidR="00E11CEC" w:rsidRPr="00EA744E">
        <w:rPr>
          <w:lang w:val="en-US"/>
        </w:rPr>
        <w:t>,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r w:rsidR="00EE3479" w:rsidRPr="00EE3479">
        <w:rPr>
          <w:lang w:val="en-US"/>
        </w:rPr>
        <w:t>Gadatsch</w:t>
      </w:r>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w:t>
      </w:r>
      <w:r w:rsidR="004C08AC" w:rsidRPr="00903622">
        <w:rPr>
          <w:lang w:val="en-US"/>
        </w:rPr>
        <w:t>a</w:t>
      </w:r>
      <w:r w:rsidR="004C08AC" w:rsidRPr="00903622">
        <w:rPr>
          <w:lang w:val="en-US"/>
        </w:rPr>
        <w:t>luate the quality of a model. This definition implies that the opinion can be invest</w:t>
      </w:r>
      <w:r w:rsidR="004C08AC" w:rsidRPr="00903622">
        <w:rPr>
          <w:lang w:val="en-US"/>
        </w:rPr>
        <w:t>i</w:t>
      </w:r>
      <w:r w:rsidR="004C08AC" w:rsidRPr="00903622">
        <w:rPr>
          <w:lang w:val="en-US"/>
        </w:rPr>
        <w:t>gated from two central angles: personal factors, related to the reader of the model</w:t>
      </w:r>
      <w:r w:rsidR="003732F4">
        <w:rPr>
          <w:lang w:val="en-US"/>
        </w:rPr>
        <w:t>,</w:t>
      </w:r>
      <w:r w:rsidR="004C08AC" w:rsidRPr="00903622">
        <w:rPr>
          <w:lang w:val="en-US"/>
        </w:rPr>
        <w:t xml:space="preserve"> and the factors that relate to the model itself.</w:t>
      </w:r>
    </w:p>
    <w:p w:rsidR="006028FD" w:rsidRPr="00965E6C" w:rsidRDefault="006028FD" w:rsidP="00312348">
      <w:pPr>
        <w:ind w:firstLine="0"/>
        <w:rPr>
          <w:lang w:val="en-US"/>
        </w:rPr>
      </w:pPr>
      <w:r w:rsidRPr="00965E6C">
        <w:rPr>
          <w:lang w:val="en-US"/>
        </w:rPr>
        <w:tab/>
        <w:t>In addition to this definition, in</w:t>
      </w:r>
      <w:ins w:id="34" w:author="Evelyne" w:date="2020-05-05T04:08:00Z">
        <w:r w:rsidR="00EF691A">
          <w:rPr>
            <w:lang w:val="en-US"/>
          </w:rPr>
          <w:t xml:space="preserve"> </w:t>
        </w:r>
      </w:ins>
      <w:r w:rsidR="00EE3479" w:rsidRPr="00EE3479">
        <w:rPr>
          <w:lang w:val="en-US"/>
        </w:rPr>
        <w:t>Mendling</w:t>
      </w:r>
      <w:ins w:id="35" w:author="Evelyne" w:date="2020-05-05T04:08:00Z">
        <w:r w:rsidR="00EF691A">
          <w:rPr>
            <w:lang w:val="en-US"/>
          </w:rPr>
          <w:t xml:space="preserve"> </w:t>
        </w:r>
      </w:ins>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rsidR="006028FD" w:rsidRPr="00811C38" w:rsidRDefault="000106ED" w:rsidP="00811C38">
      <w:pPr>
        <w:pStyle w:val="heading2"/>
        <w:tabs>
          <w:tab w:val="clear" w:pos="4962"/>
        </w:tabs>
        <w:spacing w:before="360" w:line="240" w:lineRule="atLeast"/>
        <w:ind w:left="567"/>
        <w:rPr>
          <w:lang w:val="en-US"/>
        </w:rPr>
      </w:pPr>
      <w:r>
        <w:rPr>
          <w:lang w:val="en-US"/>
        </w:rPr>
        <w:t>Eye-tracking</w:t>
      </w:r>
    </w:p>
    <w:p w:rsidR="00734CF0" w:rsidRDefault="004C08AC" w:rsidP="000A6197">
      <w:pPr>
        <w:rPr>
          <w:lang w:val="en-US"/>
        </w:rPr>
      </w:pPr>
      <w:r w:rsidRPr="00965E6C">
        <w:rPr>
          <w:lang w:val="en-US"/>
        </w:rPr>
        <w:t>Eye-tracking is a mechanism for collecting cognitive data from its users. This m</w:t>
      </w:r>
      <w:r w:rsidRPr="00965E6C">
        <w:rPr>
          <w:lang w:val="en-US"/>
        </w:rPr>
        <w:t>e</w:t>
      </w:r>
      <w:r w:rsidRPr="00965E6C">
        <w:rPr>
          <w:lang w:val="en-US"/>
        </w:rPr>
        <w:t xml:space="preserve">chanism is used to conduct empirical studies and </w:t>
      </w:r>
      <w:r w:rsidR="00502486" w:rsidRPr="00502486">
        <w:rPr>
          <w:lang w:val="en-US"/>
        </w:rPr>
        <w:t xml:space="preserve">to study models comprehension </w:t>
      </w:r>
      <w:r w:rsidR="00AC7BC0">
        <w:rPr>
          <w:lang w:val="en-US"/>
        </w:rPr>
        <w:t>(</w:t>
      </w:r>
      <w:r w:rsidR="00AC7BC0" w:rsidRPr="00AC7BC0">
        <w:rPr>
          <w:lang w:val="en-US"/>
        </w:rPr>
        <w:t>Sharafi</w:t>
      </w:r>
      <w:ins w:id="36" w:author="Evelyne" w:date="2020-05-05T04:08:00Z">
        <w:r w:rsidR="00EF691A">
          <w:rPr>
            <w:lang w:val="en-US"/>
          </w:rPr>
          <w:t xml:space="preserve"> </w:t>
        </w:r>
      </w:ins>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w:t>
      </w:r>
      <w:r w:rsidRPr="00965E6C">
        <w:rPr>
          <w:lang w:val="en-US"/>
        </w:rPr>
        <w:t>p</w:t>
      </w:r>
      <w:r w:rsidRPr="00965E6C">
        <w:rPr>
          <w:lang w:val="en-US"/>
        </w:rPr>
        <w:t>tion, and cognitive theories, such as</w:t>
      </w:r>
      <w:r w:rsidR="00E8363F" w:rsidRPr="00965E6C">
        <w:rPr>
          <w:lang w:val="en-US"/>
        </w:rPr>
        <w:t xml:space="preserve"> the</w:t>
      </w:r>
      <w:ins w:id="37" w:author="Evelyne" w:date="2020-05-05T04:09:00Z">
        <w:r w:rsidR="00EF691A">
          <w:rPr>
            <w:lang w:val="en-US"/>
          </w:rPr>
          <w:t xml:space="preserve"> </w:t>
        </w:r>
      </w:ins>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w:t>
      </w:r>
      <w:del w:id="38" w:author="Evelyne" w:date="2020-05-05T04:10:00Z">
        <w:r w:rsidRPr="00734CF0" w:rsidDel="00EF691A">
          <w:rPr>
            <w:lang w:val="en-US"/>
          </w:rPr>
          <w:delText>example</w:delText>
        </w:r>
      </w:del>
      <w:ins w:id="39" w:author="Evelyne" w:date="2020-05-05T04:10:00Z">
        <w:r w:rsidR="00EF691A">
          <w:rPr>
            <w:lang w:val="en-US"/>
          </w:rPr>
          <w:t>instance</w:t>
        </w:r>
      </w:ins>
      <w:r w:rsidRPr="00734CF0">
        <w:rPr>
          <w:lang w:val="en-US"/>
        </w:rPr>
        <w:t>, when considering a business process model as st</w:t>
      </w:r>
      <w:r w:rsidRPr="00734CF0">
        <w:rPr>
          <w:lang w:val="en-US"/>
        </w:rPr>
        <w:t>i</w:t>
      </w:r>
      <w:r w:rsidRPr="00734CF0">
        <w:rPr>
          <w:lang w:val="en-US"/>
        </w:rPr>
        <w:t xml:space="preserve">mulus, a relevant AOI could be a specific activity that is used by the participant to perform a certain task, while an irrelevant AOI would be any other artifact in the model. </w:t>
      </w:r>
      <w:r w:rsidR="00E8363F" w:rsidRPr="00965E6C">
        <w:rPr>
          <w:lang w:val="en-US"/>
        </w:rPr>
        <w:t>Thus, such technology</w:t>
      </w:r>
      <w:ins w:id="40" w:author="Evelyne" w:date="2020-05-05T04:10:00Z">
        <w:r w:rsidR="00EF691A">
          <w:rPr>
            <w:lang w:val="en-US"/>
          </w:rPr>
          <w:t xml:space="preserve"> </w:t>
        </w:r>
      </w:ins>
      <w:r w:rsidR="00E8363F" w:rsidRPr="00965E6C">
        <w:rPr>
          <w:lang w:val="en-US"/>
        </w:rPr>
        <w:t>allow</w:t>
      </w:r>
      <w:r w:rsidR="0047177B">
        <w:rPr>
          <w:lang w:val="en-US"/>
        </w:rPr>
        <w:t>s</w:t>
      </w:r>
      <w:ins w:id="41" w:author="Evelyne" w:date="2020-05-05T04:10:00Z">
        <w:r w:rsidR="00EF691A">
          <w:rPr>
            <w:lang w:val="en-US"/>
          </w:rPr>
          <w:t xml:space="preserve"> </w:t>
        </w:r>
      </w:ins>
      <w:r w:rsidRPr="00965E6C">
        <w:rPr>
          <w:lang w:val="en-US"/>
        </w:rPr>
        <w:t>analyz</w:t>
      </w:r>
      <w:r w:rsidR="0047177B">
        <w:rPr>
          <w:lang w:val="en-US"/>
        </w:rPr>
        <w:t>ing</w:t>
      </w:r>
      <w:ins w:id="42" w:author="Evelyne" w:date="2020-05-05T04:10:00Z">
        <w:r w:rsidR="00EF691A">
          <w:rPr>
            <w:lang w:val="en-US"/>
          </w:rPr>
          <w:t xml:space="preserve"> </w:t>
        </w:r>
      </w:ins>
      <w:r w:rsidR="00E8363F" w:rsidRPr="00965E6C">
        <w:rPr>
          <w:lang w:val="en-US"/>
        </w:rPr>
        <w:t>user’s performance in reading and interpreting bus</w:t>
      </w:r>
      <w:r w:rsidR="00E8363F" w:rsidRPr="00965E6C">
        <w:rPr>
          <w:lang w:val="en-US"/>
        </w:rPr>
        <w:t>i</w:t>
      </w:r>
      <w:r w:rsidR="00E8363F" w:rsidRPr="00965E6C">
        <w:rPr>
          <w:lang w:val="en-US"/>
        </w:rPr>
        <w:t>ness process models</w:t>
      </w:r>
      <w:r w:rsidR="004C08AC" w:rsidRPr="00965E6C">
        <w:rPr>
          <w:lang w:val="en-US"/>
        </w:rPr>
        <w:t>.</w:t>
      </w:r>
    </w:p>
    <w:p w:rsidR="006028FD" w:rsidRPr="00965E6C" w:rsidRDefault="006028FD" w:rsidP="006028FD">
      <w:pPr>
        <w:rPr>
          <w:lang w:val="en-US"/>
        </w:rPr>
      </w:pPr>
      <w:r w:rsidRPr="00965E6C">
        <w:rPr>
          <w:lang w:val="en-US"/>
        </w:rPr>
        <w:t>This technology is used for research in several areas of human knowledge, esp</w:t>
      </w:r>
      <w:r w:rsidRPr="00965E6C">
        <w:rPr>
          <w:lang w:val="en-US"/>
        </w:rPr>
        <w:t>e</w:t>
      </w:r>
      <w:r w:rsidRPr="00965E6C">
        <w:rPr>
          <w:lang w:val="en-US"/>
        </w:rPr>
        <w:t xml:space="preserve">cially in the areas of medicine, cognitive psychology, management and marketing, aeronautics, industrial design, among others. Specifically, in the context of model usability, there has been increasing interest in the application of this technology </w:t>
      </w:r>
      <w:r w:rsidR="0047177B">
        <w:rPr>
          <w:lang w:val="en-US"/>
        </w:rPr>
        <w:t>in</w:t>
      </w:r>
      <w:r w:rsidRPr="00965E6C">
        <w:rPr>
          <w:lang w:val="en-US"/>
        </w:rPr>
        <w:t xml:space="preserve"> empirical studies </w:t>
      </w:r>
      <w:r w:rsidR="00AC7BC0">
        <w:rPr>
          <w:lang w:val="en-US"/>
        </w:rPr>
        <w:t>(</w:t>
      </w:r>
      <w:r w:rsidR="00AC7BC0" w:rsidRPr="00AC7BC0">
        <w:rPr>
          <w:lang w:val="en-US"/>
        </w:rPr>
        <w:t>Santos</w:t>
      </w:r>
      <w:ins w:id="43" w:author="Evelyne" w:date="2020-05-05T04:10:00Z">
        <w:r w:rsidR="00EF691A">
          <w:rPr>
            <w:lang w:val="en-US"/>
          </w:rPr>
          <w:t xml:space="preserve"> </w:t>
        </w:r>
      </w:ins>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ins w:id="44" w:author="Evelyne" w:date="2020-05-05T04:11:00Z">
        <w:r w:rsidR="00EF691A">
          <w:rPr>
            <w:lang w:val="en-US"/>
          </w:rPr>
          <w:t xml:space="preserve"> </w:t>
        </w:r>
      </w:ins>
      <w:r w:rsidR="0047177B">
        <w:rPr>
          <w:lang w:val="en-US"/>
        </w:rPr>
        <w:t>the</w:t>
      </w:r>
      <w:r w:rsidRPr="00A13701">
        <w:rPr>
          <w:lang w:val="en-US"/>
        </w:rPr>
        <w:t xml:space="preserve"> best practices based on empirical evidence</w:t>
      </w:r>
      <w:ins w:id="45" w:author="Evelyne" w:date="2020-05-05T04:11:00Z">
        <w:r w:rsidR="00EF691A">
          <w:rPr>
            <w:lang w:val="en-US"/>
          </w:rPr>
          <w:t xml:space="preserve"> </w:t>
        </w:r>
      </w:ins>
      <w:r w:rsidR="003F2CDF" w:rsidRPr="004F63A2">
        <w:rPr>
          <w:lang w:val="en-US"/>
        </w:rPr>
        <w:t>(Kitchenham</w:t>
      </w:r>
      <w:ins w:id="46" w:author="Evelyne" w:date="2020-05-05T04:11:00Z">
        <w:r w:rsidR="00EF691A">
          <w:rPr>
            <w:lang w:val="en-US"/>
          </w:rPr>
          <w:t xml:space="preserve"> </w:t>
        </w:r>
      </w:ins>
      <w:r w:rsidR="003F2CDF" w:rsidRPr="004F63A2">
        <w:rPr>
          <w:lang w:val="en-US"/>
        </w:rPr>
        <w:t>&amp; Charters, 2007)</w:t>
      </w:r>
      <w:r w:rsidRPr="00A13701">
        <w:rPr>
          <w:lang w:val="en-US"/>
        </w:rPr>
        <w:t>. The typical SLR process illustre</w:t>
      </w:r>
      <w:r w:rsidR="0047177B">
        <w:rPr>
          <w:lang w:val="en-US"/>
        </w:rPr>
        <w:t>d</w:t>
      </w:r>
      <w:r w:rsidRPr="00A13701">
        <w:rPr>
          <w:lang w:val="en-US"/>
        </w:rPr>
        <w:t xml:space="preserve"> in </w:t>
      </w:r>
      <w:fldSimple w:instr=" REF _Ref36195814 \h  \* MERGEFORMAT ">
        <w:r w:rsidR="004F3D77">
          <w:rPr>
            <w:lang w:val="en-US"/>
          </w:rPr>
          <w:t>F</w:t>
        </w:r>
        <w:r w:rsidR="004F3D77" w:rsidRPr="004F3D77">
          <w:rPr>
            <w:lang w:val="en-US"/>
          </w:rPr>
          <w:t>igure 1</w:t>
        </w:r>
      </w:fldSimple>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w:t>
      </w:r>
      <w:r w:rsidR="00F62649" w:rsidRPr="00A13701">
        <w:rPr>
          <w:lang w:val="en-US"/>
        </w:rPr>
        <w:t>“</w:t>
      </w:r>
      <w:r w:rsidRPr="00F62649">
        <w:rPr>
          <w:rFonts w:ascii="Courier New" w:hAnsi="Courier New" w:cs="Courier New"/>
          <w:lang w:val="en-US"/>
        </w:rPr>
        <w:t>(A)</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lastRenderedPageBreak/>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 xml:space="preserve">review the protocol. In phase </w:t>
      </w:r>
      <w:r w:rsidR="00F62649" w:rsidRPr="00A13701">
        <w:rPr>
          <w:lang w:val="en-US"/>
        </w:rPr>
        <w:t>“</w:t>
      </w:r>
      <w:r w:rsidRPr="00F62649">
        <w:rPr>
          <w:rFonts w:ascii="Courier New" w:hAnsi="Courier New" w:cs="Courier New"/>
          <w:lang w:val="en-US"/>
        </w:rPr>
        <w:t>(B)</w:t>
      </w:r>
      <w:del w:id="47" w:author="Evelyne" w:date="2020-05-05T04:11:00Z">
        <w:r w:rsidRPr="00A13701" w:rsidDel="00EF691A">
          <w:rPr>
            <w:lang w:val="en-US"/>
          </w:rPr>
          <w:delText>“</w:delText>
        </w:r>
      </w:del>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w:t>
      </w:r>
      <w:r w:rsidR="00F62649" w:rsidRPr="00A13701">
        <w:rPr>
          <w:lang w:val="en-US"/>
        </w:rPr>
        <w:t>“</w:t>
      </w:r>
      <w:r w:rsidRPr="00F62649">
        <w:rPr>
          <w:rFonts w:ascii="Courier New" w:hAnsi="Courier New" w:cs="Courier New"/>
          <w:lang w:val="en-US"/>
        </w:rPr>
        <w:t>(C)</w:t>
      </w:r>
      <w:r w:rsidR="00F62649" w:rsidRPr="00A13701">
        <w:rPr>
          <w:rFonts w:ascii="Courier New" w:hAnsi="Courier New" w:cs="Courier New"/>
          <w:lang w:val="en-US"/>
        </w:rPr>
        <w:t>Analy</w:t>
      </w:r>
      <w:r w:rsidR="00F62649">
        <w:rPr>
          <w:rFonts w:ascii="Courier New" w:hAnsi="Courier New" w:cs="Courier New"/>
          <w:lang w:val="en-US"/>
        </w:rPr>
        <w:t>sis</w:t>
      </w:r>
      <w:ins w:id="48" w:author="Evelyne" w:date="2020-05-05T04:11:00Z">
        <w:r w:rsidR="00EF691A">
          <w:rPr>
            <w:rFonts w:ascii="Courier New" w:hAnsi="Courier New" w:cs="Courier New"/>
            <w:lang w:val="en-US"/>
          </w:rPr>
          <w:t xml:space="preserve"> </w:t>
        </w:r>
      </w:ins>
      <w:r w:rsidR="00ED4935">
        <w:rPr>
          <w:rFonts w:ascii="Courier New" w:hAnsi="Courier New" w:cs="Courier New"/>
          <w:lang w:val="en-US"/>
        </w:rPr>
        <w:t xml:space="preserve">of </w:t>
      </w:r>
      <w:r w:rsidRPr="00A13701">
        <w:rPr>
          <w:rFonts w:ascii="Courier New" w:hAnsi="Courier New" w:cs="Courier New"/>
          <w:lang w:val="en-US"/>
        </w:rPr>
        <w:t>Studies</w:t>
      </w:r>
      <w:r w:rsidRPr="00A13701">
        <w:rPr>
          <w:lang w:val="en-US"/>
        </w:rPr>
        <w:t>” the objective is to format and communicate results.</w:t>
      </w:r>
    </w:p>
    <w:p w:rsidR="00A13701" w:rsidRDefault="00A13701" w:rsidP="00A13701">
      <w:pPr>
        <w:rPr>
          <w:lang w:val="en-US"/>
        </w:rPr>
      </w:pPr>
    </w:p>
    <w:p w:rsidR="00A13701" w:rsidRDefault="00F62649" w:rsidP="00A13701">
      <w:pPr>
        <w:ind w:firstLine="0"/>
        <w:jc w:val="center"/>
        <w:rPr>
          <w:lang w:val="en-US"/>
        </w:rPr>
      </w:pPr>
      <w:r>
        <w:rPr>
          <w:noProof/>
          <w:lang w:eastAsia="ko-KR"/>
        </w:rPr>
        <w:drawing>
          <wp:inline distT="0" distB="0" distL="0" distR="0">
            <wp:extent cx="4392930" cy="803910"/>
            <wp:effectExtent l="0" t="0" r="0" b="0"/>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2930" cy="803910"/>
                    </a:xfrm>
                    <a:prstGeom prst="rect">
                      <a:avLst/>
                    </a:prstGeom>
                  </pic:spPr>
                </pic:pic>
              </a:graphicData>
            </a:graphic>
          </wp:inline>
        </w:drawing>
      </w:r>
    </w:p>
    <w:p w:rsidR="00A13701" w:rsidRDefault="00A13701" w:rsidP="00A13701">
      <w:pPr>
        <w:ind w:firstLine="0"/>
        <w:jc w:val="center"/>
        <w:rPr>
          <w:lang w:val="en-US"/>
        </w:rPr>
      </w:pPr>
      <w:bookmarkStart w:id="49" w:name="_Ref36195814"/>
      <w:r w:rsidRPr="00A13701">
        <w:rPr>
          <w:b/>
          <w:lang w:val="en-US"/>
        </w:rPr>
        <w:t xml:space="preserve">Figure </w:t>
      </w:r>
      <w:r w:rsidR="0055061D" w:rsidRPr="00A13701">
        <w:rPr>
          <w:b/>
          <w:lang w:val="en-US"/>
        </w:rPr>
        <w:fldChar w:fldCharType="begin"/>
      </w:r>
      <w:r w:rsidRPr="00A13701">
        <w:rPr>
          <w:b/>
          <w:lang w:val="en-US"/>
        </w:rPr>
        <w:instrText xml:space="preserve"> SEQ Figure \* ARABIC </w:instrText>
      </w:r>
      <w:r w:rsidR="0055061D" w:rsidRPr="00A13701">
        <w:rPr>
          <w:b/>
          <w:lang w:val="en-US"/>
        </w:rPr>
        <w:fldChar w:fldCharType="separate"/>
      </w:r>
      <w:r w:rsidR="00E70345">
        <w:rPr>
          <w:b/>
          <w:noProof/>
          <w:lang w:val="en-US"/>
        </w:rPr>
        <w:t>1</w:t>
      </w:r>
      <w:r w:rsidR="0055061D" w:rsidRPr="00A13701">
        <w:rPr>
          <w:b/>
          <w:lang w:val="en-US"/>
        </w:rPr>
        <w:fldChar w:fldCharType="end"/>
      </w:r>
      <w:bookmarkEnd w:id="49"/>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2"/>
      </w:r>
      <w:r w:rsidRPr="00B574EF">
        <w:rPr>
          <w:i/>
          <w:iCs/>
          <w:lang w:val="en-US"/>
        </w:rPr>
        <w:t>.</w:t>
      </w:r>
    </w:p>
    <w:p w:rsidR="00A13701" w:rsidRDefault="00A13701" w:rsidP="00A13701">
      <w:pPr>
        <w:ind w:firstLine="0"/>
        <w:rPr>
          <w:lang w:val="en-US"/>
        </w:rPr>
      </w:pPr>
    </w:p>
    <w:p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ins w:id="50" w:author="Evelyne" w:date="2020-05-05T04:11:00Z">
        <w:r w:rsidR="00CE739C">
          <w:rPr>
            <w:lang w:val="en-US"/>
          </w:rPr>
          <w:t xml:space="preserve"> </w:t>
        </w:r>
      </w:ins>
      <w:r w:rsidR="00B56855" w:rsidRPr="004F63A2">
        <w:rPr>
          <w:lang w:val="en-US"/>
        </w:rPr>
        <w:t>(Wohlin</w:t>
      </w:r>
      <w:ins w:id="51" w:author="Evelyne" w:date="2020-05-05T04:11:00Z">
        <w:r w:rsidR="00CE739C">
          <w:rPr>
            <w:lang w:val="en-US"/>
          </w:rPr>
          <w:t xml:space="preserve"> </w:t>
        </w:r>
      </w:ins>
      <w:r w:rsidR="00B56855" w:rsidRPr="004F63A2">
        <w:rPr>
          <w:i/>
          <w:iCs/>
          <w:lang w:val="en-US"/>
        </w:rPr>
        <w:t>et al.</w:t>
      </w:r>
      <w:r w:rsidR="00B56855" w:rsidRPr="004F63A2">
        <w:rPr>
          <w:lang w:val="en-US"/>
        </w:rPr>
        <w:t>, 2012)</w:t>
      </w:r>
      <w:r w:rsidRPr="00A13701">
        <w:rPr>
          <w:lang w:val="en-US"/>
        </w:rPr>
        <w:t>. A summary of the main differences between both follows:</w:t>
      </w:r>
    </w:p>
    <w:p w:rsidR="003F2CDF" w:rsidRPr="004F63A2" w:rsidRDefault="003F2CDF" w:rsidP="00AC328C">
      <w:pPr>
        <w:pStyle w:val="PargrafodaLista"/>
        <w:numPr>
          <w:ilvl w:val="0"/>
          <w:numId w:val="24"/>
        </w:numPr>
        <w:rPr>
          <w:lang w:val="en-US"/>
        </w:rPr>
      </w:pPr>
      <w:r w:rsidRPr="004F63A2">
        <w:rPr>
          <w:lang w:val="en-US"/>
        </w:rPr>
        <w:t>Systematic mapping studies typically address broader research questions, and do not require the validation of the process artifacts nor do they impose a qua</w:t>
      </w:r>
      <w:r w:rsidRPr="004F63A2">
        <w:rPr>
          <w:lang w:val="en-US"/>
        </w:rPr>
        <w:t>l</w:t>
      </w:r>
      <w:r w:rsidRPr="004F63A2">
        <w:rPr>
          <w:lang w:val="en-US"/>
        </w:rPr>
        <w:t>ity assessment of primary studies. Their main objective is to classify and summarize the data of some area of interest, with no deeper analysis (Kitche</w:t>
      </w:r>
      <w:r w:rsidRPr="004F63A2">
        <w:rPr>
          <w:lang w:val="en-US"/>
        </w:rPr>
        <w:t>n</w:t>
      </w:r>
      <w:r w:rsidRPr="004F63A2">
        <w:rPr>
          <w:lang w:val="en-US"/>
        </w:rPr>
        <w:t xml:space="preserve">ham </w:t>
      </w:r>
      <w:r w:rsidRPr="00CE739C">
        <w:rPr>
          <w:i/>
          <w:lang w:val="en-US"/>
          <w:rPrChange w:id="52" w:author="Evelyne" w:date="2020-05-05T04:12:00Z">
            <w:rPr>
              <w:lang w:val="en-US"/>
            </w:rPr>
          </w:rPrChange>
        </w:rPr>
        <w:t>et al</w:t>
      </w:r>
      <w:r w:rsidRPr="004F63A2">
        <w:rPr>
          <w:lang w:val="en-US"/>
        </w:rPr>
        <w:t xml:space="preserve">., 2011). </w:t>
      </w:r>
    </w:p>
    <w:p w:rsidR="003F2CDF" w:rsidRPr="003F2CDF" w:rsidRDefault="003F2CDF" w:rsidP="00AC328C">
      <w:pPr>
        <w:pStyle w:val="PargrafodaLista"/>
        <w:numPr>
          <w:ilvl w:val="0"/>
          <w:numId w:val="24"/>
        </w:numPr>
        <w:rPr>
          <w:lang w:val="en-US"/>
        </w:rPr>
      </w:pPr>
      <w:r w:rsidRPr="004F63A2">
        <w:rPr>
          <w:lang w:val="en-US"/>
        </w:rPr>
        <w:t>SLRs, on the other hand, typically address focused research questions, and r</w:t>
      </w:r>
      <w:r w:rsidRPr="004F63A2">
        <w:rPr>
          <w:lang w:val="en-US"/>
        </w:rPr>
        <w:t>e</w:t>
      </w:r>
      <w:r w:rsidRPr="004F63A2">
        <w:rPr>
          <w:lang w:val="en-US"/>
        </w:rPr>
        <w:t>quire protocol elaboration and validation as well as quality assessment of pr</w:t>
      </w:r>
      <w:r w:rsidRPr="004F63A2">
        <w:rPr>
          <w:lang w:val="en-US"/>
        </w:rPr>
        <w:t>i</w:t>
      </w:r>
      <w:r w:rsidRPr="004F63A2">
        <w:rPr>
          <w:lang w:val="en-US"/>
        </w:rPr>
        <w:t>mary studies. Their main objective is to provide specific evidences based on very specific research questions (Kitchenham</w:t>
      </w:r>
      <w:ins w:id="53" w:author="Evelyne" w:date="2020-05-05T04:12:00Z">
        <w:r w:rsidR="00CE739C">
          <w:rPr>
            <w:lang w:val="en-US"/>
          </w:rPr>
          <w:t xml:space="preserve"> </w:t>
        </w:r>
      </w:ins>
      <w:r w:rsidRPr="004F63A2">
        <w:rPr>
          <w:lang w:val="en-US"/>
        </w:rPr>
        <w:t>&amp; Charters, 2007).</w:t>
      </w:r>
    </w:p>
    <w:p w:rsidR="00A13701" w:rsidRDefault="00CE739C" w:rsidP="00A13701">
      <w:pPr>
        <w:rPr>
          <w:lang w:val="en-US"/>
        </w:rPr>
      </w:pPr>
      <w:ins w:id="54" w:author="Evelyne" w:date="2020-05-05T04:12:00Z">
        <w:r>
          <w:rPr>
            <w:lang w:val="en-US"/>
          </w:rPr>
          <w:t>This</w:t>
        </w:r>
      </w:ins>
      <w:del w:id="55" w:author="Evelyne" w:date="2020-05-05T04:12:00Z">
        <w:r w:rsidR="00A13701" w:rsidRPr="00A13701" w:rsidDel="00CE739C">
          <w:rPr>
            <w:lang w:val="en-US"/>
          </w:rPr>
          <w:delText>Our</w:delText>
        </w:r>
      </w:del>
      <w:r w:rsidR="00A13701" w:rsidRPr="00A13701">
        <w:rPr>
          <w:lang w:val="en-US"/>
        </w:rPr>
        <w:t xml:space="preserve"> current research aims at building catalogues for a set of the existing st</w:t>
      </w:r>
      <w:r w:rsidR="00A13701" w:rsidRPr="00A13701">
        <w:rPr>
          <w:lang w:val="en-US"/>
        </w:rPr>
        <w:t>u</w:t>
      </w:r>
      <w:r w:rsidR="00A13701" w:rsidRPr="00A13701">
        <w:rPr>
          <w:lang w:val="en-US"/>
        </w:rPr>
        <w:t xml:space="preserve">dies to derive the selection of equipment types, the participants’ selection, and the study variables for the purpose of classifying them </w:t>
      </w:r>
      <w:ins w:id="56" w:author="Evelyne" w:date="2020-05-05T04:13:00Z">
        <w:r>
          <w:rPr>
            <w:lang w:val="en-US"/>
          </w:rPr>
          <w:t>in</w:t>
        </w:r>
      </w:ins>
      <w:del w:id="57" w:author="Evelyne" w:date="2020-05-05T04:13:00Z">
        <w:r w:rsidR="00A13701" w:rsidRPr="00A13701" w:rsidDel="00CE739C">
          <w:rPr>
            <w:lang w:val="en-US"/>
          </w:rPr>
          <w:delText>with</w:delText>
        </w:r>
      </w:del>
      <w:r w:rsidR="00A13701" w:rsidRPr="00A13701">
        <w:rPr>
          <w:lang w:val="en-US"/>
        </w:rPr>
        <w:t xml:space="preserve"> </w:t>
      </w:r>
      <w:del w:id="58" w:author="Evelyne" w:date="2020-05-05T04:13:00Z">
        <w:r w:rsidR="00A13701" w:rsidRPr="00A13701" w:rsidDel="00CE739C">
          <w:rPr>
            <w:lang w:val="en-US"/>
          </w:rPr>
          <w:delText>respect</w:delText>
        </w:r>
      </w:del>
      <w:ins w:id="59" w:author="Evelyne" w:date="2020-05-05T04:13:00Z">
        <w:r>
          <w:rPr>
            <w:lang w:val="en-US"/>
          </w:rPr>
          <w:t>regards</w:t>
        </w:r>
      </w:ins>
      <w:r w:rsidR="00A13701" w:rsidRPr="00A13701">
        <w:rPr>
          <w:lang w:val="en-US"/>
        </w:rPr>
        <w:t xml:space="preserve"> to their co</w:t>
      </w:r>
      <w:r w:rsidR="00A13701" w:rsidRPr="00A13701">
        <w:rPr>
          <w:lang w:val="en-US"/>
        </w:rPr>
        <w:t>n</w:t>
      </w:r>
      <w:r w:rsidR="00A13701" w:rsidRPr="00A13701">
        <w:rPr>
          <w:lang w:val="en-US"/>
        </w:rPr>
        <w:t>text, benefits, co</w:t>
      </w:r>
      <w:r w:rsidR="00A13701" w:rsidRPr="00A13701">
        <w:rPr>
          <w:lang w:val="en-US"/>
        </w:rPr>
        <w:t>n</w:t>
      </w:r>
      <w:r w:rsidR="00A13701" w:rsidRPr="00A13701">
        <w:rPr>
          <w:lang w:val="en-US"/>
        </w:rPr>
        <w:t xml:space="preserve">tent, and validation, in order to offer a comprehensive overview, </w:t>
      </w:r>
      <w:r w:rsidR="00773F20">
        <w:rPr>
          <w:lang w:val="en-US"/>
        </w:rPr>
        <w:t>along with</w:t>
      </w:r>
      <w:r w:rsidR="00A13701" w:rsidRPr="00A13701">
        <w:rPr>
          <w:lang w:val="en-US"/>
        </w:rPr>
        <w:t xml:space="preserve"> advice to overcome or limit threats to the validity of eye-tracking studies.</w:t>
      </w:r>
    </w:p>
    <w:p w:rsidR="00343E5B" w:rsidRDefault="00542E3A" w:rsidP="00343E5B">
      <w:pPr>
        <w:pStyle w:val="heading1"/>
        <w:rPr>
          <w:bCs/>
          <w:color w:val="000000"/>
        </w:rPr>
      </w:pPr>
      <w:r>
        <w:rPr>
          <w:bCs/>
          <w:color w:val="000000"/>
        </w:rPr>
        <w:t>SLR Process</w:t>
      </w:r>
    </w:p>
    <w:p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w:t>
      </w:r>
      <w:r w:rsidR="00A13701" w:rsidRPr="00A13701">
        <w:rPr>
          <w:lang w:val="en-US"/>
        </w:rPr>
        <w:t>n</w:t>
      </w:r>
      <w:r w:rsidR="00A13701" w:rsidRPr="00A13701">
        <w:rPr>
          <w:lang w:val="en-US"/>
        </w:rPr>
        <w:t>tion was to simply apply the method proposed in</w:t>
      </w:r>
      <w:ins w:id="60" w:author="Evelyne" w:date="2020-05-05T04:14:00Z">
        <w:r w:rsidR="0082030C">
          <w:rPr>
            <w:lang w:val="en-US"/>
          </w:rPr>
          <w:t xml:space="preserve"> </w:t>
        </w:r>
      </w:ins>
      <w:r w:rsidR="00CA0F56" w:rsidRPr="00CA0F56">
        <w:rPr>
          <w:lang w:val="en-US"/>
        </w:rPr>
        <w:t>Kitchenham</w:t>
      </w:r>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supe</w:t>
      </w:r>
      <w:r w:rsidR="00773F20">
        <w:rPr>
          <w:lang w:val="en-US"/>
        </w:rPr>
        <w:t>r</w:t>
      </w:r>
      <w:r w:rsidR="00773F20">
        <w:rPr>
          <w:lang w:val="en-US"/>
        </w:rPr>
        <w:t xml:space="preserve">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w:t>
      </w:r>
      <w:r w:rsidR="00A13701" w:rsidRPr="00A13701">
        <w:rPr>
          <w:lang w:val="en-US"/>
        </w:rPr>
        <w:t>c</w:t>
      </w:r>
      <w:r w:rsidR="00A13701" w:rsidRPr="00A13701">
        <w:rPr>
          <w:lang w:val="en-US"/>
        </w:rPr>
        <w:t>tivities to manage data and changes during the execution of the SLR process.</w:t>
      </w:r>
    </w:p>
    <w:p w:rsidR="00A13701" w:rsidRDefault="00A13701" w:rsidP="00A13701">
      <w:pPr>
        <w:rPr>
          <w:lang w:val="en-US"/>
        </w:rPr>
      </w:pPr>
      <w:r w:rsidRPr="00A13701">
        <w:rPr>
          <w:lang w:val="en-US"/>
        </w:rPr>
        <w:lastRenderedPageBreak/>
        <w:t>These changes influenced the SLR process defined in</w:t>
      </w:r>
      <w:ins w:id="61" w:author="Evelyne" w:date="2020-05-05T04:14:00Z">
        <w:r w:rsidR="0082030C">
          <w:rPr>
            <w:lang w:val="en-US"/>
          </w:rPr>
          <w:t xml:space="preserve"> </w:t>
        </w:r>
      </w:ins>
      <w:fldSimple w:instr=" REF _Ref36195814 \h  \* MERGEFORMAT ">
        <w:r w:rsidR="00864058" w:rsidRPr="00864058">
          <w:rPr>
            <w:color w:val="000000"/>
            <w:lang w:val="en-US"/>
          </w:rPr>
          <w:t>Figure 1</w:t>
        </w:r>
      </w:fldSimple>
      <w:r w:rsidRPr="00A13701">
        <w:rPr>
          <w:lang w:val="en-US"/>
        </w:rPr>
        <w:t>, where control a</w:t>
      </w:r>
      <w:r w:rsidRPr="00A13701">
        <w:rPr>
          <w:lang w:val="en-US"/>
        </w:rPr>
        <w:t>c</w:t>
      </w:r>
      <w:r w:rsidRPr="00A13701">
        <w:rPr>
          <w:lang w:val="en-US"/>
        </w:rPr>
        <w:t>tivities, inputs and outputs were identified. The following subsections present</w:t>
      </w:r>
      <w:r w:rsidR="00BE538A">
        <w:rPr>
          <w:lang w:val="en-US"/>
        </w:rPr>
        <w:t xml:space="preserve"> the</w:t>
      </w:r>
      <w:r w:rsidRPr="00A13701">
        <w:rPr>
          <w:lang w:val="en-US"/>
        </w:rPr>
        <w:t xml:space="preserve"> SLR discussing in detail how the subprocesses, which make up each of the three phases, were </w:t>
      </w:r>
      <w:r w:rsidR="00BE538A">
        <w:rPr>
          <w:lang w:val="en-US"/>
        </w:rPr>
        <w:t xml:space="preserve">here </w:t>
      </w:r>
      <w:r w:rsidRPr="00A13701">
        <w:rPr>
          <w:lang w:val="en-US"/>
        </w:rPr>
        <w:t>performed.</w:t>
      </w:r>
    </w:p>
    <w:p w:rsidR="00117D4B" w:rsidRDefault="00117D4B" w:rsidP="00811C38">
      <w:pPr>
        <w:pStyle w:val="heading2"/>
        <w:tabs>
          <w:tab w:val="clear" w:pos="4962"/>
          <w:tab w:val="num" w:pos="4395"/>
        </w:tabs>
        <w:ind w:left="567"/>
      </w:pPr>
      <w:r>
        <w:t>Plan</w:t>
      </w:r>
      <w:r w:rsidR="007D6A8F" w:rsidRPr="007D6A8F">
        <w:t>the SLR</w:t>
      </w:r>
    </w:p>
    <w:p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(see</w:t>
      </w:r>
      <w:ins w:id="62" w:author="Evelyne" w:date="2020-05-05T04:14:00Z">
        <w:r w:rsidR="0082030C">
          <w:rPr>
            <w:color w:val="000000"/>
            <w:lang w:val="en-US"/>
          </w:rPr>
          <w:t xml:space="preserve"> </w:t>
        </w:r>
      </w:ins>
      <w:fldSimple w:instr=" REF _Ref36195878 \h  \* MERGEFORMAT ">
        <w:r w:rsidR="004F3D77" w:rsidRPr="004F3D77">
          <w:rPr>
            <w:lang w:val="en-US"/>
          </w:rPr>
          <w:t>Figure 2</w:t>
        </w:r>
      </w:fldSimple>
      <w:r w:rsidR="00273577" w:rsidRPr="00273577">
        <w:rPr>
          <w:color w:val="000000"/>
          <w:lang w:val="en-US"/>
        </w:rPr>
        <w:t>). Two of those activities (</w:t>
      </w:r>
      <w:r w:rsidR="00273577" w:rsidRPr="00273577">
        <w:rPr>
          <w:rFonts w:ascii="Courier New" w:hAnsi="Courier New" w:cs="Courier New"/>
          <w:lang w:val="en-US"/>
        </w:rPr>
        <w:t>Review Protocol</w:t>
      </w:r>
      <w:r w:rsidR="00273577" w:rsidRPr="00273577">
        <w:rPr>
          <w:color w:val="000000"/>
          <w:lang w:val="en-US"/>
        </w:rPr>
        <w:t xml:space="preserve"> and </w:t>
      </w:r>
      <w:r w:rsidR="00273577" w:rsidRPr="00273577">
        <w:rPr>
          <w:rFonts w:ascii="Courier New" w:hAnsi="Courier New" w:cs="Courier New"/>
          <w:lang w:val="en-US"/>
        </w:rPr>
        <w:t>Define Templates and Rules</w:t>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r w:rsidR="00273577" w:rsidRPr="00273577">
        <w:rPr>
          <w:rFonts w:ascii="Courier New" w:hAnsi="Courier New" w:cs="Courier New"/>
          <w:lang w:val="en-US"/>
        </w:rPr>
        <w:t>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in charge</w:t>
      </w:r>
      <w:del w:id="63" w:author="Evelyne" w:date="2020-05-05T04:15:00Z">
        <w:r w:rsidR="00273577" w:rsidRPr="00273577" w:rsidDel="0082030C">
          <w:rPr>
            <w:color w:val="000000"/>
            <w:lang w:val="en-US"/>
          </w:rPr>
          <w:delText>responsible</w:delText>
        </w:r>
      </w:del>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r w:rsidR="00273577" w:rsidRPr="00273577">
        <w:rPr>
          <w:rFonts w:ascii="Courier New" w:hAnsi="Courier New" w:cs="Courier New"/>
          <w:lang w:val="en-US"/>
        </w:rPr>
        <w:t>Analyze Protocol and Provide Feedbacks</w:t>
      </w:r>
      <w:r w:rsidR="00273577" w:rsidRPr="00273577">
        <w:rPr>
          <w:color w:val="000000"/>
          <w:lang w:val="en-US"/>
        </w:rPr>
        <w:t xml:space="preserve">) are assigned to the Reviewers for the execution of the study. </w:t>
      </w:r>
    </w:p>
    <w:p w:rsidR="00273577" w:rsidRDefault="00F62649" w:rsidP="00BB0152">
      <w:pPr>
        <w:spacing w:before="240"/>
        <w:ind w:firstLine="0"/>
        <w:rPr>
          <w:lang w:val="en-US"/>
        </w:rPr>
      </w:pPr>
      <w:r>
        <w:rPr>
          <w:noProof/>
          <w:lang w:eastAsia="ko-KR"/>
        </w:rPr>
        <w:drawing>
          <wp:inline distT="0" distB="0" distL="0" distR="0">
            <wp:extent cx="4392930" cy="1644015"/>
            <wp:effectExtent l="0" t="0" r="0" b="0"/>
            <wp:docPr id="11" name="Imagem 1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2930" cy="1644015"/>
                    </a:xfrm>
                    <a:prstGeom prst="rect">
                      <a:avLst/>
                    </a:prstGeom>
                  </pic:spPr>
                </pic:pic>
              </a:graphicData>
            </a:graphic>
          </wp:inline>
        </w:drawing>
      </w:r>
    </w:p>
    <w:p w:rsidR="00273577" w:rsidRPr="00273577" w:rsidRDefault="00273577" w:rsidP="00273577">
      <w:pPr>
        <w:ind w:firstLine="0"/>
        <w:jc w:val="center"/>
        <w:rPr>
          <w:lang w:val="en-US"/>
        </w:rPr>
      </w:pPr>
      <w:bookmarkStart w:id="64" w:name="_Ref36195878"/>
      <w:r w:rsidRPr="00A13701">
        <w:rPr>
          <w:b/>
          <w:lang w:val="en-US"/>
        </w:rPr>
        <w:t xml:space="preserve">Figure </w:t>
      </w:r>
      <w:r w:rsidR="0055061D" w:rsidRPr="00A13701">
        <w:rPr>
          <w:b/>
          <w:lang w:val="en-US"/>
        </w:rPr>
        <w:fldChar w:fldCharType="begin"/>
      </w:r>
      <w:r w:rsidR="009D6119" w:rsidRPr="00A13701">
        <w:rPr>
          <w:b/>
          <w:lang w:val="en-US"/>
        </w:rPr>
        <w:instrText xml:space="preserve"> SEQ Figure \* ARABIC </w:instrText>
      </w:r>
      <w:r w:rsidR="0055061D" w:rsidRPr="00A13701">
        <w:rPr>
          <w:b/>
          <w:lang w:val="en-US"/>
        </w:rPr>
        <w:fldChar w:fldCharType="separate"/>
      </w:r>
      <w:r w:rsidR="00E70345">
        <w:rPr>
          <w:b/>
          <w:noProof/>
          <w:lang w:val="en-US"/>
        </w:rPr>
        <w:t>2</w:t>
      </w:r>
      <w:r w:rsidR="0055061D" w:rsidRPr="00A13701">
        <w:rPr>
          <w:b/>
          <w:lang w:val="en-US"/>
        </w:rPr>
        <w:fldChar w:fldCharType="end"/>
      </w:r>
      <w:bookmarkEnd w:id="64"/>
      <w:r>
        <w:rPr>
          <w:b/>
          <w:lang w:val="en-US"/>
        </w:rPr>
        <w:t>.</w:t>
      </w:r>
      <w:r w:rsidRPr="00273577">
        <w:rPr>
          <w:lang w:val="en-US"/>
        </w:rPr>
        <w:t>Subprocess</w:t>
      </w:r>
      <w:r w:rsidRPr="00273577">
        <w:rPr>
          <w:smallCaps/>
          <w:lang w:val="en-US"/>
        </w:rPr>
        <w:t xml:space="preserve"> (A) </w:t>
      </w:r>
      <w:r w:rsidRPr="00273577">
        <w:rPr>
          <w:lang w:val="en-US"/>
        </w:rPr>
        <w:t>Plan the SLR.</w:t>
      </w:r>
    </w:p>
    <w:p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Define Protocol</w:t>
      </w:r>
      <w:r w:rsidRPr="00212F87">
        <w:rPr>
          <w:color w:val="000000"/>
          <w:lang w:val="en-US"/>
        </w:rPr>
        <w:t xml:space="preserve"> subprocess illustrated in Figure 3 the r</w:t>
      </w:r>
      <w:r w:rsidRPr="00212F87">
        <w:rPr>
          <w:color w:val="000000"/>
          <w:lang w:val="en-US"/>
        </w:rPr>
        <w:t>e</w:t>
      </w:r>
      <w:r w:rsidRPr="00212F87">
        <w:rPr>
          <w:color w:val="000000"/>
          <w:lang w:val="en-US"/>
        </w:rPr>
        <w:t xml:space="preserve">search protocol is formed by the composition of the following dataobjects: </w:t>
      </w:r>
      <w:r w:rsidRPr="00B67CB7">
        <w:rPr>
          <w:rFonts w:ascii="Courier New" w:hAnsi="Courier New" w:cs="Courier New"/>
          <w:lang w:val="en-US"/>
        </w:rPr>
        <w:t>R</w:t>
      </w:r>
      <w:r w:rsidRPr="00B67CB7">
        <w:rPr>
          <w:rFonts w:ascii="Courier New" w:hAnsi="Courier New" w:cs="Courier New"/>
          <w:lang w:val="en-US"/>
        </w:rPr>
        <w:t>e</w:t>
      </w:r>
      <w:r w:rsidRPr="00B67CB7">
        <w:rPr>
          <w:rFonts w:ascii="Courier New" w:hAnsi="Courier New" w:cs="Courier New"/>
          <w:lang w:val="en-US"/>
        </w:rPr>
        <w:t xml:space="preserv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w:t>
      </w:r>
      <w:r w:rsidRPr="00D9374D">
        <w:rPr>
          <w:rFonts w:ascii="Courier New" w:hAnsi="Courier New" w:cs="Courier New"/>
          <w:lang w:val="en-US"/>
        </w:rPr>
        <w:t>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fldSimple w:instr=" REF _Ref36195878 \h  \* MERGEFORMAT ">
        <w:r w:rsidR="004F3D77" w:rsidRPr="004F3D77">
          <w:rPr>
            <w:lang w:val="en-US"/>
          </w:rPr>
          <w:t>Figure 2</w:t>
        </w:r>
      </w:fldSimple>
      <w:r w:rsidRPr="00212F87">
        <w:rPr>
          <w:color w:val="000000"/>
          <w:lang w:val="en-US"/>
        </w:rPr>
        <w:t xml:space="preserve"> and </w:t>
      </w:r>
      <w:fldSimple w:instr=" REF _Ref36195933 \h  \* MERGEFORMAT ">
        <w:r w:rsidR="004F3D77" w:rsidRPr="00EA6100">
          <w:rPr>
            <w:lang w:val="en-US"/>
          </w:rPr>
          <w:t>3</w:t>
        </w:r>
      </w:fldSimple>
      <w:r w:rsidRPr="00212F87">
        <w:rPr>
          <w:color w:val="000000"/>
          <w:lang w:val="en-US"/>
        </w:rPr>
        <w:t xml:space="preserve">, showing how they were performed in our </w:t>
      </w:r>
      <w:r>
        <w:rPr>
          <w:color w:val="000000"/>
          <w:lang w:val="en-US"/>
        </w:rPr>
        <w:t>SLR</w:t>
      </w:r>
      <w:r w:rsidRPr="00212F87">
        <w:rPr>
          <w:color w:val="000000"/>
          <w:lang w:val="en-US"/>
        </w:rPr>
        <w:t>.</w:t>
      </w:r>
    </w:p>
    <w:p w:rsidR="00212F87" w:rsidRDefault="00F62649" w:rsidP="00212F87">
      <w:pPr>
        <w:ind w:firstLine="0"/>
        <w:jc w:val="center"/>
        <w:rPr>
          <w:lang w:val="en-US"/>
        </w:rPr>
      </w:pPr>
      <w:r>
        <w:rPr>
          <w:noProof/>
          <w:lang w:eastAsia="ko-KR"/>
        </w:rPr>
        <w:lastRenderedPageBreak/>
        <w:drawing>
          <wp:inline distT="0" distB="0" distL="0" distR="0">
            <wp:extent cx="3369273" cy="26752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0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1633" cy="2677129"/>
                    </a:xfrm>
                    <a:prstGeom prst="rect">
                      <a:avLst/>
                    </a:prstGeom>
                  </pic:spPr>
                </pic:pic>
              </a:graphicData>
            </a:graphic>
          </wp:inline>
        </w:drawing>
      </w:r>
    </w:p>
    <w:p w:rsidR="00212F87" w:rsidRDefault="00B67CB7" w:rsidP="00B67CB7">
      <w:pPr>
        <w:ind w:firstLine="0"/>
        <w:jc w:val="center"/>
        <w:rPr>
          <w:lang w:val="en-US"/>
        </w:rPr>
      </w:pPr>
      <w:bookmarkStart w:id="65" w:name="_Ref36195933"/>
      <w:r w:rsidRPr="00A13701">
        <w:rPr>
          <w:b/>
          <w:lang w:val="en-US"/>
        </w:rPr>
        <w:t xml:space="preserve">Figure </w:t>
      </w:r>
      <w:r w:rsidR="0055061D" w:rsidRPr="00A13701">
        <w:rPr>
          <w:b/>
          <w:lang w:val="en-US"/>
        </w:rPr>
        <w:fldChar w:fldCharType="begin"/>
      </w:r>
      <w:r w:rsidR="009D6119" w:rsidRPr="00A13701">
        <w:rPr>
          <w:b/>
          <w:lang w:val="en-US"/>
        </w:rPr>
        <w:instrText xml:space="preserve"> SEQ Figure \* ARABIC </w:instrText>
      </w:r>
      <w:r w:rsidR="0055061D" w:rsidRPr="00A13701">
        <w:rPr>
          <w:b/>
          <w:lang w:val="en-US"/>
        </w:rPr>
        <w:fldChar w:fldCharType="separate"/>
      </w:r>
      <w:r w:rsidR="00E70345">
        <w:rPr>
          <w:b/>
          <w:noProof/>
          <w:lang w:val="en-US"/>
        </w:rPr>
        <w:t>3</w:t>
      </w:r>
      <w:r w:rsidR="0055061D" w:rsidRPr="00A13701">
        <w:rPr>
          <w:b/>
          <w:lang w:val="en-US"/>
        </w:rPr>
        <w:fldChar w:fldCharType="end"/>
      </w:r>
      <w:bookmarkEnd w:id="65"/>
      <w:r>
        <w:rPr>
          <w:b/>
          <w:lang w:val="en-US"/>
        </w:rPr>
        <w:t>.</w:t>
      </w:r>
      <w:r w:rsidRPr="00273577">
        <w:rPr>
          <w:lang w:val="en-US"/>
        </w:rPr>
        <w:t>Subprocess</w:t>
      </w:r>
      <w:r w:rsidRPr="00B67CB7">
        <w:rPr>
          <w:lang w:val="en-US"/>
        </w:rPr>
        <w:t xml:space="preserve"> define protocol.</w:t>
      </w:r>
    </w:p>
    <w:p w:rsidR="0012227E" w:rsidRPr="00811C38" w:rsidRDefault="0012227E" w:rsidP="00494C7E">
      <w:pPr>
        <w:pStyle w:val="heading2"/>
        <w:numPr>
          <w:ilvl w:val="2"/>
          <w:numId w:val="7"/>
        </w:numPr>
        <w:rPr>
          <w:lang w:val="en-US"/>
        </w:rPr>
      </w:pPr>
      <w:r w:rsidRPr="00811C38">
        <w:rPr>
          <w:lang w:val="en-US"/>
        </w:rPr>
        <w:t>Define Research Questions</w:t>
      </w:r>
    </w:p>
    <w:p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ins w:id="66" w:author="Evelyne" w:date="2020-05-05T04:15:00Z">
        <w:r w:rsidR="0082030C">
          <w:rPr>
            <w:lang w:val="en-US"/>
          </w:rPr>
          <w:t xml:space="preserve"> </w:t>
        </w:r>
      </w:ins>
      <w:r w:rsidR="0012227E"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r w:rsidR="009D6119" w:rsidRPr="00CA0F56">
        <w:rPr>
          <w:lang w:val="en-US"/>
        </w:rPr>
        <w:t>Kitchenham</w:t>
      </w:r>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r w:rsidR="00BE538A">
        <w:rPr>
          <w:lang w:val="en-US"/>
        </w:rPr>
        <w:t xml:space="preserve">by </w:t>
      </w:r>
      <w:r w:rsidR="009D6119" w:rsidRPr="009D6119">
        <w:rPr>
          <w:lang w:val="en-US"/>
        </w:rPr>
        <w:t>Petticrew</w:t>
      </w:r>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The results of applying PICOC to </w:t>
      </w:r>
      <w:r w:rsidR="00BE538A">
        <w:rPr>
          <w:lang w:val="en-US"/>
        </w:rPr>
        <w:t>this project’s</w:t>
      </w:r>
      <w:r w:rsidR="0012227E" w:rsidRPr="0012227E">
        <w:rPr>
          <w:lang w:val="en-US"/>
        </w:rPr>
        <w:t xml:space="preserve"> research questions are presented in</w:t>
      </w:r>
      <w:ins w:id="67" w:author="Evelyne" w:date="2020-05-05T04:16:00Z">
        <w:r w:rsidR="0082030C">
          <w:rPr>
            <w:lang w:val="en-US"/>
          </w:rPr>
          <w:t xml:space="preserve"> </w:t>
        </w:r>
      </w:ins>
      <w:r w:rsidR="0055061D">
        <w:rPr>
          <w:lang w:val="en-US"/>
        </w:rPr>
        <w:fldChar w:fldCharType="begin"/>
      </w:r>
      <w:r w:rsidR="006034F8">
        <w:rPr>
          <w:lang w:val="en-US"/>
        </w:rPr>
        <w:instrText xml:space="preserve"> REF _Ref36196052 \h </w:instrText>
      </w:r>
      <w:r w:rsidR="0055061D">
        <w:rPr>
          <w:lang w:val="en-US"/>
        </w:rPr>
      </w:r>
      <w:r w:rsidR="0055061D">
        <w:rPr>
          <w:lang w:val="en-US"/>
        </w:rPr>
        <w:fldChar w:fldCharType="separate"/>
      </w:r>
      <w:r w:rsidR="006034F8" w:rsidRPr="004F3D77">
        <w:rPr>
          <w:lang w:val="en-US"/>
        </w:rPr>
        <w:t>Table 1</w:t>
      </w:r>
      <w:r w:rsidR="0055061D">
        <w:rPr>
          <w:lang w:val="en-US"/>
        </w:rPr>
        <w:fldChar w:fldCharType="end"/>
      </w:r>
      <w:r w:rsidR="0012227E" w:rsidRPr="0012227E">
        <w:rPr>
          <w:lang w:val="en-US"/>
        </w:rPr>
        <w:t xml:space="preserve">. This helps focusing on what matters for the study in hand, </w:t>
      </w:r>
      <w:r w:rsidR="00BE538A">
        <w:rPr>
          <w:lang w:val="en-US"/>
        </w:rPr>
        <w:t xml:space="preserve">also </w:t>
      </w:r>
      <w:r w:rsidR="0012227E" w:rsidRPr="0012227E">
        <w:rPr>
          <w:lang w:val="en-US"/>
        </w:rPr>
        <w:t xml:space="preserve">guiding the extraction phase of the process. </w:t>
      </w:r>
    </w:p>
    <w:p w:rsidR="00494C7E" w:rsidRPr="004F3D77" w:rsidRDefault="004F3D77" w:rsidP="006034F8">
      <w:pPr>
        <w:spacing w:before="240"/>
        <w:ind w:firstLine="0"/>
        <w:jc w:val="center"/>
        <w:rPr>
          <w:lang w:val="en-US"/>
        </w:rPr>
      </w:pPr>
      <w:bookmarkStart w:id="68" w:name="_Ref36196052"/>
      <w:bookmarkStart w:id="69" w:name="_Ref36196046"/>
      <w:r w:rsidRPr="006034F8">
        <w:rPr>
          <w:b/>
          <w:bCs/>
          <w:lang w:val="en-US"/>
        </w:rPr>
        <w:t xml:space="preserve">Table </w:t>
      </w:r>
      <w:r w:rsidR="0055061D" w:rsidRPr="006034F8">
        <w:rPr>
          <w:b/>
          <w:bCs/>
          <w:lang w:val="en-US"/>
        </w:rPr>
        <w:fldChar w:fldCharType="begin"/>
      </w:r>
      <w:r w:rsidRPr="006034F8">
        <w:rPr>
          <w:b/>
          <w:bCs/>
          <w:lang w:val="en-US"/>
        </w:rPr>
        <w:instrText xml:space="preserve"> SEQ Table \* ARABIC </w:instrText>
      </w:r>
      <w:r w:rsidR="0055061D" w:rsidRPr="006034F8">
        <w:rPr>
          <w:b/>
          <w:bCs/>
          <w:lang w:val="en-US"/>
        </w:rPr>
        <w:fldChar w:fldCharType="separate"/>
      </w:r>
      <w:r w:rsidRPr="006034F8">
        <w:rPr>
          <w:b/>
          <w:bCs/>
          <w:lang w:val="en-US"/>
        </w:rPr>
        <w:t>1</w:t>
      </w:r>
      <w:r w:rsidR="0055061D" w:rsidRPr="006034F8">
        <w:rPr>
          <w:b/>
          <w:bCs/>
          <w:lang w:val="en-US"/>
        </w:rPr>
        <w:fldChar w:fldCharType="end"/>
      </w:r>
      <w:bookmarkEnd w:id="68"/>
      <w:r w:rsidR="003E4254" w:rsidRPr="004F3D77">
        <w:rPr>
          <w:lang w:val="en-US"/>
        </w:rPr>
        <w:t>.</w:t>
      </w:r>
      <w:r w:rsidR="00494C7E" w:rsidRPr="004F3D77">
        <w:rPr>
          <w:lang w:val="en-US"/>
        </w:rPr>
        <w:t xml:space="preserve"> PICOC </w:t>
      </w:r>
      <w:r w:rsidR="003E4254" w:rsidRPr="004F3D77">
        <w:rPr>
          <w:lang w:val="en-US"/>
        </w:rPr>
        <w:t>when applied to our SLR.</w:t>
      </w:r>
      <w:bookmarkEnd w:id="69"/>
    </w:p>
    <w:tbl>
      <w:tblPr>
        <w:tblW w:w="6379" w:type="dxa"/>
        <w:jc w:val="center"/>
        <w:tblLook w:val="01E0"/>
      </w:tblPr>
      <w:tblGrid>
        <w:gridCol w:w="1863"/>
        <w:gridCol w:w="4516"/>
      </w:tblGrid>
      <w:tr w:rsidR="00494C7E" w:rsidRPr="00DB220A" w:rsidTr="00BE3B21">
        <w:trPr>
          <w:jc w:val="center"/>
        </w:trPr>
        <w:tc>
          <w:tcPr>
            <w:tcW w:w="1863" w:type="dxa"/>
            <w:tcBorders>
              <w:top w:val="double" w:sz="4" w:space="0" w:color="auto"/>
              <w:bottom w:val="single" w:sz="4" w:space="0" w:color="auto"/>
            </w:tcBorders>
          </w:tcPr>
          <w:p w:rsidR="00494C7E" w:rsidRPr="00DB220A" w:rsidRDefault="00494C7E" w:rsidP="00F82538">
            <w:pPr>
              <w:jc w:val="center"/>
              <w:rPr>
                <w:sz w:val="16"/>
                <w:szCs w:val="16"/>
              </w:rPr>
            </w:pPr>
            <w:r w:rsidRPr="00DB220A">
              <w:rPr>
                <w:sz w:val="16"/>
                <w:szCs w:val="16"/>
              </w:rPr>
              <w:t>Viewpoint</w:t>
            </w:r>
          </w:p>
        </w:tc>
        <w:tc>
          <w:tcPr>
            <w:tcW w:w="4516" w:type="dxa"/>
            <w:tcBorders>
              <w:top w:val="double" w:sz="4" w:space="0" w:color="auto"/>
              <w:bottom w:val="single" w:sz="4" w:space="0" w:color="auto"/>
            </w:tcBorders>
          </w:tcPr>
          <w:p w:rsidR="00494C7E" w:rsidRPr="00DB220A" w:rsidRDefault="00494C7E" w:rsidP="00F82538">
            <w:pPr>
              <w:jc w:val="center"/>
              <w:rPr>
                <w:sz w:val="16"/>
                <w:szCs w:val="16"/>
              </w:rPr>
            </w:pPr>
            <w:r w:rsidRPr="00DB220A">
              <w:rPr>
                <w:sz w:val="16"/>
                <w:szCs w:val="16"/>
              </w:rPr>
              <w:t>Description</w:t>
            </w:r>
          </w:p>
        </w:tc>
      </w:tr>
      <w:tr w:rsidR="00494C7E" w:rsidRPr="008C060A" w:rsidTr="00BE3B21">
        <w:trPr>
          <w:jc w:val="center"/>
        </w:trPr>
        <w:tc>
          <w:tcPr>
            <w:tcW w:w="1863" w:type="dxa"/>
            <w:tcBorders>
              <w:top w:val="single" w:sz="4" w:space="0" w:color="auto"/>
            </w:tcBorders>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rsidR="00494C7E" w:rsidRPr="00BE3B21" w:rsidRDefault="00BE3B21" w:rsidP="009040BB">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8C060A" w:rsidTr="00BE3B21">
        <w:trPr>
          <w:jc w:val="center"/>
        </w:trPr>
        <w:tc>
          <w:tcPr>
            <w:tcW w:w="1863" w:type="dxa"/>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8C060A" w:rsidTr="00BE3B21">
        <w:trPr>
          <w:jc w:val="center"/>
        </w:trPr>
        <w:tc>
          <w:tcPr>
            <w:tcW w:w="1863" w:type="dxa"/>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rsidR="00494C7E" w:rsidRPr="00BE3B21" w:rsidRDefault="00BE3B21" w:rsidP="00DC0676">
            <w:pPr>
              <w:pStyle w:val="Els-table-text"/>
              <w:jc w:val="both"/>
              <w:rPr>
                <w:rFonts w:eastAsia="Times New Roman"/>
                <w:sz w:val="16"/>
                <w:szCs w:val="16"/>
              </w:rPr>
            </w:pPr>
            <w:r>
              <w:rPr>
                <w:rFonts w:eastAsia="Times New Roman"/>
                <w:sz w:val="16"/>
                <w:szCs w:val="16"/>
              </w:rPr>
              <w:t>I</w:t>
            </w:r>
            <w:r w:rsidRPr="00BE3B21">
              <w:rPr>
                <w:rFonts w:eastAsia="Times New Roman"/>
                <w:sz w:val="16"/>
                <w:szCs w:val="16"/>
              </w:rPr>
              <w:t>t doesn’t apply, as the analysis or the use of eye-tracking</w:t>
            </w:r>
            <w:r w:rsidR="009040BB">
              <w:rPr>
                <w:rFonts w:eastAsia="Times New Roman"/>
                <w:sz w:val="16"/>
                <w:szCs w:val="16"/>
              </w:rPr>
              <w:t xml:space="preserve"> won’t be compared</w:t>
            </w:r>
            <w:r w:rsidRPr="00BE3B21">
              <w:rPr>
                <w:rFonts w:eastAsia="Times New Roman"/>
                <w:sz w:val="16"/>
                <w:szCs w:val="16"/>
              </w:rPr>
              <w:t>,</w:t>
            </w:r>
            <w:r w:rsidR="009040BB">
              <w:rPr>
                <w:rFonts w:eastAsia="Times New Roman"/>
                <w:sz w:val="16"/>
                <w:szCs w:val="16"/>
              </w:rPr>
              <w:t xml:space="preserve"> this study</w:t>
            </w:r>
            <w:r w:rsidRPr="00BE3B21">
              <w:rPr>
                <w:rFonts w:eastAsia="Times New Roman"/>
                <w:sz w:val="16"/>
                <w:szCs w:val="16"/>
              </w:rPr>
              <w:t xml:space="preserve"> just collect</w:t>
            </w:r>
            <w:r w:rsidR="009040BB">
              <w:rPr>
                <w:rFonts w:eastAsia="Times New Roman"/>
                <w:sz w:val="16"/>
                <w:szCs w:val="16"/>
              </w:rPr>
              <w:t>s</w:t>
            </w:r>
            <w:r w:rsidRPr="00BE3B21">
              <w:rPr>
                <w:rFonts w:eastAsia="Times New Roman"/>
                <w:sz w:val="16"/>
                <w:szCs w:val="16"/>
              </w:rPr>
              <w:t xml:space="preserve"> as much information as possible to build a catalog that contains a thorough analysis of approaches </w:t>
            </w:r>
            <w:r w:rsidR="007B0542" w:rsidRPr="00BE3B21">
              <w:rPr>
                <w:rFonts w:eastAsia="Times New Roman"/>
                <w:sz w:val="16"/>
                <w:szCs w:val="16"/>
              </w:rPr>
              <w:t xml:space="preserve">that use </w:t>
            </w:r>
            <w:r w:rsidR="000106ED">
              <w:rPr>
                <w:rFonts w:eastAsia="Times New Roman"/>
                <w:sz w:val="16"/>
                <w:szCs w:val="16"/>
              </w:rPr>
              <w:t>eye-tracking</w:t>
            </w:r>
            <w:r w:rsidR="007B0542" w:rsidRPr="00BE3B21">
              <w:rPr>
                <w:rFonts w:eastAsia="Times New Roman"/>
                <w:sz w:val="16"/>
                <w:szCs w:val="16"/>
              </w:rPr>
              <w:t xml:space="preserve"> with the </w:t>
            </w:r>
            <w:r w:rsidR="00DC0676">
              <w:rPr>
                <w:rFonts w:eastAsia="Times New Roman"/>
                <w:sz w:val="16"/>
                <w:szCs w:val="16"/>
              </w:rPr>
              <w:t>i</w:t>
            </w:r>
            <w:r w:rsidR="00DC0676" w:rsidRPr="00DC0676">
              <w:rPr>
                <w:rFonts w:eastAsia="Times New Roman"/>
                <w:sz w:val="16"/>
                <w:szCs w:val="16"/>
              </w:rPr>
              <w:t>ntention</w:t>
            </w:r>
            <w:ins w:id="70" w:author="Evelyne" w:date="2020-05-05T04:17:00Z">
              <w:r w:rsidR="0082030C">
                <w:rPr>
                  <w:rFonts w:eastAsia="Times New Roman"/>
                  <w:sz w:val="16"/>
                  <w:szCs w:val="16"/>
                </w:rPr>
                <w:t xml:space="preserve"> </w:t>
              </w:r>
            </w:ins>
            <w:r w:rsidR="007B0542" w:rsidRPr="00BE3B21">
              <w:rPr>
                <w:rFonts w:eastAsia="Times New Roman"/>
                <w:sz w:val="16"/>
                <w:szCs w:val="16"/>
              </w:rPr>
              <w:t>of measuring how much a model of business process is understandable.</w:t>
            </w:r>
          </w:p>
        </w:tc>
      </w:tr>
      <w:tr w:rsidR="00494C7E" w:rsidRPr="008C060A" w:rsidTr="00BE3B21">
        <w:trPr>
          <w:jc w:val="center"/>
        </w:trPr>
        <w:tc>
          <w:tcPr>
            <w:tcW w:w="1863" w:type="dxa"/>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rsidR="00494C7E" w:rsidRPr="00BE3B21" w:rsidRDefault="000735BF" w:rsidP="0082030C">
            <w:pPr>
              <w:pStyle w:val="Els-table-text"/>
              <w:jc w:val="both"/>
              <w:rPr>
                <w:rFonts w:eastAsia="Times New Roman"/>
                <w:sz w:val="16"/>
                <w:szCs w:val="16"/>
              </w:rPr>
            </w:pPr>
            <w:r>
              <w:rPr>
                <w:rFonts w:eastAsia="Times New Roman"/>
                <w:sz w:val="16"/>
                <w:szCs w:val="16"/>
              </w:rPr>
              <w:t>R</w:t>
            </w:r>
            <w:r w:rsidR="00BE3B21" w:rsidRPr="00BE3B21">
              <w:rPr>
                <w:rFonts w:eastAsia="Times New Roman"/>
                <w:sz w:val="16"/>
                <w:szCs w:val="16"/>
              </w:rPr>
              <w:t>elat</w:t>
            </w:r>
            <w:r w:rsidR="009040BB">
              <w:rPr>
                <w:rFonts w:eastAsia="Times New Roman"/>
                <w:sz w:val="16"/>
                <w:szCs w:val="16"/>
              </w:rPr>
              <w:t>i</w:t>
            </w:r>
            <w:r w:rsidR="00280192">
              <w:rPr>
                <w:rFonts w:eastAsia="Times New Roman"/>
                <w:sz w:val="16"/>
                <w:szCs w:val="16"/>
              </w:rPr>
              <w:t>ng</w:t>
            </w:r>
            <w:r w:rsidR="00BE3B21" w:rsidRPr="00BE3B21">
              <w:rPr>
                <w:rFonts w:eastAsia="Times New Roman"/>
                <w:sz w:val="16"/>
                <w:szCs w:val="16"/>
              </w:rPr>
              <w:t xml:space="preserv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r>
              <w:rPr>
                <w:rFonts w:eastAsia="Times New Roman"/>
                <w:sz w:val="16"/>
                <w:szCs w:val="16"/>
              </w:rPr>
              <w:t>.</w:t>
            </w:r>
          </w:p>
        </w:tc>
      </w:tr>
      <w:tr w:rsidR="00494C7E" w:rsidRPr="008C060A" w:rsidTr="00BE3B21">
        <w:trPr>
          <w:jc w:val="center"/>
        </w:trPr>
        <w:tc>
          <w:tcPr>
            <w:tcW w:w="1863" w:type="dxa"/>
            <w:tcBorders>
              <w:bottom w:val="double" w:sz="4" w:space="0" w:color="auto"/>
            </w:tcBorders>
          </w:tcPr>
          <w:p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rsidR="00494C7E" w:rsidRPr="00BC27C3" w:rsidRDefault="007B0542" w:rsidP="007B0542">
            <w:pPr>
              <w:pStyle w:val="Els-table-text"/>
              <w:rPr>
                <w:rFonts w:eastAsia="Times New Roman"/>
                <w:sz w:val="16"/>
                <w:szCs w:val="16"/>
              </w:rPr>
            </w:pPr>
            <w:r w:rsidRPr="000735BF">
              <w:rPr>
                <w:rFonts w:eastAsia="Times New Roman"/>
                <w:sz w:val="16"/>
                <w:szCs w:val="16"/>
              </w:rPr>
              <w:t xml:space="preserve">Works that highlight the scope of using eye-tracking to analyze the </w:t>
            </w:r>
            <w:r w:rsidRPr="000735BF">
              <w:rPr>
                <w:rFonts w:eastAsia="Times New Roman"/>
                <w:sz w:val="16"/>
                <w:szCs w:val="16"/>
              </w:rPr>
              <w:lastRenderedPageBreak/>
              <w:t>understanding of process models</w:t>
            </w:r>
            <w:r w:rsidR="000735BF">
              <w:rPr>
                <w:rFonts w:eastAsia="Times New Roman"/>
                <w:sz w:val="16"/>
                <w:szCs w:val="16"/>
              </w:rPr>
              <w:t>.</w:t>
            </w:r>
          </w:p>
        </w:tc>
      </w:tr>
    </w:tbl>
    <w:p w:rsidR="00494C7E" w:rsidRDefault="00AB71FD" w:rsidP="000735BF">
      <w:pPr>
        <w:spacing w:before="240"/>
        <w:rPr>
          <w:lang w:val="en-US"/>
        </w:rPr>
      </w:pPr>
      <w:r w:rsidRPr="00AB71FD">
        <w:rPr>
          <w:lang w:val="en-US"/>
        </w:rPr>
        <w:lastRenderedPageBreak/>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ins w:id="71" w:author="Evelyne" w:date="2020-05-05T04:18:00Z">
        <w:r w:rsidR="0082030C">
          <w:rPr>
            <w:lang w:val="en-US"/>
          </w:rPr>
          <w:t xml:space="preserve"> </w:t>
        </w:r>
      </w:ins>
      <w:r w:rsidR="009D3DCB">
        <w:rPr>
          <w:lang w:val="en-US"/>
        </w:rPr>
        <w:t>H</w:t>
      </w:r>
      <w:r w:rsidR="00805066">
        <w:rPr>
          <w:lang w:val="en-US"/>
        </w:rPr>
        <w:t>ope</w:t>
      </w:r>
      <w:del w:id="72" w:author="Evelyne" w:date="2020-05-05T04:18:00Z">
        <w:r w:rsidR="00805066" w:rsidDel="0082030C">
          <w:rPr>
            <w:lang w:val="en-US"/>
          </w:rPr>
          <w:delText xml:space="preserve"> </w:delText>
        </w:r>
      </w:del>
      <w:r w:rsidR="009D3DCB">
        <w:rPr>
          <w:lang w:val="en-US"/>
        </w:rPr>
        <w:t xml:space="preserve">fully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w:t>
      </w:r>
      <w:r w:rsidRPr="00AB71FD">
        <w:rPr>
          <w:lang w:val="en-US"/>
        </w:rPr>
        <w:t>d</w:t>
      </w:r>
      <w:r w:rsidRPr="00AB71FD">
        <w:rPr>
          <w:lang w:val="en-US"/>
        </w:rPr>
        <w:t>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w:t>
      </w:r>
      <w:r w:rsidRPr="00BE3B21">
        <w:rPr>
          <w:lang w:val="en-US"/>
        </w:rPr>
        <w:t>d</w:t>
      </w:r>
      <w:r w:rsidRPr="00BE3B21">
        <w:rPr>
          <w:lang w:val="en-US"/>
        </w:rPr>
        <w:t>ing of business process models?</w:t>
      </w:r>
    </w:p>
    <w:p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rsidR="00FF12CA" w:rsidRPr="00BE3B21" w:rsidRDefault="00FF12CA" w:rsidP="00F6701C">
      <w:pPr>
        <w:pStyle w:val="PargrafodaLista"/>
        <w:numPr>
          <w:ilvl w:val="0"/>
          <w:numId w:val="11"/>
        </w:numPr>
        <w:rPr>
          <w:lang w:val="en-US"/>
        </w:rPr>
      </w:pPr>
      <w:r w:rsidRPr="00BE3B21">
        <w:rPr>
          <w:lang w:val="en-US"/>
        </w:rPr>
        <w:t>RQ3: Which business process model</w:t>
      </w:r>
      <w:ins w:id="73" w:author="Evelyne" w:date="2020-05-05T04:19:00Z">
        <w:r w:rsidR="0082030C">
          <w:rPr>
            <w:lang w:val="en-US"/>
          </w:rPr>
          <w:t>’</w:t>
        </w:r>
        <w:r w:rsidR="0082030C">
          <w:rPr>
            <w:lang w:val="en-US"/>
          </w:rPr>
          <w:t>s</w:t>
        </w:r>
      </w:ins>
      <w:r w:rsidRPr="00BE3B21">
        <w:rPr>
          <w:lang w:val="en-US"/>
        </w:rPr>
        <w:t xml:space="preserve"> notations are evaluated in the studies?</w:t>
      </w:r>
    </w:p>
    <w:p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rsidR="006E6B57" w:rsidRPr="00811C38" w:rsidRDefault="006E6B57" w:rsidP="006E6B57">
      <w:pPr>
        <w:pStyle w:val="heading2"/>
        <w:numPr>
          <w:ilvl w:val="2"/>
          <w:numId w:val="7"/>
        </w:numPr>
        <w:rPr>
          <w:lang w:val="en-US"/>
        </w:rPr>
      </w:pPr>
      <w:r w:rsidRPr="00811C38">
        <w:rPr>
          <w:lang w:val="en-US"/>
        </w:rPr>
        <w:t>Define Search Sources</w:t>
      </w:r>
    </w:p>
    <w:p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w:t>
      </w:r>
      <w:r w:rsidR="007B0542" w:rsidRPr="003B48FD">
        <w:rPr>
          <w:lang w:val="en-US"/>
        </w:rPr>
        <w:t>a</w:t>
      </w:r>
      <w:r w:rsidR="007B0542" w:rsidRPr="003B48FD">
        <w:rPr>
          <w:lang w:val="en-US"/>
        </w:rPr>
        <w:t>t</w:t>
      </w:r>
      <w:r w:rsidRPr="003B48FD">
        <w:rPr>
          <w:lang w:val="en-US"/>
        </w:rPr>
        <w:t>abases. Typically, both alternatives are selected. The digital libraries sources selected for this study were:</w:t>
      </w:r>
    </w:p>
    <w:p w:rsidR="001161F2" w:rsidRDefault="001161F2" w:rsidP="00F6701C">
      <w:pPr>
        <w:pStyle w:val="PargrafodaLista"/>
        <w:numPr>
          <w:ilvl w:val="0"/>
          <w:numId w:val="12"/>
        </w:numPr>
        <w:rPr>
          <w:lang w:val="en-US"/>
        </w:rPr>
      </w:pPr>
      <w:r w:rsidRPr="001161F2">
        <w:rPr>
          <w:lang w:val="en-US"/>
        </w:rPr>
        <w:t>Web of Science</w:t>
      </w:r>
      <w:r w:rsidR="00174294">
        <w:rPr>
          <w:lang w:val="en-US"/>
        </w:rPr>
        <w:t>;</w:t>
      </w:r>
    </w:p>
    <w:p w:rsidR="003B48FD" w:rsidRPr="003B48FD" w:rsidRDefault="003B48FD" w:rsidP="00F6701C">
      <w:pPr>
        <w:pStyle w:val="PargrafodaLista"/>
        <w:numPr>
          <w:ilvl w:val="0"/>
          <w:numId w:val="12"/>
        </w:numPr>
        <w:rPr>
          <w:lang w:val="en-US"/>
        </w:rPr>
      </w:pPr>
      <w:r w:rsidRPr="003B48FD">
        <w:rPr>
          <w:lang w:val="en-US"/>
        </w:rPr>
        <w:t>ACM Digital library;</w:t>
      </w:r>
    </w:p>
    <w:p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EEExplore;</w:t>
      </w:r>
    </w:p>
    <w:p w:rsidR="003B48FD" w:rsidRPr="003B48FD" w:rsidRDefault="003B48FD" w:rsidP="00F6701C">
      <w:pPr>
        <w:pStyle w:val="PargrafodaLista"/>
        <w:numPr>
          <w:ilvl w:val="0"/>
          <w:numId w:val="12"/>
        </w:numPr>
        <w:rPr>
          <w:lang w:val="en-US"/>
        </w:rPr>
      </w:pPr>
      <w:r w:rsidRPr="003B48FD">
        <w:rPr>
          <w:lang w:val="en-US"/>
        </w:rPr>
        <w:t>Science Direct (Elsevier);</w:t>
      </w:r>
    </w:p>
    <w:p w:rsidR="003B48FD" w:rsidRPr="00C17FD6" w:rsidRDefault="003B48FD" w:rsidP="00F6701C">
      <w:pPr>
        <w:pStyle w:val="PargrafodaLista"/>
        <w:numPr>
          <w:ilvl w:val="0"/>
          <w:numId w:val="12"/>
        </w:numPr>
        <w:rPr>
          <w:lang w:val="en-US"/>
        </w:rPr>
      </w:pPr>
      <w:r w:rsidRPr="00C17FD6">
        <w:rPr>
          <w:lang w:val="en-US"/>
        </w:rPr>
        <w:t>Scopus;</w:t>
      </w:r>
    </w:p>
    <w:p w:rsidR="003B48FD" w:rsidRPr="00CF0E23" w:rsidRDefault="003B48FD" w:rsidP="00F6701C">
      <w:pPr>
        <w:pStyle w:val="PargrafodaLista"/>
        <w:numPr>
          <w:ilvl w:val="0"/>
          <w:numId w:val="12"/>
        </w:numPr>
        <w:rPr>
          <w:lang w:val="en-US"/>
        </w:rPr>
      </w:pPr>
      <w:r w:rsidRPr="00CF0E23">
        <w:rPr>
          <w:lang w:val="en-US"/>
        </w:rPr>
        <w:t>Springer Link;</w:t>
      </w:r>
    </w:p>
    <w:p w:rsidR="003B48FD" w:rsidRPr="00CF0E23" w:rsidRDefault="003B48FD" w:rsidP="00F6701C">
      <w:pPr>
        <w:pStyle w:val="PargrafodaLista"/>
        <w:numPr>
          <w:ilvl w:val="0"/>
          <w:numId w:val="12"/>
        </w:numPr>
        <w:rPr>
          <w:lang w:val="en-US"/>
        </w:rPr>
      </w:pPr>
      <w:r w:rsidRPr="00CF0E23">
        <w:rPr>
          <w:lang w:val="en-US"/>
        </w:rPr>
        <w:t>Engineering Village.</w:t>
      </w:r>
    </w:p>
    <w:p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w:t>
      </w:r>
      <w:r w:rsidRPr="003B48FD">
        <w:rPr>
          <w:lang w:val="en-US"/>
        </w:rPr>
        <w:t>i</w:t>
      </w:r>
      <w:r w:rsidRPr="003B48FD">
        <w:rPr>
          <w:lang w:val="en-US"/>
        </w:rPr>
        <w:t xml:space="preserve">tional information on each </w:t>
      </w:r>
      <w:r w:rsidR="00660600" w:rsidRPr="003B48FD">
        <w:rPr>
          <w:lang w:val="en-US"/>
        </w:rPr>
        <w:t>paper, such as number of citations and author information</w:t>
      </w:r>
      <w:r w:rsidRPr="003B48FD">
        <w:rPr>
          <w:lang w:val="en-US"/>
        </w:rPr>
        <w:t>.</w:t>
      </w:r>
    </w:p>
    <w:p w:rsidR="00494C7E" w:rsidRDefault="003B48FD" w:rsidP="003B48FD">
      <w:pPr>
        <w:rPr>
          <w:lang w:val="en-US"/>
        </w:rPr>
      </w:pPr>
      <w:r w:rsidRPr="003B48FD">
        <w:rPr>
          <w:lang w:val="en-US"/>
        </w:rPr>
        <w:t xml:space="preserve">No restriction of date period was applied during the search in the specified sources, as </w:t>
      </w:r>
      <w:r w:rsidR="00551DF9">
        <w:rPr>
          <w:lang w:val="en-US"/>
        </w:rPr>
        <w:t>the wish was not</w:t>
      </w:r>
      <w:r w:rsidRPr="003B48FD">
        <w:rPr>
          <w:lang w:val="en-US"/>
        </w:rPr>
        <w:t xml:space="preserve"> to risk ignoring useful information that would limit the </w:t>
      </w:r>
      <w:r w:rsidR="00551DF9">
        <w:rPr>
          <w:lang w:val="en-US"/>
        </w:rPr>
        <w:t xml:space="preserve">fidings’ </w:t>
      </w:r>
      <w:r w:rsidRPr="003B48FD">
        <w:rPr>
          <w:lang w:val="en-US"/>
        </w:rPr>
        <w:t>value.</w:t>
      </w:r>
    </w:p>
    <w:p w:rsidR="00C17FD6" w:rsidRPr="00811C38" w:rsidRDefault="00C17FD6" w:rsidP="00C17FD6">
      <w:pPr>
        <w:pStyle w:val="heading2"/>
        <w:numPr>
          <w:ilvl w:val="2"/>
          <w:numId w:val="7"/>
        </w:numPr>
        <w:rPr>
          <w:lang w:val="en-US"/>
        </w:rPr>
      </w:pPr>
      <w:r w:rsidRPr="00811C38">
        <w:rPr>
          <w:lang w:val="en-US"/>
        </w:rPr>
        <w:t>Define Search Queries</w:t>
      </w:r>
    </w:p>
    <w:p w:rsidR="00C17FD6" w:rsidRDefault="00C17FD6" w:rsidP="00C17FD6">
      <w:pPr>
        <w:ind w:firstLine="0"/>
        <w:rPr>
          <w:lang w:val="en-US"/>
        </w:rPr>
      </w:pPr>
      <w:r w:rsidRPr="00C17FD6">
        <w:rPr>
          <w:lang w:val="en-US"/>
        </w:rPr>
        <w:t>The objective of this activity is to define keywords and Boolean expressions to pe</w:t>
      </w:r>
      <w:r w:rsidRPr="00C17FD6">
        <w:rPr>
          <w:lang w:val="en-US"/>
        </w:rPr>
        <w:t>r</w:t>
      </w:r>
      <w:r w:rsidRPr="00C17FD6">
        <w:rPr>
          <w:lang w:val="en-US"/>
        </w:rPr>
        <w:t>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fldSimple w:instr=" REF _Ref36196114 \h  \* MERGEFORMAT ">
        <w:r w:rsidR="006034F8" w:rsidRPr="006034F8">
          <w:rPr>
            <w:lang w:val="en-US"/>
          </w:rPr>
          <w:t>Table 2</w:t>
        </w:r>
      </w:fldSimple>
      <w:ins w:id="74" w:author="Evelyne" w:date="2020-05-05T04:20:00Z">
        <w:r w:rsidR="0014672E" w:rsidRPr="0014672E">
          <w:rPr>
            <w:lang w:val="en-GB"/>
            <w:rPrChange w:id="75" w:author="Evelyne" w:date="2020-05-05T04:20:00Z">
              <w:rPr/>
            </w:rPrChange>
          </w:rPr>
          <w:t xml:space="preserve"> </w:t>
        </w:r>
      </w:ins>
      <w:r w:rsidRPr="00C17FD6">
        <w:rPr>
          <w:lang w:val="en-US"/>
        </w:rPr>
        <w:t>shows the keywords used in the final qu</w:t>
      </w:r>
      <w:r w:rsidRPr="00C17FD6">
        <w:rPr>
          <w:lang w:val="en-US"/>
        </w:rPr>
        <w:t>e</w:t>
      </w:r>
      <w:r w:rsidRPr="00C17FD6">
        <w:rPr>
          <w:lang w:val="en-US"/>
        </w:rPr>
        <w:t>ries, already grouped with Boolean operators.</w:t>
      </w:r>
    </w:p>
    <w:p w:rsidR="00CF0E23" w:rsidRPr="00F001B7" w:rsidRDefault="006034F8" w:rsidP="00CF0E23">
      <w:pPr>
        <w:pStyle w:val="TableTitle"/>
        <w:rPr>
          <w:smallCaps w:val="0"/>
          <w:sz w:val="20"/>
          <w:szCs w:val="20"/>
        </w:rPr>
      </w:pPr>
      <w:bookmarkStart w:id="76" w:name="_Ref36196114"/>
      <w:r w:rsidRPr="006034F8">
        <w:rPr>
          <w:b/>
          <w:bCs/>
          <w:smallCaps w:val="0"/>
          <w:sz w:val="20"/>
          <w:szCs w:val="20"/>
        </w:rPr>
        <w:lastRenderedPageBreak/>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sidRPr="006034F8">
        <w:rPr>
          <w:b/>
          <w:bCs/>
          <w:smallCaps w:val="0"/>
          <w:sz w:val="20"/>
          <w:szCs w:val="20"/>
        </w:rPr>
        <w:t>2</w:t>
      </w:r>
      <w:r w:rsidR="0055061D" w:rsidRPr="006034F8">
        <w:rPr>
          <w:b/>
          <w:bCs/>
          <w:smallCaps w:val="0"/>
          <w:sz w:val="20"/>
          <w:szCs w:val="20"/>
        </w:rPr>
        <w:fldChar w:fldCharType="end"/>
      </w:r>
      <w:bookmarkEnd w:id="76"/>
      <w:r w:rsidR="00F001B7" w:rsidRPr="006034F8">
        <w:rPr>
          <w:b/>
          <w:bCs/>
          <w:smallCaps w:val="0"/>
          <w:sz w:val="20"/>
          <w:szCs w:val="20"/>
        </w:rPr>
        <w:t>.</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tblPr>
      <w:tblGrid>
        <w:gridCol w:w="1655"/>
        <w:gridCol w:w="5008"/>
      </w:tblGrid>
      <w:tr w:rsidR="00CF0E23" w:rsidRPr="00DB220A" w:rsidTr="001161F2">
        <w:trPr>
          <w:jc w:val="center"/>
        </w:trPr>
        <w:tc>
          <w:tcPr>
            <w:tcW w:w="1655" w:type="dxa"/>
            <w:tcBorders>
              <w:top w:val="double" w:sz="4" w:space="0" w:color="auto"/>
              <w:bottom w:val="double" w:sz="4" w:space="0" w:color="auto"/>
            </w:tcBorders>
          </w:tcPr>
          <w:p w:rsidR="00CF0E23" w:rsidRPr="005D074F" w:rsidRDefault="00CF0E23" w:rsidP="00CF0E23">
            <w:pPr>
              <w:ind w:firstLine="0"/>
              <w:rPr>
                <w:sz w:val="16"/>
                <w:szCs w:val="16"/>
              </w:rPr>
            </w:pPr>
            <w:r>
              <w:rPr>
                <w:sz w:val="16"/>
                <w:szCs w:val="16"/>
              </w:rPr>
              <w:t>D</w:t>
            </w:r>
            <w:r w:rsidRPr="00CF0E23">
              <w:rPr>
                <w:sz w:val="16"/>
                <w:szCs w:val="16"/>
              </w:rPr>
              <w:t xml:space="preserve">igital </w:t>
            </w:r>
            <w:r>
              <w:rPr>
                <w:sz w:val="16"/>
                <w:szCs w:val="16"/>
              </w:rPr>
              <w:t>L</w:t>
            </w:r>
            <w:r w:rsidRPr="00CF0E23">
              <w:rPr>
                <w:sz w:val="16"/>
                <w:szCs w:val="16"/>
              </w:rPr>
              <w:t>ibraries</w:t>
            </w:r>
          </w:p>
        </w:tc>
        <w:tc>
          <w:tcPr>
            <w:tcW w:w="5008" w:type="dxa"/>
            <w:tcBorders>
              <w:top w:val="double" w:sz="4" w:space="0" w:color="auto"/>
              <w:bottom w:val="double" w:sz="4" w:space="0" w:color="auto"/>
            </w:tcBorders>
          </w:tcPr>
          <w:p w:rsidR="00CF0E23" w:rsidRPr="00DB220A" w:rsidRDefault="00CF0E23" w:rsidP="001161F2">
            <w:pPr>
              <w:rPr>
                <w:sz w:val="16"/>
                <w:szCs w:val="16"/>
              </w:rPr>
            </w:pPr>
            <w:r w:rsidRPr="00DB220A">
              <w:rPr>
                <w:sz w:val="16"/>
                <w:szCs w:val="16"/>
              </w:rPr>
              <w:t>Query</w:t>
            </w:r>
          </w:p>
        </w:tc>
      </w:tr>
      <w:tr w:rsidR="001161F2" w:rsidRPr="008C060A" w:rsidTr="001161F2">
        <w:trPr>
          <w:jc w:val="center"/>
        </w:trPr>
        <w:tc>
          <w:tcPr>
            <w:tcW w:w="1655" w:type="dxa"/>
            <w:tcBorders>
              <w:top w:val="double" w:sz="4" w:space="0" w:color="auto"/>
              <w:bottom w:val="double" w:sz="4" w:space="0" w:color="auto"/>
            </w:tcBorders>
          </w:tcPr>
          <w:p w:rsidR="001161F2" w:rsidRPr="00CF0E23" w:rsidRDefault="001161F2" w:rsidP="00CF0E23">
            <w:pPr>
              <w:ind w:firstLine="0"/>
              <w:rPr>
                <w:sz w:val="16"/>
                <w:szCs w:val="16"/>
              </w:rPr>
            </w:pPr>
            <w:r w:rsidRPr="001161F2">
              <w:rPr>
                <w:sz w:val="16"/>
                <w:szCs w:val="16"/>
              </w:rPr>
              <w:t>Web of Science</w:t>
            </w:r>
          </w:p>
        </w:tc>
        <w:tc>
          <w:tcPr>
            <w:tcW w:w="5008" w:type="dxa"/>
            <w:tcBorders>
              <w:top w:val="double" w:sz="4" w:space="0" w:color="auto"/>
              <w:bottom w:val="double" w:sz="4" w:space="0" w:color="auto"/>
            </w:tcBorders>
          </w:tcPr>
          <w:p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w:t>
            </w:r>
            <w:r w:rsidRPr="00ED250C">
              <w:rPr>
                <w:rFonts w:ascii="Arial" w:hAnsi="Arial" w:cs="Arial"/>
                <w:color w:val="000000"/>
                <w:sz w:val="16"/>
                <w:szCs w:val="16"/>
                <w:lang w:val="en-US"/>
              </w:rPr>
              <w:t>i</w:t>
            </w:r>
            <w:r w:rsidRPr="00ED250C">
              <w:rPr>
                <w:rFonts w:ascii="Arial" w:hAnsi="Arial" w:cs="Arial"/>
                <w:color w:val="000000"/>
                <w:sz w:val="16"/>
                <w:szCs w:val="16"/>
                <w:lang w:val="en-US"/>
              </w:rPr>
              <w:t>ness Process Model" OR "Business Process" OR "Process Model") AND ("understanding" OR "comprehension" OR "comprehensibil</w:t>
            </w:r>
            <w:r w:rsidRPr="00ED250C">
              <w:rPr>
                <w:rFonts w:ascii="Arial" w:hAnsi="Arial" w:cs="Arial"/>
                <w:color w:val="000000"/>
                <w:sz w:val="16"/>
                <w:szCs w:val="16"/>
                <w:lang w:val="en-US"/>
              </w:rPr>
              <w:t>i</w:t>
            </w:r>
            <w:r w:rsidRPr="00ED250C">
              <w:rPr>
                <w:rFonts w:ascii="Arial" w:hAnsi="Arial" w:cs="Arial"/>
                <w:color w:val="000000"/>
                <w:sz w:val="16"/>
                <w:szCs w:val="16"/>
                <w:lang w:val="en-US"/>
              </w:rPr>
              <w:t>ty"))</w:t>
            </w:r>
          </w:p>
          <w:p w:rsidR="001161F2" w:rsidRPr="00ED250C" w:rsidRDefault="001161F2" w:rsidP="001161F2">
            <w:pPr>
              <w:rPr>
                <w:sz w:val="16"/>
                <w:szCs w:val="16"/>
                <w:lang w:val="en-US"/>
              </w:rPr>
            </w:pPr>
          </w:p>
        </w:tc>
      </w:tr>
      <w:tr w:rsidR="00CF0E23" w:rsidRPr="008C060A" w:rsidTr="001161F2">
        <w:trPr>
          <w:jc w:val="center"/>
        </w:trPr>
        <w:tc>
          <w:tcPr>
            <w:tcW w:w="1655" w:type="dxa"/>
            <w:tcBorders>
              <w:top w:val="double" w:sz="4" w:space="0" w:color="auto"/>
              <w:bottom w:val="double" w:sz="4" w:space="0" w:color="auto"/>
            </w:tcBorders>
          </w:tcPr>
          <w:p w:rsidR="00CF0E23" w:rsidRPr="005D074F" w:rsidRDefault="00CF0E23" w:rsidP="00CF0E23">
            <w:pPr>
              <w:ind w:firstLine="0"/>
              <w:rPr>
                <w:sz w:val="16"/>
                <w:szCs w:val="16"/>
              </w:rPr>
            </w:pPr>
            <w:r w:rsidRPr="00CF0E23">
              <w:rPr>
                <w:sz w:val="16"/>
                <w:szCs w:val="16"/>
              </w:rPr>
              <w:t>ACM Digital library</w:t>
            </w:r>
          </w:p>
        </w:tc>
        <w:tc>
          <w:tcPr>
            <w:tcW w:w="5008" w:type="dxa"/>
            <w:tcBorders>
              <w:top w:val="double" w:sz="4" w:space="0" w:color="auto"/>
              <w:bottom w:val="double" w:sz="4" w:space="0" w:color="auto"/>
            </w:tcBorders>
          </w:tcPr>
          <w:p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 xml:space="preserve">[[Abstract: eye-tracker]OR[Abstract: eye tracker]OR[Abstract: eye-tracking]OR[Abstract: eye tracking]OR[Abstract: restricted focus viewer]]]AND[[Abstract: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]OR[Abstract: business process mo</w:t>
            </w:r>
            <w:r w:rsidRPr="00716E53">
              <w:rPr>
                <w:rFonts w:ascii="Arial" w:hAnsi="Arial" w:cs="Arial"/>
                <w:color w:val="000000"/>
                <w:sz w:val="16"/>
                <w:szCs w:val="16"/>
                <w:lang w:val="en-US"/>
              </w:rPr>
              <w:t>d</w:t>
            </w:r>
            <w:r w:rsidRPr="00716E53">
              <w:rPr>
                <w:rFonts w:ascii="Arial" w:hAnsi="Arial" w:cs="Arial"/>
                <w:color w:val="000000"/>
                <w:sz w:val="16"/>
                <w:szCs w:val="16"/>
                <w:lang w:val="en-US"/>
              </w:rPr>
              <w:t>el]OR[Abstract: business process]OR[Abstract: process mo</w:t>
            </w:r>
            <w:r w:rsidRPr="00716E53">
              <w:rPr>
                <w:rFonts w:ascii="Arial" w:hAnsi="Arial" w:cs="Arial"/>
                <w:color w:val="000000"/>
                <w:sz w:val="16"/>
                <w:szCs w:val="16"/>
                <w:lang w:val="en-US"/>
              </w:rPr>
              <w:t>d</w:t>
            </w:r>
            <w:r w:rsidRPr="00716E53">
              <w:rPr>
                <w:rFonts w:ascii="Arial" w:hAnsi="Arial" w:cs="Arial"/>
                <w:color w:val="000000"/>
                <w:sz w:val="16"/>
                <w:szCs w:val="16"/>
                <w:lang w:val="en-US"/>
              </w:rPr>
              <w:t>el]]AND[[Abstract: understanding]OR[Abstract: comprehe</w:t>
            </w:r>
            <w:r w:rsidRPr="00716E53">
              <w:rPr>
                <w:rFonts w:ascii="Arial" w:hAnsi="Arial" w:cs="Arial"/>
                <w:color w:val="000000"/>
                <w:sz w:val="16"/>
                <w:szCs w:val="16"/>
                <w:lang w:val="en-US"/>
              </w:rPr>
              <w:t>n</w:t>
            </w:r>
            <w:r w:rsidRPr="00716E53">
              <w:rPr>
                <w:rFonts w:ascii="Arial" w:hAnsi="Arial" w:cs="Arial"/>
                <w:color w:val="000000"/>
                <w:sz w:val="16"/>
                <w:szCs w:val="16"/>
                <w:lang w:val="en-US"/>
              </w:rPr>
              <w:t>sion]OR[Abstract: comprehensibility]]</w:t>
            </w:r>
          </w:p>
        </w:tc>
      </w:tr>
      <w:tr w:rsidR="00CF0E23" w:rsidRPr="008C060A"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IEEExplore</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(("Abstract":eye-tracker OR "Abstract":eye tracker OR "A</w:t>
            </w:r>
            <w:r w:rsidRPr="00ED250C">
              <w:rPr>
                <w:rFonts w:ascii="Arial" w:hAnsi="Arial" w:cs="Arial"/>
                <w:color w:val="000000"/>
                <w:sz w:val="16"/>
                <w:szCs w:val="16"/>
                <w:lang w:val="en-US"/>
              </w:rPr>
              <w:t>b</w:t>
            </w:r>
            <w:r w:rsidRPr="00ED250C">
              <w:rPr>
                <w:rFonts w:ascii="Arial" w:hAnsi="Arial" w:cs="Arial"/>
                <w:color w:val="000000"/>
                <w:sz w:val="16"/>
                <w:szCs w:val="16"/>
                <w:lang w:val="en-US"/>
              </w:rPr>
              <w:t>stract":eye-tracking OR "Abstract":eye tracking OR "A</w:t>
            </w:r>
            <w:r w:rsidRPr="00ED250C">
              <w:rPr>
                <w:rFonts w:ascii="Arial" w:hAnsi="Arial" w:cs="Arial"/>
                <w:color w:val="000000"/>
                <w:sz w:val="16"/>
                <w:szCs w:val="16"/>
                <w:lang w:val="en-US"/>
              </w:rPr>
              <w:t>b</w:t>
            </w:r>
            <w:r w:rsidRPr="00ED250C">
              <w:rPr>
                <w:rFonts w:ascii="Arial" w:hAnsi="Arial" w:cs="Arial"/>
                <w:color w:val="000000"/>
                <w:sz w:val="16"/>
                <w:szCs w:val="16"/>
                <w:lang w:val="en-US"/>
              </w:rPr>
              <w:t xml:space="preserve">stract":Restricted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"Abstract":Business Process OR "A</w:t>
            </w:r>
            <w:r w:rsidRPr="00ED250C">
              <w:rPr>
                <w:rFonts w:ascii="Arial" w:hAnsi="Arial" w:cs="Arial"/>
                <w:color w:val="000000"/>
                <w:sz w:val="16"/>
                <w:szCs w:val="16"/>
                <w:lang w:val="en-US"/>
              </w:rPr>
              <w:t>b</w:t>
            </w:r>
            <w:r w:rsidRPr="00ED250C">
              <w:rPr>
                <w:rFonts w:ascii="Arial" w:hAnsi="Arial" w:cs="Arial"/>
                <w:color w:val="000000"/>
                <w:sz w:val="16"/>
                <w:szCs w:val="16"/>
                <w:lang w:val="en-US"/>
              </w:rPr>
              <w:t xml:space="preserve">stract":Process Models OR "Abstract":Business Process Models) AND ("Abstract":understanding OR "Abstract":understandability OR "Abstract":comprehension OR "Abstract":comprehensibility)) </w:t>
            </w:r>
          </w:p>
        </w:tc>
      </w:tr>
      <w:tr w:rsidR="00CF0E23" w:rsidRPr="008C060A"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w:t>
            </w:r>
            <w:r w:rsidRPr="00ED250C">
              <w:rPr>
                <w:rFonts w:ascii="Arial" w:hAnsi="Arial" w:cs="Arial"/>
                <w:sz w:val="16"/>
                <w:szCs w:val="16"/>
                <w:lang w:val="en-US"/>
              </w:rPr>
              <w:t>k</w:t>
            </w:r>
            <w:r w:rsidRPr="00ED250C">
              <w:rPr>
                <w:rFonts w:ascii="Arial" w:hAnsi="Arial" w:cs="Arial"/>
                <w:sz w:val="16"/>
                <w:szCs w:val="16"/>
                <w:lang w:val="en-US"/>
              </w:rPr>
              <w:t>ing" OR "Restricted Focus Viewer") AND ("BPM" OR "Business Process" OR "Process Models" OR "Business Process Models") AND ("understanding" OR "understandability" OR "comprehension" OR "comprehensibility"))</w:t>
            </w:r>
          </w:p>
        </w:tc>
      </w:tr>
      <w:tr w:rsidR="00CF0E23" w:rsidRPr="008C060A"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t>
            </w:r>
            <w:r w:rsidRPr="00ED250C">
              <w:rPr>
                <w:rFonts w:ascii="Arial" w:hAnsi="Arial" w:cs="Arial"/>
                <w:color w:val="000000"/>
                <w:sz w:val="16"/>
                <w:szCs w:val="16"/>
                <w:lang w:val="en-US"/>
              </w:rPr>
              <w:t>w</w:t>
            </w:r>
            <w:r w:rsidRPr="00ED250C">
              <w:rPr>
                <w:rFonts w:ascii="Arial" w:hAnsi="Arial" w:cs="Arial"/>
                <w:color w:val="000000"/>
                <w:sz w:val="16"/>
                <w:szCs w:val="16"/>
                <w:lang w:val="en-US"/>
              </w:rPr>
              <w:t>er")AND("BPM" OR "Business Process" OR "Process Model" OR "Business Process Model")AND("understanding" OR "understa</w:t>
            </w:r>
            <w:r w:rsidRPr="00ED250C">
              <w:rPr>
                <w:rFonts w:ascii="Arial" w:hAnsi="Arial" w:cs="Arial"/>
                <w:color w:val="000000"/>
                <w:sz w:val="16"/>
                <w:szCs w:val="16"/>
                <w:lang w:val="en-US"/>
              </w:rPr>
              <w:t>n</w:t>
            </w:r>
            <w:r w:rsidRPr="00ED250C">
              <w:rPr>
                <w:rFonts w:ascii="Arial" w:hAnsi="Arial" w:cs="Arial"/>
                <w:color w:val="000000"/>
                <w:sz w:val="16"/>
                <w:szCs w:val="16"/>
                <w:lang w:val="en-US"/>
              </w:rPr>
              <w:t>dability" OR "comprehension" OR "comprehensibility"))</w:t>
            </w:r>
          </w:p>
        </w:tc>
      </w:tr>
      <w:tr w:rsidR="00CF0E23" w:rsidRPr="008C060A" w:rsidTr="001161F2">
        <w:trPr>
          <w:jc w:val="center"/>
        </w:trPr>
        <w:tc>
          <w:tcPr>
            <w:tcW w:w="1655" w:type="dxa"/>
            <w:tcBorders>
              <w:top w:val="double" w:sz="4" w:space="0" w:color="auto"/>
              <w:bottom w:val="double" w:sz="4" w:space="0" w:color="auto"/>
            </w:tcBorders>
          </w:tcPr>
          <w:p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w:t>
            </w:r>
            <w:r w:rsidRPr="00ED250C">
              <w:rPr>
                <w:rFonts w:ascii="Arial" w:hAnsi="Arial" w:cs="Arial"/>
                <w:sz w:val="16"/>
                <w:szCs w:val="16"/>
                <w:lang w:val="en-US"/>
              </w:rPr>
              <w:t>k</w:t>
            </w:r>
            <w:r w:rsidRPr="00ED250C">
              <w:rPr>
                <w:rFonts w:ascii="Arial" w:hAnsi="Arial" w:cs="Arial"/>
                <w:sz w:val="16"/>
                <w:szCs w:val="16"/>
                <w:lang w:val="en-US"/>
              </w:rPr>
              <w:t>ing" OR "Restricted Focus Viewer") and ("BPM" OR "Business Process" OR "Process Models" OR "Business Process Mo</w:t>
            </w:r>
            <w:r w:rsidRPr="00ED250C">
              <w:rPr>
                <w:rFonts w:ascii="Arial" w:hAnsi="Arial" w:cs="Arial"/>
                <w:sz w:val="16"/>
                <w:szCs w:val="16"/>
                <w:lang w:val="en-US"/>
              </w:rPr>
              <w:t>d</w:t>
            </w:r>
            <w:r w:rsidRPr="00ED250C">
              <w:rPr>
                <w:rFonts w:ascii="Arial" w:hAnsi="Arial" w:cs="Arial"/>
                <w:sz w:val="16"/>
                <w:szCs w:val="16"/>
                <w:lang w:val="en-US"/>
              </w:rPr>
              <w:t>els")and ("understanding" OR "understandability" OR "comprehe</w:t>
            </w:r>
            <w:r w:rsidRPr="00ED250C">
              <w:rPr>
                <w:rFonts w:ascii="Arial" w:hAnsi="Arial" w:cs="Arial"/>
                <w:sz w:val="16"/>
                <w:szCs w:val="16"/>
                <w:lang w:val="en-US"/>
              </w:rPr>
              <w:t>n</w:t>
            </w:r>
            <w:r w:rsidRPr="00ED250C">
              <w:rPr>
                <w:rFonts w:ascii="Arial" w:hAnsi="Arial" w:cs="Arial"/>
                <w:sz w:val="16"/>
                <w:szCs w:val="16"/>
                <w:lang w:val="en-US"/>
              </w:rPr>
              <w:t>sion" OR "comprehensibility") )</w:t>
            </w:r>
          </w:p>
        </w:tc>
      </w:tr>
      <w:tr w:rsidR="00CF0E23" w:rsidRPr="008C060A" w:rsidTr="001161F2">
        <w:trPr>
          <w:jc w:val="center"/>
        </w:trPr>
        <w:tc>
          <w:tcPr>
            <w:tcW w:w="1655" w:type="dxa"/>
            <w:tcBorders>
              <w:top w:val="double" w:sz="4" w:space="0" w:color="auto"/>
              <w:bottom w:val="single" w:sz="4" w:space="0" w:color="auto"/>
            </w:tcBorders>
          </w:tcPr>
          <w:p w:rsidR="00CF0E23" w:rsidRPr="00CF0E23" w:rsidRDefault="00CF0E23" w:rsidP="00CF0E23">
            <w:pPr>
              <w:ind w:firstLine="0"/>
              <w:rPr>
                <w:sz w:val="16"/>
                <w:szCs w:val="16"/>
              </w:rPr>
            </w:pPr>
            <w:r w:rsidRPr="00CF0E23">
              <w:rPr>
                <w:sz w:val="16"/>
                <w:szCs w:val="16"/>
              </w:rPr>
              <w:t>Engineering Village</w:t>
            </w:r>
          </w:p>
        </w:tc>
        <w:tc>
          <w:tcPr>
            <w:tcW w:w="5008" w:type="dxa"/>
            <w:tcBorders>
              <w:top w:val="double" w:sz="4" w:space="0" w:color="auto"/>
              <w:bottom w:val="single" w:sz="4" w:space="0" w:color="auto"/>
            </w:tcBorders>
          </w:tcPr>
          <w:p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w:t>
            </w:r>
            <w:r w:rsidRPr="00ED250C">
              <w:rPr>
                <w:rFonts w:ascii="Arial" w:hAnsi="Arial" w:cs="Arial"/>
                <w:sz w:val="16"/>
                <w:szCs w:val="16"/>
                <w:lang w:val="en-US"/>
              </w:rPr>
              <w:t>k</w:t>
            </w:r>
            <w:r w:rsidRPr="00ED250C">
              <w:rPr>
                <w:rFonts w:ascii="Arial" w:hAnsi="Arial" w:cs="Arial"/>
                <w:sz w:val="16"/>
                <w:szCs w:val="16"/>
                <w:lang w:val="en-US"/>
              </w:rPr>
              <w:t>ing" OR "Restricted Focus Viewer") and ("BPM" OR "Business Process" OR "Process Models" OR "Business Process Mo</w:t>
            </w:r>
            <w:r w:rsidRPr="00ED250C">
              <w:rPr>
                <w:rFonts w:ascii="Arial" w:hAnsi="Arial" w:cs="Arial"/>
                <w:sz w:val="16"/>
                <w:szCs w:val="16"/>
                <w:lang w:val="en-US"/>
              </w:rPr>
              <w:t>d</w:t>
            </w:r>
            <w:r w:rsidRPr="00ED250C">
              <w:rPr>
                <w:rFonts w:ascii="Arial" w:hAnsi="Arial" w:cs="Arial"/>
                <w:sz w:val="16"/>
                <w:szCs w:val="16"/>
                <w:lang w:val="en-US"/>
              </w:rPr>
              <w:t>els")and ("understanding" OR "understandability" OR "comprehe</w:t>
            </w:r>
            <w:r w:rsidRPr="00ED250C">
              <w:rPr>
                <w:rFonts w:ascii="Arial" w:hAnsi="Arial" w:cs="Arial"/>
                <w:sz w:val="16"/>
                <w:szCs w:val="16"/>
                <w:lang w:val="en-US"/>
              </w:rPr>
              <w:t>n</w:t>
            </w:r>
            <w:r w:rsidRPr="00ED250C">
              <w:rPr>
                <w:rFonts w:ascii="Arial" w:hAnsi="Arial" w:cs="Arial"/>
                <w:sz w:val="16"/>
                <w:szCs w:val="16"/>
                <w:lang w:val="en-US"/>
              </w:rPr>
              <w:t>sion" OR "comprehensibility") )</w:t>
            </w:r>
          </w:p>
        </w:tc>
      </w:tr>
    </w:tbl>
    <w:p w:rsidR="00CF0E23" w:rsidRDefault="00CF0E23" w:rsidP="00CF0E23">
      <w:pPr>
        <w:pStyle w:val="heading2"/>
        <w:numPr>
          <w:ilvl w:val="2"/>
          <w:numId w:val="7"/>
        </w:numPr>
        <w:rPr>
          <w:i/>
          <w:lang w:val="en-US"/>
        </w:rPr>
      </w:pPr>
      <w:r w:rsidRPr="00ED250C">
        <w:rPr>
          <w:lang w:val="en-US"/>
        </w:rPr>
        <w:lastRenderedPageBreak/>
        <w:t>Define Inclusion and Exclusion Criteria</w:t>
      </w:r>
    </w:p>
    <w:p w:rsidR="00CF0E23" w:rsidRDefault="00CF0E23" w:rsidP="00660600">
      <w:pPr>
        <w:rPr>
          <w:iCs/>
          <w:lang w:val="en-US"/>
        </w:rPr>
      </w:pPr>
      <w:r w:rsidRPr="00CF0E23">
        <w:rPr>
          <w:iCs/>
          <w:lang w:val="en-US"/>
        </w:rPr>
        <w:t>The objective of this activity is to establish a set of criteria to filter out unnecessary studies. Here it is interesting to highlight that even after refining the search queries, the resulting number of papers can still be refined through a set of inclusion and e</w:t>
      </w:r>
      <w:r w:rsidRPr="00CF0E23">
        <w:rPr>
          <w:iCs/>
          <w:lang w:val="en-US"/>
        </w:rPr>
        <w:t>x</w:t>
      </w:r>
      <w:r w:rsidRPr="00CF0E23">
        <w:rPr>
          <w:iCs/>
          <w:lang w:val="en-US"/>
        </w:rPr>
        <w:t xml:space="preserve">clusion criteria, to guarantee minimal quality of the results. </w:t>
      </w:r>
      <w:fldSimple w:instr=" REF _Ref36196170 \h  \* MERGEFORMAT ">
        <w:r w:rsidR="006034F8" w:rsidRPr="006034F8">
          <w:rPr>
            <w:iCs/>
            <w:lang w:val="en-US"/>
          </w:rPr>
          <w:t>Table 3</w:t>
        </w:r>
      </w:fldSimple>
      <w:ins w:id="77" w:author="Evelyne" w:date="2020-05-05T04:21:00Z">
        <w:r w:rsidR="0014672E">
          <w:t xml:space="preserve"> </w:t>
        </w:r>
      </w:ins>
      <w:r w:rsidRPr="00CF0E23">
        <w:rPr>
          <w:iCs/>
          <w:lang w:val="en-US"/>
        </w:rPr>
        <w:t xml:space="preserve">shows </w:t>
      </w:r>
      <w:r w:rsidR="00763363">
        <w:rPr>
          <w:iCs/>
          <w:lang w:val="en-US"/>
        </w:rPr>
        <w:t>the</w:t>
      </w:r>
      <w:r w:rsidRPr="00CF0E23">
        <w:rPr>
          <w:iCs/>
          <w:lang w:val="en-US"/>
        </w:rPr>
        <w:t xml:space="preserve"> incl</w:t>
      </w:r>
      <w:r w:rsidRPr="00CF0E23">
        <w:rPr>
          <w:iCs/>
          <w:lang w:val="en-US"/>
        </w:rPr>
        <w:t>u</w:t>
      </w:r>
      <w:r w:rsidRPr="00CF0E23">
        <w:rPr>
          <w:iCs/>
          <w:lang w:val="en-US"/>
        </w:rPr>
        <w:t>sion and exclusion criteria.</w:t>
      </w:r>
    </w:p>
    <w:p w:rsidR="00703F34" w:rsidRPr="005D074F" w:rsidRDefault="006034F8" w:rsidP="00703F34">
      <w:pPr>
        <w:pStyle w:val="TableTitle"/>
        <w:keepNext/>
      </w:pPr>
      <w:bookmarkStart w:id="78" w:name="_Ref36196170"/>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Pr>
          <w:b/>
          <w:bCs/>
          <w:smallCaps w:val="0"/>
          <w:noProof/>
          <w:sz w:val="20"/>
          <w:szCs w:val="20"/>
        </w:rPr>
        <w:t>3</w:t>
      </w:r>
      <w:r w:rsidR="0055061D" w:rsidRPr="006034F8">
        <w:rPr>
          <w:b/>
          <w:bCs/>
          <w:smallCaps w:val="0"/>
          <w:sz w:val="20"/>
          <w:szCs w:val="20"/>
        </w:rPr>
        <w:fldChar w:fldCharType="end"/>
      </w:r>
      <w:bookmarkEnd w:id="78"/>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tblPr>
      <w:tblGrid>
        <w:gridCol w:w="1418"/>
        <w:gridCol w:w="5386"/>
      </w:tblGrid>
      <w:tr w:rsidR="00703F34" w:rsidRPr="00DB220A" w:rsidTr="00703F34">
        <w:trPr>
          <w:jc w:val="center"/>
        </w:trPr>
        <w:tc>
          <w:tcPr>
            <w:tcW w:w="1418" w:type="dxa"/>
            <w:tcBorders>
              <w:top w:val="double" w:sz="4" w:space="0" w:color="auto"/>
              <w:bottom w:val="single" w:sz="4" w:space="0" w:color="auto"/>
            </w:tcBorders>
          </w:tcPr>
          <w:p w:rsidR="00703F34" w:rsidRPr="005D074F" w:rsidRDefault="00703F34" w:rsidP="00F82538">
            <w:pPr>
              <w:keepNext/>
              <w:jc w:val="center"/>
              <w:rPr>
                <w:i/>
                <w:iCs/>
                <w:sz w:val="16"/>
                <w:szCs w:val="16"/>
              </w:rPr>
            </w:pPr>
            <w:r w:rsidRPr="005D074F">
              <w:rPr>
                <w:sz w:val="16"/>
                <w:szCs w:val="16"/>
              </w:rPr>
              <w:t>Criteria</w:t>
            </w:r>
          </w:p>
        </w:tc>
        <w:tc>
          <w:tcPr>
            <w:tcW w:w="5386" w:type="dxa"/>
            <w:tcBorders>
              <w:top w:val="double" w:sz="4" w:space="0" w:color="auto"/>
              <w:bottom w:val="single" w:sz="4" w:space="0" w:color="auto"/>
            </w:tcBorders>
          </w:tcPr>
          <w:p w:rsidR="00703F34" w:rsidRPr="005D074F" w:rsidRDefault="00703F34" w:rsidP="00F82538">
            <w:pPr>
              <w:keepNext/>
              <w:jc w:val="center"/>
              <w:rPr>
                <w:i/>
                <w:iCs/>
                <w:sz w:val="16"/>
                <w:szCs w:val="16"/>
              </w:rPr>
            </w:pPr>
            <w:r w:rsidRPr="005D074F">
              <w:rPr>
                <w:sz w:val="16"/>
                <w:szCs w:val="16"/>
              </w:rPr>
              <w:t>Detail</w:t>
            </w:r>
          </w:p>
        </w:tc>
      </w:tr>
      <w:tr w:rsidR="00703F34" w:rsidRPr="008C060A" w:rsidTr="00703F34">
        <w:trPr>
          <w:jc w:val="center"/>
        </w:trPr>
        <w:tc>
          <w:tcPr>
            <w:tcW w:w="1418" w:type="dxa"/>
            <w:tcBorders>
              <w:top w:val="single" w:sz="4" w:space="0" w:color="auto"/>
            </w:tcBorders>
            <w:vAlign w:val="center"/>
          </w:tcPr>
          <w:p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rsidR="00703F34" w:rsidRPr="005D074F" w:rsidRDefault="00763363" w:rsidP="00CE5F75">
            <w:pPr>
              <w:pStyle w:val="Els-table-text"/>
              <w:jc w:val="both"/>
              <w:rPr>
                <w:i/>
                <w:iCs/>
                <w:sz w:val="16"/>
                <w:szCs w:val="16"/>
              </w:rPr>
              <w:pPrChange w:id="79" w:author="Evelyne" w:date="2020-05-05T04:23:00Z">
                <w:pPr>
                  <w:pStyle w:val="Els-table-text"/>
                </w:pPr>
              </w:pPrChange>
            </w:pPr>
            <w:r>
              <w:rPr>
                <w:color w:val="000000"/>
                <w:sz w:val="18"/>
              </w:rPr>
              <w:t>P</w:t>
            </w:r>
            <w:r w:rsidR="004B5A7A" w:rsidRPr="004B5A7A">
              <w:rPr>
                <w:color w:val="000000"/>
                <w:sz w:val="18"/>
              </w:rPr>
              <w:t xml:space="preserve">eer-reviewed papers from journals, conferences and workshops </w:t>
            </w:r>
            <w:ins w:id="80" w:author="Evelyne" w:date="2020-05-05T04:23:00Z">
              <w:r w:rsidR="00CE5F75">
                <w:rPr>
                  <w:color w:val="000000"/>
                  <w:sz w:val="18"/>
                </w:rPr>
                <w:t xml:space="preserve">which included </w:t>
              </w:r>
            </w:ins>
            <w:del w:id="81" w:author="Evelyne" w:date="2020-05-05T04:23:00Z">
              <w:r w:rsidR="004B5A7A" w:rsidRPr="004B5A7A" w:rsidDel="00CE5F75">
                <w:rPr>
                  <w:color w:val="000000"/>
                  <w:sz w:val="18"/>
                </w:rPr>
                <w:delText>that present use of</w:delText>
              </w:r>
            </w:del>
            <w:r w:rsidR="004B5A7A" w:rsidRPr="004B5A7A">
              <w:rPr>
                <w:color w:val="000000"/>
                <w:sz w:val="18"/>
              </w:rPr>
              <w:t xml:space="preserve"> eye-tracking technology in the analysis of </w:t>
            </w:r>
            <w:del w:id="82" w:author="Evelyne" w:date="2020-05-05T04:22:00Z">
              <w:r w:rsidR="004B5A7A" w:rsidRPr="004B5A7A" w:rsidDel="00CE5F75">
                <w:rPr>
                  <w:color w:val="000000"/>
                  <w:sz w:val="18"/>
                </w:rPr>
                <w:delText xml:space="preserve">the </w:delText>
              </w:r>
            </w:del>
            <w:r w:rsidR="004B5A7A" w:rsidRPr="004B5A7A">
              <w:rPr>
                <w:color w:val="000000"/>
                <w:sz w:val="18"/>
              </w:rPr>
              <w:t>unde</w:t>
            </w:r>
            <w:r w:rsidR="004B5A7A" w:rsidRPr="004B5A7A">
              <w:rPr>
                <w:color w:val="000000"/>
                <w:sz w:val="18"/>
              </w:rPr>
              <w:t>r</w:t>
            </w:r>
            <w:r w:rsidR="004B5A7A" w:rsidRPr="004B5A7A">
              <w:rPr>
                <w:color w:val="000000"/>
                <w:sz w:val="18"/>
              </w:rPr>
              <w:t xml:space="preserve">standing </w:t>
            </w:r>
            <w:del w:id="83" w:author="Evelyne" w:date="2020-05-05T04:22:00Z">
              <w:r w:rsidR="004B5A7A" w:rsidRPr="004B5A7A" w:rsidDel="00CE5F75">
                <w:rPr>
                  <w:color w:val="000000"/>
                  <w:sz w:val="18"/>
                </w:rPr>
                <w:delText xml:space="preserve">of </w:delText>
              </w:r>
            </w:del>
            <w:r w:rsidR="004B5A7A" w:rsidRPr="004B5A7A">
              <w:rPr>
                <w:color w:val="000000"/>
                <w:sz w:val="18"/>
              </w:rPr>
              <w:t>process models</w:t>
            </w:r>
            <w:del w:id="84" w:author="Evelyne" w:date="2020-05-05T04:23:00Z">
              <w:r w:rsidDel="00CE5F75">
                <w:rPr>
                  <w:color w:val="000000"/>
                  <w:sz w:val="18"/>
                </w:rPr>
                <w:delText xml:space="preserve"> were included</w:delText>
              </w:r>
            </w:del>
            <w:r w:rsidR="00703F34" w:rsidRPr="00EB1B30">
              <w:rPr>
                <w:color w:val="000000"/>
                <w:sz w:val="18"/>
              </w:rPr>
              <w:t>.</w:t>
            </w:r>
          </w:p>
        </w:tc>
      </w:tr>
      <w:tr w:rsidR="00703F34" w:rsidRPr="008C060A" w:rsidTr="00703F34">
        <w:trPr>
          <w:jc w:val="center"/>
        </w:trPr>
        <w:tc>
          <w:tcPr>
            <w:tcW w:w="1418" w:type="dxa"/>
            <w:vAlign w:val="center"/>
          </w:tcPr>
          <w:p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rsidR="00703F34" w:rsidRPr="005D074F" w:rsidRDefault="004B5A7A" w:rsidP="0014672E">
            <w:pPr>
              <w:pStyle w:val="Els-table-text"/>
              <w:keepNext/>
              <w:spacing w:after="40" w:line="240" w:lineRule="auto"/>
              <w:jc w:val="both"/>
              <w:rPr>
                <w:i/>
                <w:iCs/>
                <w:sz w:val="16"/>
                <w:szCs w:val="16"/>
              </w:rPr>
              <w:pPrChange w:id="85" w:author="Evelyne" w:date="2020-05-05T04:21:00Z">
                <w:pPr>
                  <w:pStyle w:val="Els-table-text"/>
                  <w:keepNext/>
                  <w:spacing w:after="40" w:line="240" w:lineRule="auto"/>
                </w:pPr>
              </w:pPrChange>
            </w:pPr>
            <w:r>
              <w:rPr>
                <w:color w:val="000000"/>
                <w:sz w:val="18"/>
              </w:rPr>
              <w:t>R</w:t>
            </w:r>
            <w:r w:rsidRPr="004B5A7A">
              <w:rPr>
                <w:color w:val="000000"/>
                <w:sz w:val="18"/>
              </w:rPr>
              <w:t>elevant studies cited by authors of the papers we</w:t>
            </w:r>
            <w:r w:rsidR="00763363">
              <w:rPr>
                <w:color w:val="000000"/>
                <w:sz w:val="18"/>
              </w:rPr>
              <w:t>re</w:t>
            </w:r>
            <w:r w:rsidRPr="004B5A7A">
              <w:rPr>
                <w:color w:val="000000"/>
                <w:sz w:val="18"/>
              </w:rPr>
              <w:t xml:space="preserve"> read during the conduction process obtained by forward snowball search</w:t>
            </w:r>
            <w:r w:rsidR="00703F34" w:rsidRPr="00EB1B30">
              <w:rPr>
                <w:color w:val="000000"/>
                <w:sz w:val="18"/>
              </w:rPr>
              <w:t>.</w:t>
            </w:r>
          </w:p>
        </w:tc>
      </w:tr>
      <w:tr w:rsidR="00703F34" w:rsidRPr="00703F34" w:rsidTr="00703F34">
        <w:trPr>
          <w:jc w:val="center"/>
        </w:trPr>
        <w:tc>
          <w:tcPr>
            <w:tcW w:w="1418" w:type="dxa"/>
            <w:vAlign w:val="center"/>
          </w:tcPr>
          <w:p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rsidR="00703F34" w:rsidRPr="005D074F" w:rsidRDefault="00703F34" w:rsidP="0014672E">
            <w:pPr>
              <w:pStyle w:val="Els-table-text"/>
              <w:keepNext/>
              <w:spacing w:after="40" w:line="240" w:lineRule="auto"/>
              <w:jc w:val="both"/>
              <w:rPr>
                <w:i/>
                <w:iCs/>
                <w:sz w:val="16"/>
                <w:szCs w:val="16"/>
              </w:rPr>
              <w:pPrChange w:id="86" w:author="Evelyne" w:date="2020-05-05T04:21:00Z">
                <w:pPr>
                  <w:pStyle w:val="Els-table-text"/>
                  <w:keepNext/>
                  <w:spacing w:after="40" w:line="240" w:lineRule="auto"/>
                </w:pPr>
              </w:pPrChange>
            </w:pPr>
            <w:r>
              <w:rPr>
                <w:color w:val="000000"/>
                <w:sz w:val="18"/>
                <w:szCs w:val="18"/>
              </w:rPr>
              <w:t xml:space="preserve">Papers </w:t>
            </w:r>
            <w:r w:rsidRPr="00F1074A">
              <w:rPr>
                <w:color w:val="000000"/>
                <w:sz w:val="18"/>
                <w:szCs w:val="18"/>
              </w:rPr>
              <w:t>with</w:t>
            </w:r>
            <w:ins w:id="87" w:author="Evelyne" w:date="2020-05-05T04:23:00Z">
              <w:r w:rsidR="00CE5F75">
                <w:rPr>
                  <w:color w:val="000000"/>
                  <w:sz w:val="18"/>
                  <w:szCs w:val="18"/>
                </w:rPr>
                <w:t xml:space="preserve"> </w:t>
              </w:r>
            </w:ins>
            <w:r w:rsidRPr="00F1074A">
              <w:rPr>
                <w:color w:val="000000"/>
                <w:sz w:val="18"/>
                <w:szCs w:val="18"/>
              </w:rPr>
              <w:t>unavailable</w:t>
            </w:r>
            <w:ins w:id="88" w:author="Evelyne" w:date="2020-05-05T04:24:00Z">
              <w:r w:rsidR="00CE5F75">
                <w:rPr>
                  <w:color w:val="000000"/>
                  <w:sz w:val="18"/>
                  <w:szCs w:val="18"/>
                </w:rPr>
                <w:t xml:space="preserve"> </w:t>
              </w:r>
            </w:ins>
            <w:r w:rsidRPr="00F1074A">
              <w:rPr>
                <w:color w:val="000000"/>
                <w:sz w:val="18"/>
                <w:szCs w:val="18"/>
              </w:rPr>
              <w:t>access</w:t>
            </w:r>
            <w:r>
              <w:rPr>
                <w:color w:val="000000"/>
                <w:sz w:val="18"/>
                <w:szCs w:val="18"/>
              </w:rPr>
              <w:t>.</w:t>
            </w:r>
          </w:p>
        </w:tc>
      </w:tr>
      <w:tr w:rsidR="00703F34" w:rsidRPr="008C060A" w:rsidTr="00703F34">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rsidR="00703F34" w:rsidRDefault="00703F34" w:rsidP="0014672E">
            <w:pPr>
              <w:pStyle w:val="Els-table-text"/>
              <w:keepNext/>
              <w:spacing w:after="40" w:line="240" w:lineRule="auto"/>
              <w:jc w:val="both"/>
              <w:rPr>
                <w:i/>
                <w:iCs/>
                <w:sz w:val="16"/>
                <w:szCs w:val="16"/>
              </w:rPr>
              <w:pPrChange w:id="89" w:author="Evelyne" w:date="2020-05-05T04:21:00Z">
                <w:pPr>
                  <w:pStyle w:val="Els-table-text"/>
                  <w:keepNext/>
                  <w:spacing w:after="40" w:line="240" w:lineRule="auto"/>
                </w:pPr>
              </w:pPrChange>
            </w:pPr>
            <w:r w:rsidRPr="00F1074A">
              <w:rPr>
                <w:color w:val="000000"/>
                <w:sz w:val="18"/>
                <w:szCs w:val="18"/>
              </w:rPr>
              <w:t>Papers with only abstract available; extended abstracts or short paper</w:t>
            </w:r>
            <w:r w:rsidR="00763363">
              <w:rPr>
                <w:color w:val="000000"/>
                <w:sz w:val="18"/>
                <w:szCs w:val="18"/>
              </w:rPr>
              <w:t>s</w:t>
            </w:r>
            <w:r w:rsidRPr="00F1074A">
              <w:rPr>
                <w:color w:val="000000"/>
                <w:sz w:val="18"/>
                <w:szCs w:val="18"/>
              </w:rPr>
              <w:t xml:space="preserve"> (less than six pages).</w:t>
            </w:r>
          </w:p>
        </w:tc>
      </w:tr>
      <w:tr w:rsidR="00703F34" w:rsidRPr="00703F34" w:rsidTr="00703F34">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rsidR="00703F34" w:rsidRPr="005D074F" w:rsidRDefault="00703F34" w:rsidP="0014672E">
            <w:pPr>
              <w:pStyle w:val="Els-table-text"/>
              <w:keepNext/>
              <w:spacing w:after="40" w:line="240" w:lineRule="auto"/>
              <w:jc w:val="both"/>
              <w:rPr>
                <w:i/>
                <w:iCs/>
                <w:sz w:val="16"/>
                <w:szCs w:val="16"/>
              </w:rPr>
              <w:pPrChange w:id="90" w:author="Evelyne" w:date="2020-05-05T04:21:00Z">
                <w:pPr>
                  <w:pStyle w:val="Els-table-text"/>
                  <w:keepNext/>
                  <w:spacing w:after="40" w:line="240" w:lineRule="auto"/>
                </w:pPr>
              </w:pPrChange>
            </w:pPr>
            <w:r w:rsidRPr="000633F8">
              <w:rPr>
                <w:color w:val="000000"/>
                <w:sz w:val="18"/>
                <w:szCs w:val="18"/>
              </w:rPr>
              <w:t>Duplicated papers.</w:t>
            </w:r>
          </w:p>
        </w:tc>
      </w:tr>
      <w:tr w:rsidR="00703F34" w:rsidRPr="008C060A" w:rsidTr="004B5A7A">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rsidR="00703F34" w:rsidRPr="005D074F" w:rsidRDefault="00703F34" w:rsidP="0014672E">
            <w:pPr>
              <w:pStyle w:val="Els-table-text"/>
              <w:keepNext/>
              <w:spacing w:after="40" w:line="240" w:lineRule="auto"/>
              <w:jc w:val="both"/>
              <w:rPr>
                <w:i/>
                <w:iCs/>
                <w:sz w:val="16"/>
                <w:szCs w:val="16"/>
              </w:rPr>
              <w:pPrChange w:id="91" w:author="Evelyne" w:date="2020-05-05T04:21:00Z">
                <w:pPr>
                  <w:pStyle w:val="Els-table-text"/>
                  <w:keepNext/>
                  <w:spacing w:after="40" w:line="240" w:lineRule="auto"/>
                </w:pPr>
              </w:pPrChange>
            </w:pPr>
            <w:r w:rsidRPr="008E665A">
              <w:rPr>
                <w:color w:val="000000"/>
                <w:sz w:val="18"/>
                <w:szCs w:val="18"/>
              </w:rPr>
              <w:t>Papers that did not apply to research questions.</w:t>
            </w:r>
          </w:p>
        </w:tc>
      </w:tr>
      <w:tr w:rsidR="004B5A7A" w:rsidRPr="008C060A" w:rsidTr="00FF12CA">
        <w:trPr>
          <w:jc w:val="center"/>
        </w:trPr>
        <w:tc>
          <w:tcPr>
            <w:tcW w:w="1418" w:type="dxa"/>
            <w:vAlign w:val="center"/>
          </w:tcPr>
          <w:p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rsidR="00703F34" w:rsidRPr="005D074F" w:rsidRDefault="00703F34" w:rsidP="0014672E">
            <w:pPr>
              <w:pStyle w:val="Els-table-text"/>
              <w:jc w:val="both"/>
              <w:rPr>
                <w:i/>
                <w:iCs/>
                <w:sz w:val="16"/>
                <w:szCs w:val="16"/>
              </w:rPr>
              <w:pPrChange w:id="92" w:author="Evelyne" w:date="2020-05-05T04:21:00Z">
                <w:pPr>
                  <w:pStyle w:val="Els-table-text"/>
                </w:pPr>
              </w:pPrChange>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8C060A" w:rsidTr="004B5A7A">
        <w:trPr>
          <w:jc w:val="center"/>
        </w:trPr>
        <w:tc>
          <w:tcPr>
            <w:tcW w:w="1418" w:type="dxa"/>
            <w:tcBorders>
              <w:bottom w:val="single" w:sz="4" w:space="0" w:color="auto"/>
            </w:tcBorders>
            <w:vAlign w:val="center"/>
          </w:tcPr>
          <w:p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rsidR="00FF12CA" w:rsidRPr="00935856" w:rsidRDefault="00FF12CA" w:rsidP="0014672E">
            <w:pPr>
              <w:pStyle w:val="Els-table-text"/>
              <w:keepNext/>
              <w:spacing w:after="40" w:line="240" w:lineRule="auto"/>
              <w:jc w:val="both"/>
              <w:rPr>
                <w:color w:val="000000"/>
                <w:sz w:val="18"/>
                <w:szCs w:val="18"/>
              </w:rPr>
              <w:pPrChange w:id="93" w:author="Evelyne" w:date="2020-05-05T04:21:00Z">
                <w:pPr>
                  <w:pStyle w:val="Els-table-text"/>
                  <w:keepNext/>
                  <w:spacing w:after="40" w:line="240" w:lineRule="auto"/>
                </w:pPr>
              </w:pPrChange>
            </w:pPr>
            <w:r w:rsidRPr="00935856">
              <w:rPr>
                <w:color w:val="000000"/>
                <w:sz w:val="18"/>
                <w:szCs w:val="18"/>
              </w:rPr>
              <w:t xml:space="preserve">Papers </w:t>
            </w:r>
            <w:r w:rsidRPr="00FF12CA">
              <w:rPr>
                <w:color w:val="000000"/>
                <w:sz w:val="18"/>
                <w:szCs w:val="18"/>
              </w:rPr>
              <w:t>not meeting some quality criteria</w:t>
            </w:r>
            <w:ins w:id="94" w:author="Evelyne" w:date="2020-05-05T04:24:00Z">
              <w:r w:rsidR="00CE5F75">
                <w:rPr>
                  <w:color w:val="000000"/>
                  <w:sz w:val="18"/>
                  <w:szCs w:val="18"/>
                </w:rPr>
                <w:t xml:space="preserve"> </w:t>
              </w:r>
            </w:ins>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rsidR="00703F34" w:rsidRDefault="00703F34" w:rsidP="00D9374D">
      <w:pPr>
        <w:spacing w:before="240" w:after="240"/>
        <w:rPr>
          <w:iCs/>
          <w:lang w:val="en-US"/>
        </w:rPr>
      </w:pPr>
      <w:r w:rsidRPr="00703F34">
        <w:rPr>
          <w:iCs/>
          <w:lang w:val="en-US"/>
        </w:rPr>
        <w:t>Given that not all the criteria are mutually exclusive and the execution order ma</w:t>
      </w:r>
      <w:r w:rsidRPr="00703F34">
        <w:rPr>
          <w:iCs/>
          <w:lang w:val="en-US"/>
        </w:rPr>
        <w:t>t</w:t>
      </w:r>
      <w:r w:rsidRPr="00703F34">
        <w:rPr>
          <w:iCs/>
          <w:lang w:val="en-US"/>
        </w:rPr>
        <w:t>ters,</w:t>
      </w:r>
      <w:r w:rsidR="00F92E50">
        <w:rPr>
          <w:iCs/>
          <w:lang w:val="en-US"/>
        </w:rPr>
        <w:t xml:space="preserve"> it is</w:t>
      </w:r>
      <w:r w:rsidRPr="00703F34">
        <w:rPr>
          <w:iCs/>
          <w:lang w:val="en-US"/>
        </w:rPr>
        <w:t xml:space="preserve"> suggest</w:t>
      </w:r>
      <w:r w:rsidR="00F92E50">
        <w:rPr>
          <w:iCs/>
          <w:lang w:val="en-US"/>
        </w:rPr>
        <w:t xml:space="preserve">ed </w:t>
      </w:r>
      <w:r w:rsidR="0040008C" w:rsidRPr="0040008C">
        <w:rPr>
          <w:iCs/>
          <w:lang w:val="en-US"/>
        </w:rPr>
        <w:t>the following criteria priority: I1, I2, E1, E2, E3, E4, E5, and E6</w:t>
      </w:r>
      <w:r w:rsidRPr="00703F34">
        <w:rPr>
          <w:iCs/>
          <w:lang w:val="en-US"/>
        </w:rPr>
        <w:t xml:space="preserve">. </w:t>
      </w:r>
      <w:r w:rsidR="0040008C" w:rsidRPr="0040008C">
        <w:rPr>
          <w:iCs/>
          <w:lang w:val="en-US"/>
        </w:rPr>
        <w:t xml:space="preserve">This sequence </w:t>
      </w:r>
      <w:r w:rsidRPr="00703F34">
        <w:rPr>
          <w:iCs/>
          <w:lang w:val="en-US"/>
        </w:rPr>
        <w:t>was particularly important in our case with four people executing the SLR.</w:t>
      </w:r>
    </w:p>
    <w:p w:rsidR="00FF12CA" w:rsidRPr="00ED250C" w:rsidRDefault="00FF12CA" w:rsidP="00FF12CA">
      <w:pPr>
        <w:pStyle w:val="heading2"/>
        <w:numPr>
          <w:ilvl w:val="2"/>
          <w:numId w:val="7"/>
        </w:numPr>
        <w:rPr>
          <w:lang w:val="en-US"/>
        </w:rPr>
      </w:pPr>
      <w:r w:rsidRPr="00ED250C">
        <w:rPr>
          <w:lang w:val="en-US"/>
        </w:rPr>
        <w:t>Define Data Extraction Strategy</w:t>
      </w:r>
    </w:p>
    <w:p w:rsidR="00FF12CA" w:rsidRPr="00FF12CA" w:rsidRDefault="00FF12CA" w:rsidP="00FF12CA">
      <w:pPr>
        <w:ind w:firstLine="0"/>
        <w:rPr>
          <w:iCs/>
          <w:lang w:val="en-US"/>
        </w:rPr>
      </w:pPr>
      <w:r w:rsidRPr="00FF12CA">
        <w:rPr>
          <w:iCs/>
          <w:lang w:val="en-US"/>
        </w:rPr>
        <w:t>The objective of this activity is to define a strategy to extract data from selected pr</w:t>
      </w:r>
      <w:r w:rsidRPr="00FF12CA">
        <w:rPr>
          <w:iCs/>
          <w:lang w:val="en-US"/>
        </w:rPr>
        <w:t>i</w:t>
      </w:r>
      <w:r w:rsidRPr="00FF12CA">
        <w:rPr>
          <w:iCs/>
          <w:lang w:val="en-US"/>
        </w:rPr>
        <w:t xml:space="preserve">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w:t>
      </w:r>
      <w:r w:rsidRPr="00FF12CA">
        <w:rPr>
          <w:iCs/>
          <w:lang w:val="en-US"/>
        </w:rPr>
        <w:t>n</w:t>
      </w:r>
      <w:r w:rsidRPr="00FF12CA">
        <w:rPr>
          <w:iCs/>
          <w:lang w:val="en-US"/>
        </w:rPr>
        <w:t>tifier, title, conference or journal, year, number of citations, digital library.</w:t>
      </w:r>
    </w:p>
    <w:p w:rsidR="00FF12CA" w:rsidRPr="00FF12CA" w:rsidRDefault="00FF12CA" w:rsidP="00F6701C">
      <w:pPr>
        <w:pStyle w:val="PargrafodaLista"/>
        <w:numPr>
          <w:ilvl w:val="0"/>
          <w:numId w:val="12"/>
        </w:numPr>
        <w:rPr>
          <w:iCs/>
          <w:lang w:val="en-US"/>
        </w:rPr>
      </w:pPr>
      <w:r w:rsidRPr="00FF12CA">
        <w:rPr>
          <w:iCs/>
          <w:lang w:val="en-US"/>
        </w:rPr>
        <w:t>Section 2 (optional): records the metrics used to measure the visual co</w:t>
      </w:r>
      <w:r w:rsidRPr="00FF12CA">
        <w:rPr>
          <w:iCs/>
          <w:lang w:val="en-US"/>
        </w:rPr>
        <w:t>m</w:t>
      </w:r>
      <w:r w:rsidRPr="00FF12CA">
        <w:rPr>
          <w:iCs/>
          <w:lang w:val="en-US"/>
        </w:rPr>
        <w:t>prehension of eye-tracking business process models.</w:t>
      </w:r>
    </w:p>
    <w:p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rsidR="004B5A7A" w:rsidRDefault="00FF12CA" w:rsidP="00FF12CA">
      <w:pPr>
        <w:rPr>
          <w:iCs/>
          <w:lang w:val="en-US"/>
        </w:rPr>
      </w:pPr>
      <w:r w:rsidRPr="00FF12CA">
        <w:rPr>
          <w:iCs/>
          <w:lang w:val="en-US"/>
        </w:rPr>
        <w:lastRenderedPageBreak/>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rsidR="00FF12CA" w:rsidRPr="00270BD1" w:rsidRDefault="00FF12CA" w:rsidP="00FF12CA">
      <w:pPr>
        <w:pStyle w:val="heading2"/>
        <w:numPr>
          <w:ilvl w:val="2"/>
          <w:numId w:val="7"/>
        </w:numPr>
        <w:rPr>
          <w:lang w:val="en-US"/>
        </w:rPr>
      </w:pPr>
      <w:r w:rsidRPr="00270BD1">
        <w:rPr>
          <w:lang w:val="en-US"/>
        </w:rPr>
        <w:t>Define Quality Assessment</w:t>
      </w:r>
    </w:p>
    <w:p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w:t>
      </w:r>
      <w:ins w:id="95" w:author="Evelyne" w:date="2020-05-05T04:26:00Z">
        <w:r w:rsidR="006D264D">
          <w:rPr>
            <w:lang w:val="en-US"/>
          </w:rPr>
          <w:t xml:space="preserve">an </w:t>
        </w:r>
      </w:ins>
      <w:r w:rsidRPr="008B21EC">
        <w:rPr>
          <w:lang w:val="en-US"/>
        </w:rPr>
        <w:t>agreed definition of what a high-level quality study is; there is</w:t>
      </w:r>
      <w:ins w:id="96" w:author="Evelyne" w:date="2020-05-05T04:26:00Z">
        <w:r w:rsidR="006D264D">
          <w:rPr>
            <w:lang w:val="en-US"/>
          </w:rPr>
          <w:t>, though,</w:t>
        </w:r>
      </w:ins>
      <w:r w:rsidRPr="008B21EC">
        <w:rPr>
          <w:lang w:val="en-US"/>
        </w:rPr>
        <w:t xml:space="preserve"> a common agreement that the quality of the selected prim</w:t>
      </w:r>
      <w:r w:rsidRPr="008B21EC">
        <w:rPr>
          <w:lang w:val="en-US"/>
        </w:rPr>
        <w:t>a</w:t>
      </w:r>
      <w:r w:rsidRPr="008B21EC">
        <w:rPr>
          <w:lang w:val="en-US"/>
        </w:rPr>
        <w:t xml:space="preserve">ry studies is fundamental to obtain more reliable results </w:t>
      </w:r>
      <w:r w:rsidR="0082563D">
        <w:rPr>
          <w:lang w:val="en-US"/>
        </w:rPr>
        <w:t>(</w:t>
      </w:r>
      <w:r w:rsidR="0082563D" w:rsidRPr="00CA0F56">
        <w:rPr>
          <w:lang w:val="en-US"/>
        </w:rPr>
        <w:t>Kitchenham</w:t>
      </w:r>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similar to that in </w:t>
      </w:r>
      <w:r w:rsidR="0082563D" w:rsidRPr="0082563D">
        <w:rPr>
          <w:lang w:val="en-US"/>
        </w:rPr>
        <w:t>Jamsh</w:t>
      </w:r>
      <w:r w:rsidR="0082563D" w:rsidRPr="0082563D">
        <w:rPr>
          <w:lang w:val="en-US"/>
        </w:rPr>
        <w:t>i</w:t>
      </w:r>
      <w:r w:rsidR="0082563D" w:rsidRPr="0082563D">
        <w:rPr>
          <w:lang w:val="en-US"/>
        </w:rPr>
        <w:t>di</w:t>
      </w:r>
      <w:ins w:id="97" w:author="Evelyne" w:date="2020-05-05T04:27:00Z">
        <w:r w:rsidR="006D264D">
          <w:rPr>
            <w:lang w:val="en-US"/>
          </w:rPr>
          <w:t xml:space="preserve"> </w:t>
        </w:r>
      </w:ins>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ins w:id="98" w:author="Evelyne" w:date="2020-05-05T04:27:00Z">
        <w:r w:rsidR="006D264D">
          <w:rPr>
            <w:lang w:val="en-US"/>
          </w:rPr>
          <w:t xml:space="preserve"> </w:t>
        </w:r>
      </w:ins>
      <w:r w:rsidR="008B21EC" w:rsidRPr="008B21EC">
        <w:rPr>
          <w:lang w:val="en-US"/>
        </w:rPr>
        <w:t>g</w:t>
      </w:r>
      <w:r w:rsidR="008B21EC" w:rsidRPr="008B21EC">
        <w:rPr>
          <w:lang w:val="en-US"/>
        </w:rPr>
        <w:t>e</w:t>
      </w:r>
      <w:r w:rsidR="008B21EC" w:rsidRPr="008B21EC">
        <w:rPr>
          <w:lang w:val="en-US"/>
        </w:rPr>
        <w:t xml:space="preserve">neral and four specific criteria (Table </w:t>
      </w:r>
      <w:r>
        <w:rPr>
          <w:lang w:val="en-US"/>
        </w:rPr>
        <w:t>4</w:t>
      </w:r>
      <w:r w:rsidR="008B21EC" w:rsidRPr="008B21EC">
        <w:rPr>
          <w:lang w:val="en-US"/>
        </w:rPr>
        <w:t>), QA2 uses the ranking of the publications forums, QA3 uses the papers’ citations and QA4 relaxes QA3. Each of these criteria is discussed next.</w:t>
      </w:r>
    </w:p>
    <w:p w:rsidR="00A756AD" w:rsidRPr="00B76BBA" w:rsidRDefault="00A756AD" w:rsidP="00A756AD">
      <w:pPr>
        <w:ind w:firstLine="0"/>
        <w:rPr>
          <w:lang w:val="en-US"/>
        </w:rPr>
      </w:pPr>
      <w:r>
        <w:rPr>
          <w:lang w:val="en-US"/>
        </w:rPr>
        <w:tab/>
      </w:r>
      <w:r w:rsidR="008B21EC" w:rsidRPr="008B21EC">
        <w:rPr>
          <w:lang w:val="en-US"/>
        </w:rPr>
        <w:t>QA1 is calculated using the QualityScore given by Equation 1, where the General (G) and Specific (S) assessment factors are summarized in</w:t>
      </w:r>
      <w:ins w:id="99" w:author="Evelyne" w:date="2020-05-05T04:27:00Z">
        <w:r w:rsidR="006D264D">
          <w:rPr>
            <w:lang w:val="en-US"/>
          </w:rPr>
          <w:t xml:space="preserve"> </w:t>
        </w:r>
      </w:ins>
      <w:fldSimple w:instr=" REF _Ref36196560 \h  \* MERGEFORMAT ">
        <w:r w:rsidR="006034F8" w:rsidRPr="006034F8">
          <w:rPr>
            <w:lang w:val="en-US"/>
          </w:rPr>
          <w:t>Table 4</w:t>
        </w:r>
      </w:fldSimple>
      <w:r w:rsidR="008B21EC" w:rsidRPr="008B21EC">
        <w:rPr>
          <w:lang w:val="en-US"/>
        </w:rPr>
        <w:t>. The result is a numerical quantification to rank the selected studies.</w:t>
      </w:r>
      <w:r w:rsidRPr="00B76BBA">
        <w:rPr>
          <w:lang w:val="en-US"/>
        </w:rPr>
        <w:t>The quality assessment checklist, with G and S composed of four items each and each one with a maximum score of 1, shows a weighted average, where S weights 3 times more than G, as the specific co</w:t>
      </w:r>
      <w:r w:rsidRPr="00B76BBA">
        <w:rPr>
          <w:lang w:val="en-US"/>
        </w:rPr>
        <w:t>n</w:t>
      </w:r>
      <w:r w:rsidRPr="00B76BBA">
        <w:rPr>
          <w:lang w:val="en-US"/>
        </w:rPr>
        <w:t xml:space="preserve">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ins w:id="100" w:author="Evelyne" w:date="2020-05-05T04:28:00Z">
        <w:r w:rsidR="006D264D">
          <w:rPr>
            <w:lang w:val="en-US"/>
          </w:rPr>
          <w:t xml:space="preserve"> </w:t>
        </w:r>
      </w:ins>
      <w:r w:rsidR="005335F4">
        <w:rPr>
          <w:lang w:val="en-US"/>
        </w:rPr>
        <w:t xml:space="preserve">of </w:t>
      </w:r>
      <w:r w:rsidRPr="00B76BBA">
        <w:rPr>
          <w:lang w:val="en-US"/>
        </w:rPr>
        <w:t xml:space="preserve">the </w:t>
      </w:r>
      <w:r w:rsidR="005335F4">
        <w:rPr>
          <w:lang w:val="en-US"/>
        </w:rPr>
        <w:t xml:space="preserve">paper’s </w:t>
      </w:r>
      <w:r w:rsidRPr="00B76BBA">
        <w:rPr>
          <w:lang w:val="en-US"/>
        </w:rPr>
        <w:t>quality itself with this criterion, but only its contributions’ alignment with</w:t>
      </w:r>
      <w:ins w:id="101" w:author="Evelyne" w:date="2020-05-05T04:28:00Z">
        <w:r w:rsidR="006D264D">
          <w:rPr>
            <w:lang w:val="en-US"/>
          </w:rPr>
          <w:t xml:space="preserve"> this study</w:t>
        </w:r>
        <w:r w:rsidR="006D264D">
          <w:rPr>
            <w:lang w:val="en-US"/>
          </w:rPr>
          <w:t>’</w:t>
        </w:r>
        <w:r w:rsidR="006D264D">
          <w:rPr>
            <w:lang w:val="en-US"/>
          </w:rPr>
          <w:t>s</w:t>
        </w:r>
      </w:ins>
      <w:del w:id="102" w:author="Evelyne" w:date="2020-05-05T04:28:00Z">
        <w:r w:rsidRPr="00B76BBA" w:rsidDel="006D264D">
          <w:rPr>
            <w:lang w:val="en-US"/>
          </w:rPr>
          <w:delText xml:space="preserve"> our</w:delText>
        </w:r>
      </w:del>
      <w:r w:rsidRPr="00B76BBA">
        <w:rPr>
          <w:lang w:val="en-US"/>
        </w:rPr>
        <w:t xml:space="preserve">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74"/>
        <w:gridCol w:w="534"/>
      </w:tblGrid>
      <w:tr w:rsidR="00400C51" w:rsidTr="00CD3AA8">
        <w:tc>
          <w:tcPr>
            <w:tcW w:w="6374" w:type="dxa"/>
          </w:tcPr>
          <w:p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rsidR="00AD0389" w:rsidRDefault="00AD0389" w:rsidP="00974078">
      <w:pPr>
        <w:pStyle w:val="TableTitle"/>
        <w:keepNext/>
        <w:spacing w:before="240"/>
        <w:rPr>
          <w:b/>
          <w:bCs/>
          <w:smallCaps w:val="0"/>
          <w:sz w:val="20"/>
          <w:szCs w:val="20"/>
        </w:rPr>
      </w:pPr>
      <w:bookmarkStart w:id="103" w:name="_Ref36196560"/>
    </w:p>
    <w:p w:rsidR="00EB496F" w:rsidRDefault="006034F8" w:rsidP="00FC3E62">
      <w:pPr>
        <w:pStyle w:val="TableTitle"/>
        <w:rPr>
          <w:smallCaps w:val="0"/>
          <w:sz w:val="20"/>
          <w:szCs w:val="20"/>
        </w:rPr>
      </w:pPr>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Pr>
          <w:b/>
          <w:bCs/>
          <w:smallCaps w:val="0"/>
          <w:noProof/>
          <w:sz w:val="20"/>
          <w:szCs w:val="20"/>
        </w:rPr>
        <w:t>4</w:t>
      </w:r>
      <w:r w:rsidR="0055061D" w:rsidRPr="006034F8">
        <w:rPr>
          <w:b/>
          <w:bCs/>
          <w:smallCaps w:val="0"/>
          <w:sz w:val="20"/>
          <w:szCs w:val="20"/>
        </w:rPr>
        <w:fldChar w:fldCharType="end"/>
      </w:r>
      <w:bookmarkEnd w:id="103"/>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tblPr>
      <w:tblGrid>
        <w:gridCol w:w="3565"/>
        <w:gridCol w:w="3569"/>
      </w:tblGrid>
      <w:tr w:rsidR="00EC7E03" w:rsidRPr="00970BD3" w:rsidTr="00EC7E03">
        <w:tc>
          <w:tcPr>
            <w:tcW w:w="4247" w:type="dxa"/>
          </w:tcPr>
          <w:p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8C060A" w:rsidTr="00EC7E03">
        <w:tc>
          <w:tcPr>
            <w:tcW w:w="4247" w:type="dxa"/>
          </w:tcPr>
          <w:p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8C060A" w:rsidTr="00EC7E03">
        <w:tc>
          <w:tcPr>
            <w:tcW w:w="4247" w:type="dxa"/>
          </w:tcPr>
          <w:p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w:t>
            </w:r>
            <w:r w:rsidRPr="00970BD3">
              <w:rPr>
                <w:rFonts w:asciiTheme="majorBidi" w:hAnsiTheme="majorBidi" w:cstheme="majorBidi"/>
                <w:sz w:val="18"/>
                <w:szCs w:val="18"/>
                <w:lang w:val="en-US"/>
              </w:rPr>
              <w:t>a</w:t>
            </w:r>
            <w:r w:rsidRPr="00970BD3">
              <w:rPr>
                <w:rFonts w:asciiTheme="majorBidi" w:hAnsiTheme="majorBidi" w:cstheme="majorBidi"/>
                <w:sz w:val="18"/>
                <w:szCs w:val="18"/>
                <w:lang w:val="en-US"/>
              </w:rPr>
              <w:lastRenderedPageBreak/>
              <w:t>tion method (0.0)</w:t>
            </w:r>
          </w:p>
        </w:tc>
      </w:tr>
      <w:tr w:rsidR="00EC7E03" w:rsidRPr="008C060A" w:rsidTr="00EC7E03">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w:t>
            </w:r>
            <w:r w:rsidRPr="005912D2">
              <w:rPr>
                <w:rFonts w:asciiTheme="majorBidi" w:hAnsiTheme="majorBidi" w:cstheme="majorBidi"/>
                <w:sz w:val="18"/>
                <w:szCs w:val="18"/>
                <w:lang w:val="en-US"/>
              </w:rPr>
              <w:t>e</w:t>
            </w:r>
            <w:r w:rsidRPr="005912D2">
              <w:rPr>
                <w:rFonts w:asciiTheme="majorBidi" w:hAnsiTheme="majorBidi" w:cstheme="majorBidi"/>
                <w:sz w:val="18"/>
                <w:szCs w:val="18"/>
                <w:lang w:val="en-US"/>
              </w:rPr>
              <w:t>sults (1.0)</w:t>
            </w:r>
          </w:p>
          <w:p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correlation between contr</w:t>
            </w:r>
            <w:r w:rsidRPr="005912D2">
              <w:rPr>
                <w:rFonts w:asciiTheme="majorBidi" w:hAnsiTheme="majorBidi" w:cstheme="majorBidi"/>
                <w:sz w:val="18"/>
                <w:szCs w:val="18"/>
                <w:lang w:val="en-US"/>
              </w:rPr>
              <w:t>i</w:t>
            </w:r>
            <w:r w:rsidRPr="005912D2">
              <w:rPr>
                <w:rFonts w:asciiTheme="majorBidi" w:hAnsiTheme="majorBidi" w:cstheme="majorBidi"/>
                <w:sz w:val="18"/>
                <w:szCs w:val="18"/>
                <w:lang w:val="en-US"/>
              </w:rPr>
              <w:t>butions and results (0.5)</w:t>
            </w:r>
          </w:p>
          <w:p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description of contributions or results (0.0)</w:t>
            </w:r>
          </w:p>
        </w:tc>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w:t>
            </w:r>
            <w:r w:rsidRPr="005912D2">
              <w:rPr>
                <w:rFonts w:asciiTheme="majorBidi" w:hAnsiTheme="majorBidi" w:cstheme="majorBidi"/>
                <w:sz w:val="18"/>
                <w:szCs w:val="18"/>
                <w:lang w:val="en-US"/>
              </w:rPr>
              <w:t>a</w:t>
            </w:r>
            <w:r w:rsidRPr="005912D2">
              <w:rPr>
                <w:rFonts w:asciiTheme="majorBidi" w:hAnsiTheme="majorBidi" w:cstheme="majorBidi"/>
                <w:sz w:val="18"/>
                <w:szCs w:val="18"/>
                <w:lang w:val="en-US"/>
              </w:rPr>
              <w:t>racteristics:</w:t>
            </w:r>
          </w:p>
          <w:p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rsidTr="00EC7E03">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3"/>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4"/>
      </w:r>
      <w:ins w:id="104" w:author="Evelyne" w:date="2020-05-05T04:30:00Z">
        <w:r w:rsidR="00C50A00">
          <w:rPr>
            <w:lang w:val="en-US"/>
          </w:rPr>
          <w:t xml:space="preserve"> </w:t>
        </w:r>
      </w:ins>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w:t>
      </w:r>
      <w:r w:rsidRPr="002C0340">
        <w:rPr>
          <w:lang w:val="en-US"/>
        </w:rPr>
        <w:t>n</w:t>
      </w:r>
      <w:r w:rsidRPr="002C0340">
        <w:rPr>
          <w:lang w:val="en-US"/>
        </w:rPr>
        <w:t>sider</w:t>
      </w:r>
      <w:r w:rsidR="00B01889">
        <w:rPr>
          <w:lang w:val="en-US"/>
        </w:rPr>
        <w:t>ed</w:t>
      </w:r>
      <w:r w:rsidRPr="002C0340">
        <w:rPr>
          <w:lang w:val="en-US"/>
        </w:rPr>
        <w:t xml:space="preserve"> “lower”</w:t>
      </w:r>
      <w:r>
        <w:rPr>
          <w:lang w:val="en-US"/>
        </w:rPr>
        <w:t xml:space="preserve"> too.</w:t>
      </w:r>
    </w:p>
    <w:p w:rsidR="00B76BBA" w:rsidRPr="00B76BBA" w:rsidRDefault="00B76BBA" w:rsidP="00B76BBA">
      <w:pPr>
        <w:rPr>
          <w:lang w:val="en-US"/>
        </w:rPr>
      </w:pPr>
      <w:r w:rsidRPr="00B76BBA">
        <w:rPr>
          <w:lang w:val="en-US"/>
        </w:rPr>
        <w:t>The third quality assessment criteria (QA3) rates papers according to their cit</w:t>
      </w:r>
      <w:r w:rsidRPr="00B76BBA">
        <w:rPr>
          <w:lang w:val="en-US"/>
        </w:rPr>
        <w:t>a</w:t>
      </w:r>
      <w:r w:rsidRPr="00B76BBA">
        <w:rPr>
          <w:lang w:val="en-US"/>
        </w:rPr>
        <w:t xml:space="preserve">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5"/>
      </w:r>
      <w:ins w:id="106" w:author="Evelyne" w:date="2020-05-05T04:30:00Z">
        <w:r w:rsidR="00C50A00">
          <w:rPr>
            <w:lang w:val="en-US"/>
          </w:rPr>
          <w:t xml:space="preserve"> </w:t>
        </w:r>
      </w:ins>
      <w:r w:rsidR="00B01889">
        <w:rPr>
          <w:lang w:val="en-US"/>
        </w:rPr>
        <w:t>will be use</w:t>
      </w:r>
      <w:ins w:id="107" w:author="Evelyne" w:date="2020-05-05T04:30:00Z">
        <w:r w:rsidR="00C50A00">
          <w:rPr>
            <w:lang w:val="en-US"/>
          </w:rPr>
          <w:t xml:space="preserve">d </w:t>
        </w:r>
      </w:ins>
      <w:r w:rsidRPr="00B76BBA">
        <w:rPr>
          <w:lang w:val="en-US"/>
        </w:rPr>
        <w:t>to verify</w:t>
      </w:r>
      <w:r w:rsidR="002C0340">
        <w:rPr>
          <w:lang w:val="en-US"/>
        </w:rPr>
        <w:t xml:space="preserve"> number of</w:t>
      </w:r>
      <w:r w:rsidRPr="00B76BBA">
        <w:rPr>
          <w:lang w:val="en-US"/>
        </w:rPr>
        <w:t xml:space="preserve"> cit</w:t>
      </w:r>
      <w:r w:rsidRPr="00B76BBA">
        <w:rPr>
          <w:lang w:val="en-US"/>
        </w:rPr>
        <w:t>a</w:t>
      </w:r>
      <w:r w:rsidRPr="00B76BBA">
        <w:rPr>
          <w:lang w:val="en-US"/>
        </w:rPr>
        <w:t>tions.</w:t>
      </w:r>
    </w:p>
    <w:p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ins w:id="108" w:author="Evelyne" w:date="2020-05-05T04:31:00Z">
        <w:r w:rsidR="00C50A00">
          <w:rPr>
            <w:lang w:val="en-US"/>
          </w:rPr>
          <w:t xml:space="preserve"> </w:t>
        </w:r>
      </w:ins>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w:t>
      </w:r>
      <w:r w:rsidR="00562BD1" w:rsidRPr="00562BD1">
        <w:rPr>
          <w:lang w:val="en-US"/>
        </w:rPr>
        <w:t>i</w:t>
      </w:r>
      <w:r w:rsidR="00562BD1" w:rsidRPr="00562BD1">
        <w:rPr>
          <w:lang w:val="en-US"/>
        </w:rPr>
        <w:t>ographic impact CQ2, CQ3 and QA4 must be “</w:t>
      </w:r>
      <w:r w:rsidR="00562BD1" w:rsidRPr="002C0340">
        <w:rPr>
          <w:lang w:val="en-US"/>
        </w:rPr>
        <w:t>medium</w:t>
      </w:r>
      <w:r w:rsidR="00562BD1" w:rsidRPr="00562BD1">
        <w:rPr>
          <w:lang w:val="en-US"/>
        </w:rPr>
        <w:t>” or higher.</w:t>
      </w:r>
    </w:p>
    <w:p w:rsidR="003A29A1" w:rsidRPr="00ED250C" w:rsidRDefault="003A29A1" w:rsidP="003A29A1">
      <w:pPr>
        <w:pStyle w:val="heading2"/>
        <w:numPr>
          <w:ilvl w:val="2"/>
          <w:numId w:val="7"/>
        </w:numPr>
        <w:rPr>
          <w:lang w:val="en-US"/>
        </w:rPr>
      </w:pPr>
      <w:r w:rsidRPr="00ED250C">
        <w:rPr>
          <w:lang w:val="en-US"/>
        </w:rPr>
        <w:t xml:space="preserve">Analyze Protocol, Provide Feedback and Review Protocol </w:t>
      </w:r>
    </w:p>
    <w:p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w:t>
      </w:r>
      <w:r w:rsidRPr="003A29A1">
        <w:rPr>
          <w:iCs/>
          <w:lang w:val="en-US"/>
        </w:rPr>
        <w:t>l</w:t>
      </w:r>
      <w:r w:rsidRPr="003A29A1">
        <w:rPr>
          <w:iCs/>
          <w:lang w:val="en-US"/>
        </w:rPr>
        <w:t xml:space="preserve">lowed, and the outcomes. After presentation, </w:t>
      </w:r>
      <w:r w:rsidR="00B01889">
        <w:rPr>
          <w:iCs/>
          <w:lang w:val="en-US"/>
        </w:rPr>
        <w:t>there was a</w:t>
      </w:r>
      <w:r w:rsidRPr="003A29A1">
        <w:rPr>
          <w:iCs/>
          <w:lang w:val="en-US"/>
        </w:rPr>
        <w:t xml:space="preserve"> session to discuss and co</w:t>
      </w:r>
      <w:r w:rsidRPr="003A29A1">
        <w:rPr>
          <w:iCs/>
          <w:lang w:val="en-US"/>
        </w:rPr>
        <w:t>l</w:t>
      </w:r>
      <w:r w:rsidRPr="003A29A1">
        <w:rPr>
          <w:iCs/>
          <w:lang w:val="en-US"/>
        </w:rPr>
        <w:t xml:space="preserve">lect reviewer comments based on the presentation and a checklist was provided to the </w:t>
      </w:r>
      <w:r w:rsidRPr="00127B89">
        <w:rPr>
          <w:rFonts w:ascii="Courier New" w:hAnsi="Courier New" w:cs="Courier New"/>
          <w:lang w:val="en-US"/>
        </w:rPr>
        <w:lastRenderedPageBreak/>
        <w:t>Reviewers</w:t>
      </w:r>
      <w:r w:rsidRPr="003A29A1">
        <w:rPr>
          <w:iCs/>
          <w:lang w:val="en-US"/>
        </w:rPr>
        <w:t xml:space="preserve"> for feedback. This checklist was composed of 10 questions, each ev</w:t>
      </w:r>
      <w:r w:rsidRPr="003A29A1">
        <w:rPr>
          <w:iCs/>
          <w:lang w:val="en-US"/>
        </w:rPr>
        <w:t>a</w:t>
      </w:r>
      <w:r w:rsidRPr="003A29A1">
        <w:rPr>
          <w:iCs/>
          <w:lang w:val="en-US"/>
        </w:rPr>
        <w:t>luated in a range 1 to 5, where 1 meant full disagreement and 5 meant full agreement with the statement. In general, the feedback received was very good, as the quality assessment results ranged from 75% (average 4) to 100% (average 5).</w:t>
      </w:r>
    </w:p>
    <w:p w:rsidR="00FD4185" w:rsidRDefault="00174294" w:rsidP="00D9374D">
      <w:pPr>
        <w:pStyle w:val="heading1"/>
        <w:numPr>
          <w:ilvl w:val="0"/>
          <w:numId w:val="20"/>
        </w:numPr>
      </w:pPr>
      <w:r w:rsidRPr="00D9374D">
        <w:rPr>
          <w:lang w:val="en-US"/>
        </w:rPr>
        <w:t>Search</w:t>
      </w:r>
      <w:r w:rsidRPr="00174294">
        <w:t>Studies</w:t>
      </w:r>
    </w:p>
    <w:p w:rsidR="007443DE" w:rsidRPr="007443DE" w:rsidRDefault="00DC16CB" w:rsidP="0078697A">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ins w:id="109" w:author="Evelyne" w:date="2020-05-05T04:32:00Z">
        <w:r w:rsidR="00EB1E75">
          <w:rPr>
            <w:lang w:val="en-US"/>
          </w:rPr>
          <w:t xml:space="preserve"> </w:t>
        </w:r>
      </w:ins>
      <w:fldSimple w:instr=" REF _Ref36135738 \h  \* MERGEFORMAT ">
        <w:r w:rsidR="0078697A" w:rsidRPr="00522DD9">
          <w:rPr>
            <w:b/>
            <w:bCs/>
            <w:lang w:val="en-US"/>
          </w:rPr>
          <w:t xml:space="preserve">Figure </w:t>
        </w:r>
        <w:r w:rsidR="0078697A">
          <w:rPr>
            <w:b/>
            <w:bCs/>
            <w:noProof/>
            <w:lang w:val="en-US"/>
          </w:rPr>
          <w:t>4</w:t>
        </w:r>
      </w:fldSimple>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ins w:id="110" w:author="Evelyne" w:date="2020-05-05T04:32:00Z">
        <w:r w:rsidR="00EB1E75">
          <w:rPr>
            <w:rFonts w:ascii="Courier New" w:hAnsi="Courier New" w:cs="Courier New"/>
            <w:lang w:val="en-US"/>
          </w:rPr>
          <w:t xml:space="preserve"> </w:t>
        </w:r>
      </w:ins>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ins w:id="111" w:author="Evelyne" w:date="2020-05-05T04:32:00Z">
        <w:r w:rsidR="00EB1E75">
          <w:rPr>
            <w:rFonts w:ascii="Courier New" w:hAnsi="Courier New" w:cs="Courier New"/>
            <w:lang w:val="en-US"/>
          </w:rPr>
          <w:t xml:space="preserve"> </w:t>
        </w:r>
      </w:ins>
      <w:r w:rsidR="00B12EE4">
        <w:rPr>
          <w:lang w:val="en-US"/>
        </w:rPr>
        <w:t>are</w:t>
      </w:r>
      <w:bookmarkStart w:id="112" w:name="_Hlk36136317"/>
      <w:ins w:id="113" w:author="Evelyne" w:date="2020-05-05T04:32:00Z">
        <w:r w:rsidR="00EB1E75">
          <w:rPr>
            <w:lang w:val="en-US"/>
          </w:rPr>
          <w:t xml:space="preserve"> </w:t>
        </w:r>
      </w:ins>
      <w:r w:rsidR="00B12EE4" w:rsidRPr="00B12EE4">
        <w:rPr>
          <w:lang w:val="en-US"/>
        </w:rPr>
        <w:t>responsible for the activities</w:t>
      </w:r>
      <w:bookmarkEnd w:id="112"/>
      <w:ins w:id="114" w:author="Evelyne" w:date="2020-05-05T04:32:00Z">
        <w:r w:rsidR="00EB1E75">
          <w:rPr>
            <w:lang w:val="en-US"/>
          </w:rPr>
          <w:t xml:space="preserve"> </w:t>
        </w:r>
      </w:ins>
      <w:r w:rsidR="00B12EE4" w:rsidRPr="007443DE">
        <w:rPr>
          <w:rFonts w:ascii="Courier New" w:hAnsi="Courier New" w:cs="Courier New"/>
          <w:lang w:val="en-US"/>
        </w:rPr>
        <w:t>P</w:t>
      </w:r>
      <w:r w:rsidRPr="007443DE">
        <w:rPr>
          <w:rFonts w:ascii="Courier New" w:hAnsi="Courier New" w:cs="Courier New"/>
          <w:lang w:val="en-US"/>
        </w:rPr>
        <w:t>e</w:t>
      </w:r>
      <w:r w:rsidRPr="007443DE">
        <w:rPr>
          <w:rFonts w:ascii="Courier New" w:hAnsi="Courier New" w:cs="Courier New"/>
          <w:lang w:val="en-US"/>
        </w:rPr>
        <w:t>r</w:t>
      </w:r>
      <w:r w:rsidRPr="007443DE">
        <w:rPr>
          <w:rFonts w:ascii="Courier New" w:hAnsi="Courier New" w:cs="Courier New"/>
          <w:lang w:val="en-US"/>
        </w:rPr>
        <w:t>form</w:t>
      </w:r>
      <w:ins w:id="115" w:author="Evelyne" w:date="2020-05-05T04:32:00Z">
        <w:r w:rsidR="00EB1E75">
          <w:rPr>
            <w:rFonts w:ascii="Courier New" w:hAnsi="Courier New" w:cs="Courier New"/>
            <w:lang w:val="en-US"/>
          </w:rPr>
          <w:t xml:space="preserve"> </w:t>
        </w:r>
      </w:ins>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ins w:id="116" w:author="Evelyne" w:date="2020-05-05T04:32:00Z">
        <w:r w:rsidR="00EB1E75">
          <w:rPr>
            <w:lang w:val="en-US"/>
          </w:rPr>
          <w:t xml:space="preserve"> </w:t>
        </w:r>
      </w:ins>
      <w:r w:rsidR="00B12EE4" w:rsidRPr="007443DE">
        <w:rPr>
          <w:rFonts w:ascii="Courier New" w:hAnsi="Courier New" w:cs="Courier New"/>
          <w:lang w:val="en-US"/>
        </w:rPr>
        <w:t>A</w:t>
      </w:r>
      <w:r w:rsidRPr="007443DE">
        <w:rPr>
          <w:rFonts w:ascii="Courier New" w:hAnsi="Courier New" w:cs="Courier New"/>
          <w:lang w:val="en-US"/>
        </w:rPr>
        <w:t>p</w:t>
      </w:r>
      <w:r w:rsidRPr="007443DE">
        <w:rPr>
          <w:rFonts w:ascii="Courier New" w:hAnsi="Courier New" w:cs="Courier New"/>
          <w:lang w:val="en-US"/>
        </w:rPr>
        <w:t>ply</w:t>
      </w:r>
      <w:ins w:id="117" w:author="Evelyne" w:date="2020-05-05T04:32:00Z">
        <w:r w:rsidR="00EB1E75">
          <w:rPr>
            <w:rFonts w:ascii="Courier New" w:hAnsi="Courier New" w:cs="Courier New"/>
            <w:lang w:val="en-US"/>
          </w:rPr>
          <w:t xml:space="preserve"> </w:t>
        </w:r>
      </w:ins>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ins w:id="118" w:author="Evelyne" w:date="2020-05-05T04:32:00Z">
        <w:r w:rsidR="00EB1E75">
          <w:rPr>
            <w:rFonts w:ascii="Courier New" w:hAnsi="Courier New" w:cs="Courier New"/>
            <w:lang w:val="en-US"/>
          </w:rPr>
          <w:t xml:space="preserve"> </w:t>
        </w:r>
      </w:ins>
      <w:r w:rsidR="00B01889">
        <w:rPr>
          <w:lang w:val="en-US"/>
        </w:rPr>
        <w:t>are</w:t>
      </w:r>
      <w:ins w:id="119" w:author="Evelyne" w:date="2020-05-05T04:32:00Z">
        <w:r w:rsidR="00EB1E75">
          <w:rPr>
            <w:lang w:val="en-US"/>
          </w:rPr>
          <w:t xml:space="preserve"> </w:t>
        </w:r>
      </w:ins>
      <w:r w:rsidR="00B12EE4" w:rsidRPr="00B12EE4">
        <w:rPr>
          <w:lang w:val="en-US"/>
        </w:rPr>
        <w:t>responsible for the a</w:t>
      </w:r>
      <w:r w:rsidR="00B12EE4" w:rsidRPr="00B12EE4">
        <w:rPr>
          <w:lang w:val="en-US"/>
        </w:rPr>
        <w:t>c</w:t>
      </w:r>
      <w:r w:rsidR="00B12EE4" w:rsidRPr="00B12EE4">
        <w:rPr>
          <w:lang w:val="en-US"/>
        </w:rPr>
        <w:t>tivit</w:t>
      </w:r>
      <w:r w:rsidR="00B12EE4">
        <w:rPr>
          <w:lang w:val="en-US"/>
        </w:rPr>
        <w:t xml:space="preserve">y </w:t>
      </w:r>
      <w:r w:rsidR="0093211A" w:rsidRPr="007443DE">
        <w:rPr>
          <w:rFonts w:ascii="Courier New" w:hAnsi="Courier New" w:cs="Courier New"/>
          <w:lang w:val="en-US"/>
        </w:rPr>
        <w:t>Revie</w:t>
      </w:r>
      <w:r w:rsidR="0093211A" w:rsidRPr="007443DE">
        <w:rPr>
          <w:rFonts w:ascii="Courier New" w:hAnsi="Courier New" w:cs="Courier New"/>
          <w:lang w:val="en-US"/>
        </w:rPr>
        <w:t>w</w:t>
      </w:r>
      <w:ins w:id="120" w:author="Evelyne" w:date="2020-05-05T04:32:00Z">
        <w:r w:rsidR="00EB1E75">
          <w:rPr>
            <w:rFonts w:ascii="Courier New" w:hAnsi="Courier New" w:cs="Courier New"/>
            <w:lang w:val="en-US"/>
          </w:rPr>
          <w:t xml:space="preserve"> </w:t>
        </w:r>
      </w:ins>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ins w:id="121" w:author="Evelyne" w:date="2020-05-05T04:32:00Z">
        <w:r w:rsidR="00EB1E75">
          <w:rPr>
            <w:lang w:val="en-US"/>
          </w:rPr>
          <w:t xml:space="preserve"> </w:t>
        </w:r>
      </w:ins>
      <w:r w:rsidR="007443DE" w:rsidRPr="007443DE">
        <w:rPr>
          <w:lang w:val="en-US"/>
        </w:rPr>
        <w:t>Each activity will be detailed in next sections.</w:t>
      </w:r>
    </w:p>
    <w:p w:rsidR="00DC16CB" w:rsidRDefault="0078697A" w:rsidP="00C04BD1">
      <w:pPr>
        <w:spacing w:before="240"/>
        <w:ind w:firstLine="0"/>
        <w:jc w:val="center"/>
        <w:rPr>
          <w:lang w:val="en-US"/>
        </w:rPr>
      </w:pPr>
      <w:r>
        <w:rPr>
          <w:noProof/>
          <w:lang w:eastAsia="ko-KR"/>
        </w:rPr>
        <w:drawing>
          <wp:inline distT="0" distB="0" distL="0" distR="0">
            <wp:extent cx="4392930" cy="187706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05.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2930" cy="1877060"/>
                    </a:xfrm>
                    <a:prstGeom prst="rect">
                      <a:avLst/>
                    </a:prstGeom>
                  </pic:spPr>
                </pic:pic>
              </a:graphicData>
            </a:graphic>
          </wp:inline>
        </w:drawing>
      </w:r>
    </w:p>
    <w:p w:rsidR="00C04BD1" w:rsidRPr="00C04BD1" w:rsidRDefault="00C04BD1" w:rsidP="00C04BD1">
      <w:pPr>
        <w:ind w:firstLine="0"/>
        <w:jc w:val="center"/>
        <w:rPr>
          <w:lang w:val="en-US"/>
        </w:rPr>
      </w:pPr>
      <w:bookmarkStart w:id="122" w:name="_Ref36135738"/>
      <w:r w:rsidRPr="00522DD9">
        <w:rPr>
          <w:b/>
          <w:bCs/>
          <w:lang w:val="en-US"/>
        </w:rPr>
        <w:t xml:space="preserve">Figure </w:t>
      </w:r>
      <w:r w:rsidR="0055061D" w:rsidRPr="00522DD9">
        <w:rPr>
          <w:b/>
          <w:bCs/>
          <w:lang w:val="en-US"/>
        </w:rPr>
        <w:fldChar w:fldCharType="begin"/>
      </w:r>
      <w:r w:rsidRPr="00522DD9">
        <w:rPr>
          <w:b/>
          <w:bCs/>
          <w:lang w:val="en-US"/>
        </w:rPr>
        <w:instrText xml:space="preserve"> SEQ Figure \* ARABIC </w:instrText>
      </w:r>
      <w:r w:rsidR="0055061D" w:rsidRPr="00522DD9">
        <w:rPr>
          <w:b/>
          <w:bCs/>
          <w:lang w:val="en-US"/>
        </w:rPr>
        <w:fldChar w:fldCharType="separate"/>
      </w:r>
      <w:r w:rsidR="0078697A">
        <w:rPr>
          <w:b/>
          <w:bCs/>
          <w:noProof/>
          <w:lang w:val="en-US"/>
        </w:rPr>
        <w:t>4</w:t>
      </w:r>
      <w:r w:rsidR="0055061D" w:rsidRPr="00522DD9">
        <w:rPr>
          <w:b/>
          <w:bCs/>
          <w:lang w:val="en-US"/>
        </w:rPr>
        <w:fldChar w:fldCharType="end"/>
      </w:r>
      <w:r w:rsidRPr="00C04BD1">
        <w:rPr>
          <w:lang w:val="en-US"/>
        </w:rPr>
        <w:t>. Subprocess (B) Search Studies</w:t>
      </w:r>
    </w:p>
    <w:bookmarkEnd w:id="122"/>
    <w:p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rsidR="00A76F27" w:rsidRDefault="007443DE" w:rsidP="00A76F27">
      <w:pPr>
        <w:pStyle w:val="p1a"/>
        <w:rPr>
          <w:lang w:val="en-US"/>
        </w:rPr>
      </w:pPr>
      <w:r w:rsidRPr="00C04BD1">
        <w:rPr>
          <w:lang w:val="en-US"/>
        </w:rPr>
        <w:t xml:space="preserve">The objective of this activity is to execute the searches in digital libraries. </w:t>
      </w:r>
      <w:ins w:id="123" w:author="Evelyne" w:date="2020-05-05T04:33:00Z">
        <w:r w:rsidR="00EB1E75">
          <w:rPr>
            <w:lang w:val="en-US"/>
          </w:rPr>
          <w:t>Hence</w:t>
        </w:r>
      </w:ins>
      <w:del w:id="124" w:author="Evelyne" w:date="2020-05-05T04:33:00Z">
        <w:r w:rsidRPr="00C04BD1" w:rsidDel="00EB1E75">
          <w:rPr>
            <w:lang w:val="en-US"/>
          </w:rPr>
          <w:delText>Thus</w:delText>
        </w:r>
      </w:del>
      <w:r w:rsidRPr="00C04BD1">
        <w:rPr>
          <w:lang w:val="en-US"/>
        </w:rPr>
        <w:t>, some specific configurations were considered during the search in each database</w:t>
      </w:r>
      <w:r w:rsidR="00A632D4">
        <w:rPr>
          <w:lang w:val="en-US"/>
        </w:rPr>
        <w:t>, e.g.,</w:t>
      </w:r>
      <w:r w:rsidRPr="00C04BD1">
        <w:rPr>
          <w:lang w:val="en-US"/>
        </w:rPr>
        <w:t xml:space="preserve"> a</w:t>
      </w:r>
      <w:r w:rsidRPr="00C04BD1">
        <w:rPr>
          <w:lang w:val="en-US"/>
        </w:rPr>
        <w:t>d</w:t>
      </w:r>
      <w:r w:rsidRPr="00C04BD1">
        <w:rPr>
          <w:lang w:val="en-US"/>
        </w:rPr>
        <w:t>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rsidR="00A76F27" w:rsidRDefault="00A76F27" w:rsidP="00A76F27">
      <w:pPr>
        <w:pStyle w:val="p1a"/>
        <w:rPr>
          <w:lang w:val="en-US"/>
        </w:rPr>
      </w:pPr>
      <w:r>
        <w:rPr>
          <w:lang w:val="en-US"/>
        </w:rPr>
        <w:tab/>
      </w:r>
      <w:fldSimple w:instr=" REF _Ref36210744 \h  \* MERGEFORMAT ">
        <w:r w:rsidR="0078697A" w:rsidRPr="009F1A3F">
          <w:rPr>
            <w:lang w:val="en-US"/>
          </w:rPr>
          <w:t>Figure 5</w:t>
        </w:r>
      </w:fldSimple>
      <w:r w:rsidRPr="00A76F27">
        <w:rPr>
          <w:lang w:val="en-US"/>
        </w:rPr>
        <w:t xml:space="preserve"> shows the distribution of studies by digital libraries. These studies were automatic</w:t>
      </w:r>
      <w:r w:rsidR="00B01889">
        <w:rPr>
          <w:lang w:val="en-US"/>
        </w:rPr>
        <w:t>ally</w:t>
      </w:r>
      <w:ins w:id="125" w:author="Evelyne" w:date="2020-05-05T04:33:00Z">
        <w:r w:rsidR="00EB1E75">
          <w:rPr>
            <w:lang w:val="en-US"/>
          </w:rPr>
          <w:t xml:space="preserve"> </w:t>
        </w:r>
      </w:ins>
      <w:r w:rsidRPr="00A76F27">
        <w:rPr>
          <w:lang w:val="en-US"/>
        </w:rPr>
        <w:t>col</w:t>
      </w:r>
      <w:ins w:id="126" w:author="Evelyne" w:date="2020-05-05T04:33:00Z">
        <w:r w:rsidR="00EB1E75">
          <w:rPr>
            <w:lang w:val="en-US"/>
          </w:rPr>
          <w:t>l</w:t>
        </w:r>
      </w:ins>
      <w:r w:rsidRPr="00A76F27">
        <w:rPr>
          <w:lang w:val="en-US"/>
        </w:rPr>
        <w:t>e</w:t>
      </w:r>
      <w:ins w:id="127" w:author="Evelyne" w:date="2020-05-05T04:34:00Z">
        <w:r w:rsidR="00EB1E75">
          <w:rPr>
            <w:lang w:val="en-US"/>
          </w:rPr>
          <w:t>c</w:t>
        </w:r>
      </w:ins>
      <w:r w:rsidRPr="00A76F27">
        <w:rPr>
          <w:lang w:val="en-US"/>
        </w:rPr>
        <w:t>ted in digital libraries us</w:t>
      </w:r>
      <w:ins w:id="128" w:author="Evelyne" w:date="2020-05-05T04:34:00Z">
        <w:r w:rsidR="00EB1E75">
          <w:rPr>
            <w:lang w:val="en-US"/>
          </w:rPr>
          <w:t>ing</w:t>
        </w:r>
      </w:ins>
      <w:del w:id="129" w:author="Evelyne" w:date="2020-05-05T04:34:00Z">
        <w:r w:rsidRPr="00A76F27" w:rsidDel="00EB1E75">
          <w:rPr>
            <w:lang w:val="en-US"/>
          </w:rPr>
          <w:delText>ed</w:delText>
        </w:r>
      </w:del>
      <w:r w:rsidRPr="00A76F27">
        <w:rPr>
          <w:lang w:val="en-US"/>
        </w:rPr>
        <w:t xml:space="preserve"> the defined search queries (</w:t>
      </w:r>
      <w:fldSimple w:instr=" REF _Ref36196114 \h  \* MERGEFORMAT ">
        <w:r w:rsidRPr="00A76F27">
          <w:rPr>
            <w:lang w:val="en-US"/>
          </w:rPr>
          <w:t>Table 2</w:t>
        </w:r>
      </w:fldSimple>
      <w:r w:rsidRPr="00A76F27">
        <w:rPr>
          <w:lang w:val="en-US"/>
        </w:rPr>
        <w:t>). In total 1,482 were found, where the majority</w:t>
      </w:r>
      <w:r w:rsidR="00B01889">
        <w:rPr>
          <w:lang w:val="en-US"/>
        </w:rPr>
        <w:t>,</w:t>
      </w:r>
      <w:r w:rsidRPr="00A76F27">
        <w:rPr>
          <w:lang w:val="en-US"/>
        </w:rPr>
        <w:t xml:space="preserve"> 713 (48.27</w:t>
      </w:r>
      <w:del w:id="130" w:author="Evelyne" w:date="2020-05-05T04:35:00Z">
        <w:r w:rsidRPr="00A76F27" w:rsidDel="00EB1E75">
          <w:rPr>
            <w:lang w:val="en-US"/>
          </w:rPr>
          <w:delText xml:space="preserve"> </w:delText>
        </w:r>
      </w:del>
      <w:r w:rsidRPr="00A76F27">
        <w:rPr>
          <w:lang w:val="en-US"/>
        </w:rPr>
        <w:t>%)</w:t>
      </w:r>
      <w:r w:rsidR="00B01889">
        <w:rPr>
          <w:lang w:val="en-US"/>
        </w:rPr>
        <w:t>,</w:t>
      </w:r>
      <w:ins w:id="131" w:author="Evelyne" w:date="2020-05-05T04:34:00Z">
        <w:r w:rsidR="00EB1E75">
          <w:rPr>
            <w:lang w:val="en-US"/>
          </w:rPr>
          <w:t xml:space="preserve"> </w:t>
        </w:r>
      </w:ins>
      <w:r w:rsidR="00B01889">
        <w:rPr>
          <w:lang w:val="en-US"/>
        </w:rPr>
        <w:t xml:space="preserve">came </w:t>
      </w:r>
      <w:r w:rsidRPr="00A76F27">
        <w:rPr>
          <w:lang w:val="en-US"/>
        </w:rPr>
        <w:t xml:space="preserve">from the Springer Link library. The </w:t>
      </w:r>
      <w:r w:rsidR="00F9129D" w:rsidRPr="009F1A3F">
        <w:rPr>
          <w:lang w:val="en-US"/>
        </w:rPr>
        <w:t>library</w:t>
      </w:r>
      <w:ins w:id="132" w:author="Evelyne" w:date="2020-05-05T04:34:00Z">
        <w:r w:rsidR="00EB1E75">
          <w:rPr>
            <w:lang w:val="en-US"/>
          </w:rPr>
          <w:t xml:space="preserve"> </w:t>
        </w:r>
      </w:ins>
      <w:r w:rsidRPr="00A76F27">
        <w:rPr>
          <w:lang w:val="en-US"/>
        </w:rPr>
        <w:t>Science Direct returned 502 (33.99</w:t>
      </w:r>
      <w:del w:id="133" w:author="Evelyne" w:date="2020-05-05T04:35:00Z">
        <w:r w:rsidRPr="00A76F27" w:rsidDel="00EB1E75">
          <w:rPr>
            <w:lang w:val="en-US"/>
          </w:rPr>
          <w:delText xml:space="preserve"> </w:delText>
        </w:r>
      </w:del>
      <w:r w:rsidRPr="00A76F27">
        <w:rPr>
          <w:lang w:val="en-US"/>
        </w:rPr>
        <w:t>%), the second-largest number of studies. The remaining libraries returned a much smaller amount of studies, in which: 180 (12.19</w:t>
      </w:r>
      <w:del w:id="134" w:author="Evelyne" w:date="2020-05-05T04:34:00Z">
        <w:r w:rsidRPr="00A76F27" w:rsidDel="00EB1E75">
          <w:rPr>
            <w:lang w:val="en-US"/>
          </w:rPr>
          <w:delText xml:space="preserve"> </w:delText>
        </w:r>
      </w:del>
      <w:r w:rsidRPr="00A76F27">
        <w:rPr>
          <w:lang w:val="en-US"/>
        </w:rPr>
        <w:t>%) studies were retrieved from the ACM Digital L</w:t>
      </w:r>
      <w:r w:rsidRPr="00A76F27">
        <w:rPr>
          <w:lang w:val="en-US"/>
        </w:rPr>
        <w:t>i</w:t>
      </w:r>
      <w:r w:rsidRPr="00A76F27">
        <w:rPr>
          <w:lang w:val="en-US"/>
        </w:rPr>
        <w:t>brary, 27 (1.83</w:t>
      </w:r>
      <w:del w:id="135" w:author="Evelyne" w:date="2020-05-05T04:34:00Z">
        <w:r w:rsidRPr="00A76F27" w:rsidDel="00EB1E75">
          <w:rPr>
            <w:lang w:val="en-US"/>
          </w:rPr>
          <w:delText xml:space="preserve"> </w:delText>
        </w:r>
      </w:del>
      <w:r w:rsidRPr="00A76F27">
        <w:rPr>
          <w:lang w:val="en-US"/>
        </w:rPr>
        <w:t>%) came from Scopus, 23 (1.56</w:t>
      </w:r>
      <w:del w:id="136" w:author="Evelyne" w:date="2020-05-05T04:34:00Z">
        <w:r w:rsidRPr="00A76F27" w:rsidDel="00EB1E75">
          <w:rPr>
            <w:lang w:val="en-US"/>
          </w:rPr>
          <w:delText xml:space="preserve"> </w:delText>
        </w:r>
      </w:del>
      <w:r w:rsidRPr="00A76F27">
        <w:rPr>
          <w:lang w:val="en-US"/>
        </w:rPr>
        <w:t>%) were retrieved from the IEEE, 20 (1.35</w:t>
      </w:r>
      <w:del w:id="137" w:author="Evelyne" w:date="2020-05-05T04:34:00Z">
        <w:r w:rsidRPr="00A76F27" w:rsidDel="00EB1E75">
          <w:rPr>
            <w:lang w:val="en-US"/>
          </w:rPr>
          <w:delText xml:space="preserve"> </w:delText>
        </w:r>
      </w:del>
      <w:r w:rsidRPr="00A76F27">
        <w:rPr>
          <w:lang w:val="en-US"/>
        </w:rPr>
        <w:t>%) came from Engineering Village and finally 12 (0.81</w:t>
      </w:r>
      <w:del w:id="138" w:author="Evelyne" w:date="2020-05-05T04:35:00Z">
        <w:r w:rsidRPr="00A76F27" w:rsidDel="00EB1E75">
          <w:rPr>
            <w:lang w:val="en-US"/>
          </w:rPr>
          <w:delText xml:space="preserve"> </w:delText>
        </w:r>
      </w:del>
      <w:r w:rsidRPr="00A76F27">
        <w:rPr>
          <w:lang w:val="en-US"/>
        </w:rPr>
        <w:t>%) came from Web of Science.</w:t>
      </w:r>
    </w:p>
    <w:p w:rsidR="00607F06" w:rsidRDefault="005F3085" w:rsidP="00607F06">
      <w:pPr>
        <w:ind w:firstLine="0"/>
        <w:jc w:val="center"/>
        <w:rPr>
          <w:lang w:val="en-US"/>
        </w:rPr>
      </w:pPr>
      <w:r>
        <w:rPr>
          <w:noProof/>
          <w:lang w:eastAsia="ko-KR"/>
        </w:rPr>
        <w:lastRenderedPageBreak/>
        <w:drawing>
          <wp:inline distT="0" distB="0" distL="0" distR="0">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05417" cy="1888177"/>
                    </a:xfrm>
                    <a:prstGeom prst="rect">
                      <a:avLst/>
                    </a:prstGeom>
                    <a:noFill/>
                    <a:ln>
                      <a:noFill/>
                    </a:ln>
                  </pic:spPr>
                </pic:pic>
              </a:graphicData>
            </a:graphic>
          </wp:inline>
        </w:drawing>
      </w:r>
    </w:p>
    <w:p w:rsidR="00607F06" w:rsidRPr="00B91326" w:rsidRDefault="00522DD9" w:rsidP="00607F06">
      <w:pPr>
        <w:spacing w:after="120"/>
        <w:ind w:firstLine="0"/>
        <w:jc w:val="center"/>
        <w:rPr>
          <w:lang w:val="en-US"/>
        </w:rPr>
      </w:pPr>
      <w:bookmarkStart w:id="139" w:name="_Ref36210744"/>
      <w:r w:rsidRPr="00522DD9">
        <w:rPr>
          <w:b/>
          <w:bCs/>
          <w:lang w:val="en-US"/>
        </w:rPr>
        <w:t xml:space="preserve">Figure </w:t>
      </w:r>
      <w:r w:rsidR="0055061D" w:rsidRPr="00522DD9">
        <w:rPr>
          <w:b/>
          <w:bCs/>
          <w:lang w:val="en-US"/>
        </w:rPr>
        <w:fldChar w:fldCharType="begin"/>
      </w:r>
      <w:r w:rsidRPr="00522DD9">
        <w:rPr>
          <w:b/>
          <w:bCs/>
          <w:lang w:val="en-US"/>
        </w:rPr>
        <w:instrText xml:space="preserve"> SEQ Figure \* ARABIC </w:instrText>
      </w:r>
      <w:r w:rsidR="0055061D" w:rsidRPr="00522DD9">
        <w:rPr>
          <w:b/>
          <w:bCs/>
          <w:lang w:val="en-US"/>
        </w:rPr>
        <w:fldChar w:fldCharType="separate"/>
      </w:r>
      <w:r w:rsidR="0078697A">
        <w:rPr>
          <w:b/>
          <w:bCs/>
          <w:noProof/>
          <w:lang w:val="en-US"/>
        </w:rPr>
        <w:t>5</w:t>
      </w:r>
      <w:r w:rsidR="0055061D" w:rsidRPr="00522DD9">
        <w:rPr>
          <w:b/>
          <w:bCs/>
          <w:lang w:val="en-US"/>
        </w:rPr>
        <w:fldChar w:fldCharType="end"/>
      </w:r>
      <w:bookmarkEnd w:id="139"/>
      <w:r w:rsidR="00607F06" w:rsidRPr="00B574EF">
        <w:rPr>
          <w:b/>
          <w:lang w:val="en-US"/>
        </w:rPr>
        <w:t>.</w:t>
      </w:r>
      <w:r w:rsidR="009D6ECD" w:rsidRPr="009D6ECD">
        <w:rPr>
          <w:bCs/>
          <w:lang w:val="en-US"/>
        </w:rPr>
        <w:t>Studies found distributed by digital libraries</w:t>
      </w:r>
      <w:r w:rsidR="00607F06" w:rsidRPr="00B91326">
        <w:rPr>
          <w:lang w:val="en-US"/>
        </w:rPr>
        <w:t>.</w:t>
      </w:r>
    </w:p>
    <w:p w:rsidR="00167E51" w:rsidRPr="00D4773B" w:rsidRDefault="00811C38" w:rsidP="00270BD1">
      <w:pPr>
        <w:pStyle w:val="heading2"/>
        <w:numPr>
          <w:ilvl w:val="0"/>
          <w:numId w:val="0"/>
        </w:numPr>
        <w:ind w:left="567" w:hanging="567"/>
        <w:rPr>
          <w:lang w:val="en-US"/>
        </w:rPr>
      </w:pPr>
      <w:r>
        <w:rPr>
          <w:lang w:val="en-US"/>
        </w:rPr>
        <w:t xml:space="preserve">4.2 </w:t>
      </w:r>
      <w:r w:rsidR="009B5639" w:rsidRPr="00D4773B">
        <w:rPr>
          <w:lang w:val="en-US"/>
        </w:rPr>
        <w:t>Analyze Search Results and Apply Quality Assessment</w:t>
      </w:r>
    </w:p>
    <w:p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w:t>
      </w:r>
      <w:r w:rsidRPr="009B5639">
        <w:rPr>
          <w:color w:val="000000"/>
          <w:lang w:val="en-US" w:eastAsia="pt-BR"/>
        </w:rPr>
        <w:t>a</w:t>
      </w:r>
      <w:r w:rsidRPr="009B5639">
        <w:rPr>
          <w:color w:val="000000"/>
          <w:lang w:val="en-US" w:eastAsia="pt-BR"/>
        </w:rPr>
        <w:t xml:space="preserve">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ins w:id="140" w:author="Evelyne" w:date="2020-05-05T04:35:00Z">
        <w:r w:rsidR="00476CCC">
          <w:rPr>
            <w:rFonts w:ascii="Courier New" w:hAnsi="Courier New" w:cs="Courier New"/>
            <w:lang w:val="en-US"/>
          </w:rPr>
          <w:t xml:space="preserve"> </w:t>
        </w:r>
      </w:ins>
      <w:r w:rsidR="003D0E85" w:rsidRPr="00EB1B30">
        <w:rPr>
          <w:color w:val="000000"/>
          <w:lang w:val="en-US" w:eastAsia="pt-BR"/>
        </w:rPr>
        <w:t>activity</w:t>
      </w:r>
      <w:ins w:id="141" w:author="Evelyne" w:date="2020-05-05T04:35:00Z">
        <w:r w:rsidR="00476CCC">
          <w:rPr>
            <w:color w:val="000000"/>
            <w:lang w:val="en-US" w:eastAsia="pt-BR"/>
          </w:rPr>
          <w:t xml:space="preserve"> </w:t>
        </w:r>
      </w:ins>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w:t>
      </w:r>
      <w:r w:rsidR="003D0E85" w:rsidRPr="00EB1B30">
        <w:rPr>
          <w:color w:val="000000"/>
          <w:lang w:val="en-US" w:eastAsia="pt-BR"/>
        </w:rPr>
        <w:t>u</w:t>
      </w:r>
      <w:r w:rsidR="003D0E85" w:rsidRPr="00EB1B30">
        <w:rPr>
          <w:color w:val="000000"/>
          <w:lang w:val="en-US" w:eastAsia="pt-BR"/>
        </w:rPr>
        <w:t>sion criteria</w:t>
      </w:r>
      <w:r w:rsidR="001975FF">
        <w:rPr>
          <w:color w:val="000000"/>
          <w:lang w:val="en-US" w:eastAsia="pt-BR"/>
        </w:rPr>
        <w:t xml:space="preserve"> (see </w:t>
      </w:r>
      <w:fldSimple w:instr=" REF _Ref36196170 \h  \* MERGEFORMAT ">
        <w:r w:rsidR="001975FF" w:rsidRPr="001975FF">
          <w:rPr>
            <w:color w:val="000000"/>
            <w:lang w:val="en-US" w:eastAsia="pt-BR"/>
          </w:rPr>
          <w:t>Table 3</w:t>
        </w:r>
      </w:fldSimple>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rsidR="00A25C2A" w:rsidRPr="00312CFC" w:rsidRDefault="002C5E6A" w:rsidP="002C3919">
      <w:pPr>
        <w:ind w:firstLine="0"/>
        <w:jc w:val="center"/>
        <w:rPr>
          <w:color w:val="000000"/>
          <w:lang w:val="en-US" w:eastAsia="pt-BR"/>
        </w:rPr>
      </w:pPr>
      <w:bookmarkStart w:id="142" w:name="_Ref36567430"/>
      <w:r>
        <w:rPr>
          <w:noProof/>
          <w:color w:val="000000"/>
          <w:lang w:eastAsia="ko-KR"/>
        </w:rPr>
        <w:drawing>
          <wp:inline distT="0" distB="0" distL="0" distR="0">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55061D" w:rsidRPr="00312CFC">
        <w:rPr>
          <w:color w:val="000000"/>
          <w:lang w:val="en-US" w:eastAsia="pt-BR"/>
        </w:rPr>
        <w:fldChar w:fldCharType="begin"/>
      </w:r>
      <w:r w:rsidR="00312CFC" w:rsidRPr="00312CFC">
        <w:rPr>
          <w:color w:val="000000"/>
          <w:lang w:val="en-US" w:eastAsia="pt-BR"/>
        </w:rPr>
        <w:instrText xml:space="preserve"> SEQ Figure \* ARABIC </w:instrText>
      </w:r>
      <w:r w:rsidR="0055061D" w:rsidRPr="00312CFC">
        <w:rPr>
          <w:color w:val="000000"/>
          <w:lang w:val="en-US" w:eastAsia="pt-BR"/>
        </w:rPr>
        <w:fldChar w:fldCharType="separate"/>
      </w:r>
      <w:r w:rsidR="0078697A">
        <w:rPr>
          <w:noProof/>
          <w:color w:val="000000"/>
          <w:lang w:val="en-US" w:eastAsia="pt-BR"/>
        </w:rPr>
        <w:t>6</w:t>
      </w:r>
      <w:r w:rsidR="0055061D" w:rsidRPr="00312CFC">
        <w:rPr>
          <w:color w:val="000000"/>
          <w:lang w:val="en-US" w:eastAsia="pt-BR"/>
        </w:rPr>
        <w:fldChar w:fldCharType="end"/>
      </w:r>
      <w:bookmarkEnd w:id="142"/>
      <w:r w:rsidR="00312CFC" w:rsidRPr="00312CFC">
        <w:rPr>
          <w:color w:val="000000"/>
          <w:lang w:val="en-US" w:eastAsia="pt-BR"/>
        </w:rPr>
        <w:t>.</w:t>
      </w:r>
      <w:r w:rsidR="00A25C2A" w:rsidRPr="00312CFC">
        <w:rPr>
          <w:color w:val="000000"/>
          <w:lang w:val="en-US" w:eastAsia="pt-BR"/>
        </w:rPr>
        <w:t xml:space="preserve"> An Overview of the Primary Studies Selection.</w:t>
      </w:r>
    </w:p>
    <w:p w:rsidR="004C02D3" w:rsidRPr="00AF565E" w:rsidRDefault="0055061D" w:rsidP="00234583">
      <w:pPr>
        <w:spacing w:before="240"/>
        <w:rPr>
          <w:lang w:val="en-US"/>
        </w:rPr>
      </w:pPr>
      <w:r>
        <w:rPr>
          <w:color w:val="000000"/>
          <w:lang w:val="en-US" w:eastAsia="pt-BR"/>
        </w:rPr>
        <w:lastRenderedPageBreak/>
        <w:fldChar w:fldCharType="begin"/>
      </w:r>
      <w:r w:rsidR="00E3704C">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78697A" w:rsidRPr="00312CFC">
        <w:rPr>
          <w:color w:val="000000"/>
          <w:lang w:val="en-US" w:eastAsia="pt-BR"/>
        </w:rPr>
        <w:t xml:space="preserve">Figure </w:t>
      </w:r>
      <w:r w:rsidR="0078697A">
        <w:rPr>
          <w:noProof/>
          <w:color w:val="000000"/>
          <w:lang w:val="en-US" w:eastAsia="pt-BR"/>
        </w:rPr>
        <w:t>6</w:t>
      </w:r>
      <w:r>
        <w:rPr>
          <w:color w:val="000000"/>
          <w:lang w:val="en-US" w:eastAsia="pt-BR"/>
        </w:rPr>
        <w:fldChar w:fldCharType="end"/>
      </w:r>
      <w:ins w:id="143" w:author="Evelyne" w:date="2020-05-05T04:36:00Z">
        <w:r w:rsidR="00476CCC">
          <w:rPr>
            <w:color w:val="000000"/>
            <w:lang w:val="en-US" w:eastAsia="pt-BR"/>
          </w:rPr>
          <w:t xml:space="preserve"> </w:t>
        </w:r>
      </w:ins>
      <w:r w:rsidR="00E3704C" w:rsidRPr="00EF6502">
        <w:rPr>
          <w:lang w:val="en-US"/>
        </w:rPr>
        <w:t>shows the amount of stud</w:t>
      </w:r>
      <w:r w:rsidR="00E3704C">
        <w:rPr>
          <w:lang w:val="en-US"/>
        </w:rPr>
        <w:t>ies</w:t>
      </w:r>
      <w:r w:rsidR="00E3704C" w:rsidRPr="00EF6502">
        <w:rPr>
          <w:lang w:val="en-US"/>
        </w:rPr>
        <w:t xml:space="preserve"> found</w:t>
      </w:r>
      <w:del w:id="144" w:author="Evelyne" w:date="2020-05-05T04:36:00Z">
        <w:r w:rsidR="00E3704C" w:rsidDel="00476CCC">
          <w:rPr>
            <w:lang w:val="en-US"/>
          </w:rPr>
          <w:delText>ed</w:delText>
        </w:r>
      </w:del>
      <w:r w:rsidR="00E3704C">
        <w:rPr>
          <w:lang w:val="en-US"/>
        </w:rPr>
        <w:t>,</w:t>
      </w:r>
      <w:r w:rsidR="00E3704C" w:rsidRPr="00EF6502">
        <w:rPr>
          <w:lang w:val="en-US"/>
        </w:rPr>
        <w:t xml:space="preserve"> segmented by the selection criteria in the two selection phases.</w:t>
      </w:r>
      <w:r w:rsidR="00E3704C" w:rsidRPr="009D0FD3">
        <w:rPr>
          <w:color w:val="000000"/>
          <w:lang w:val="en-US" w:eastAsia="pt-BR"/>
        </w:rPr>
        <w:t xml:space="preserve"> In this initial selection,</w:t>
      </w:r>
      <w:ins w:id="145" w:author="Evelyne" w:date="2020-05-05T04:36:00Z">
        <w:r w:rsidR="00476CCC">
          <w:rPr>
            <w:color w:val="000000"/>
            <w:lang w:val="en-US" w:eastAsia="pt-BR"/>
          </w:rPr>
          <w:t xml:space="preserve"> </w:t>
        </w:r>
      </w:ins>
      <w:r w:rsidR="0043781A">
        <w:rPr>
          <w:color w:val="000000"/>
          <w:lang w:val="en-US" w:eastAsia="pt-BR"/>
        </w:rPr>
        <w:t xml:space="preserve">from </w:t>
      </w:r>
      <w:r w:rsidR="00AF565E" w:rsidRPr="00AF565E">
        <w:rPr>
          <w:color w:val="000000"/>
          <w:lang w:val="en-US" w:eastAsia="pt-BR"/>
        </w:rPr>
        <w:t>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ins w:id="146" w:author="Evelyne" w:date="2020-05-05T04:36:00Z">
        <w:r w:rsidR="00476CCC">
          <w:rPr>
            <w:color w:val="000000"/>
            <w:lang w:val="en-US" w:eastAsia="pt-BR"/>
          </w:rPr>
          <w:t xml:space="preserve"> </w:t>
        </w:r>
      </w:ins>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ins w:id="147" w:author="Evelyne" w:date="2020-05-05T04:36:00Z">
        <w:r w:rsidR="00476CCC">
          <w:rPr>
            <w:color w:val="000000"/>
            <w:lang w:val="en-US" w:eastAsia="pt-BR"/>
          </w:rPr>
          <w:t xml:space="preserve"> </w:t>
        </w:r>
      </w:ins>
      <w:fldSimple w:instr=" REF _Ref36196266 \h  \* MERGEFORMAT ">
        <w:r w:rsidR="00666C90">
          <w:rPr>
            <w:lang w:val="en-US"/>
          </w:rPr>
          <w:t>F</w:t>
        </w:r>
        <w:r w:rsidR="00AF565E" w:rsidRPr="00AF565E">
          <w:rPr>
            <w:lang w:val="en-US"/>
          </w:rPr>
          <w:t>igure 4</w:t>
        </w:r>
      </w:fldSimple>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ins w:id="148" w:author="Evelyne" w:date="2020-05-05T04:36:00Z">
        <w:r w:rsidR="00476CCC">
          <w:rPr>
            <w:rFonts w:ascii="Courier New" w:hAnsi="Courier New" w:cs="Courier New"/>
            <w:lang w:val="en-US"/>
          </w:rPr>
          <w:t xml:space="preserve"> </w:t>
        </w:r>
      </w:ins>
      <w:r w:rsidR="0043781A" w:rsidRPr="00F9129D">
        <w:rPr>
          <w:lang w:val="en-US"/>
        </w:rPr>
        <w:t>was utilized</w:t>
      </w:r>
      <w:ins w:id="149" w:author="Evelyne" w:date="2020-05-05T04:37:00Z">
        <w:r w:rsidR="00476CCC">
          <w:rPr>
            <w:color w:val="000000"/>
            <w:lang w:val="en-US" w:eastAsia="pt-BR"/>
          </w:rPr>
          <w:t>,</w:t>
        </w:r>
      </w:ins>
      <w:del w:id="150" w:author="Evelyne" w:date="2020-05-05T04:37:00Z">
        <w:r w:rsidDel="00476CCC">
          <w:rPr>
            <w:color w:val="000000"/>
            <w:lang w:val="en-US" w:eastAsia="pt-BR"/>
          </w:rPr>
          <w:delText>;</w:delText>
        </w:r>
      </w:del>
      <w:r>
        <w:rPr>
          <w:color w:val="000000"/>
          <w:lang w:val="en-US" w:eastAsia="pt-BR"/>
        </w:rPr>
        <w:t xml:space="preserve">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ins w:id="151" w:author="Evelyne" w:date="2020-05-05T04:37:00Z">
        <w:r w:rsidR="00476CCC">
          <w:rPr>
            <w:lang w:val="en-US" w:eastAsia="pt-BR"/>
          </w:rPr>
          <w:t xml:space="preserve"> </w:t>
        </w:r>
      </w:ins>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w:t>
      </w:r>
      <w:r w:rsidR="00AC2CCB" w:rsidRPr="00AC2CCB">
        <w:rPr>
          <w:color w:val="000000"/>
          <w:lang w:val="en-US" w:eastAsia="pt-BR"/>
        </w:rPr>
        <w:t>e</w:t>
      </w:r>
      <w:r w:rsidR="00AC2CCB" w:rsidRPr="00AC2CCB">
        <w:rPr>
          <w:color w:val="000000"/>
          <w:lang w:val="en-US" w:eastAsia="pt-BR"/>
        </w:rPr>
        <w:t xml:space="preserv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ins w:id="152" w:author="Evelyne" w:date="2020-05-05T04:37:00Z">
        <w:r w:rsidR="00476CCC">
          <w:rPr>
            <w:color w:val="000000"/>
            <w:lang w:val="en-US" w:eastAsia="pt-BR"/>
          </w:rPr>
          <w:t xml:space="preserve"> </w:t>
        </w:r>
      </w:ins>
      <w:r w:rsidR="00CB295F" w:rsidRPr="00CB295F">
        <w:rPr>
          <w:color w:val="000000"/>
          <w:lang w:val="en-US" w:eastAsia="pt-BR"/>
        </w:rPr>
        <w:t xml:space="preserve">Therefore, the quality criteria were applied to </w:t>
      </w:r>
      <w:ins w:id="153" w:author="Evelyne" w:date="2020-05-05T04:37:00Z">
        <w:r w:rsidR="00476CCC">
          <w:rPr>
            <w:color w:val="000000"/>
            <w:lang w:val="en-US" w:eastAsia="pt-BR"/>
          </w:rPr>
          <w:t xml:space="preserve">the </w:t>
        </w:r>
      </w:ins>
      <w:r w:rsidR="00CB295F" w:rsidRPr="00CB295F">
        <w:rPr>
          <w:color w:val="000000"/>
          <w:lang w:val="en-US" w:eastAsia="pt-BR"/>
        </w:rPr>
        <w:t>2</w:t>
      </w:r>
      <w:r w:rsidR="009201A9">
        <w:rPr>
          <w:color w:val="000000"/>
          <w:lang w:val="en-US" w:eastAsia="pt-BR"/>
        </w:rPr>
        <w:t>4</w:t>
      </w:r>
      <w:r w:rsidR="00CB295F" w:rsidRPr="00CB295F">
        <w:rPr>
          <w:color w:val="000000"/>
          <w:lang w:val="en-US" w:eastAsia="pt-BR"/>
        </w:rPr>
        <w:t xml:space="preserve"> r</w:t>
      </w:r>
      <w:r w:rsidR="00CB295F" w:rsidRPr="00CB295F">
        <w:rPr>
          <w:color w:val="000000"/>
          <w:lang w:val="en-US" w:eastAsia="pt-BR"/>
        </w:rPr>
        <w:t>e</w:t>
      </w:r>
      <w:r w:rsidR="00CB295F" w:rsidRPr="00CB295F">
        <w:rPr>
          <w:color w:val="000000"/>
          <w:lang w:val="en-US" w:eastAsia="pt-BR"/>
        </w:rPr>
        <w:t>maining s</w:t>
      </w:r>
      <w:r>
        <w:rPr>
          <w:color w:val="000000"/>
          <w:lang w:val="en-US" w:eastAsia="pt-BR"/>
        </w:rPr>
        <w:t>tudies</w:t>
      </w:r>
      <w:r w:rsidR="00CB295F" w:rsidRPr="00CB295F">
        <w:rPr>
          <w:color w:val="000000"/>
          <w:lang w:val="en-US" w:eastAsia="pt-BR"/>
        </w:rPr>
        <w:t>.</w:t>
      </w:r>
    </w:p>
    <w:p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ins w:id="154" w:author="Evelyne" w:date="2020-05-05T04:38:00Z">
        <w:r w:rsidR="00476CCC">
          <w:rPr>
            <w:color w:val="000000"/>
            <w:lang w:val="en-US" w:eastAsia="pt-BR"/>
          </w:rPr>
          <w:t xml:space="preserve"> </w:t>
        </w:r>
      </w:ins>
      <w:r w:rsidR="00143FFE">
        <w:rPr>
          <w:color w:val="000000"/>
          <w:lang w:val="en-US" w:eastAsia="pt-BR"/>
        </w:rPr>
        <w:t xml:space="preserve">the number of studies for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Review Primary Studies</w:t>
      </w:r>
    </w:p>
    <w:p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w:t>
      </w:r>
      <w:r w:rsidRPr="0093211A">
        <w:rPr>
          <w:lang w:val="en-US"/>
        </w:rPr>
        <w:t>e</w:t>
      </w:r>
      <w:r w:rsidRPr="0093211A">
        <w:rPr>
          <w:lang w:val="en-US"/>
        </w:rPr>
        <w:t>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rsidR="00196EBA" w:rsidRPr="004E1934" w:rsidRDefault="0093211A" w:rsidP="00312CFC">
      <w:pPr>
        <w:rPr>
          <w:lang w:val="en-US"/>
        </w:rPr>
      </w:pPr>
      <w:r w:rsidRPr="0093211A">
        <w:rPr>
          <w:lang w:val="en-US"/>
        </w:rPr>
        <w:t>Here</w:t>
      </w:r>
      <w:ins w:id="155" w:author="Evelyne" w:date="2020-05-05T04:38:00Z">
        <w:r w:rsidR="00476CCC">
          <w:rPr>
            <w:lang w:val="en-US"/>
          </w:rPr>
          <w:t>,</w:t>
        </w:r>
      </w:ins>
      <w:r w:rsidRPr="0093211A">
        <w:rPr>
          <w:lang w:val="en-US"/>
        </w:rPr>
        <w:t xml:space="preserve"> it is interesting to highlight that the two selection stages were performed i</w:t>
      </w:r>
      <w:r w:rsidRPr="0093211A">
        <w:rPr>
          <w:lang w:val="en-US"/>
        </w:rPr>
        <w:t>n</w:t>
      </w:r>
      <w:r w:rsidRPr="0093211A">
        <w:rPr>
          <w:lang w:val="en-US"/>
        </w:rPr>
        <w:t>dependently an</w:t>
      </w:r>
      <w:r>
        <w:rPr>
          <w:lang w:val="en-US"/>
        </w:rPr>
        <w:t>d</w:t>
      </w:r>
      <w:r w:rsidRPr="0093211A">
        <w:rPr>
          <w:lang w:val="en-US"/>
        </w:rPr>
        <w:t xml:space="preserve"> in parallel by two researchers. </w:t>
      </w:r>
      <w:ins w:id="156" w:author="Evelyne" w:date="2020-05-05T04:38:00Z">
        <w:r w:rsidR="00476CCC">
          <w:rPr>
            <w:lang w:val="en-US"/>
          </w:rPr>
          <w:t>So</w:t>
        </w:r>
      </w:ins>
      <w:del w:id="157" w:author="Evelyne" w:date="2020-05-05T04:38:00Z">
        <w:r w:rsidRPr="0093211A" w:rsidDel="00476CCC">
          <w:rPr>
            <w:lang w:val="en-US"/>
          </w:rPr>
          <w:delText>Thus</w:delText>
        </w:r>
      </w:del>
      <w:r w:rsidRPr="0093211A">
        <w:rPr>
          <w:lang w:val="en-US"/>
        </w:rPr>
        <w:t xml:space="preserve">, any inconsistency </w:t>
      </w:r>
      <w:r w:rsidR="00C01CEF">
        <w:rPr>
          <w:lang w:val="en-US"/>
        </w:rPr>
        <w:t>from</w:t>
      </w:r>
      <w:r w:rsidRPr="0093211A">
        <w:rPr>
          <w:lang w:val="en-US"/>
        </w:rPr>
        <w:t xml:space="preserve"> the researchers can be reviewed by a third person in the search for a concession between the selected </w:t>
      </w:r>
      <w:r w:rsidRPr="004E1934">
        <w:rPr>
          <w:lang w:val="en-US"/>
        </w:rPr>
        <w:t>papers. The product of this activity is a single list of selected and r</w:t>
      </w:r>
      <w:r w:rsidRPr="004E1934">
        <w:rPr>
          <w:lang w:val="en-US"/>
        </w:rPr>
        <w:t>e</w:t>
      </w:r>
      <w:r w:rsidRPr="004E1934">
        <w:rPr>
          <w:lang w:val="en-US"/>
        </w:rPr>
        <w:t>viewed papers.</w:t>
      </w:r>
    </w:p>
    <w:p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A92C81" w:rsidRPr="00A92C81">
        <w:rPr>
          <w:lang w:val="en-US"/>
        </w:rPr>
        <w:t>Analysis of Studies</w:t>
      </w:r>
      <w:bookmarkStart w:id="158" w:name="_Hlk9184824"/>
    </w:p>
    <w:p w:rsidR="00FC2C06" w:rsidRDefault="00E70345" w:rsidP="004E1934">
      <w:pPr>
        <w:spacing w:after="240"/>
        <w:ind w:firstLine="0"/>
        <w:rPr>
          <w:color w:val="000000"/>
          <w:lang w:val="en-US"/>
        </w:rPr>
      </w:pPr>
      <w:r w:rsidRPr="00E70345">
        <w:rPr>
          <w:color w:val="000000"/>
          <w:lang w:val="en-US"/>
        </w:rPr>
        <w:t xml:space="preserve">This subprocess is composed of five activities (see Figure </w:t>
      </w:r>
      <w:r w:rsidR="0078697A">
        <w:rPr>
          <w:color w:val="000000"/>
          <w:lang w:val="en-US"/>
        </w:rPr>
        <w:t>7</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w:t>
      </w:r>
      <w:r w:rsidRPr="00E70345">
        <w:rPr>
          <w:rFonts w:ascii="Courier New" w:hAnsi="Courier New" w:cs="Courier New"/>
          <w:lang w:val="en-US"/>
        </w:rPr>
        <w:t>e</w:t>
      </w:r>
      <w:r w:rsidRPr="00E70345">
        <w:rPr>
          <w:rFonts w:ascii="Courier New" w:hAnsi="Courier New" w:cs="Courier New"/>
          <w:lang w:val="en-US"/>
        </w:rPr>
        <w:t>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sidRPr="00E70345">
        <w:rPr>
          <w:rFonts w:ascii="Courier New" w:hAnsi="Courier New" w:cs="Courier New"/>
          <w:lang w:val="en-US"/>
        </w:rPr>
        <w:t>Data Extraction Strategy</w:t>
      </w:r>
      <w:r w:rsidRPr="00E70345">
        <w:rPr>
          <w:color w:val="000000"/>
          <w:lang w:val="en-US"/>
        </w:rPr>
        <w:t xml:space="preserve">, </w:t>
      </w:r>
      <w:r w:rsidRPr="00E70345">
        <w:rPr>
          <w:rFonts w:ascii="Courier New" w:hAnsi="Courier New" w:cs="Courier New"/>
          <w:lang w:val="en-US"/>
        </w:rPr>
        <w:t>Consolidate Results</w:t>
      </w:r>
      <w:r w:rsidRPr="00E70345">
        <w:rPr>
          <w:color w:val="000000"/>
          <w:lang w:val="en-US"/>
        </w:rPr>
        <w:t xml:space="preserve">, </w:t>
      </w:r>
      <w:r w:rsidRPr="00E70345">
        <w:rPr>
          <w:rFonts w:ascii="Courier New" w:hAnsi="Courier New" w:cs="Courier New"/>
          <w:lang w:val="en-US"/>
        </w:rPr>
        <w:t xml:space="preserve">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Comment and Review the Results</w:t>
      </w:r>
      <w:r>
        <w:rPr>
          <w:color w:val="000000"/>
          <w:lang w:val="en-US"/>
        </w:rPr>
        <w:t>)</w:t>
      </w:r>
      <w:r w:rsidRPr="00E70345">
        <w:rPr>
          <w:color w:val="000000"/>
          <w:lang w:val="en-US"/>
        </w:rPr>
        <w:t>.</w:t>
      </w:r>
    </w:p>
    <w:p w:rsidR="00E70345" w:rsidRDefault="00A92C81" w:rsidP="00E70345">
      <w:pPr>
        <w:ind w:firstLine="0"/>
        <w:rPr>
          <w:color w:val="000000"/>
          <w:lang w:val="en-US"/>
        </w:rPr>
      </w:pPr>
      <w:r>
        <w:rPr>
          <w:noProof/>
          <w:color w:val="000000"/>
          <w:lang w:eastAsia="ko-KR"/>
        </w:rPr>
        <w:lastRenderedPageBreak/>
        <w:drawing>
          <wp:inline distT="0" distB="0" distL="0" distR="0">
            <wp:extent cx="4392930" cy="1894840"/>
            <wp:effectExtent l="0" t="0" r="0" b="0"/>
            <wp:docPr id="20" name="Imagem 20"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08.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92930" cy="1894840"/>
                    </a:xfrm>
                    <a:prstGeom prst="rect">
                      <a:avLst/>
                    </a:prstGeom>
                  </pic:spPr>
                </pic:pic>
              </a:graphicData>
            </a:graphic>
          </wp:inline>
        </w:drawing>
      </w:r>
    </w:p>
    <w:p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0055061D"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0055061D" w:rsidRPr="00E70345">
        <w:rPr>
          <w:i w:val="0"/>
          <w:iCs w:val="0"/>
          <w:color w:val="000000"/>
          <w:sz w:val="20"/>
          <w:szCs w:val="20"/>
          <w:lang w:val="en-US" w:eastAsia="pt-BR"/>
        </w:rPr>
        <w:fldChar w:fldCharType="separate"/>
      </w:r>
      <w:r w:rsidR="0078697A">
        <w:rPr>
          <w:i w:val="0"/>
          <w:iCs w:val="0"/>
          <w:noProof/>
          <w:color w:val="000000"/>
          <w:sz w:val="20"/>
          <w:szCs w:val="20"/>
          <w:lang w:val="en-US" w:eastAsia="pt-BR"/>
        </w:rPr>
        <w:t>7</w:t>
      </w:r>
      <w:r w:rsidR="0055061D"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rsidR="00811C38" w:rsidRDefault="00811C38" w:rsidP="00811C38">
      <w:pPr>
        <w:pStyle w:val="heading2"/>
        <w:numPr>
          <w:ilvl w:val="0"/>
          <w:numId w:val="0"/>
        </w:numPr>
        <w:ind w:left="567" w:hanging="567"/>
        <w:rPr>
          <w:lang w:val="en-US"/>
        </w:rPr>
      </w:pPr>
      <w:r>
        <w:rPr>
          <w:lang w:val="en-US"/>
        </w:rPr>
        <w:t xml:space="preserve">5.1 </w:t>
      </w:r>
      <w:r w:rsidRPr="00811C38">
        <w:rPr>
          <w:lang w:val="en-US"/>
        </w:rPr>
        <w:t>Apply Data Extraction Strategy</w:t>
      </w:r>
      <w:r>
        <w:rPr>
          <w:lang w:val="en-US"/>
        </w:rPr>
        <w:t xml:space="preserve"> and Consolidate Results</w:t>
      </w:r>
    </w:p>
    <w:p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rsidR="00AB506B" w:rsidRPr="00AB506B" w:rsidRDefault="00811C38" w:rsidP="00811C38">
      <w:pPr>
        <w:pStyle w:val="heading2"/>
        <w:numPr>
          <w:ilvl w:val="0"/>
          <w:numId w:val="0"/>
        </w:numPr>
        <w:ind w:left="567" w:hanging="567"/>
        <w:rPr>
          <w:lang w:val="en-US"/>
        </w:rPr>
      </w:pPr>
      <w:r>
        <w:rPr>
          <w:lang w:val="en-US"/>
        </w:rPr>
        <w:t xml:space="preserve">5.2 </w:t>
      </w:r>
      <w:r w:rsidR="00AB506B" w:rsidRPr="00AB506B">
        <w:rPr>
          <w:lang w:val="en-US"/>
        </w:rPr>
        <w:t>Analyze Consolidated Results</w:t>
      </w:r>
    </w:p>
    <w:p w:rsidR="00AB506B" w:rsidRDefault="00AB506B" w:rsidP="00811C38">
      <w:pPr>
        <w:rPr>
          <w:lang w:val="en-US" w:eastAsia="pt-BR"/>
        </w:rPr>
      </w:pPr>
      <w:r w:rsidRPr="00AB506B">
        <w:rPr>
          <w:lang w:val="en-US" w:eastAsia="pt-BR"/>
        </w:rPr>
        <w:t>The objective of this activity is to analyze the consolidated data to provide a class</w:t>
      </w:r>
      <w:r w:rsidRPr="00AB506B">
        <w:rPr>
          <w:lang w:val="en-US" w:eastAsia="pt-BR"/>
        </w:rPr>
        <w:t>i</w:t>
      </w:r>
      <w:r w:rsidRPr="00AB506B">
        <w:rPr>
          <w:lang w:val="en-US" w:eastAsia="pt-BR"/>
        </w:rPr>
        <w:t>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aforementioned research questions.</w:t>
      </w:r>
    </w:p>
    <w:p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w:t>
      </w:r>
      <w:r w:rsidR="005A6645" w:rsidRPr="005A6645">
        <w:rPr>
          <w:lang w:val="en-US"/>
        </w:rPr>
        <w:t>b</w:t>
      </w:r>
      <w:r w:rsidR="005A6645" w:rsidRPr="005A6645">
        <w:rPr>
          <w:lang w:val="en-US"/>
        </w:rPr>
        <w:t>lished</w:t>
      </w:r>
      <w:r w:rsidR="00D730B1">
        <w:rPr>
          <w:lang w:val="en-US"/>
        </w:rPr>
        <w:t xml:space="preserve"> the selected papers</w:t>
      </w:r>
      <w:r w:rsidR="005A6645" w:rsidRPr="005A6645">
        <w:rPr>
          <w:lang w:val="en-US"/>
        </w:rPr>
        <w:t>.</w:t>
      </w:r>
      <w:ins w:id="159" w:author="Evelyne" w:date="2020-05-05T04:40:00Z">
        <w:r w:rsidR="00BE6DD2">
          <w:rPr>
            <w:lang w:val="en-US"/>
          </w:rPr>
          <w:t xml:space="preserve"> </w:t>
        </w:r>
      </w:ins>
      <w:fldSimple w:instr=" REF _Ref37922966 \h  \* MERGEFORMAT ">
        <w:r w:rsidR="00001752" w:rsidRPr="00404D29">
          <w:rPr>
            <w:lang w:val="en-US"/>
          </w:rPr>
          <w:t>Table 5</w:t>
        </w:r>
      </w:fldSimple>
      <w:ins w:id="160" w:author="Evelyne" w:date="2020-05-05T04:40:00Z">
        <w:r w:rsidR="00BE6DD2">
          <w:t xml:space="preserve"> </w:t>
        </w:r>
      </w:ins>
      <w:r w:rsidR="00001752" w:rsidRPr="00001752">
        <w:rPr>
          <w:lang w:val="en-US"/>
        </w:rPr>
        <w:t>shows the segmented</w:t>
      </w:r>
      <w:r w:rsidR="00A044D0">
        <w:rPr>
          <w:lang w:val="en-US"/>
        </w:rPr>
        <w:t xml:space="preserve"> papers</w:t>
      </w:r>
      <w:r w:rsidR="00001752" w:rsidRPr="00001752">
        <w:rPr>
          <w:lang w:val="en-US"/>
        </w:rPr>
        <w:t xml:space="preserve"> by type of public</w:t>
      </w:r>
      <w:r w:rsidR="00001752" w:rsidRPr="00001752">
        <w:rPr>
          <w:lang w:val="en-US"/>
        </w:rPr>
        <w:t>a</w:t>
      </w:r>
      <w:r w:rsidR="00001752" w:rsidRPr="00001752">
        <w:rPr>
          <w:lang w:val="en-US"/>
        </w:rPr>
        <w:t>tion. Half of the papers are conference articles and half of the studies are journal a</w:t>
      </w:r>
      <w:r w:rsidR="00001752" w:rsidRPr="00001752">
        <w:rPr>
          <w:lang w:val="en-US"/>
        </w:rPr>
        <w:t>r</w:t>
      </w:r>
      <w:r w:rsidR="00001752" w:rsidRPr="00001752">
        <w:rPr>
          <w:lang w:val="en-US"/>
        </w:rPr>
        <w:t>ticles.</w:t>
      </w:r>
    </w:p>
    <w:p w:rsidR="00001752" w:rsidRDefault="00001752" w:rsidP="00001752">
      <w:pPr>
        <w:jc w:val="center"/>
        <w:rPr>
          <w:lang w:val="en-US" w:eastAsia="pt-BR"/>
        </w:rPr>
      </w:pPr>
      <w:bookmarkStart w:id="161" w:name="_Ref37922830"/>
      <w:bookmarkStart w:id="162" w:name="_Ref37922966"/>
      <w:r w:rsidRPr="006D7328">
        <w:rPr>
          <w:b/>
          <w:bCs/>
          <w:lang w:val="en-US"/>
        </w:rPr>
        <w:t xml:space="preserve">Table </w:t>
      </w:r>
      <w:r w:rsidR="0055061D" w:rsidRPr="006034F8">
        <w:rPr>
          <w:b/>
          <w:bCs/>
          <w:smallCaps/>
        </w:rPr>
        <w:fldChar w:fldCharType="begin"/>
      </w:r>
      <w:r w:rsidRPr="006D7328">
        <w:rPr>
          <w:b/>
          <w:bCs/>
          <w:lang w:val="en-US"/>
        </w:rPr>
        <w:instrText xml:space="preserve"> SEQ Table \* ARABIC </w:instrText>
      </w:r>
      <w:r w:rsidR="0055061D" w:rsidRPr="006034F8">
        <w:rPr>
          <w:b/>
          <w:bCs/>
          <w:smallCaps/>
        </w:rPr>
        <w:fldChar w:fldCharType="separate"/>
      </w:r>
      <w:r w:rsidRPr="006D7328">
        <w:rPr>
          <w:b/>
          <w:bCs/>
          <w:noProof/>
          <w:lang w:val="en-US"/>
        </w:rPr>
        <w:t>5</w:t>
      </w:r>
      <w:r w:rsidR="0055061D" w:rsidRPr="006034F8">
        <w:rPr>
          <w:b/>
          <w:bCs/>
          <w:smallCaps/>
        </w:rPr>
        <w:fldChar w:fldCharType="end"/>
      </w:r>
      <w:bookmarkEnd w:id="161"/>
      <w:r w:rsidRPr="006D7328">
        <w:rPr>
          <w:lang w:val="en-US"/>
        </w:rPr>
        <w:t xml:space="preserve">. </w:t>
      </w:r>
      <w:bookmarkEnd w:id="162"/>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701"/>
        <w:gridCol w:w="851"/>
        <w:gridCol w:w="4322"/>
      </w:tblGrid>
      <w:tr w:rsidR="0049363B" w:rsidRPr="00383A02" w:rsidTr="00001752">
        <w:trPr>
          <w:cnfStyle w:val="100000000000"/>
          <w:trHeight w:val="293"/>
        </w:trPr>
        <w:tc>
          <w:tcPr>
            <w:cnfStyle w:val="001000000000"/>
            <w:tcW w:w="1701" w:type="dxa"/>
            <w:hideMark/>
          </w:tcPr>
          <w:p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rsidR="0049363B" w:rsidRDefault="0049363B" w:rsidP="00001752">
            <w:pPr>
              <w:pStyle w:val="NormalWeb"/>
              <w:spacing w:before="0" w:beforeAutospacing="0" w:after="0" w:afterAutospacing="0"/>
              <w:jc w:val="center"/>
              <w:cnfStyle w:val="100000000000"/>
              <w:rPr>
                <w:sz w:val="18"/>
                <w:szCs w:val="22"/>
              </w:rPr>
            </w:pPr>
            <w:r>
              <w:rPr>
                <w:sz w:val="18"/>
                <w:szCs w:val="22"/>
              </w:rPr>
              <w:t>Total</w:t>
            </w:r>
          </w:p>
        </w:tc>
        <w:tc>
          <w:tcPr>
            <w:tcW w:w="4322" w:type="dxa"/>
            <w:hideMark/>
          </w:tcPr>
          <w:p w:rsidR="0049363B" w:rsidRPr="00383A02" w:rsidRDefault="0049363B" w:rsidP="00001752">
            <w:pPr>
              <w:pStyle w:val="NormalWeb"/>
              <w:spacing w:before="0" w:beforeAutospacing="0" w:after="0" w:afterAutospacing="0"/>
              <w:jc w:val="center"/>
              <w:cnfStyle w:val="100000000000"/>
              <w:rPr>
                <w:sz w:val="18"/>
                <w:szCs w:val="22"/>
              </w:rPr>
            </w:pPr>
            <w:r>
              <w:rPr>
                <w:sz w:val="18"/>
                <w:szCs w:val="22"/>
              </w:rPr>
              <w:t>Studies</w:t>
            </w:r>
          </w:p>
        </w:tc>
      </w:tr>
      <w:tr w:rsidR="0049363B" w:rsidRPr="00EA6100" w:rsidTr="00001752">
        <w:trPr>
          <w:cnfStyle w:val="000000100000"/>
          <w:trHeight w:val="322"/>
        </w:trPr>
        <w:tc>
          <w:tcPr>
            <w:cnfStyle w:val="001000000000"/>
            <w:tcW w:w="1701" w:type="dxa"/>
            <w:vAlign w:val="center"/>
            <w:hideMark/>
          </w:tcPr>
          <w:p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rsidR="0049363B" w:rsidRDefault="0049363B" w:rsidP="00001752">
            <w:pPr>
              <w:pStyle w:val="p1a"/>
              <w:jc w:val="center"/>
              <w:cnfStyle w:val="000000100000"/>
              <w:rPr>
                <w:sz w:val="18"/>
                <w:szCs w:val="18"/>
              </w:rPr>
            </w:pPr>
            <w:r>
              <w:rPr>
                <w:sz w:val="18"/>
                <w:szCs w:val="18"/>
              </w:rPr>
              <w:t>5</w:t>
            </w:r>
          </w:p>
        </w:tc>
        <w:tc>
          <w:tcPr>
            <w:tcW w:w="4322" w:type="dxa"/>
            <w:vAlign w:val="center"/>
            <w:hideMark/>
          </w:tcPr>
          <w:p w:rsidR="0049363B" w:rsidRPr="00F9725B" w:rsidRDefault="0049363B" w:rsidP="00001752">
            <w:pPr>
              <w:pStyle w:val="p1a"/>
              <w:jc w:val="center"/>
              <w:cnfStyle w:val="000000100000"/>
              <w:rPr>
                <w:sz w:val="18"/>
                <w:szCs w:val="18"/>
                <w:lang w:val="en-US"/>
              </w:rPr>
            </w:pPr>
            <w:r w:rsidRPr="000E2552">
              <w:rPr>
                <w:lang w:val="en-US" w:eastAsia="pt-BR"/>
              </w:rPr>
              <w:t xml:space="preserve">Chen </w:t>
            </w:r>
            <w:r w:rsidRPr="000E2552">
              <w:rPr>
                <w:i/>
                <w:iCs/>
                <w:lang w:val="en-US" w:eastAsia="pt-BR"/>
              </w:rPr>
              <w:t>et al.</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ins w:id="163" w:author="Evelyne" w:date="2020-05-05T04:40:00Z">
              <w:r w:rsidR="00BE6DD2">
                <w:rPr>
                  <w:lang w:val="en-US" w:eastAsia="pt-BR"/>
                </w:rPr>
                <w:t xml:space="preserve"> </w:t>
              </w:r>
            </w:ins>
            <w:r w:rsidRPr="000E2552">
              <w:rPr>
                <w:lang w:val="en-US" w:eastAsia="pt-BR"/>
              </w:rPr>
              <w:t>Zimoch</w:t>
            </w:r>
            <w:ins w:id="164" w:author="Evelyne" w:date="2020-05-05T04:40:00Z">
              <w:r w:rsidR="00BE6DD2">
                <w:rPr>
                  <w:lang w:val="en-US" w:eastAsia="pt-BR"/>
                </w:rPr>
                <w:t xml:space="preserve"> </w:t>
              </w:r>
            </w:ins>
            <w:r w:rsidRPr="000E2552">
              <w:rPr>
                <w:i/>
                <w:iCs/>
                <w:lang w:val="en-US" w:eastAsia="pt-BR"/>
              </w:rPr>
              <w:t>et al.</w:t>
            </w:r>
            <w:r w:rsidR="00706647">
              <w:rPr>
                <w:lang w:val="en-US" w:eastAsia="pt-BR"/>
              </w:rPr>
              <w:t>(</w:t>
            </w:r>
            <w:r w:rsidRPr="000E2552">
              <w:rPr>
                <w:lang w:val="en-US" w:eastAsia="pt-BR"/>
              </w:rPr>
              <w:t>2018</w:t>
            </w:r>
            <w:r w:rsidR="00706647">
              <w:rPr>
                <w:lang w:val="en-US" w:eastAsia="pt-BR"/>
              </w:rPr>
              <w:t>)</w:t>
            </w:r>
            <w:r w:rsidRPr="000E2552">
              <w:rPr>
                <w:lang w:val="en-US" w:eastAsia="pt-BR"/>
              </w:rPr>
              <w:t>; Petrusel and Mendling</w:t>
            </w:r>
            <w:ins w:id="165" w:author="Evelyne" w:date="2020-05-05T04:40:00Z">
              <w:r w:rsidR="00BE6DD2">
                <w:rPr>
                  <w:lang w:val="en-US" w:eastAsia="pt-BR"/>
                </w:rPr>
                <w:t xml:space="preserve"> </w:t>
              </w:r>
            </w:ins>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r w:rsidRPr="000E2552">
              <w:rPr>
                <w:lang w:val="en-US" w:eastAsia="pt-BR"/>
              </w:rPr>
              <w:t>Pingg</w:t>
            </w:r>
            <w:r w:rsidRPr="000E2552">
              <w:rPr>
                <w:lang w:val="en-US" w:eastAsia="pt-BR"/>
              </w:rPr>
              <w:t>e</w:t>
            </w:r>
            <w:r w:rsidRPr="000E2552">
              <w:rPr>
                <w:lang w:val="en-US" w:eastAsia="pt-BR"/>
              </w:rPr>
              <w:t>ra</w:t>
            </w:r>
            <w:ins w:id="166" w:author="Evelyne" w:date="2020-05-05T04:40:00Z">
              <w:r w:rsidR="00BE6DD2">
                <w:rPr>
                  <w:lang w:val="en-US" w:eastAsia="pt-BR"/>
                </w:rPr>
                <w:t xml:space="preserve"> </w:t>
              </w:r>
            </w:ins>
            <w:r w:rsidRPr="000E2552">
              <w:rPr>
                <w:i/>
                <w:iCs/>
                <w:lang w:val="en-US" w:eastAsia="pt-BR"/>
              </w:rPr>
              <w:t>et al.</w:t>
            </w:r>
            <w:r w:rsidR="00706647">
              <w:rPr>
                <w:lang w:val="en-US" w:eastAsia="pt-BR"/>
              </w:rPr>
              <w:t>(</w:t>
            </w:r>
            <w:r w:rsidRPr="000E2552">
              <w:rPr>
                <w:lang w:val="en-US" w:eastAsia="pt-BR"/>
              </w:rPr>
              <w:t>2012</w:t>
            </w:r>
            <w:r w:rsidR="00706647">
              <w:rPr>
                <w:lang w:val="en-US" w:eastAsia="pt-BR"/>
              </w:rPr>
              <w:t>)</w:t>
            </w:r>
          </w:p>
        </w:tc>
      </w:tr>
      <w:tr w:rsidR="0049363B" w:rsidRPr="00BE6DD2" w:rsidTr="00001752">
        <w:trPr>
          <w:trHeight w:val="254"/>
        </w:trPr>
        <w:tc>
          <w:tcPr>
            <w:cnfStyle w:val="001000000000"/>
            <w:tcW w:w="1701" w:type="dxa"/>
            <w:vAlign w:val="center"/>
          </w:tcPr>
          <w:p w:rsidR="0049363B" w:rsidRPr="00332103" w:rsidRDefault="00677C60" w:rsidP="00F9129D">
            <w:pPr>
              <w:pStyle w:val="NormalWeb"/>
              <w:jc w:val="both"/>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rsidR="0049363B" w:rsidRDefault="0049363B" w:rsidP="00F9129D">
            <w:pPr>
              <w:pStyle w:val="NormalWeb"/>
              <w:spacing w:before="0" w:beforeAutospacing="0" w:after="0" w:afterAutospacing="0"/>
              <w:jc w:val="both"/>
              <w:cnfStyle w:val="000000000000"/>
              <w:rPr>
                <w:sz w:val="18"/>
                <w:szCs w:val="18"/>
              </w:rPr>
            </w:pPr>
            <w:r>
              <w:rPr>
                <w:sz w:val="18"/>
                <w:szCs w:val="18"/>
              </w:rPr>
              <w:t>5</w:t>
            </w:r>
          </w:p>
        </w:tc>
        <w:tc>
          <w:tcPr>
            <w:tcW w:w="4322" w:type="dxa"/>
            <w:vAlign w:val="center"/>
          </w:tcPr>
          <w:p w:rsidR="0049363B" w:rsidRPr="00BE6DD2" w:rsidRDefault="0049363B" w:rsidP="00F9129D">
            <w:pPr>
              <w:pStyle w:val="p1a"/>
              <w:cnfStyle w:val="000000000000"/>
              <w:rPr>
                <w:sz w:val="18"/>
                <w:szCs w:val="18"/>
                <w:lang w:val="fr-FR"/>
                <w:rPrChange w:id="167" w:author="Evelyne" w:date="2020-05-05T04:41:00Z">
                  <w:rPr>
                    <w:sz w:val="18"/>
                    <w:szCs w:val="18"/>
                    <w:lang w:val="es-CL"/>
                  </w:rPr>
                </w:rPrChange>
              </w:rPr>
            </w:pPr>
            <w:r w:rsidRPr="00BE6DD2">
              <w:rPr>
                <w:lang w:val="fr-FR" w:eastAsia="pt-BR"/>
                <w:rPrChange w:id="168" w:author="Evelyne" w:date="2020-05-05T04:41:00Z">
                  <w:rPr>
                    <w:lang w:val="es-CL" w:eastAsia="pt-BR"/>
                  </w:rPr>
                </w:rPrChange>
              </w:rPr>
              <w:t>Burattin</w:t>
            </w:r>
            <w:ins w:id="169" w:author="Evelyne" w:date="2020-05-05T04:40:00Z">
              <w:r w:rsidR="00BE6DD2" w:rsidRPr="00BE6DD2">
                <w:rPr>
                  <w:lang w:val="fr-FR" w:eastAsia="pt-BR"/>
                  <w:rPrChange w:id="170" w:author="Evelyne" w:date="2020-05-05T04:41:00Z">
                    <w:rPr>
                      <w:lang w:val="es-CL" w:eastAsia="pt-BR"/>
                    </w:rPr>
                  </w:rPrChange>
                </w:rPr>
                <w:t xml:space="preserve"> </w:t>
              </w:r>
            </w:ins>
            <w:r w:rsidRPr="00BE6DD2">
              <w:rPr>
                <w:i/>
                <w:iCs/>
                <w:lang w:val="fr-FR" w:eastAsia="pt-BR"/>
                <w:rPrChange w:id="171" w:author="Evelyne" w:date="2020-05-05T04:41:00Z">
                  <w:rPr>
                    <w:i/>
                    <w:iCs/>
                    <w:lang w:val="es-CL" w:eastAsia="pt-BR"/>
                  </w:rPr>
                </w:rPrChange>
              </w:rPr>
              <w:t>et al.</w:t>
            </w:r>
            <w:r w:rsidR="00706647" w:rsidRPr="00BE6DD2">
              <w:rPr>
                <w:lang w:val="fr-FR" w:eastAsia="pt-BR"/>
                <w:rPrChange w:id="172" w:author="Evelyne" w:date="2020-05-05T04:41:00Z">
                  <w:rPr>
                    <w:lang w:val="es-CL" w:eastAsia="pt-BR"/>
                  </w:rPr>
                </w:rPrChange>
              </w:rPr>
              <w:t>(</w:t>
            </w:r>
            <w:r w:rsidRPr="00BE6DD2">
              <w:rPr>
                <w:lang w:val="fr-FR" w:eastAsia="pt-BR"/>
                <w:rPrChange w:id="173" w:author="Evelyne" w:date="2020-05-05T04:41:00Z">
                  <w:rPr>
                    <w:lang w:val="es-CL" w:eastAsia="pt-BR"/>
                  </w:rPr>
                </w:rPrChange>
              </w:rPr>
              <w:t>2019</w:t>
            </w:r>
            <w:r w:rsidR="00706647" w:rsidRPr="00BE6DD2">
              <w:rPr>
                <w:lang w:val="fr-FR" w:eastAsia="pt-BR"/>
                <w:rPrChange w:id="174" w:author="Evelyne" w:date="2020-05-05T04:41:00Z">
                  <w:rPr>
                    <w:lang w:val="es-CL" w:eastAsia="pt-BR"/>
                  </w:rPr>
                </w:rPrChange>
              </w:rPr>
              <w:t>),</w:t>
            </w:r>
            <w:r w:rsidRPr="00BE6DD2">
              <w:rPr>
                <w:lang w:val="fr-FR" w:eastAsia="pt-BR"/>
                <w:rPrChange w:id="175" w:author="Evelyne" w:date="2020-05-05T04:41:00Z">
                  <w:rPr>
                    <w:lang w:val="es-CL" w:eastAsia="pt-BR"/>
                  </w:rPr>
                </w:rPrChange>
              </w:rPr>
              <w:t>Tallon</w:t>
            </w:r>
            <w:ins w:id="176" w:author="Evelyne" w:date="2020-05-05T04:40:00Z">
              <w:r w:rsidR="00BE6DD2" w:rsidRPr="00BE6DD2">
                <w:rPr>
                  <w:lang w:val="fr-FR" w:eastAsia="pt-BR"/>
                  <w:rPrChange w:id="177" w:author="Evelyne" w:date="2020-05-05T04:41:00Z">
                    <w:rPr>
                      <w:lang w:val="es-CL" w:eastAsia="pt-BR"/>
                    </w:rPr>
                  </w:rPrChange>
                </w:rPr>
                <w:t xml:space="preserve"> </w:t>
              </w:r>
            </w:ins>
            <w:r w:rsidRPr="00BE6DD2">
              <w:rPr>
                <w:i/>
                <w:iCs/>
                <w:lang w:val="fr-FR" w:eastAsia="pt-BR"/>
                <w:rPrChange w:id="178" w:author="Evelyne" w:date="2020-05-05T04:41:00Z">
                  <w:rPr>
                    <w:i/>
                    <w:iCs/>
                    <w:lang w:val="es-CL" w:eastAsia="pt-BR"/>
                  </w:rPr>
                </w:rPrChange>
              </w:rPr>
              <w:t>et al.</w:t>
            </w:r>
            <w:r w:rsidRPr="00BE6DD2">
              <w:rPr>
                <w:lang w:val="fr-FR" w:eastAsia="pt-BR"/>
                <w:rPrChange w:id="179" w:author="Evelyne" w:date="2020-05-05T04:41:00Z">
                  <w:rPr>
                    <w:lang w:val="es-CL" w:eastAsia="pt-BR"/>
                  </w:rPr>
                </w:rPrChange>
              </w:rPr>
              <w:t xml:space="preserve">, </w:t>
            </w:r>
            <w:r w:rsidR="00706647" w:rsidRPr="00BE6DD2">
              <w:rPr>
                <w:lang w:val="fr-FR" w:eastAsia="pt-BR"/>
                <w:rPrChange w:id="180" w:author="Evelyne" w:date="2020-05-05T04:41:00Z">
                  <w:rPr>
                    <w:lang w:val="es-CL" w:eastAsia="pt-BR"/>
                  </w:rPr>
                </w:rPrChange>
              </w:rPr>
              <w:t>(</w:t>
            </w:r>
            <w:r w:rsidRPr="00BE6DD2">
              <w:rPr>
                <w:lang w:val="fr-FR" w:eastAsia="pt-BR"/>
                <w:rPrChange w:id="181" w:author="Evelyne" w:date="2020-05-05T04:41:00Z">
                  <w:rPr>
                    <w:lang w:val="es-CL" w:eastAsia="pt-BR"/>
                  </w:rPr>
                </w:rPrChange>
              </w:rPr>
              <w:t>2019</w:t>
            </w:r>
            <w:r w:rsidR="00706647" w:rsidRPr="00BE6DD2">
              <w:rPr>
                <w:lang w:val="fr-FR" w:eastAsia="pt-BR"/>
                <w:rPrChange w:id="182" w:author="Evelyne" w:date="2020-05-05T04:41:00Z">
                  <w:rPr>
                    <w:lang w:val="es-CL" w:eastAsia="pt-BR"/>
                  </w:rPr>
                </w:rPrChange>
              </w:rPr>
              <w:t>),</w:t>
            </w:r>
            <w:r w:rsidRPr="00BE6DD2">
              <w:rPr>
                <w:lang w:val="fr-FR" w:eastAsia="pt-BR"/>
                <w:rPrChange w:id="183" w:author="Evelyne" w:date="2020-05-05T04:41:00Z">
                  <w:rPr>
                    <w:lang w:val="es-CL" w:eastAsia="pt-BR"/>
                  </w:rPr>
                </w:rPrChange>
              </w:rPr>
              <w:t>Bera</w:t>
            </w:r>
            <w:ins w:id="184" w:author="Evelyne" w:date="2020-05-05T04:40:00Z">
              <w:r w:rsidR="00BE6DD2" w:rsidRPr="00BE6DD2">
                <w:rPr>
                  <w:lang w:val="fr-FR" w:eastAsia="pt-BR"/>
                  <w:rPrChange w:id="185" w:author="Evelyne" w:date="2020-05-05T04:41:00Z">
                    <w:rPr>
                      <w:lang w:val="es-CL" w:eastAsia="pt-BR"/>
                    </w:rPr>
                  </w:rPrChange>
                </w:rPr>
                <w:t xml:space="preserve"> </w:t>
              </w:r>
            </w:ins>
            <w:r w:rsidRPr="00BE6DD2">
              <w:rPr>
                <w:i/>
                <w:iCs/>
                <w:lang w:val="fr-FR" w:eastAsia="pt-BR"/>
                <w:rPrChange w:id="186" w:author="Evelyne" w:date="2020-05-05T04:41:00Z">
                  <w:rPr>
                    <w:i/>
                    <w:iCs/>
                    <w:lang w:val="es-CL" w:eastAsia="pt-BR"/>
                  </w:rPr>
                </w:rPrChange>
              </w:rPr>
              <w:t>et al.</w:t>
            </w:r>
            <w:r w:rsidR="00706647" w:rsidRPr="00BE6DD2">
              <w:rPr>
                <w:lang w:val="fr-FR" w:eastAsia="pt-BR"/>
                <w:rPrChange w:id="187" w:author="Evelyne" w:date="2020-05-05T04:41:00Z">
                  <w:rPr>
                    <w:lang w:val="es-CL" w:eastAsia="pt-BR"/>
                  </w:rPr>
                </w:rPrChange>
              </w:rPr>
              <w:t>(</w:t>
            </w:r>
            <w:r w:rsidRPr="00BE6DD2">
              <w:rPr>
                <w:lang w:val="fr-FR" w:eastAsia="pt-BR"/>
                <w:rPrChange w:id="188" w:author="Evelyne" w:date="2020-05-05T04:41:00Z">
                  <w:rPr>
                    <w:lang w:val="es-CL" w:eastAsia="pt-BR"/>
                  </w:rPr>
                </w:rPrChange>
              </w:rPr>
              <w:t>2019</w:t>
            </w:r>
            <w:r w:rsidR="00706647" w:rsidRPr="00BE6DD2">
              <w:rPr>
                <w:lang w:val="fr-FR" w:eastAsia="pt-BR"/>
                <w:rPrChange w:id="189" w:author="Evelyne" w:date="2020-05-05T04:41:00Z">
                  <w:rPr>
                    <w:lang w:val="es-CL" w:eastAsia="pt-BR"/>
                  </w:rPr>
                </w:rPrChange>
              </w:rPr>
              <w:t>),</w:t>
            </w:r>
            <w:r w:rsidRPr="00BE6DD2">
              <w:rPr>
                <w:lang w:val="fr-FR" w:eastAsia="pt-BR"/>
                <w:rPrChange w:id="190" w:author="Evelyne" w:date="2020-05-05T04:41:00Z">
                  <w:rPr>
                    <w:lang w:val="es-CL" w:eastAsia="pt-BR"/>
                  </w:rPr>
                </w:rPrChange>
              </w:rPr>
              <w:t>Petrusel</w:t>
            </w:r>
            <w:ins w:id="191" w:author="Evelyne" w:date="2020-05-05T04:41:00Z">
              <w:r w:rsidR="00BE6DD2" w:rsidRPr="00BE6DD2">
                <w:rPr>
                  <w:lang w:val="fr-FR" w:eastAsia="pt-BR"/>
                  <w:rPrChange w:id="192" w:author="Evelyne" w:date="2020-05-05T04:41:00Z">
                    <w:rPr>
                      <w:lang w:val="es-CL" w:eastAsia="pt-BR"/>
                    </w:rPr>
                  </w:rPrChange>
                </w:rPr>
                <w:t xml:space="preserve"> </w:t>
              </w:r>
            </w:ins>
            <w:r w:rsidRPr="00BE6DD2">
              <w:rPr>
                <w:i/>
                <w:iCs/>
                <w:lang w:val="fr-FR" w:eastAsia="pt-BR"/>
                <w:rPrChange w:id="193" w:author="Evelyne" w:date="2020-05-05T04:41:00Z">
                  <w:rPr>
                    <w:i/>
                    <w:iCs/>
                    <w:lang w:val="es-CL" w:eastAsia="pt-BR"/>
                  </w:rPr>
                </w:rPrChange>
              </w:rPr>
              <w:t>et al.</w:t>
            </w:r>
            <w:r w:rsidR="00706647" w:rsidRPr="00BE6DD2">
              <w:rPr>
                <w:lang w:val="fr-FR" w:eastAsia="pt-BR"/>
                <w:rPrChange w:id="194" w:author="Evelyne" w:date="2020-05-05T04:41:00Z">
                  <w:rPr>
                    <w:lang w:val="es-CL" w:eastAsia="pt-BR"/>
                  </w:rPr>
                </w:rPrChange>
              </w:rPr>
              <w:t>(</w:t>
            </w:r>
            <w:r w:rsidRPr="00BE6DD2">
              <w:rPr>
                <w:lang w:val="fr-FR" w:eastAsia="pt-BR"/>
                <w:rPrChange w:id="195" w:author="Evelyne" w:date="2020-05-05T04:41:00Z">
                  <w:rPr>
                    <w:lang w:val="es-CL" w:eastAsia="pt-BR"/>
                  </w:rPr>
                </w:rPrChange>
              </w:rPr>
              <w:t>2017</w:t>
            </w:r>
            <w:r w:rsidR="00706647" w:rsidRPr="00BE6DD2">
              <w:rPr>
                <w:lang w:val="fr-FR" w:eastAsia="pt-BR"/>
                <w:rPrChange w:id="196" w:author="Evelyne" w:date="2020-05-05T04:41:00Z">
                  <w:rPr>
                    <w:lang w:val="es-CL" w:eastAsia="pt-BR"/>
                  </w:rPr>
                </w:rPrChange>
              </w:rPr>
              <w:t>)</w:t>
            </w:r>
            <w:r w:rsidR="008D201A" w:rsidRPr="00BE6DD2">
              <w:rPr>
                <w:lang w:val="fr-FR" w:eastAsia="pt-BR"/>
                <w:rPrChange w:id="197" w:author="Evelyne" w:date="2020-05-05T04:41:00Z">
                  <w:rPr>
                    <w:lang w:val="es-CL" w:eastAsia="pt-BR"/>
                  </w:rPr>
                </w:rPrChange>
              </w:rPr>
              <w:t xml:space="preserve">, </w:t>
            </w:r>
            <w:r w:rsidRPr="00BE6DD2">
              <w:rPr>
                <w:lang w:val="fr-FR" w:eastAsia="pt-BR"/>
                <w:rPrChange w:id="198" w:author="Evelyne" w:date="2020-05-05T04:41:00Z">
                  <w:rPr>
                    <w:lang w:val="es-CL" w:eastAsia="pt-BR"/>
                  </w:rPr>
                </w:rPrChange>
              </w:rPr>
              <w:t>Petrusel</w:t>
            </w:r>
            <w:ins w:id="199" w:author="Evelyne" w:date="2020-05-05T04:41:00Z">
              <w:r w:rsidR="00BE6DD2">
                <w:rPr>
                  <w:lang w:val="fr-FR" w:eastAsia="pt-BR"/>
                </w:rPr>
                <w:t xml:space="preserve"> </w:t>
              </w:r>
            </w:ins>
            <w:r w:rsidRPr="00BE6DD2">
              <w:rPr>
                <w:i/>
                <w:iCs/>
                <w:lang w:val="fr-FR" w:eastAsia="pt-BR"/>
                <w:rPrChange w:id="200" w:author="Evelyne" w:date="2020-05-05T04:41:00Z">
                  <w:rPr>
                    <w:i/>
                    <w:iCs/>
                    <w:lang w:val="es-CL" w:eastAsia="pt-BR"/>
                  </w:rPr>
                </w:rPrChange>
              </w:rPr>
              <w:t>et al.</w:t>
            </w:r>
            <w:r w:rsidR="00706647" w:rsidRPr="00BE6DD2">
              <w:rPr>
                <w:lang w:val="fr-FR" w:eastAsia="pt-BR"/>
                <w:rPrChange w:id="201" w:author="Evelyne" w:date="2020-05-05T04:41:00Z">
                  <w:rPr>
                    <w:lang w:val="es-CL" w:eastAsia="pt-BR"/>
                  </w:rPr>
                </w:rPrChange>
              </w:rPr>
              <w:t>(</w:t>
            </w:r>
            <w:r w:rsidRPr="00BE6DD2">
              <w:rPr>
                <w:lang w:val="fr-FR" w:eastAsia="pt-BR"/>
                <w:rPrChange w:id="202" w:author="Evelyne" w:date="2020-05-05T04:41:00Z">
                  <w:rPr>
                    <w:lang w:val="es-CL" w:eastAsia="pt-BR"/>
                  </w:rPr>
                </w:rPrChange>
              </w:rPr>
              <w:t>2016</w:t>
            </w:r>
            <w:r w:rsidR="00706647" w:rsidRPr="00BE6DD2">
              <w:rPr>
                <w:lang w:val="fr-FR" w:eastAsia="pt-BR"/>
                <w:rPrChange w:id="203" w:author="Evelyne" w:date="2020-05-05T04:41:00Z">
                  <w:rPr>
                    <w:lang w:val="es-CL" w:eastAsia="pt-BR"/>
                  </w:rPr>
                </w:rPrChange>
              </w:rPr>
              <w:t>)</w:t>
            </w:r>
          </w:p>
        </w:tc>
      </w:tr>
    </w:tbl>
    <w:p w:rsidR="00C9485D" w:rsidRDefault="00E61AA4" w:rsidP="00A044D0">
      <w:pPr>
        <w:overflowPunct/>
        <w:autoSpaceDE/>
        <w:autoSpaceDN/>
        <w:adjustRightInd/>
        <w:spacing w:before="240"/>
        <w:ind w:firstLine="0"/>
        <w:textAlignment w:val="auto"/>
        <w:rPr>
          <w:lang w:val="en-US" w:eastAsia="pt-BR"/>
        </w:rPr>
      </w:pPr>
      <w:r w:rsidRPr="00BE6DD2">
        <w:rPr>
          <w:lang w:val="fr-FR" w:eastAsia="pt-BR"/>
          <w:rPrChange w:id="204" w:author="Evelyne" w:date="2020-05-05T04:41:00Z">
            <w:rPr>
              <w:lang w:val="es-CL" w:eastAsia="pt-BR"/>
            </w:rPr>
          </w:rPrChange>
        </w:rPr>
        <w:lastRenderedPageBreak/>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ins w:id="205" w:author="Evelyne" w:date="2020-05-05T04:41:00Z">
        <w:r w:rsidR="00BE6DD2">
          <w:rPr>
            <w:color w:val="000000"/>
            <w:lang w:val="en-US"/>
          </w:rPr>
          <w:t xml:space="preserve"> </w:t>
        </w:r>
      </w:ins>
      <w:r w:rsidR="0055061D">
        <w:rPr>
          <w:color w:val="000000"/>
          <w:lang w:val="en-US"/>
        </w:rPr>
        <w:fldChar w:fldCharType="begin"/>
      </w:r>
      <w:r w:rsidR="006D7328">
        <w:rPr>
          <w:color w:val="000000"/>
          <w:lang w:val="en-US"/>
        </w:rPr>
        <w:instrText xml:space="preserve"> REF _Ref37928644 \h </w:instrText>
      </w:r>
      <w:r w:rsidR="0055061D">
        <w:rPr>
          <w:color w:val="000000"/>
          <w:lang w:val="en-US"/>
        </w:rPr>
      </w:r>
      <w:r w:rsidR="0055061D">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55061D">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w:t>
      </w:r>
      <w:r w:rsidR="00C9485D" w:rsidRPr="004F63A2">
        <w:rPr>
          <w:i/>
          <w:iCs/>
          <w:lang w:val="en-US"/>
        </w:rPr>
        <w:t>r</w:t>
      </w:r>
      <w:r w:rsidR="00C9485D" w:rsidRPr="004F63A2">
        <w:rPr>
          <w:i/>
          <w:iCs/>
          <w:lang w:val="en-US"/>
        </w:rPr>
        <w:t>nals</w:t>
      </w:r>
      <w:r w:rsidR="00C9485D" w:rsidRPr="004F63A2">
        <w:rPr>
          <w:lang w:val="en-US"/>
        </w:rPr>
        <w:t xml:space="preserve"> presented 2 studies each.</w:t>
      </w:r>
      <w:r w:rsidR="00B55C2C">
        <w:rPr>
          <w:lang w:val="en-US" w:eastAsia="pt-BR"/>
        </w:rPr>
        <w:tab/>
      </w:r>
    </w:p>
    <w:p w:rsidR="005F7741" w:rsidRPr="00E61AA4" w:rsidRDefault="00C9485D" w:rsidP="00C9485D">
      <w:pPr>
        <w:overflowPunct/>
        <w:autoSpaceDE/>
        <w:autoSpaceDN/>
        <w:adjustRightInd/>
        <w:ind w:firstLine="0"/>
        <w:textAlignment w:val="auto"/>
        <w:rPr>
          <w:color w:val="000000"/>
          <w:lang w:val="en-US"/>
        </w:rPr>
      </w:pPr>
      <w:r>
        <w:rPr>
          <w:lang w:val="en-US" w:eastAsia="pt-BR"/>
        </w:rPr>
        <w:tab/>
      </w:r>
      <w:fldSimple w:instr=" REF _Ref37925482 \h  \* MERGEFORMAT ">
        <w:r w:rsidR="00E61AA4" w:rsidRPr="006D7328">
          <w:rPr>
            <w:lang w:val="en-US"/>
          </w:rPr>
          <w:t>Table 6</w:t>
        </w:r>
      </w:fldSimple>
      <w:ins w:id="206" w:author="Evelyne" w:date="2020-05-05T04:41:00Z">
        <w:r w:rsidR="00BE6DD2" w:rsidRPr="00BE6DD2">
          <w:rPr>
            <w:lang w:val="en-GB"/>
            <w:rPrChange w:id="207" w:author="Evelyne" w:date="2020-05-05T04:41:00Z">
              <w:rPr/>
            </w:rPrChange>
          </w:rPr>
          <w:t xml:space="preserve"> </w:t>
        </w:r>
      </w:ins>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rsidR="002B0FA9" w:rsidRDefault="005F7741" w:rsidP="005F7741">
      <w:pPr>
        <w:spacing w:before="240"/>
        <w:jc w:val="center"/>
        <w:rPr>
          <w:lang w:val="en-US" w:eastAsia="pt-BR"/>
        </w:rPr>
      </w:pPr>
      <w:bookmarkStart w:id="208" w:name="_Ref37925482"/>
      <w:r w:rsidRPr="00DB36B8">
        <w:rPr>
          <w:b/>
          <w:bCs/>
          <w:lang w:val="en-US"/>
        </w:rPr>
        <w:t xml:space="preserve">Table </w:t>
      </w:r>
      <w:r w:rsidR="0055061D" w:rsidRPr="006034F8">
        <w:rPr>
          <w:b/>
          <w:bCs/>
          <w:smallCaps/>
        </w:rPr>
        <w:fldChar w:fldCharType="begin"/>
      </w:r>
      <w:r w:rsidRPr="00DB36B8">
        <w:rPr>
          <w:b/>
          <w:bCs/>
          <w:lang w:val="en-US"/>
        </w:rPr>
        <w:instrText xml:space="preserve"> SEQ Table \* ARABIC </w:instrText>
      </w:r>
      <w:r w:rsidR="0055061D" w:rsidRPr="006034F8">
        <w:rPr>
          <w:b/>
          <w:bCs/>
          <w:smallCaps/>
        </w:rPr>
        <w:fldChar w:fldCharType="separate"/>
      </w:r>
      <w:r w:rsidRPr="00DB36B8">
        <w:rPr>
          <w:b/>
          <w:bCs/>
          <w:noProof/>
          <w:lang w:val="en-US"/>
        </w:rPr>
        <w:t>6</w:t>
      </w:r>
      <w:r w:rsidR="0055061D"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208"/>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2880"/>
        <w:gridCol w:w="1271"/>
        <w:gridCol w:w="717"/>
        <w:gridCol w:w="2158"/>
      </w:tblGrid>
      <w:tr w:rsidR="00A22C59" w:rsidRPr="00383A02" w:rsidTr="00B94624">
        <w:trPr>
          <w:cnfStyle w:val="100000000000"/>
          <w:trHeight w:val="281"/>
        </w:trPr>
        <w:tc>
          <w:tcPr>
            <w:cnfStyle w:val="001000000000"/>
            <w:tcW w:w="2880" w:type="dxa"/>
            <w:vAlign w:val="center"/>
            <w:hideMark/>
          </w:tcPr>
          <w:p w:rsidR="00A22C59" w:rsidRPr="00383A02" w:rsidRDefault="00A22C59" w:rsidP="002B0FA9">
            <w:pPr>
              <w:pStyle w:val="NormalWeb"/>
              <w:spacing w:before="0" w:beforeAutospacing="0" w:after="0" w:afterAutospacing="0"/>
              <w:jc w:val="center"/>
              <w:rPr>
                <w:sz w:val="18"/>
                <w:szCs w:val="22"/>
              </w:rPr>
            </w:pPr>
            <w:r w:rsidRPr="002B0FA9">
              <w:rPr>
                <w:sz w:val="18"/>
                <w:szCs w:val="22"/>
              </w:rPr>
              <w:t>Source</w:t>
            </w:r>
          </w:p>
        </w:tc>
        <w:tc>
          <w:tcPr>
            <w:tcW w:w="1271" w:type="dxa"/>
            <w:vAlign w:val="center"/>
          </w:tcPr>
          <w:p w:rsidR="00A22C59" w:rsidRDefault="00A22C59" w:rsidP="0093792D">
            <w:pPr>
              <w:pStyle w:val="NormalWeb"/>
              <w:spacing w:before="0" w:beforeAutospacing="0" w:after="0" w:afterAutospacing="0"/>
              <w:jc w:val="center"/>
              <w:cnfStyle w:val="100000000000"/>
              <w:rPr>
                <w:sz w:val="18"/>
                <w:szCs w:val="22"/>
              </w:rPr>
            </w:pPr>
            <w:r w:rsidRPr="002B0FA9">
              <w:rPr>
                <w:sz w:val="18"/>
                <w:szCs w:val="22"/>
              </w:rPr>
              <w:t>Source</w:t>
            </w:r>
            <w:r>
              <w:rPr>
                <w:sz w:val="18"/>
                <w:szCs w:val="22"/>
              </w:rPr>
              <w:t>Type</w:t>
            </w:r>
          </w:p>
        </w:tc>
        <w:tc>
          <w:tcPr>
            <w:tcW w:w="717" w:type="dxa"/>
            <w:vAlign w:val="center"/>
          </w:tcPr>
          <w:p w:rsidR="00A22C59" w:rsidRDefault="00A22C59" w:rsidP="0093792D">
            <w:pPr>
              <w:pStyle w:val="NormalWeb"/>
              <w:spacing w:before="0" w:beforeAutospacing="0" w:after="0" w:afterAutospacing="0"/>
              <w:jc w:val="center"/>
              <w:cnfStyle w:val="100000000000"/>
              <w:rPr>
                <w:sz w:val="18"/>
                <w:szCs w:val="22"/>
              </w:rPr>
            </w:pPr>
            <w:r>
              <w:rPr>
                <w:sz w:val="18"/>
                <w:szCs w:val="22"/>
              </w:rPr>
              <w:t>Total</w:t>
            </w:r>
          </w:p>
        </w:tc>
        <w:tc>
          <w:tcPr>
            <w:tcW w:w="2158" w:type="dxa"/>
            <w:vAlign w:val="center"/>
            <w:hideMark/>
          </w:tcPr>
          <w:p w:rsidR="00A22C59" w:rsidRPr="00383A02" w:rsidRDefault="00A22C59" w:rsidP="0093792D">
            <w:pPr>
              <w:pStyle w:val="NormalWeb"/>
              <w:spacing w:before="0" w:beforeAutospacing="0" w:after="0" w:afterAutospacing="0"/>
              <w:jc w:val="center"/>
              <w:cnfStyle w:val="100000000000"/>
              <w:rPr>
                <w:sz w:val="18"/>
                <w:szCs w:val="22"/>
              </w:rPr>
            </w:pPr>
            <w:r>
              <w:rPr>
                <w:sz w:val="18"/>
                <w:szCs w:val="22"/>
              </w:rPr>
              <w:t>Studies</w:t>
            </w:r>
          </w:p>
        </w:tc>
      </w:tr>
      <w:tr w:rsidR="00A22C59" w:rsidRPr="00383A02" w:rsidTr="00B94624">
        <w:trPr>
          <w:cnfStyle w:val="000000100000"/>
          <w:trHeight w:val="310"/>
        </w:trPr>
        <w:tc>
          <w:tcPr>
            <w:cnfStyle w:val="001000000000"/>
            <w:tcW w:w="2880" w:type="dxa"/>
            <w:vAlign w:val="center"/>
            <w:hideMark/>
          </w:tcPr>
          <w:p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rsidR="00A22C59" w:rsidRPr="00394434" w:rsidRDefault="00A22C59" w:rsidP="0093792D">
            <w:pPr>
              <w:pStyle w:val="p1a"/>
              <w:jc w:val="center"/>
              <w:cnfStyle w:val="000000100000"/>
              <w:rPr>
                <w:sz w:val="18"/>
                <w:szCs w:val="18"/>
              </w:rPr>
            </w:pPr>
            <w:r w:rsidRPr="00394434">
              <w:rPr>
                <w:sz w:val="18"/>
                <w:szCs w:val="18"/>
              </w:rPr>
              <w:t>Jour</w:t>
            </w:r>
            <w:r w:rsidR="008E4BB5">
              <w:rPr>
                <w:sz w:val="18"/>
                <w:szCs w:val="18"/>
              </w:rPr>
              <w:t>n</w:t>
            </w:r>
            <w:r w:rsidRPr="00394434">
              <w:rPr>
                <w:sz w:val="18"/>
                <w:szCs w:val="18"/>
              </w:rPr>
              <w:t>al</w:t>
            </w:r>
          </w:p>
        </w:tc>
        <w:tc>
          <w:tcPr>
            <w:tcW w:w="717" w:type="dxa"/>
            <w:vAlign w:val="center"/>
          </w:tcPr>
          <w:p w:rsidR="00A22C59" w:rsidRPr="00394434" w:rsidRDefault="00A22C59" w:rsidP="0093792D">
            <w:pPr>
              <w:pStyle w:val="p1a"/>
              <w:jc w:val="center"/>
              <w:cnfStyle w:val="000000100000"/>
              <w:rPr>
                <w:sz w:val="18"/>
                <w:szCs w:val="18"/>
              </w:rPr>
            </w:pPr>
            <w:r w:rsidRPr="00394434">
              <w:rPr>
                <w:sz w:val="18"/>
                <w:szCs w:val="18"/>
              </w:rPr>
              <w:t>1</w:t>
            </w:r>
          </w:p>
        </w:tc>
        <w:tc>
          <w:tcPr>
            <w:tcW w:w="2158" w:type="dxa"/>
            <w:vAlign w:val="center"/>
            <w:hideMark/>
          </w:tcPr>
          <w:p w:rsidR="00A22C59" w:rsidRPr="00394434" w:rsidRDefault="00A22C59" w:rsidP="002B0FA9">
            <w:pPr>
              <w:pStyle w:val="p1a"/>
              <w:jc w:val="center"/>
              <w:cnfStyle w:val="000000100000"/>
              <w:rPr>
                <w:sz w:val="18"/>
                <w:szCs w:val="18"/>
                <w:lang w:val="en-US" w:eastAsia="pt-BR"/>
              </w:rPr>
            </w:pPr>
            <w:r w:rsidRPr="00394434">
              <w:rPr>
                <w:sz w:val="18"/>
                <w:szCs w:val="18"/>
                <w:lang w:val="en-US" w:eastAsia="pt-BR"/>
              </w:rPr>
              <w:t>Burattin</w:t>
            </w:r>
            <w:ins w:id="209" w:author="Evelyne" w:date="2020-05-05T04:41:00Z">
              <w:r w:rsidR="00BE6DD2">
                <w:rPr>
                  <w:sz w:val="18"/>
                  <w:szCs w:val="18"/>
                  <w:lang w:val="en-US" w:eastAsia="pt-BR"/>
                </w:rPr>
                <w:t xml:space="preserve"> </w:t>
              </w:r>
            </w:ins>
            <w:r w:rsidRPr="00706647">
              <w:rPr>
                <w:i/>
                <w:iCs/>
                <w:sz w:val="18"/>
                <w:szCs w:val="18"/>
                <w:lang w:val="en-US" w:eastAsia="pt-BR"/>
              </w:rPr>
              <w:t>et al.</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rsidTr="00B94624">
        <w:trPr>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Jour</w:t>
            </w:r>
            <w:r w:rsidR="008E4BB5">
              <w:rPr>
                <w:sz w:val="18"/>
                <w:szCs w:val="18"/>
              </w:rPr>
              <w:t>n</w:t>
            </w:r>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1</w:t>
            </w:r>
          </w:p>
        </w:tc>
        <w:tc>
          <w:tcPr>
            <w:tcW w:w="2158" w:type="dxa"/>
            <w:vAlign w:val="center"/>
          </w:tcPr>
          <w:p w:rsidR="00A22C59" w:rsidRPr="00394434" w:rsidRDefault="00A22C59" w:rsidP="002B0FA9">
            <w:pPr>
              <w:pStyle w:val="p1a"/>
              <w:jc w:val="center"/>
              <w:cnfStyle w:val="000000000000"/>
              <w:rPr>
                <w:sz w:val="18"/>
                <w:szCs w:val="18"/>
                <w:lang w:val="en-US" w:eastAsia="pt-BR"/>
              </w:rPr>
            </w:pPr>
            <w:r w:rsidRPr="00394434">
              <w:rPr>
                <w:sz w:val="18"/>
                <w:szCs w:val="18"/>
                <w:lang w:val="en-US" w:eastAsia="pt-BR"/>
              </w:rPr>
              <w:t>Petrusel</w:t>
            </w:r>
            <w:ins w:id="210" w:author="Evelyne" w:date="2020-05-05T04:41:00Z">
              <w:r w:rsidR="00BE6DD2">
                <w:rPr>
                  <w:sz w:val="18"/>
                  <w:szCs w:val="18"/>
                  <w:lang w:val="en-US" w:eastAsia="pt-BR"/>
                </w:rPr>
                <w:t xml:space="preserve"> </w:t>
              </w:r>
            </w:ins>
            <w:r w:rsidRPr="00706647">
              <w:rPr>
                <w:i/>
                <w:iCs/>
                <w:sz w:val="18"/>
                <w:szCs w:val="18"/>
                <w:lang w:val="en-US" w:eastAsia="pt-BR"/>
              </w:rPr>
              <w:t>et al.</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rsidTr="00B94624">
        <w:trPr>
          <w:cnfStyle w:val="000000100000"/>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Jour</w:t>
            </w:r>
            <w:r w:rsidR="008E4BB5">
              <w:rPr>
                <w:sz w:val="18"/>
                <w:szCs w:val="18"/>
              </w:rPr>
              <w:t>n</w:t>
            </w:r>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1</w:t>
            </w:r>
          </w:p>
        </w:tc>
        <w:tc>
          <w:tcPr>
            <w:tcW w:w="2158" w:type="dxa"/>
            <w:vAlign w:val="center"/>
          </w:tcPr>
          <w:p w:rsidR="00A22C59" w:rsidRPr="00394434" w:rsidRDefault="00A22C59" w:rsidP="002B0FA9">
            <w:pPr>
              <w:pStyle w:val="p1a"/>
              <w:jc w:val="center"/>
              <w:cnfStyle w:val="000000100000"/>
              <w:rPr>
                <w:sz w:val="18"/>
                <w:szCs w:val="18"/>
                <w:lang w:val="en-US" w:eastAsia="pt-BR"/>
              </w:rPr>
            </w:pPr>
            <w:r w:rsidRPr="00394434">
              <w:rPr>
                <w:sz w:val="18"/>
                <w:szCs w:val="18"/>
                <w:lang w:val="en-US" w:eastAsia="pt-BR"/>
              </w:rPr>
              <w:t>Tallon</w:t>
            </w:r>
            <w:ins w:id="211" w:author="Evelyne" w:date="2020-05-05T04:41:00Z">
              <w:r w:rsidR="00BE6DD2">
                <w:rPr>
                  <w:sz w:val="18"/>
                  <w:szCs w:val="18"/>
                  <w:lang w:val="en-US" w:eastAsia="pt-BR"/>
                </w:rPr>
                <w:t xml:space="preserve"> </w:t>
              </w:r>
            </w:ins>
            <w:r w:rsidRPr="00706647">
              <w:rPr>
                <w:i/>
                <w:iCs/>
                <w:sz w:val="18"/>
                <w:szCs w:val="18"/>
                <w:lang w:val="en-US" w:eastAsia="pt-BR"/>
              </w:rPr>
              <w:t>et al.</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rsidTr="00B94624">
        <w:trPr>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Information and Software Tec</w:t>
            </w:r>
            <w:r w:rsidRPr="00021FF8">
              <w:rPr>
                <w:sz w:val="18"/>
                <w:szCs w:val="22"/>
                <w:lang w:val="en-US"/>
              </w:rPr>
              <w:t>h</w:t>
            </w:r>
            <w:r w:rsidRPr="00021FF8">
              <w:rPr>
                <w:sz w:val="18"/>
                <w:szCs w:val="22"/>
                <w:lang w:val="en-US"/>
              </w:rPr>
              <w:t>nology</w:t>
            </w:r>
          </w:p>
        </w:tc>
        <w:tc>
          <w:tcPr>
            <w:tcW w:w="1271"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Jour</w:t>
            </w:r>
            <w:r w:rsidR="008E4BB5">
              <w:rPr>
                <w:sz w:val="18"/>
                <w:szCs w:val="18"/>
              </w:rPr>
              <w:t>n</w:t>
            </w:r>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000000"/>
              <w:rPr>
                <w:sz w:val="18"/>
                <w:szCs w:val="18"/>
              </w:rPr>
            </w:pPr>
            <w:r w:rsidRPr="00394434">
              <w:rPr>
                <w:sz w:val="18"/>
                <w:szCs w:val="18"/>
              </w:rPr>
              <w:t>1</w:t>
            </w:r>
          </w:p>
        </w:tc>
        <w:tc>
          <w:tcPr>
            <w:tcW w:w="2158" w:type="dxa"/>
            <w:vAlign w:val="center"/>
          </w:tcPr>
          <w:p w:rsidR="00A22C59" w:rsidRPr="00394434" w:rsidRDefault="00706647" w:rsidP="002B0FA9">
            <w:pPr>
              <w:pStyle w:val="p1a"/>
              <w:jc w:val="center"/>
              <w:cnfStyle w:val="000000000000"/>
              <w:rPr>
                <w:sz w:val="18"/>
                <w:szCs w:val="18"/>
                <w:lang w:val="en-US" w:eastAsia="pt-BR"/>
              </w:rPr>
            </w:pPr>
            <w:r w:rsidRPr="00706647">
              <w:rPr>
                <w:sz w:val="18"/>
                <w:szCs w:val="18"/>
                <w:lang w:val="en-US" w:eastAsia="pt-BR"/>
              </w:rPr>
              <w:t>Petrusel</w:t>
            </w:r>
            <w:ins w:id="212" w:author="Evelyne" w:date="2020-05-05T04:41:00Z">
              <w:r w:rsidR="00BE6DD2">
                <w:rPr>
                  <w:sz w:val="18"/>
                  <w:szCs w:val="18"/>
                  <w:lang w:val="en-US" w:eastAsia="pt-BR"/>
                </w:rPr>
                <w:t xml:space="preserve"> </w:t>
              </w:r>
            </w:ins>
            <w:r w:rsidRPr="00706647">
              <w:rPr>
                <w:i/>
                <w:iCs/>
                <w:sz w:val="18"/>
                <w:szCs w:val="18"/>
                <w:lang w:val="en-US" w:eastAsia="pt-BR"/>
              </w:rPr>
              <w:t>et al.</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rsidTr="00B94624">
        <w:trPr>
          <w:cnfStyle w:val="000000100000"/>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Jour</w:t>
            </w:r>
            <w:r w:rsidR="008E4BB5">
              <w:rPr>
                <w:sz w:val="18"/>
                <w:szCs w:val="18"/>
              </w:rPr>
              <w:t>n</w:t>
            </w:r>
            <w:r w:rsidRPr="00394434">
              <w:rPr>
                <w:sz w:val="18"/>
                <w:szCs w:val="18"/>
              </w:rPr>
              <w:t>al</w:t>
            </w:r>
          </w:p>
        </w:tc>
        <w:tc>
          <w:tcPr>
            <w:tcW w:w="717" w:type="dxa"/>
            <w:vAlign w:val="center"/>
          </w:tcPr>
          <w:p w:rsidR="00A22C59" w:rsidRPr="00394434" w:rsidRDefault="00A22C59" w:rsidP="0093792D">
            <w:pPr>
              <w:pStyle w:val="NormalWeb"/>
              <w:spacing w:before="0" w:beforeAutospacing="0" w:after="0" w:afterAutospacing="0"/>
              <w:jc w:val="center"/>
              <w:cnfStyle w:val="000000100000"/>
              <w:rPr>
                <w:sz w:val="18"/>
                <w:szCs w:val="18"/>
              </w:rPr>
            </w:pPr>
            <w:r w:rsidRPr="00394434">
              <w:rPr>
                <w:sz w:val="18"/>
                <w:szCs w:val="18"/>
              </w:rPr>
              <w:t>1</w:t>
            </w:r>
          </w:p>
        </w:tc>
        <w:tc>
          <w:tcPr>
            <w:tcW w:w="2158" w:type="dxa"/>
            <w:vAlign w:val="center"/>
          </w:tcPr>
          <w:p w:rsidR="00A22C59" w:rsidRPr="00394434" w:rsidRDefault="00A22C59" w:rsidP="005F7741">
            <w:pPr>
              <w:pStyle w:val="p1a"/>
              <w:jc w:val="center"/>
              <w:cnfStyle w:val="000000100000"/>
              <w:rPr>
                <w:sz w:val="18"/>
                <w:szCs w:val="18"/>
                <w:lang w:val="en-US" w:eastAsia="pt-BR"/>
              </w:rPr>
            </w:pPr>
            <w:r w:rsidRPr="00394434">
              <w:rPr>
                <w:sz w:val="18"/>
                <w:szCs w:val="18"/>
                <w:lang w:val="en-US" w:eastAsia="pt-BR"/>
              </w:rPr>
              <w:t>Bera</w:t>
            </w:r>
            <w:ins w:id="213" w:author="Evelyne" w:date="2020-05-05T04:41:00Z">
              <w:r w:rsidR="00BE6DD2">
                <w:rPr>
                  <w:sz w:val="18"/>
                  <w:szCs w:val="18"/>
                  <w:lang w:val="en-US" w:eastAsia="pt-BR"/>
                </w:rPr>
                <w:t xml:space="preserve"> </w:t>
              </w:r>
            </w:ins>
            <w:r w:rsidRPr="00B94624">
              <w:rPr>
                <w:i/>
                <w:iCs/>
                <w:sz w:val="18"/>
                <w:szCs w:val="18"/>
                <w:lang w:val="en-US" w:eastAsia="pt-BR"/>
              </w:rPr>
              <w:t>et al.</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rsidTr="00B94624">
        <w:trPr>
          <w:trHeight w:val="243"/>
        </w:trPr>
        <w:tc>
          <w:tcPr>
            <w:cnfStyle w:val="001000000000"/>
            <w:tcW w:w="2880" w:type="dxa"/>
            <w:vAlign w:val="center"/>
          </w:tcPr>
          <w:p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rsidR="00A22C59" w:rsidRPr="00394434" w:rsidRDefault="00021FF8" w:rsidP="0093792D">
            <w:pPr>
              <w:pStyle w:val="NormalWeb"/>
              <w:spacing w:before="0" w:beforeAutospacing="0" w:after="0" w:afterAutospacing="0"/>
              <w:jc w:val="center"/>
              <w:cnfStyle w:val="000000000000"/>
              <w:rPr>
                <w:sz w:val="18"/>
                <w:szCs w:val="18"/>
              </w:rPr>
            </w:pPr>
            <w:r w:rsidRPr="00021FF8">
              <w:rPr>
                <w:sz w:val="18"/>
                <w:szCs w:val="18"/>
              </w:rPr>
              <w:t>Conference</w:t>
            </w:r>
          </w:p>
        </w:tc>
        <w:tc>
          <w:tcPr>
            <w:tcW w:w="717" w:type="dxa"/>
            <w:vAlign w:val="center"/>
          </w:tcPr>
          <w:p w:rsidR="00A22C59" w:rsidRPr="00394434" w:rsidRDefault="00021FF8" w:rsidP="0093792D">
            <w:pPr>
              <w:pStyle w:val="NormalWeb"/>
              <w:spacing w:before="0" w:beforeAutospacing="0" w:after="0" w:afterAutospacing="0"/>
              <w:jc w:val="center"/>
              <w:cnfStyle w:val="000000000000"/>
              <w:rPr>
                <w:sz w:val="18"/>
                <w:szCs w:val="18"/>
              </w:rPr>
            </w:pPr>
            <w:r>
              <w:rPr>
                <w:sz w:val="18"/>
                <w:szCs w:val="18"/>
              </w:rPr>
              <w:t>3</w:t>
            </w:r>
          </w:p>
        </w:tc>
        <w:tc>
          <w:tcPr>
            <w:tcW w:w="2158" w:type="dxa"/>
            <w:vAlign w:val="center"/>
          </w:tcPr>
          <w:p w:rsidR="00021FF8" w:rsidRPr="00F9129D" w:rsidRDefault="0031114A" w:rsidP="00021FF8">
            <w:pPr>
              <w:pStyle w:val="p1a"/>
              <w:spacing w:line="240" w:lineRule="atLeast"/>
              <w:jc w:val="center"/>
              <w:cnfStyle w:val="000000000000"/>
              <w:rPr>
                <w:sz w:val="18"/>
                <w:szCs w:val="18"/>
                <w:lang w:val="fr-FR" w:eastAsia="pt-BR"/>
              </w:rPr>
            </w:pPr>
            <w:r w:rsidRPr="00F9129D">
              <w:rPr>
                <w:sz w:val="18"/>
                <w:szCs w:val="18"/>
                <w:lang w:val="fr-FR" w:eastAsia="pt-BR"/>
              </w:rPr>
              <w:t xml:space="preserve">Zimoch </w:t>
            </w:r>
            <w:r w:rsidRPr="00BE6DD2">
              <w:rPr>
                <w:i/>
                <w:sz w:val="18"/>
                <w:szCs w:val="18"/>
                <w:lang w:val="fr-FR" w:eastAsia="pt-BR"/>
                <w:rPrChange w:id="214" w:author="Evelyne" w:date="2020-05-05T04:42:00Z">
                  <w:rPr>
                    <w:sz w:val="18"/>
                    <w:szCs w:val="18"/>
                    <w:lang w:val="fr-FR" w:eastAsia="pt-BR"/>
                  </w:rPr>
                </w:rPrChange>
              </w:rPr>
              <w:t>et al</w:t>
            </w:r>
            <w:r w:rsidRPr="00F9129D">
              <w:rPr>
                <w:sz w:val="18"/>
                <w:szCs w:val="18"/>
                <w:lang w:val="fr-FR" w:eastAsia="pt-BR"/>
              </w:rPr>
              <w:t>. (2018)</w:t>
            </w:r>
          </w:p>
          <w:p w:rsidR="00021FF8" w:rsidRPr="00F9129D" w:rsidRDefault="0031114A" w:rsidP="00021FF8">
            <w:pPr>
              <w:pStyle w:val="p1a"/>
              <w:spacing w:line="240" w:lineRule="atLeast"/>
              <w:jc w:val="center"/>
              <w:cnfStyle w:val="000000000000"/>
              <w:rPr>
                <w:sz w:val="18"/>
                <w:szCs w:val="18"/>
                <w:lang w:val="fr-FR" w:eastAsia="pt-BR"/>
              </w:rPr>
            </w:pPr>
            <w:r w:rsidRPr="00F9129D">
              <w:rPr>
                <w:sz w:val="18"/>
                <w:szCs w:val="18"/>
                <w:lang w:val="fr-FR" w:eastAsia="pt-BR"/>
              </w:rPr>
              <w:t xml:space="preserve">Chen </w:t>
            </w:r>
            <w:r w:rsidRPr="00BE6DD2">
              <w:rPr>
                <w:i/>
                <w:sz w:val="18"/>
                <w:szCs w:val="18"/>
                <w:lang w:val="fr-FR" w:eastAsia="pt-BR"/>
                <w:rPrChange w:id="215" w:author="Evelyne" w:date="2020-05-05T04:42:00Z">
                  <w:rPr>
                    <w:sz w:val="18"/>
                    <w:szCs w:val="18"/>
                    <w:lang w:val="fr-FR" w:eastAsia="pt-BR"/>
                  </w:rPr>
                </w:rPrChange>
              </w:rPr>
              <w:t>et al</w:t>
            </w:r>
            <w:r w:rsidRPr="00F9129D">
              <w:rPr>
                <w:sz w:val="18"/>
                <w:szCs w:val="18"/>
                <w:lang w:val="fr-FR" w:eastAsia="pt-BR"/>
              </w:rPr>
              <w:t>. (2018)</w:t>
            </w:r>
          </w:p>
          <w:p w:rsidR="00A22C59" w:rsidRPr="00394434" w:rsidRDefault="00021FF8" w:rsidP="00021FF8">
            <w:pPr>
              <w:pStyle w:val="p1a"/>
              <w:jc w:val="center"/>
              <w:cnfStyle w:val="000000000000"/>
              <w:rPr>
                <w:sz w:val="18"/>
                <w:szCs w:val="18"/>
                <w:lang w:val="en-US" w:eastAsia="pt-BR"/>
              </w:rPr>
            </w:pPr>
            <w:r w:rsidRPr="00021FF8">
              <w:rPr>
                <w:sz w:val="18"/>
                <w:szCs w:val="18"/>
                <w:lang w:val="en-US" w:eastAsia="pt-BR"/>
              </w:rPr>
              <w:t xml:space="preserve">Pinggera </w:t>
            </w:r>
            <w:r w:rsidRPr="00BE6DD2">
              <w:rPr>
                <w:i/>
                <w:sz w:val="18"/>
                <w:szCs w:val="18"/>
                <w:lang w:val="en-US" w:eastAsia="pt-BR"/>
                <w:rPrChange w:id="216" w:author="Evelyne" w:date="2020-05-05T04:42:00Z">
                  <w:rPr>
                    <w:sz w:val="18"/>
                    <w:szCs w:val="18"/>
                    <w:lang w:val="en-US" w:eastAsia="pt-BR"/>
                  </w:rPr>
                </w:rPrChange>
              </w:rPr>
              <w:t>et al</w:t>
            </w:r>
            <w:r w:rsidRPr="00021FF8">
              <w:rPr>
                <w:sz w:val="18"/>
                <w:szCs w:val="18"/>
                <w:lang w:val="en-US" w:eastAsia="pt-BR"/>
              </w:rPr>
              <w:t>. (2012)</w:t>
            </w:r>
          </w:p>
        </w:tc>
      </w:tr>
      <w:tr w:rsidR="00A22C59" w:rsidRPr="00383A02" w:rsidTr="00B94624">
        <w:trPr>
          <w:cnfStyle w:val="000000100000"/>
          <w:trHeight w:val="243"/>
        </w:trPr>
        <w:tc>
          <w:tcPr>
            <w:cnfStyle w:val="001000000000"/>
            <w:tcW w:w="2880" w:type="dxa"/>
            <w:vAlign w:val="center"/>
          </w:tcPr>
          <w:p w:rsidR="00A22C59" w:rsidRPr="00021FF8" w:rsidRDefault="00021FF8" w:rsidP="00021FF8">
            <w:pPr>
              <w:pStyle w:val="NormalWeb"/>
              <w:jc w:val="center"/>
              <w:rPr>
                <w:sz w:val="18"/>
                <w:szCs w:val="22"/>
                <w:lang w:val="en-US"/>
              </w:rPr>
            </w:pPr>
            <w:r w:rsidRPr="00021FF8">
              <w:rPr>
                <w:sz w:val="18"/>
                <w:szCs w:val="22"/>
                <w:lang w:val="en-US"/>
              </w:rPr>
              <w:t>International Conference on A</w:t>
            </w:r>
            <w:r w:rsidRPr="00021FF8">
              <w:rPr>
                <w:sz w:val="18"/>
                <w:szCs w:val="22"/>
                <w:lang w:val="en-US"/>
              </w:rPr>
              <w:t>d</w:t>
            </w:r>
            <w:r w:rsidRPr="00021FF8">
              <w:rPr>
                <w:sz w:val="18"/>
                <w:szCs w:val="22"/>
                <w:lang w:val="en-US"/>
              </w:rPr>
              <w:t>vanced Information Systems E</w:t>
            </w:r>
            <w:r w:rsidRPr="00021FF8">
              <w:rPr>
                <w:sz w:val="18"/>
                <w:szCs w:val="22"/>
                <w:lang w:val="en-US"/>
              </w:rPr>
              <w:t>n</w:t>
            </w:r>
            <w:r w:rsidRPr="00021FF8">
              <w:rPr>
                <w:sz w:val="18"/>
                <w:szCs w:val="22"/>
                <w:lang w:val="en-US"/>
              </w:rPr>
              <w:t>gineering</w:t>
            </w:r>
          </w:p>
        </w:tc>
        <w:tc>
          <w:tcPr>
            <w:tcW w:w="1271" w:type="dxa"/>
            <w:vAlign w:val="center"/>
          </w:tcPr>
          <w:p w:rsidR="00A22C59" w:rsidRPr="00394434" w:rsidRDefault="00021FF8" w:rsidP="0093792D">
            <w:pPr>
              <w:pStyle w:val="NormalWeb"/>
              <w:spacing w:before="0" w:beforeAutospacing="0" w:after="0" w:afterAutospacing="0"/>
              <w:jc w:val="center"/>
              <w:cnfStyle w:val="000000100000"/>
              <w:rPr>
                <w:sz w:val="18"/>
                <w:szCs w:val="18"/>
              </w:rPr>
            </w:pPr>
            <w:r w:rsidRPr="00021FF8">
              <w:rPr>
                <w:sz w:val="18"/>
                <w:szCs w:val="18"/>
              </w:rPr>
              <w:t>Conference</w:t>
            </w:r>
          </w:p>
        </w:tc>
        <w:tc>
          <w:tcPr>
            <w:tcW w:w="717" w:type="dxa"/>
            <w:vAlign w:val="center"/>
          </w:tcPr>
          <w:p w:rsidR="00A22C59" w:rsidRPr="00394434" w:rsidRDefault="00021FF8" w:rsidP="0093792D">
            <w:pPr>
              <w:pStyle w:val="NormalWeb"/>
              <w:spacing w:before="0" w:beforeAutospacing="0" w:after="0" w:afterAutospacing="0"/>
              <w:jc w:val="center"/>
              <w:cnfStyle w:val="000000100000"/>
              <w:rPr>
                <w:sz w:val="18"/>
                <w:szCs w:val="18"/>
              </w:rPr>
            </w:pPr>
            <w:r>
              <w:rPr>
                <w:sz w:val="18"/>
                <w:szCs w:val="18"/>
              </w:rPr>
              <w:t>1</w:t>
            </w:r>
          </w:p>
        </w:tc>
        <w:tc>
          <w:tcPr>
            <w:tcW w:w="2158" w:type="dxa"/>
            <w:vAlign w:val="center"/>
          </w:tcPr>
          <w:p w:rsidR="00A22C59" w:rsidRPr="00394434" w:rsidRDefault="00021FF8" w:rsidP="005F7741">
            <w:pPr>
              <w:pStyle w:val="p1a"/>
              <w:jc w:val="center"/>
              <w:cnfStyle w:val="000000100000"/>
              <w:rPr>
                <w:sz w:val="18"/>
                <w:szCs w:val="18"/>
                <w:lang w:val="en-US" w:eastAsia="pt-BR"/>
              </w:rPr>
            </w:pPr>
            <w:r>
              <w:t>Petrusel&amp;Mendling (2013)</w:t>
            </w:r>
          </w:p>
        </w:tc>
      </w:tr>
      <w:tr w:rsidR="00021FF8" w:rsidRPr="00383A02" w:rsidTr="00B94624">
        <w:trPr>
          <w:trHeight w:val="243"/>
        </w:trPr>
        <w:tc>
          <w:tcPr>
            <w:cnfStyle w:val="001000000000"/>
            <w:tcW w:w="2880" w:type="dxa"/>
            <w:vAlign w:val="center"/>
          </w:tcPr>
          <w:p w:rsidR="00021FF8" w:rsidRPr="00021FF8" w:rsidRDefault="00021FF8" w:rsidP="00021FF8">
            <w:pPr>
              <w:pStyle w:val="NormalWeb"/>
              <w:jc w:val="center"/>
              <w:rPr>
                <w:sz w:val="18"/>
                <w:szCs w:val="22"/>
                <w:lang w:val="en-US"/>
              </w:rPr>
            </w:pPr>
            <w:r w:rsidRPr="00021FF8">
              <w:rPr>
                <w:sz w:val="18"/>
                <w:szCs w:val="22"/>
                <w:lang w:val="en-US"/>
              </w:rPr>
              <w:t>On the Move to Meaningful I</w:t>
            </w:r>
            <w:r w:rsidRPr="00021FF8">
              <w:rPr>
                <w:sz w:val="18"/>
                <w:szCs w:val="22"/>
                <w:lang w:val="en-US"/>
              </w:rPr>
              <w:t>n</w:t>
            </w:r>
            <w:r w:rsidRPr="00021FF8">
              <w:rPr>
                <w:sz w:val="18"/>
                <w:szCs w:val="22"/>
                <w:lang w:val="en-US"/>
              </w:rPr>
              <w:t>ternet Systems: OTM Workshops</w:t>
            </w:r>
          </w:p>
        </w:tc>
        <w:tc>
          <w:tcPr>
            <w:tcW w:w="1271" w:type="dxa"/>
            <w:vAlign w:val="center"/>
          </w:tcPr>
          <w:p w:rsidR="00021FF8" w:rsidRPr="00021FF8" w:rsidRDefault="00021FF8" w:rsidP="0093792D">
            <w:pPr>
              <w:pStyle w:val="NormalWeb"/>
              <w:spacing w:before="0" w:beforeAutospacing="0" w:after="0" w:afterAutospacing="0"/>
              <w:jc w:val="center"/>
              <w:cnfStyle w:val="000000000000"/>
              <w:rPr>
                <w:sz w:val="18"/>
                <w:szCs w:val="18"/>
              </w:rPr>
            </w:pPr>
            <w:r w:rsidRPr="00021FF8">
              <w:rPr>
                <w:sz w:val="18"/>
                <w:szCs w:val="18"/>
              </w:rPr>
              <w:t>Workshop</w:t>
            </w:r>
          </w:p>
        </w:tc>
        <w:tc>
          <w:tcPr>
            <w:tcW w:w="717" w:type="dxa"/>
            <w:vAlign w:val="center"/>
          </w:tcPr>
          <w:p w:rsidR="00021FF8" w:rsidRDefault="00021FF8" w:rsidP="0093792D">
            <w:pPr>
              <w:pStyle w:val="NormalWeb"/>
              <w:spacing w:before="0" w:beforeAutospacing="0" w:after="0" w:afterAutospacing="0"/>
              <w:jc w:val="center"/>
              <w:cnfStyle w:val="000000000000"/>
              <w:rPr>
                <w:sz w:val="18"/>
                <w:szCs w:val="18"/>
              </w:rPr>
            </w:pPr>
            <w:r>
              <w:rPr>
                <w:sz w:val="18"/>
                <w:szCs w:val="18"/>
              </w:rPr>
              <w:t>1</w:t>
            </w:r>
          </w:p>
        </w:tc>
        <w:tc>
          <w:tcPr>
            <w:tcW w:w="2158" w:type="dxa"/>
            <w:vAlign w:val="center"/>
          </w:tcPr>
          <w:p w:rsidR="00021FF8" w:rsidRDefault="00021FF8" w:rsidP="005F7741">
            <w:pPr>
              <w:pStyle w:val="p1a"/>
              <w:jc w:val="center"/>
              <w:cnfStyle w:val="000000000000"/>
            </w:pPr>
            <w:r>
              <w:t>Vermeulen (2018)</w:t>
            </w:r>
          </w:p>
        </w:tc>
      </w:tr>
    </w:tbl>
    <w:p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were used as quality assessment criteria. Thus, </w:t>
      </w:r>
      <w:r w:rsidR="00F9129D">
        <w:rPr>
          <w:lang w:val="en-US"/>
        </w:rPr>
        <w:t>t</w:t>
      </w:r>
      <w:r w:rsidR="00021FF8" w:rsidRPr="004F63A2">
        <w:rPr>
          <w:lang w:val="en-US"/>
        </w:rPr>
        <w:t>he number of citations of the selected studies (</w:t>
      </w:r>
      <w:r w:rsidR="0055061D">
        <w:rPr>
          <w:lang w:val="en-US"/>
        </w:rPr>
        <w:fldChar w:fldCharType="begin"/>
      </w:r>
      <w:r w:rsidR="00021FF8">
        <w:rPr>
          <w:lang w:val="en-US"/>
        </w:rPr>
        <w:instrText xml:space="preserve"> REF _Ref37928644 \h </w:instrText>
      </w:r>
      <w:r w:rsidR="0055061D">
        <w:rPr>
          <w:lang w:val="en-US"/>
        </w:rPr>
      </w:r>
      <w:r w:rsidR="0055061D">
        <w:rPr>
          <w:lang w:val="en-US"/>
        </w:rPr>
        <w:fldChar w:fldCharType="separate"/>
      </w:r>
      <w:r w:rsidR="0078697A" w:rsidRPr="00FC2B99">
        <w:rPr>
          <w:color w:val="000000"/>
          <w:lang w:val="en-US" w:eastAsia="pt-BR"/>
        </w:rPr>
        <w:t xml:space="preserve">Figure </w:t>
      </w:r>
      <w:r w:rsidR="0078697A">
        <w:rPr>
          <w:noProof/>
          <w:color w:val="000000"/>
          <w:lang w:val="en-US" w:eastAsia="pt-BR"/>
        </w:rPr>
        <w:t>8</w:t>
      </w:r>
      <w:r w:rsidR="0055061D">
        <w:rPr>
          <w:lang w:val="en-US"/>
        </w:rPr>
        <w:fldChar w:fldCharType="end"/>
      </w:r>
      <w:r w:rsidR="00021FF8" w:rsidRPr="004F63A2">
        <w:rPr>
          <w:lang w:val="en-US"/>
        </w:rPr>
        <w:t>)</w:t>
      </w:r>
      <w:r w:rsidR="0081187E">
        <w:rPr>
          <w:lang w:val="en-US"/>
        </w:rPr>
        <w:t xml:space="preserve"> was observed</w:t>
      </w:r>
      <w:r w:rsidR="00021FF8" w:rsidRPr="004F63A2">
        <w:rPr>
          <w:lang w:val="en-US"/>
        </w:rPr>
        <w:t>. From the 10 s</w:t>
      </w:r>
      <w:r w:rsidR="00021FF8" w:rsidRPr="004F63A2">
        <w:rPr>
          <w:lang w:val="en-US"/>
        </w:rPr>
        <w:t>e</w:t>
      </w:r>
      <w:r w:rsidR="00021FF8" w:rsidRPr="004F63A2">
        <w:rPr>
          <w:lang w:val="en-US"/>
        </w:rPr>
        <w:t xml:space="preserve">lected studies there </w:t>
      </w:r>
      <w:ins w:id="217" w:author="Evelyne" w:date="2020-05-05T04:42:00Z">
        <w:r w:rsidR="000352FD">
          <w:rPr>
            <w:lang w:val="en-US"/>
          </w:rPr>
          <w:t>is</w:t>
        </w:r>
      </w:ins>
      <w:del w:id="218" w:author="Evelyne" w:date="2020-05-05T04:42:00Z">
        <w:r w:rsidR="00021FF8" w:rsidRPr="004F63A2" w:rsidDel="000352FD">
          <w:rPr>
            <w:lang w:val="en-US"/>
          </w:rPr>
          <w:delText>are</w:delText>
        </w:r>
      </w:del>
      <w:r w:rsidR="00021FF8" w:rsidRPr="004F63A2">
        <w:rPr>
          <w:lang w:val="en-US"/>
        </w:rPr>
        <w:t xml:space="preserve"> a total of 125 citations. The studies of the </w:t>
      </w:r>
      <w:commentRangeStart w:id="219"/>
      <w:r w:rsidR="00021FF8" w:rsidRPr="00B145B5">
        <w:rPr>
          <w:lang w:val="en-US"/>
        </w:rPr>
        <w:t>Petrusel</w:t>
      </w:r>
      <w:ins w:id="220" w:author="Evelyne" w:date="2020-05-05T04:42:00Z">
        <w:r w:rsidR="000352FD">
          <w:rPr>
            <w:lang w:val="en-US"/>
          </w:rPr>
          <w:t xml:space="preserve"> </w:t>
        </w:r>
      </w:ins>
      <w:r w:rsidR="00021FF8" w:rsidRPr="00B145B5">
        <w:rPr>
          <w:i/>
          <w:iCs/>
          <w:lang w:val="en-US"/>
        </w:rPr>
        <w:t>et al.</w:t>
      </w:r>
      <w:r w:rsidR="00021FF8">
        <w:rPr>
          <w:lang w:val="en-US"/>
        </w:rPr>
        <w:t>(</w:t>
      </w:r>
      <w:r w:rsidR="00021FF8" w:rsidRPr="00B145B5">
        <w:rPr>
          <w:lang w:val="en-US"/>
        </w:rPr>
        <w:t>2016</w:t>
      </w:r>
      <w:ins w:id="221" w:author="Evelyne" w:date="2020-05-05T04:42:00Z">
        <w:r w:rsidR="000352FD">
          <w:rPr>
            <w:lang w:val="en-US"/>
          </w:rPr>
          <w:t>, 2017</w:t>
        </w:r>
      </w:ins>
      <w:r w:rsidR="00021FF8">
        <w:rPr>
          <w:lang w:val="en-US"/>
        </w:rPr>
        <w:t>)</w:t>
      </w:r>
      <w:r w:rsidR="00021FF8" w:rsidRPr="004F63A2">
        <w:rPr>
          <w:rFonts w:ascii="Calibri" w:hAnsi="Calibri" w:cs="Calibri"/>
          <w:color w:val="000000"/>
          <w:sz w:val="22"/>
          <w:szCs w:val="22"/>
          <w:lang w:val="en-US" w:eastAsia="pt-BR"/>
        </w:rPr>
        <w:t xml:space="preserve">; </w:t>
      </w:r>
      <w:r w:rsidR="00021FF8" w:rsidRPr="004F63A2">
        <w:rPr>
          <w:lang w:val="en-US"/>
        </w:rPr>
        <w:t>Petrusel et al. (2017)</w:t>
      </w:r>
      <w:commentRangeEnd w:id="219"/>
      <w:r w:rsidR="000352FD">
        <w:rPr>
          <w:rStyle w:val="Refdecomentrio"/>
        </w:rPr>
        <w:commentReference w:id="219"/>
      </w:r>
      <w:r w:rsidR="00021FF8" w:rsidRPr="004F63A2">
        <w:rPr>
          <w:lang w:val="en-US"/>
        </w:rPr>
        <w:t xml:space="preserve">; Petrusel&amp;Mendling (2013); Pinggera </w:t>
      </w:r>
      <w:r w:rsidR="00021FF8" w:rsidRPr="000352FD">
        <w:rPr>
          <w:i/>
          <w:lang w:val="en-US"/>
          <w:rPrChange w:id="222" w:author="Evelyne" w:date="2020-05-05T04:43:00Z">
            <w:rPr>
              <w:lang w:val="en-US"/>
            </w:rPr>
          </w:rPrChange>
        </w:rPr>
        <w:t>et al</w:t>
      </w:r>
      <w:r w:rsidR="00021FF8" w:rsidRPr="004F63A2">
        <w:rPr>
          <w:lang w:val="en-US"/>
        </w:rPr>
        <w:t>. (2012) were the most cited accounting for 88% of citations. In this context, it is possible to highlight that perhaps the number of citations in the study by Pinggera</w:t>
      </w:r>
      <w:ins w:id="223" w:author="Evelyne" w:date="2020-05-05T04:43:00Z">
        <w:r w:rsidR="000352FD">
          <w:rPr>
            <w:lang w:val="en-US"/>
          </w:rPr>
          <w:t xml:space="preserve"> </w:t>
        </w:r>
      </w:ins>
      <w:r w:rsidR="00021FF8" w:rsidRPr="00F9129D">
        <w:rPr>
          <w:i/>
          <w:lang w:val="en-US"/>
        </w:rPr>
        <w:t>et al.</w:t>
      </w:r>
      <w:r w:rsidR="00021FF8" w:rsidRPr="004F63A2">
        <w:rPr>
          <w:lang w:val="en-US"/>
        </w:rPr>
        <w:t xml:space="preserve"> (2012) is due to its pioneering nature. </w:t>
      </w:r>
      <w:r w:rsidR="0081187E">
        <w:rPr>
          <w:lang w:val="en-US"/>
        </w:rPr>
        <w:t>Just as importantly</w:t>
      </w:r>
      <w:r w:rsidR="00021FF8" w:rsidRPr="004F63A2">
        <w:rPr>
          <w:lang w:val="en-US"/>
        </w:rPr>
        <w:t xml:space="preserve">, </w:t>
      </w:r>
      <w:r w:rsidR="0081187E">
        <w:rPr>
          <w:lang w:val="en-US"/>
        </w:rPr>
        <w:t>it</w:t>
      </w:r>
      <w:r w:rsidR="00021FF8" w:rsidRPr="004F63A2">
        <w:rPr>
          <w:lang w:val="en-US"/>
        </w:rPr>
        <w:t xml:space="preserve"> should also</w:t>
      </w:r>
      <w:r w:rsidR="0081187E">
        <w:rPr>
          <w:lang w:val="en-US"/>
        </w:rPr>
        <w:t xml:space="preserve"> be</w:t>
      </w:r>
      <w:r w:rsidR="00021FF8" w:rsidRPr="004F63A2">
        <w:rPr>
          <w:lang w:val="en-US"/>
        </w:rPr>
        <w:t xml:space="preserve"> hi</w:t>
      </w:r>
      <w:r w:rsidR="00021FF8" w:rsidRPr="004F63A2">
        <w:rPr>
          <w:lang w:val="en-US"/>
        </w:rPr>
        <w:t>g</w:t>
      </w:r>
      <w:r w:rsidR="00021FF8" w:rsidRPr="004F63A2">
        <w:rPr>
          <w:lang w:val="en-US"/>
        </w:rPr>
        <w:t>hlight</w:t>
      </w:r>
      <w:r w:rsidR="0081187E">
        <w:rPr>
          <w:lang w:val="en-US"/>
        </w:rPr>
        <w:t>ed</w:t>
      </w:r>
      <w:r w:rsidR="00021FF8" w:rsidRPr="004F63A2">
        <w:rPr>
          <w:lang w:val="en-US"/>
        </w:rPr>
        <w:t xml:space="preserve"> the studies by Tallon</w:t>
      </w:r>
      <w:ins w:id="224" w:author="Evelyne" w:date="2020-05-05T04:44:00Z">
        <w:r w:rsidR="000352FD">
          <w:rPr>
            <w:lang w:val="en-US"/>
          </w:rPr>
          <w:t xml:space="preserve"> </w:t>
        </w:r>
      </w:ins>
      <w:r w:rsidR="00021FF8" w:rsidRPr="00F9129D">
        <w:rPr>
          <w:i/>
          <w:lang w:val="en-US"/>
        </w:rPr>
        <w:t>et al</w:t>
      </w:r>
      <w:r w:rsidR="00021FF8" w:rsidRPr="004F63A2">
        <w:rPr>
          <w:lang w:val="en-US"/>
        </w:rPr>
        <w:t>. (2019); Bera</w:t>
      </w:r>
      <w:ins w:id="225" w:author="Evelyne" w:date="2020-05-05T04:44:00Z">
        <w:r w:rsidR="000352FD">
          <w:rPr>
            <w:lang w:val="en-US"/>
          </w:rPr>
          <w:t xml:space="preserve"> </w:t>
        </w:r>
      </w:ins>
      <w:r w:rsidR="00021FF8" w:rsidRPr="00F9129D">
        <w:rPr>
          <w:i/>
          <w:lang w:val="en-US"/>
        </w:rPr>
        <w:t>et al</w:t>
      </w:r>
      <w:r w:rsidR="00021FF8" w:rsidRPr="004F63A2">
        <w:rPr>
          <w:lang w:val="en-US"/>
        </w:rPr>
        <w:t>. (2019); Vermeulen (2018) with just one quote, as they are more recent.</w:t>
      </w:r>
    </w:p>
    <w:p w:rsidR="0049363B" w:rsidRDefault="00B145B5" w:rsidP="0049363B">
      <w:pPr>
        <w:pStyle w:val="figurecaption"/>
        <w:spacing w:after="0" w:line="240" w:lineRule="auto"/>
        <w:rPr>
          <w:b/>
          <w:iCs/>
          <w:sz w:val="20"/>
          <w:lang w:val="en-US"/>
        </w:rPr>
      </w:pPr>
      <w:bookmarkStart w:id="226" w:name="_Ref8385684"/>
      <w:r>
        <w:rPr>
          <w:noProof/>
          <w:lang w:eastAsia="ko-KR"/>
        </w:rPr>
        <w:lastRenderedPageBreak/>
        <w:drawing>
          <wp:inline distT="0" distB="0" distL="0" distR="0">
            <wp:extent cx="3906317" cy="2348179"/>
            <wp:effectExtent l="0" t="0" r="18415" b="14605"/>
            <wp:docPr id="3" name="Gráfico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9363B" w:rsidRDefault="00FC2B99" w:rsidP="005A6645">
      <w:pPr>
        <w:pStyle w:val="figurecaption"/>
        <w:spacing w:before="0"/>
        <w:rPr>
          <w:lang w:val="en-US"/>
        </w:rPr>
      </w:pPr>
      <w:bookmarkStart w:id="227" w:name="_Ref37928644"/>
      <w:bookmarkEnd w:id="226"/>
      <w:r w:rsidRPr="00FC2B99">
        <w:rPr>
          <w:color w:val="000000"/>
          <w:sz w:val="20"/>
          <w:lang w:val="en-US" w:eastAsia="pt-BR"/>
        </w:rPr>
        <w:t xml:space="preserve">Figure </w:t>
      </w:r>
      <w:r w:rsidR="0055061D" w:rsidRPr="00FC2B99">
        <w:rPr>
          <w:color w:val="000000"/>
          <w:sz w:val="20"/>
          <w:lang w:val="en-US" w:eastAsia="pt-BR"/>
        </w:rPr>
        <w:fldChar w:fldCharType="begin"/>
      </w:r>
      <w:r w:rsidRPr="00FC2B99">
        <w:rPr>
          <w:color w:val="000000"/>
          <w:sz w:val="20"/>
          <w:lang w:val="en-US" w:eastAsia="pt-BR"/>
        </w:rPr>
        <w:instrText xml:space="preserve"> SEQ Figure \* ARABIC </w:instrText>
      </w:r>
      <w:r w:rsidR="0055061D" w:rsidRPr="00FC2B99">
        <w:rPr>
          <w:color w:val="000000"/>
          <w:sz w:val="20"/>
          <w:lang w:val="en-US" w:eastAsia="pt-BR"/>
        </w:rPr>
        <w:fldChar w:fldCharType="separate"/>
      </w:r>
      <w:r w:rsidR="0078697A">
        <w:rPr>
          <w:noProof/>
          <w:color w:val="000000"/>
          <w:sz w:val="20"/>
          <w:lang w:val="en-US" w:eastAsia="pt-BR"/>
        </w:rPr>
        <w:t>8</w:t>
      </w:r>
      <w:r w:rsidR="0055061D" w:rsidRPr="00FC2B99">
        <w:rPr>
          <w:color w:val="000000"/>
          <w:sz w:val="20"/>
          <w:lang w:val="en-US" w:eastAsia="pt-BR"/>
        </w:rPr>
        <w:fldChar w:fldCharType="end"/>
      </w:r>
      <w:bookmarkEnd w:id="227"/>
      <w:r w:rsidR="00F9129D">
        <w:rPr>
          <w:b/>
          <w:lang w:val="en-US"/>
        </w:rPr>
        <w:t>:</w:t>
      </w:r>
      <w:r w:rsidR="0049363B" w:rsidRPr="007B44C5">
        <w:rPr>
          <w:lang w:val="en-US"/>
        </w:rPr>
        <w:t>Number of citations per study.</w:t>
      </w:r>
    </w:p>
    <w:p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55061D">
        <w:rPr>
          <w:color w:val="000000"/>
          <w:sz w:val="20"/>
          <w:szCs w:val="20"/>
          <w:lang w:val="en-US"/>
        </w:rPr>
        <w:fldChar w:fldCharType="begin"/>
      </w:r>
      <w:r w:rsidR="0049363B">
        <w:rPr>
          <w:color w:val="000000"/>
          <w:sz w:val="20"/>
          <w:szCs w:val="20"/>
          <w:lang w:val="en-US"/>
        </w:rPr>
        <w:instrText xml:space="preserve"> REF _Ref37859092 \h </w:instrText>
      </w:r>
      <w:r w:rsidR="0055061D">
        <w:rPr>
          <w:color w:val="000000"/>
          <w:sz w:val="20"/>
          <w:szCs w:val="20"/>
          <w:lang w:val="en-US"/>
        </w:rPr>
      </w:r>
      <w:r w:rsidR="0055061D">
        <w:rPr>
          <w:color w:val="000000"/>
          <w:sz w:val="20"/>
          <w:szCs w:val="20"/>
          <w:lang w:val="en-US"/>
        </w:rPr>
        <w:fldChar w:fldCharType="separate"/>
      </w:r>
      <w:r w:rsidR="0078697A" w:rsidRPr="001B5CD3">
        <w:rPr>
          <w:color w:val="000000"/>
          <w:sz w:val="20"/>
          <w:lang w:val="en-US"/>
        </w:rPr>
        <w:t xml:space="preserve">Figure </w:t>
      </w:r>
      <w:r w:rsidR="0078697A">
        <w:rPr>
          <w:noProof/>
          <w:color w:val="000000"/>
          <w:sz w:val="20"/>
          <w:lang w:val="en-US"/>
        </w:rPr>
        <w:t>9</w:t>
      </w:r>
      <w:r w:rsidR="0055061D">
        <w:rPr>
          <w:color w:val="000000"/>
          <w:sz w:val="20"/>
          <w:szCs w:val="20"/>
          <w:lang w:val="en-US"/>
        </w:rPr>
        <w:fldChar w:fldCharType="end"/>
      </w:r>
      <w:ins w:id="228" w:author="Evelyne" w:date="2020-05-05T04:44:00Z">
        <w:r w:rsidR="000352FD">
          <w:rPr>
            <w:color w:val="000000"/>
            <w:sz w:val="20"/>
            <w:szCs w:val="20"/>
            <w:lang w:val="en-US"/>
          </w:rPr>
          <w:t xml:space="preserve"> </w:t>
        </w:r>
      </w:ins>
      <w:r w:rsidR="0049363B" w:rsidRPr="00EB1B30">
        <w:rPr>
          <w:color w:val="000000"/>
          <w:sz w:val="20"/>
          <w:szCs w:val="20"/>
          <w:lang w:val="en-US"/>
        </w:rPr>
        <w:t>shows the distribution of the studies considering the year of its public</w:t>
      </w:r>
      <w:r w:rsidR="0049363B" w:rsidRPr="00EB1B30">
        <w:rPr>
          <w:color w:val="000000"/>
          <w:sz w:val="20"/>
          <w:szCs w:val="20"/>
          <w:lang w:val="en-US"/>
        </w:rPr>
        <w:t>a</w:t>
      </w:r>
      <w:r w:rsidR="0049363B" w:rsidRPr="00EB1B30">
        <w:rPr>
          <w:color w:val="000000"/>
          <w:sz w:val="20"/>
          <w:szCs w:val="20"/>
          <w:lang w:val="en-US"/>
        </w:rPr>
        <w:t xml:space="preserve">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There is a concentration of publ</w:t>
      </w:r>
      <w:r w:rsidR="0049363B" w:rsidRPr="00EB1B30">
        <w:rPr>
          <w:color w:val="000000"/>
          <w:sz w:val="20"/>
          <w:szCs w:val="20"/>
          <w:lang w:val="en-US"/>
        </w:rPr>
        <w:t>i</w:t>
      </w:r>
      <w:r w:rsidR="0049363B" w:rsidRPr="00EB1B30">
        <w:rPr>
          <w:color w:val="000000"/>
          <w:sz w:val="20"/>
          <w:szCs w:val="20"/>
          <w:lang w:val="en-US"/>
        </w:rPr>
        <w:t xml:space="preserve">cations in the last </w:t>
      </w:r>
      <w:r w:rsidR="0049363B">
        <w:rPr>
          <w:color w:val="000000"/>
          <w:sz w:val="20"/>
          <w:szCs w:val="20"/>
          <w:lang w:val="en-US"/>
        </w:rPr>
        <w:t>two</w:t>
      </w:r>
      <w:r w:rsidR="0049363B" w:rsidRPr="00EB1B30">
        <w:rPr>
          <w:color w:val="000000"/>
          <w:sz w:val="20"/>
          <w:szCs w:val="20"/>
          <w:lang w:val="en-US"/>
        </w:rPr>
        <w:t xml:space="preserve"> years</w:t>
      </w:r>
      <w:ins w:id="229" w:author="Evelyne" w:date="2020-05-05T04:44:00Z">
        <w:r w:rsidR="000352FD">
          <w:rPr>
            <w:color w:val="000000"/>
            <w:sz w:val="20"/>
            <w:szCs w:val="20"/>
            <w:lang w:val="en-US"/>
          </w:rPr>
          <w:t xml:space="preserve"> </w:t>
        </w:r>
      </w:ins>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rsidR="0049363B" w:rsidRDefault="00666C90" w:rsidP="0049363B">
      <w:pPr>
        <w:pStyle w:val="figurecaption"/>
        <w:spacing w:before="0" w:after="0" w:line="240" w:lineRule="auto"/>
        <w:rPr>
          <w:b/>
          <w:iCs/>
          <w:sz w:val="20"/>
          <w:lang w:val="en-US"/>
        </w:rPr>
      </w:pPr>
      <w:bookmarkStart w:id="230" w:name="_Ref8385584"/>
      <w:r>
        <w:rPr>
          <w:noProof/>
          <w:lang w:eastAsia="ko-KR"/>
        </w:rPr>
        <w:drawing>
          <wp:inline distT="0" distB="0" distL="0" distR="0">
            <wp:extent cx="4352925" cy="1170432"/>
            <wp:effectExtent l="0" t="0" r="9525" b="10795"/>
            <wp:docPr id="7" name="Gráfico 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9363B" w:rsidRDefault="0049363B" w:rsidP="0049363B">
      <w:pPr>
        <w:pStyle w:val="figurecaption"/>
        <w:spacing w:before="0"/>
        <w:rPr>
          <w:lang w:val="en-US"/>
        </w:rPr>
      </w:pPr>
      <w:bookmarkStart w:id="231" w:name="_Ref37859092"/>
      <w:bookmarkEnd w:id="230"/>
      <w:r w:rsidRPr="001B5CD3">
        <w:rPr>
          <w:color w:val="000000"/>
          <w:sz w:val="20"/>
          <w:lang w:val="en-US" w:eastAsia="pt-BR"/>
        </w:rPr>
        <w:t xml:space="preserve">Figure </w:t>
      </w:r>
      <w:r w:rsidR="0055061D" w:rsidRPr="001B5CD3">
        <w:rPr>
          <w:color w:val="000000"/>
          <w:sz w:val="20"/>
          <w:lang w:val="en-US" w:eastAsia="pt-BR"/>
        </w:rPr>
        <w:fldChar w:fldCharType="begin"/>
      </w:r>
      <w:r w:rsidRPr="001B5CD3">
        <w:rPr>
          <w:color w:val="000000"/>
          <w:sz w:val="20"/>
          <w:lang w:val="en-US" w:eastAsia="pt-BR"/>
        </w:rPr>
        <w:instrText xml:space="preserve"> SEQ Figure \* ARABIC </w:instrText>
      </w:r>
      <w:r w:rsidR="0055061D" w:rsidRPr="001B5CD3">
        <w:rPr>
          <w:color w:val="000000"/>
          <w:sz w:val="20"/>
          <w:lang w:val="en-US" w:eastAsia="pt-BR"/>
        </w:rPr>
        <w:fldChar w:fldCharType="separate"/>
      </w:r>
      <w:r w:rsidR="0078697A">
        <w:rPr>
          <w:noProof/>
          <w:color w:val="000000"/>
          <w:sz w:val="20"/>
          <w:lang w:val="en-US" w:eastAsia="pt-BR"/>
        </w:rPr>
        <w:t>9</w:t>
      </w:r>
      <w:r w:rsidR="0055061D" w:rsidRPr="001B5CD3">
        <w:rPr>
          <w:color w:val="000000"/>
          <w:sz w:val="20"/>
          <w:lang w:val="en-US" w:eastAsia="pt-BR"/>
        </w:rPr>
        <w:fldChar w:fldCharType="end"/>
      </w:r>
      <w:bookmarkEnd w:id="231"/>
      <w:r>
        <w:rPr>
          <w:b/>
          <w:lang w:val="en-US"/>
        </w:rPr>
        <w:t xml:space="preserve">: </w:t>
      </w:r>
      <w:r w:rsidRPr="007B44C5">
        <w:rPr>
          <w:lang w:val="en-US"/>
        </w:rPr>
        <w:t>Distribution of studies per year.</w:t>
      </w:r>
    </w:p>
    <w:p w:rsidR="00D730B1" w:rsidRDefault="00D730B1" w:rsidP="00D730B1">
      <w:pPr>
        <w:ind w:firstLine="0"/>
        <w:rPr>
          <w:lang w:val="en-US"/>
        </w:rPr>
      </w:pPr>
      <w:r>
        <w:rPr>
          <w:lang w:val="en-US"/>
        </w:rPr>
        <w:tab/>
      </w:r>
      <w:fldSimple w:instr=" REF _Ref37966036 \h  \* MERGEFORMAT ">
        <w:r w:rsidR="00394434" w:rsidRPr="007324AF">
          <w:rPr>
            <w:lang w:val="en-US"/>
          </w:rPr>
          <w:t>Table 7</w:t>
        </w:r>
      </w:fldSimple>
      <w:ins w:id="232" w:author="Evelyne" w:date="2020-05-05T04:44:00Z">
        <w:r w:rsidR="000352FD" w:rsidRPr="000352FD">
          <w:rPr>
            <w:lang w:val="en-GB"/>
            <w:rPrChange w:id="233" w:author="Evelyne" w:date="2020-05-05T04:44:00Z">
              <w:rPr/>
            </w:rPrChange>
          </w:rPr>
          <w:t xml:space="preserve"> </w:t>
        </w:r>
      </w:ins>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ins w:id="234" w:author="Evelyne" w:date="2020-05-05T04:44:00Z">
        <w:r w:rsidR="000352FD">
          <w:rPr>
            <w:lang w:val="en-US"/>
          </w:rPr>
          <w:t xml:space="preserve"> </w:t>
        </w:r>
      </w:ins>
      <w:r w:rsidR="004E143D">
        <w:rPr>
          <w:lang w:val="en-US"/>
        </w:rPr>
        <w:t>are</w:t>
      </w:r>
      <w:ins w:id="235" w:author="Evelyne" w:date="2020-05-05T04:44:00Z">
        <w:r w:rsidR="000352FD">
          <w:rPr>
            <w:lang w:val="en-US"/>
          </w:rPr>
          <w:t xml:space="preserve"> </w:t>
        </w:r>
      </w:ins>
      <w:r w:rsidR="004E143D" w:rsidRPr="004E143D">
        <w:rPr>
          <w:lang w:val="en-US"/>
        </w:rPr>
        <w:t>Razvan Petrusel and Jan Mendling</w:t>
      </w:r>
      <w:r w:rsidRPr="00A27A69">
        <w:rPr>
          <w:lang w:val="en-US"/>
        </w:rPr>
        <w:t xml:space="preserve"> owning </w:t>
      </w:r>
      <w:r w:rsidR="004E143D">
        <w:rPr>
          <w:lang w:val="en-US"/>
        </w:rPr>
        <w:t>three</w:t>
      </w:r>
      <w:r w:rsidRPr="00A27A69">
        <w:rPr>
          <w:lang w:val="en-US"/>
        </w:rPr>
        <w:t xml:space="preserve"> studies. They are fo</w:t>
      </w:r>
      <w:r w:rsidRPr="00A27A69">
        <w:rPr>
          <w:lang w:val="en-US"/>
        </w:rPr>
        <w:t>l</w:t>
      </w:r>
      <w:r w:rsidRPr="00A27A69">
        <w:rPr>
          <w:lang w:val="en-US"/>
        </w:rPr>
        <w:t xml:space="preserve">lowed by the authors </w:t>
      </w:r>
      <w:r w:rsidR="004E143D" w:rsidRPr="004E143D">
        <w:rPr>
          <w:lang w:val="en-US"/>
        </w:rPr>
        <w:t>Barbara Weber, Hajo A. Reijers, Manfred Reichert and Rüd</w:t>
      </w:r>
      <w:r w:rsidR="004E143D" w:rsidRPr="004E143D">
        <w:rPr>
          <w:lang w:val="en-US"/>
        </w:rPr>
        <w:t>i</w:t>
      </w:r>
      <w:r w:rsidR="004E143D" w:rsidRPr="004E143D">
        <w:rPr>
          <w:lang w:val="en-US"/>
        </w:rPr>
        <w:t>gerPryss</w:t>
      </w:r>
      <w:r w:rsidRPr="00A27A69">
        <w:rPr>
          <w:lang w:val="en-US"/>
        </w:rPr>
        <w:t xml:space="preserve"> with </w:t>
      </w:r>
      <w:r w:rsidR="004E143D">
        <w:rPr>
          <w:lang w:val="en-US"/>
        </w:rPr>
        <w:t>two</w:t>
      </w:r>
      <w:r w:rsidRPr="00A27A69">
        <w:rPr>
          <w:lang w:val="en-US"/>
        </w:rPr>
        <w:t xml:space="preserve"> studies. </w:t>
      </w:r>
      <w:bookmarkStart w:id="236" w:name="_Ref8387114"/>
    </w:p>
    <w:p w:rsidR="00D730B1" w:rsidRPr="0065091E" w:rsidRDefault="00394434" w:rsidP="00D730B1">
      <w:pPr>
        <w:ind w:firstLine="0"/>
        <w:jc w:val="center"/>
        <w:rPr>
          <w:color w:val="000000"/>
          <w:lang w:val="en-US"/>
        </w:rPr>
      </w:pPr>
      <w:bookmarkStart w:id="237" w:name="_Ref37966036"/>
      <w:bookmarkEnd w:id="236"/>
      <w:r w:rsidRPr="006034F8">
        <w:rPr>
          <w:b/>
          <w:bCs/>
          <w:smallCaps/>
        </w:rPr>
        <w:t>Table</w:t>
      </w:r>
      <w:r w:rsidR="0055061D" w:rsidRPr="006034F8">
        <w:rPr>
          <w:b/>
          <w:bCs/>
          <w:smallCaps/>
        </w:rPr>
        <w:fldChar w:fldCharType="begin"/>
      </w:r>
      <w:r w:rsidRPr="006034F8">
        <w:rPr>
          <w:b/>
          <w:bCs/>
          <w:smallCaps/>
        </w:rPr>
        <w:instrText xml:space="preserve"> SEQ Table \* ARABIC </w:instrText>
      </w:r>
      <w:r w:rsidR="0055061D" w:rsidRPr="006034F8">
        <w:rPr>
          <w:b/>
          <w:bCs/>
          <w:smallCaps/>
        </w:rPr>
        <w:fldChar w:fldCharType="separate"/>
      </w:r>
      <w:r>
        <w:rPr>
          <w:b/>
          <w:bCs/>
          <w:smallCaps/>
          <w:noProof/>
        </w:rPr>
        <w:t>7</w:t>
      </w:r>
      <w:r w:rsidR="0055061D" w:rsidRPr="006034F8">
        <w:rPr>
          <w:b/>
          <w:bCs/>
          <w:smallCaps/>
        </w:rPr>
        <w:fldChar w:fldCharType="end"/>
      </w:r>
      <w:bookmarkEnd w:id="237"/>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tblPr>
      <w:tblGrid>
        <w:gridCol w:w="567"/>
        <w:gridCol w:w="6503"/>
      </w:tblGrid>
      <w:tr w:rsidR="00D730B1" w:rsidRPr="00261800" w:rsidTr="0093792D">
        <w:trPr>
          <w:cnfStyle w:val="100000000000"/>
        </w:trPr>
        <w:tc>
          <w:tcPr>
            <w:cnfStyle w:val="001000000000"/>
            <w:tcW w:w="567" w:type="dxa"/>
            <w:tcBorders>
              <w:top w:val="single" w:sz="12" w:space="0" w:color="auto"/>
            </w:tcBorders>
            <w:vAlign w:val="center"/>
          </w:tcPr>
          <w:p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rsidR="00D730B1" w:rsidRPr="00261800" w:rsidRDefault="00D730B1" w:rsidP="0093792D">
            <w:pPr>
              <w:ind w:firstLine="0"/>
              <w:jc w:val="center"/>
              <w:cnfStyle w:val="100000000000"/>
              <w:rPr>
                <w:sz w:val="18"/>
                <w:szCs w:val="18"/>
                <w:lang w:val="en-US"/>
              </w:rPr>
            </w:pPr>
            <w:r w:rsidRPr="00261800">
              <w:rPr>
                <w:sz w:val="18"/>
                <w:szCs w:val="18"/>
                <w:lang w:val="en-US"/>
              </w:rPr>
              <w:t>Aut</w:t>
            </w:r>
            <w:r w:rsidR="00696D9F">
              <w:rPr>
                <w:sz w:val="18"/>
                <w:szCs w:val="18"/>
                <w:lang w:val="en-US"/>
              </w:rPr>
              <w:t>h</w:t>
            </w:r>
            <w:r w:rsidRPr="00261800">
              <w:rPr>
                <w:sz w:val="18"/>
                <w:szCs w:val="18"/>
                <w:lang w:val="en-US"/>
              </w:rPr>
              <w:t>ors</w:t>
            </w:r>
          </w:p>
        </w:tc>
      </w:tr>
      <w:tr w:rsidR="00D730B1" w:rsidRPr="00261800" w:rsidTr="0093792D">
        <w:trPr>
          <w:cnfStyle w:val="000000100000"/>
        </w:trPr>
        <w:tc>
          <w:tcPr>
            <w:cnfStyle w:val="001000000000"/>
            <w:tcW w:w="567" w:type="dxa"/>
            <w:vAlign w:val="center"/>
          </w:tcPr>
          <w:p w:rsidR="00D730B1" w:rsidRPr="00261800" w:rsidRDefault="004E143D" w:rsidP="0093792D">
            <w:pPr>
              <w:ind w:firstLine="0"/>
              <w:jc w:val="center"/>
              <w:rPr>
                <w:sz w:val="18"/>
                <w:szCs w:val="18"/>
                <w:lang w:val="en-US"/>
              </w:rPr>
            </w:pPr>
            <w:r>
              <w:rPr>
                <w:sz w:val="18"/>
                <w:szCs w:val="18"/>
                <w:lang w:val="en-US"/>
              </w:rPr>
              <w:t>3</w:t>
            </w:r>
          </w:p>
        </w:tc>
        <w:tc>
          <w:tcPr>
            <w:tcW w:w="6503" w:type="dxa"/>
          </w:tcPr>
          <w:p w:rsidR="00D730B1" w:rsidRPr="00261800" w:rsidRDefault="004E143D" w:rsidP="004E143D">
            <w:pPr>
              <w:tabs>
                <w:tab w:val="left" w:pos="1141"/>
              </w:tabs>
              <w:ind w:firstLine="0"/>
              <w:cnfStyle w:val="000000100000"/>
              <w:rPr>
                <w:sz w:val="18"/>
                <w:szCs w:val="18"/>
                <w:lang w:val="en-US" w:eastAsia="pt-BR"/>
              </w:rPr>
            </w:pPr>
            <w:r w:rsidRPr="004E143D">
              <w:rPr>
                <w:sz w:val="18"/>
                <w:szCs w:val="18"/>
                <w:lang w:val="en-US" w:eastAsia="pt-BR"/>
              </w:rPr>
              <w:t>Razvan Petrusel, Jan Mendling</w:t>
            </w:r>
          </w:p>
        </w:tc>
      </w:tr>
      <w:tr w:rsidR="00D730B1" w:rsidRPr="008C060A" w:rsidTr="0093792D">
        <w:tc>
          <w:tcPr>
            <w:cnfStyle w:val="001000000000"/>
            <w:tcW w:w="567" w:type="dxa"/>
            <w:vAlign w:val="center"/>
          </w:tcPr>
          <w:p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rsidR="00D730B1" w:rsidRPr="00261800" w:rsidRDefault="004E143D" w:rsidP="0093792D">
            <w:pPr>
              <w:ind w:firstLine="0"/>
              <w:cnfStyle w:val="000000000000"/>
              <w:rPr>
                <w:sz w:val="18"/>
                <w:szCs w:val="18"/>
                <w:lang w:val="en-US" w:eastAsia="pt-BR"/>
              </w:rPr>
            </w:pPr>
            <w:r w:rsidRPr="004E143D">
              <w:rPr>
                <w:sz w:val="18"/>
                <w:szCs w:val="18"/>
                <w:lang w:val="en-US" w:eastAsia="pt-BR"/>
              </w:rPr>
              <w:t>Barbara Weber, Hajo A. Reijers, Manfred Reichert, RüdigerPryss</w:t>
            </w:r>
          </w:p>
        </w:tc>
      </w:tr>
      <w:tr w:rsidR="00D730B1" w:rsidRPr="008C060A" w:rsidTr="00394434">
        <w:trPr>
          <w:cnfStyle w:val="000000100000"/>
          <w:trHeight w:val="47"/>
        </w:trPr>
        <w:tc>
          <w:tcPr>
            <w:cnfStyle w:val="001000000000"/>
            <w:tcW w:w="567" w:type="dxa"/>
            <w:tcBorders>
              <w:bottom w:val="single" w:sz="12" w:space="0" w:color="auto"/>
            </w:tcBorders>
            <w:vAlign w:val="center"/>
          </w:tcPr>
          <w:p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rsidR="00D730B1" w:rsidRPr="00521E08" w:rsidRDefault="004E143D" w:rsidP="00696D9F">
            <w:pPr>
              <w:ind w:firstLine="0"/>
              <w:cnfStyle w:val="000000100000"/>
              <w:rPr>
                <w:sz w:val="18"/>
                <w:szCs w:val="18"/>
                <w:lang w:val="en-US" w:eastAsia="pt-BR"/>
              </w:rPr>
            </w:pPr>
            <w:r w:rsidRPr="004E143D">
              <w:rPr>
                <w:sz w:val="18"/>
                <w:szCs w:val="18"/>
                <w:lang w:val="en-US" w:eastAsia="pt-BR"/>
              </w:rPr>
              <w:t>Andrea Burattin, Jakob Pinggera, Jeffrey Parsons, Katharina Reiter, Katrin Rakoczy, Manuel Neurauter, Marco Furtner, Mark W. Greenlee, Markus Martini, Marta Indulska, Michael Kaiser, Michael Winter, Michael Zimoch, Miles Tallon, Palash Bera, Pierre Sachse, PninaSoffer, Shazia Sadiq, Stefan Zugal, Sven Vermeulen, Thomas Probst, Tianwa Chen, Tim Mohring, Ulrich Frick, Wei Wang, Winfried Schlee</w:t>
            </w:r>
          </w:p>
        </w:tc>
      </w:tr>
    </w:tbl>
    <w:p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rsidR="00ED1587" w:rsidRDefault="00021C8B" w:rsidP="00ED1587">
      <w:pPr>
        <w:pStyle w:val="p1a"/>
        <w:rPr>
          <w:lang w:val="en-US"/>
        </w:rPr>
      </w:pPr>
      <w:bookmarkStart w:id="238" w:name="_Hlk8980871"/>
      <w:bookmarkEnd w:id="158"/>
      <w:r>
        <w:rPr>
          <w:lang w:val="en-US"/>
        </w:rPr>
        <w:tab/>
      </w:r>
      <w:bookmarkEnd w:id="238"/>
      <w:r w:rsidR="00D730B1" w:rsidRPr="00D730B1">
        <w:rPr>
          <w:lang w:val="en-US"/>
        </w:rPr>
        <w:t>Is eye-tracking technology being used in the analysis of the understanding of bus</w:t>
      </w:r>
      <w:r w:rsidR="00D730B1" w:rsidRPr="00D730B1">
        <w:rPr>
          <w:lang w:val="en-US"/>
        </w:rPr>
        <w:t>i</w:t>
      </w:r>
      <w:r w:rsidR="00D730B1" w:rsidRPr="00D730B1">
        <w:rPr>
          <w:lang w:val="en-US"/>
        </w:rPr>
        <w:t>ness process models?</w:t>
      </w:r>
      <w:ins w:id="239" w:author="Evelyne" w:date="2020-05-05T04:45:00Z">
        <w:r w:rsidR="000352FD">
          <w:rPr>
            <w:lang w:val="en-US"/>
          </w:rPr>
          <w:t xml:space="preserve"> </w:t>
        </w:r>
      </w:ins>
      <w:r w:rsidR="003D0E85" w:rsidRPr="00EB1B30">
        <w:rPr>
          <w:lang w:val="en-US"/>
        </w:rPr>
        <w:t xml:space="preserve">All the studies found used the eye-tracking device to verify comprehension in business process models, each study using the device to evaluate different topics in the understanding of the models. </w:t>
      </w:r>
      <w:bookmarkStart w:id="240" w:name="_Ref37710023"/>
      <w:r w:rsidR="0055061D" w:rsidRPr="003F6D8C">
        <w:rPr>
          <w:lang w:val="en-US"/>
        </w:rPr>
        <w:fldChar w:fldCharType="begin"/>
      </w:r>
      <w:r w:rsidR="003F6D8C" w:rsidRPr="003F6D8C">
        <w:rPr>
          <w:lang w:val="en-US"/>
        </w:rPr>
        <w:instrText xml:space="preserve"> REF _Ref37947818 \h  \* MERGEFORMAT </w:instrText>
      </w:r>
      <w:r w:rsidR="0055061D" w:rsidRPr="003F6D8C">
        <w:rPr>
          <w:lang w:val="en-US"/>
        </w:rPr>
      </w:r>
      <w:r w:rsidR="0055061D" w:rsidRPr="003F6D8C">
        <w:rPr>
          <w:lang w:val="en-US"/>
        </w:rPr>
        <w:fldChar w:fldCharType="separate"/>
      </w:r>
      <w:r w:rsidR="0093792D" w:rsidRPr="006D7328">
        <w:rPr>
          <w:smallCaps/>
          <w:lang w:val="en-US"/>
        </w:rPr>
        <w:t xml:space="preserve">Table </w:t>
      </w:r>
      <w:r w:rsidR="0093792D" w:rsidRPr="006D7328">
        <w:rPr>
          <w:smallCaps/>
          <w:noProof/>
          <w:lang w:val="en-US"/>
        </w:rPr>
        <w:t>8</w:t>
      </w:r>
      <w:r w:rsidR="0055061D" w:rsidRPr="003F6D8C">
        <w:rPr>
          <w:lang w:val="en-US"/>
        </w:rPr>
        <w:fldChar w:fldCharType="end"/>
      </w:r>
      <w:ins w:id="241" w:author="Evelyne" w:date="2020-05-05T04:45:00Z">
        <w:r w:rsidR="000352FD">
          <w:rPr>
            <w:lang w:val="en-US"/>
          </w:rPr>
          <w:t xml:space="preserve"> </w:t>
        </w:r>
      </w:ins>
      <w:r w:rsidR="00ED1587" w:rsidRPr="00EB1B30">
        <w:rPr>
          <w:lang w:val="en-US"/>
        </w:rPr>
        <w:t>presents the categoriz</w:t>
      </w:r>
      <w:r w:rsidR="00ED1587" w:rsidRPr="00EB1B30">
        <w:rPr>
          <w:lang w:val="en-US"/>
        </w:rPr>
        <w:t>a</w:t>
      </w:r>
      <w:r w:rsidR="00ED1587" w:rsidRPr="00EB1B30">
        <w:rPr>
          <w:lang w:val="en-US"/>
        </w:rPr>
        <w:t xml:space="preserve">tion of studies by these topics. Studies </w:t>
      </w:r>
      <w:r w:rsidR="00ED1587" w:rsidRPr="00F9725B">
        <w:rPr>
          <w:lang w:val="en-US"/>
        </w:rPr>
        <w:t>Zimoch</w:t>
      </w:r>
      <w:ins w:id="242" w:author="Evelyne" w:date="2020-05-05T04:45:00Z">
        <w:r w:rsidR="000352FD">
          <w:rPr>
            <w:lang w:val="en-US"/>
          </w:rPr>
          <w:t xml:space="preserve"> </w:t>
        </w:r>
      </w:ins>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r w:rsidR="00ED1587" w:rsidRPr="00F9725B">
        <w:rPr>
          <w:lang w:val="en-US"/>
        </w:rPr>
        <w:t>Bera</w:t>
      </w:r>
      <w:ins w:id="243" w:author="Evelyne" w:date="2020-05-05T04:45:00Z">
        <w:r w:rsidR="000352FD">
          <w:rPr>
            <w:lang w:val="en-US"/>
          </w:rPr>
          <w:t xml:space="preserve"> </w:t>
        </w:r>
      </w:ins>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r w:rsidR="00ED1587" w:rsidRPr="00F9725B">
        <w:rPr>
          <w:lang w:val="en-US"/>
        </w:rPr>
        <w:t>Petrusel</w:t>
      </w:r>
      <w:ins w:id="244" w:author="Evelyne" w:date="2020-05-05T04:45:00Z">
        <w:r w:rsidR="000352FD">
          <w:rPr>
            <w:lang w:val="en-US"/>
          </w:rPr>
          <w:t xml:space="preserve"> </w:t>
        </w:r>
      </w:ins>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The remaining studies evaluate how different readers understand business process models in a particular notation.</w:t>
      </w:r>
    </w:p>
    <w:p w:rsidR="00ED1587" w:rsidRPr="006D7328" w:rsidRDefault="00ED1587" w:rsidP="00ED1587">
      <w:pPr>
        <w:pStyle w:val="p1a"/>
        <w:rPr>
          <w:b/>
          <w:bCs/>
          <w:smallCaps/>
          <w:lang w:val="en-US"/>
        </w:rPr>
      </w:pPr>
    </w:p>
    <w:p w:rsidR="00AE0237" w:rsidRPr="00AE0237" w:rsidRDefault="008C6805" w:rsidP="00ED1587">
      <w:pPr>
        <w:pStyle w:val="p1a"/>
        <w:jc w:val="center"/>
      </w:pPr>
      <w:bookmarkStart w:id="245" w:name="_Ref37947818"/>
      <w:r w:rsidRPr="006034F8">
        <w:rPr>
          <w:b/>
          <w:bCs/>
          <w:smallCaps/>
        </w:rPr>
        <w:t>Table</w:t>
      </w:r>
      <w:r w:rsidR="0055061D" w:rsidRPr="006034F8">
        <w:rPr>
          <w:b/>
          <w:bCs/>
          <w:smallCaps/>
        </w:rPr>
        <w:fldChar w:fldCharType="begin"/>
      </w:r>
      <w:r w:rsidRPr="006034F8">
        <w:rPr>
          <w:b/>
          <w:bCs/>
          <w:smallCaps/>
        </w:rPr>
        <w:instrText xml:space="preserve"> SEQ Table \* ARABIC </w:instrText>
      </w:r>
      <w:r w:rsidR="0055061D" w:rsidRPr="006034F8">
        <w:rPr>
          <w:b/>
          <w:bCs/>
          <w:smallCaps/>
        </w:rPr>
        <w:fldChar w:fldCharType="separate"/>
      </w:r>
      <w:r w:rsidR="00394434">
        <w:rPr>
          <w:b/>
          <w:bCs/>
          <w:smallCaps/>
          <w:noProof/>
        </w:rPr>
        <w:t>8</w:t>
      </w:r>
      <w:r w:rsidR="0055061D" w:rsidRPr="006034F8">
        <w:rPr>
          <w:b/>
          <w:bCs/>
          <w:smallCaps/>
        </w:rPr>
        <w:fldChar w:fldCharType="end"/>
      </w:r>
      <w:bookmarkEnd w:id="240"/>
      <w:bookmarkEnd w:id="245"/>
      <w:r>
        <w:rPr>
          <w:b/>
          <w:bCs/>
          <w:smallCaps/>
        </w:rPr>
        <w:t>:</w:t>
      </w:r>
      <w:r w:rsidR="00FD705D">
        <w:t>Studies</w:t>
      </w:r>
      <w:r w:rsidR="000A73DF">
        <w:t>C</w:t>
      </w:r>
      <w:r w:rsidR="00FD705D">
        <w:t>lassification.</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701"/>
        <w:gridCol w:w="851"/>
        <w:gridCol w:w="4322"/>
      </w:tblGrid>
      <w:tr w:rsidR="00ED1587" w:rsidRPr="00383A02" w:rsidTr="00ED1587">
        <w:trPr>
          <w:cnfStyle w:val="100000000000"/>
          <w:trHeight w:val="293"/>
        </w:trPr>
        <w:tc>
          <w:tcPr>
            <w:cnfStyle w:val="001000000000"/>
            <w:tcW w:w="1701" w:type="dxa"/>
            <w:hideMark/>
          </w:tcPr>
          <w:p w:rsidR="00ED1587" w:rsidRPr="00383A02" w:rsidRDefault="00ED1587" w:rsidP="00ED1587">
            <w:pPr>
              <w:pStyle w:val="NormalWeb"/>
              <w:spacing w:before="0" w:beforeAutospacing="0" w:after="0" w:afterAutospacing="0"/>
              <w:jc w:val="center"/>
              <w:rPr>
                <w:sz w:val="18"/>
                <w:szCs w:val="22"/>
              </w:rPr>
            </w:pPr>
            <w:r>
              <w:rPr>
                <w:color w:val="000000"/>
                <w:sz w:val="18"/>
                <w:szCs w:val="22"/>
              </w:rPr>
              <w:t>Application</w:t>
            </w:r>
          </w:p>
        </w:tc>
        <w:tc>
          <w:tcPr>
            <w:tcW w:w="851" w:type="dxa"/>
          </w:tcPr>
          <w:p w:rsidR="00ED1587" w:rsidRDefault="00ED1587" w:rsidP="00ED1587">
            <w:pPr>
              <w:pStyle w:val="NormalWeb"/>
              <w:spacing w:before="0" w:beforeAutospacing="0" w:after="0" w:afterAutospacing="0"/>
              <w:jc w:val="center"/>
              <w:cnfStyle w:val="100000000000"/>
              <w:rPr>
                <w:sz w:val="18"/>
                <w:szCs w:val="22"/>
              </w:rPr>
            </w:pPr>
            <w:r>
              <w:rPr>
                <w:sz w:val="18"/>
                <w:szCs w:val="22"/>
              </w:rPr>
              <w:t>Total</w:t>
            </w:r>
          </w:p>
        </w:tc>
        <w:tc>
          <w:tcPr>
            <w:tcW w:w="4322" w:type="dxa"/>
            <w:hideMark/>
          </w:tcPr>
          <w:p w:rsidR="00ED1587" w:rsidRPr="00383A02" w:rsidRDefault="00ED1587" w:rsidP="00ED1587">
            <w:pPr>
              <w:pStyle w:val="NormalWeb"/>
              <w:spacing w:before="0" w:beforeAutospacing="0" w:after="0" w:afterAutospacing="0"/>
              <w:jc w:val="center"/>
              <w:cnfStyle w:val="100000000000"/>
              <w:rPr>
                <w:sz w:val="18"/>
                <w:szCs w:val="22"/>
              </w:rPr>
            </w:pPr>
            <w:r>
              <w:rPr>
                <w:sz w:val="18"/>
                <w:szCs w:val="22"/>
              </w:rPr>
              <w:t>Studies</w:t>
            </w:r>
          </w:p>
        </w:tc>
      </w:tr>
      <w:tr w:rsidR="00ED1587" w:rsidRPr="000352FD" w:rsidTr="00ED1587">
        <w:trPr>
          <w:cnfStyle w:val="000000100000"/>
          <w:trHeight w:val="322"/>
        </w:trPr>
        <w:tc>
          <w:tcPr>
            <w:cnfStyle w:val="001000000000"/>
            <w:tcW w:w="1701" w:type="dxa"/>
            <w:vAlign w:val="center"/>
            <w:hideMark/>
          </w:tcPr>
          <w:p w:rsidR="00ED1587" w:rsidRPr="00332103" w:rsidRDefault="00ED1587" w:rsidP="00ED1587">
            <w:pPr>
              <w:pStyle w:val="NormalWeb"/>
              <w:jc w:val="center"/>
              <w:rPr>
                <w:sz w:val="18"/>
                <w:szCs w:val="22"/>
                <w:lang w:val="en-US"/>
              </w:rPr>
            </w:pPr>
            <w:r w:rsidRPr="008D6986">
              <w:rPr>
                <w:sz w:val="18"/>
                <w:szCs w:val="22"/>
                <w:lang w:val="en-US"/>
              </w:rPr>
              <w:t>In the comparison between</w:t>
            </w:r>
            <w:ins w:id="246" w:author="Evelyne" w:date="2020-05-05T04:46:00Z">
              <w:r w:rsidR="000352FD">
                <w:rPr>
                  <w:sz w:val="18"/>
                  <w:szCs w:val="22"/>
                  <w:lang w:val="en-US"/>
                </w:rPr>
                <w:t xml:space="preserve"> </w:t>
              </w:r>
            </w:ins>
            <w:r w:rsidRPr="00BA3C8D">
              <w:rPr>
                <w:sz w:val="18"/>
                <w:szCs w:val="22"/>
                <w:lang w:val="en-US"/>
              </w:rPr>
              <w:t>notations</w:t>
            </w:r>
          </w:p>
        </w:tc>
        <w:tc>
          <w:tcPr>
            <w:tcW w:w="851" w:type="dxa"/>
            <w:vAlign w:val="center"/>
          </w:tcPr>
          <w:p w:rsidR="00ED1587" w:rsidRDefault="00ED1587" w:rsidP="00ED1587">
            <w:pPr>
              <w:pStyle w:val="p1a"/>
              <w:jc w:val="center"/>
              <w:cnfStyle w:val="000000100000"/>
              <w:rPr>
                <w:sz w:val="18"/>
                <w:szCs w:val="18"/>
              </w:rPr>
            </w:pPr>
            <w:r>
              <w:rPr>
                <w:sz w:val="18"/>
                <w:szCs w:val="18"/>
              </w:rPr>
              <w:t>2</w:t>
            </w:r>
          </w:p>
        </w:tc>
        <w:tc>
          <w:tcPr>
            <w:tcW w:w="4322" w:type="dxa"/>
            <w:vAlign w:val="center"/>
            <w:hideMark/>
          </w:tcPr>
          <w:p w:rsidR="00ED1587" w:rsidRPr="000352FD" w:rsidRDefault="00ED1587" w:rsidP="002C5E6A">
            <w:pPr>
              <w:pStyle w:val="p1a"/>
              <w:jc w:val="center"/>
              <w:cnfStyle w:val="000000100000"/>
              <w:rPr>
                <w:sz w:val="18"/>
                <w:szCs w:val="18"/>
                <w:lang w:val="es-CL"/>
                <w:rPrChange w:id="247" w:author="Evelyne" w:date="2020-05-05T04:46:00Z">
                  <w:rPr>
                    <w:sz w:val="18"/>
                    <w:szCs w:val="18"/>
                    <w:lang w:val="en-US"/>
                  </w:rPr>
                </w:rPrChange>
              </w:rPr>
            </w:pPr>
            <w:r w:rsidRPr="000352FD">
              <w:rPr>
                <w:sz w:val="18"/>
                <w:szCs w:val="18"/>
                <w:lang w:val="es-CL"/>
                <w:rPrChange w:id="248" w:author="Evelyne" w:date="2020-05-05T04:46:00Z">
                  <w:rPr>
                    <w:sz w:val="18"/>
                    <w:szCs w:val="18"/>
                    <w:lang w:val="en-US"/>
                  </w:rPr>
                </w:rPrChange>
              </w:rPr>
              <w:t>Zimoch</w:t>
            </w:r>
            <w:ins w:id="249" w:author="Evelyne" w:date="2020-05-05T04:46:00Z">
              <w:r w:rsidR="000352FD" w:rsidRPr="000352FD">
                <w:rPr>
                  <w:sz w:val="18"/>
                  <w:szCs w:val="18"/>
                  <w:lang w:val="es-CL"/>
                  <w:rPrChange w:id="250" w:author="Evelyne" w:date="2020-05-05T04:46:00Z">
                    <w:rPr>
                      <w:sz w:val="18"/>
                      <w:szCs w:val="18"/>
                      <w:lang w:val="en-US"/>
                    </w:rPr>
                  </w:rPrChange>
                </w:rPr>
                <w:t xml:space="preserve"> </w:t>
              </w:r>
            </w:ins>
            <w:r w:rsidRPr="000352FD">
              <w:rPr>
                <w:i/>
                <w:iCs/>
                <w:sz w:val="18"/>
                <w:szCs w:val="18"/>
                <w:lang w:val="es-CL"/>
                <w:rPrChange w:id="251" w:author="Evelyne" w:date="2020-05-05T04:46:00Z">
                  <w:rPr>
                    <w:i/>
                    <w:iCs/>
                    <w:sz w:val="18"/>
                    <w:szCs w:val="18"/>
                    <w:lang w:val="en-US"/>
                  </w:rPr>
                </w:rPrChange>
              </w:rPr>
              <w:t>et al</w:t>
            </w:r>
            <w:r w:rsidRPr="000352FD">
              <w:rPr>
                <w:sz w:val="18"/>
                <w:szCs w:val="18"/>
                <w:lang w:val="es-CL"/>
                <w:rPrChange w:id="252" w:author="Evelyne" w:date="2020-05-05T04:46:00Z">
                  <w:rPr>
                    <w:sz w:val="18"/>
                    <w:szCs w:val="18"/>
                    <w:lang w:val="en-US"/>
                  </w:rPr>
                </w:rPrChange>
              </w:rPr>
              <w:t xml:space="preserve">. </w:t>
            </w:r>
            <w:r w:rsidR="008D201A" w:rsidRPr="000352FD">
              <w:rPr>
                <w:sz w:val="18"/>
                <w:szCs w:val="18"/>
                <w:lang w:val="es-CL"/>
                <w:rPrChange w:id="253" w:author="Evelyne" w:date="2020-05-05T04:46:00Z">
                  <w:rPr>
                    <w:sz w:val="18"/>
                    <w:szCs w:val="18"/>
                    <w:lang w:val="en-US"/>
                  </w:rPr>
                </w:rPrChange>
              </w:rPr>
              <w:t>(</w:t>
            </w:r>
            <w:r w:rsidRPr="000352FD">
              <w:rPr>
                <w:sz w:val="18"/>
                <w:szCs w:val="18"/>
                <w:lang w:val="es-CL"/>
                <w:rPrChange w:id="254" w:author="Evelyne" w:date="2020-05-05T04:46:00Z">
                  <w:rPr>
                    <w:sz w:val="18"/>
                    <w:szCs w:val="18"/>
                    <w:lang w:val="en-US"/>
                  </w:rPr>
                </w:rPrChange>
              </w:rPr>
              <w:t>2018</w:t>
            </w:r>
            <w:r w:rsidR="008D201A" w:rsidRPr="000352FD">
              <w:rPr>
                <w:sz w:val="18"/>
                <w:szCs w:val="18"/>
                <w:lang w:val="es-CL"/>
                <w:rPrChange w:id="255" w:author="Evelyne" w:date="2020-05-05T04:46:00Z">
                  <w:rPr>
                    <w:sz w:val="18"/>
                    <w:szCs w:val="18"/>
                    <w:lang w:val="en-US"/>
                  </w:rPr>
                </w:rPrChange>
              </w:rPr>
              <w:t>)</w:t>
            </w:r>
            <w:r w:rsidRPr="000352FD">
              <w:rPr>
                <w:sz w:val="18"/>
                <w:szCs w:val="18"/>
                <w:lang w:val="es-CL"/>
                <w:rPrChange w:id="256" w:author="Evelyne" w:date="2020-05-05T04:46:00Z">
                  <w:rPr>
                    <w:sz w:val="18"/>
                    <w:szCs w:val="18"/>
                    <w:lang w:val="en-US"/>
                  </w:rPr>
                </w:rPrChange>
              </w:rPr>
              <w:t>,Bera</w:t>
            </w:r>
            <w:ins w:id="257" w:author="Evelyne" w:date="2020-05-05T04:46:00Z">
              <w:r w:rsidR="000352FD">
                <w:rPr>
                  <w:sz w:val="18"/>
                  <w:szCs w:val="18"/>
                  <w:lang w:val="es-CL"/>
                </w:rPr>
                <w:t xml:space="preserve"> </w:t>
              </w:r>
            </w:ins>
            <w:r w:rsidRPr="000352FD">
              <w:rPr>
                <w:i/>
                <w:iCs/>
                <w:sz w:val="18"/>
                <w:szCs w:val="18"/>
                <w:lang w:val="es-CL"/>
                <w:rPrChange w:id="258" w:author="Evelyne" w:date="2020-05-05T04:46:00Z">
                  <w:rPr>
                    <w:i/>
                    <w:iCs/>
                    <w:sz w:val="18"/>
                    <w:szCs w:val="18"/>
                    <w:lang w:val="en-US"/>
                  </w:rPr>
                </w:rPrChange>
              </w:rPr>
              <w:t>et al</w:t>
            </w:r>
            <w:r w:rsidRPr="000352FD">
              <w:rPr>
                <w:sz w:val="18"/>
                <w:szCs w:val="18"/>
                <w:lang w:val="es-CL"/>
                <w:rPrChange w:id="259" w:author="Evelyne" w:date="2020-05-05T04:46:00Z">
                  <w:rPr>
                    <w:sz w:val="18"/>
                    <w:szCs w:val="18"/>
                    <w:lang w:val="en-US"/>
                  </w:rPr>
                </w:rPrChange>
              </w:rPr>
              <w:t xml:space="preserve">. </w:t>
            </w:r>
            <w:r w:rsidR="008D201A" w:rsidRPr="000352FD">
              <w:rPr>
                <w:sz w:val="18"/>
                <w:szCs w:val="18"/>
                <w:lang w:val="es-CL"/>
                <w:rPrChange w:id="260" w:author="Evelyne" w:date="2020-05-05T04:46:00Z">
                  <w:rPr>
                    <w:sz w:val="18"/>
                    <w:szCs w:val="18"/>
                    <w:lang w:val="en-US"/>
                  </w:rPr>
                </w:rPrChange>
              </w:rPr>
              <w:t>(</w:t>
            </w:r>
            <w:r w:rsidRPr="000352FD">
              <w:rPr>
                <w:sz w:val="18"/>
                <w:szCs w:val="18"/>
                <w:lang w:val="es-CL"/>
                <w:rPrChange w:id="261" w:author="Evelyne" w:date="2020-05-05T04:46:00Z">
                  <w:rPr>
                    <w:sz w:val="18"/>
                    <w:szCs w:val="18"/>
                    <w:lang w:val="en-US"/>
                  </w:rPr>
                </w:rPrChange>
              </w:rPr>
              <w:t>2019</w:t>
            </w:r>
            <w:r w:rsidR="008D201A" w:rsidRPr="000352FD">
              <w:rPr>
                <w:sz w:val="18"/>
                <w:szCs w:val="18"/>
                <w:lang w:val="es-CL"/>
                <w:rPrChange w:id="262" w:author="Evelyne" w:date="2020-05-05T04:46:00Z">
                  <w:rPr>
                    <w:sz w:val="18"/>
                    <w:szCs w:val="18"/>
                    <w:lang w:val="en-US"/>
                  </w:rPr>
                </w:rPrChange>
              </w:rPr>
              <w:t>)</w:t>
            </w:r>
          </w:p>
        </w:tc>
      </w:tr>
      <w:tr w:rsidR="00ED1587" w:rsidRPr="000352FD" w:rsidTr="00ED1587">
        <w:trPr>
          <w:trHeight w:val="254"/>
        </w:trPr>
        <w:tc>
          <w:tcPr>
            <w:cnfStyle w:val="001000000000"/>
            <w:tcW w:w="1701" w:type="dxa"/>
            <w:vAlign w:val="center"/>
          </w:tcPr>
          <w:p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rsidR="00ED1587" w:rsidRDefault="00ED1587" w:rsidP="00ED1587">
            <w:pPr>
              <w:pStyle w:val="NormalWeb"/>
              <w:spacing w:before="0" w:beforeAutospacing="0" w:after="0" w:afterAutospacing="0"/>
              <w:jc w:val="center"/>
              <w:cnfStyle w:val="000000000000"/>
              <w:rPr>
                <w:sz w:val="18"/>
                <w:szCs w:val="18"/>
              </w:rPr>
            </w:pPr>
            <w:r>
              <w:rPr>
                <w:sz w:val="18"/>
                <w:szCs w:val="18"/>
              </w:rPr>
              <w:t>2</w:t>
            </w:r>
          </w:p>
        </w:tc>
        <w:tc>
          <w:tcPr>
            <w:tcW w:w="4322" w:type="dxa"/>
            <w:vAlign w:val="center"/>
          </w:tcPr>
          <w:p w:rsidR="00ED1587" w:rsidRPr="000352FD" w:rsidRDefault="00ED1587" w:rsidP="00ED1587">
            <w:pPr>
              <w:pStyle w:val="p1a"/>
              <w:jc w:val="center"/>
              <w:cnfStyle w:val="000000000000"/>
              <w:rPr>
                <w:sz w:val="18"/>
                <w:szCs w:val="18"/>
                <w:lang w:val="fr-FR"/>
                <w:rPrChange w:id="263" w:author="Evelyne" w:date="2020-05-05T04:46:00Z">
                  <w:rPr>
                    <w:sz w:val="18"/>
                    <w:szCs w:val="18"/>
                    <w:lang w:val="en-US"/>
                  </w:rPr>
                </w:rPrChange>
              </w:rPr>
            </w:pPr>
            <w:r w:rsidRPr="00B801C2">
              <w:rPr>
                <w:sz w:val="18"/>
                <w:szCs w:val="18"/>
                <w:lang w:val="fr-FR"/>
              </w:rPr>
              <w:t>Petrusel</w:t>
            </w:r>
            <w:ins w:id="264" w:author="Evelyne" w:date="2020-05-05T04:46:00Z">
              <w:r w:rsidR="000352FD">
                <w:rPr>
                  <w:sz w:val="18"/>
                  <w:szCs w:val="18"/>
                  <w:lang w:val="fr-FR"/>
                </w:rPr>
                <w:t xml:space="preserve"> </w:t>
              </w:r>
            </w:ins>
            <w:r w:rsidRPr="00B801C2">
              <w:rPr>
                <w:i/>
                <w:iCs/>
                <w:sz w:val="18"/>
                <w:szCs w:val="18"/>
                <w:lang w:val="fr-FR"/>
              </w:rPr>
              <w:t>et al</w:t>
            </w:r>
            <w:r w:rsidRPr="00B801C2">
              <w:rPr>
                <w:sz w:val="18"/>
                <w:szCs w:val="18"/>
                <w:lang w:val="fr-FR"/>
              </w:rPr>
              <w:t xml:space="preserve">., </w:t>
            </w:r>
            <w:r w:rsidR="008D201A" w:rsidRPr="00B801C2">
              <w:rPr>
                <w:sz w:val="18"/>
                <w:szCs w:val="18"/>
                <w:lang w:val="fr-FR"/>
              </w:rPr>
              <w:t>(</w:t>
            </w:r>
            <w:r w:rsidRPr="00B801C2">
              <w:rPr>
                <w:sz w:val="18"/>
                <w:szCs w:val="18"/>
                <w:lang w:val="fr-FR"/>
              </w:rPr>
              <w:t>2016</w:t>
            </w:r>
            <w:r w:rsidR="008D201A" w:rsidRPr="00B801C2">
              <w:rPr>
                <w:sz w:val="18"/>
                <w:szCs w:val="18"/>
                <w:lang w:val="fr-FR"/>
              </w:rPr>
              <w:t>)</w:t>
            </w:r>
            <w:r w:rsidRPr="00B801C2">
              <w:rPr>
                <w:sz w:val="18"/>
                <w:szCs w:val="18"/>
                <w:lang w:val="fr-FR"/>
              </w:rPr>
              <w:t xml:space="preserve">,Chen </w:t>
            </w:r>
            <w:r w:rsidRPr="00B801C2">
              <w:rPr>
                <w:i/>
                <w:iCs/>
                <w:sz w:val="18"/>
                <w:szCs w:val="18"/>
                <w:lang w:val="fr-FR"/>
              </w:rPr>
              <w:t>et al</w:t>
            </w:r>
            <w:r w:rsidRPr="00B801C2">
              <w:rPr>
                <w:sz w:val="18"/>
                <w:szCs w:val="18"/>
                <w:lang w:val="fr-FR"/>
              </w:rPr>
              <w:t xml:space="preserve">. </w:t>
            </w:r>
            <w:r w:rsidR="008D201A" w:rsidRPr="000352FD">
              <w:rPr>
                <w:sz w:val="18"/>
                <w:szCs w:val="18"/>
                <w:lang w:val="fr-FR"/>
                <w:rPrChange w:id="265" w:author="Evelyne" w:date="2020-05-05T04:46:00Z">
                  <w:rPr>
                    <w:sz w:val="18"/>
                    <w:szCs w:val="18"/>
                    <w:lang w:val="en-US"/>
                  </w:rPr>
                </w:rPrChange>
              </w:rPr>
              <w:t>(</w:t>
            </w:r>
            <w:r w:rsidRPr="000352FD">
              <w:rPr>
                <w:sz w:val="18"/>
                <w:szCs w:val="18"/>
                <w:lang w:val="fr-FR"/>
                <w:rPrChange w:id="266" w:author="Evelyne" w:date="2020-05-05T04:46:00Z">
                  <w:rPr>
                    <w:sz w:val="18"/>
                    <w:szCs w:val="18"/>
                    <w:lang w:val="en-US"/>
                  </w:rPr>
                </w:rPrChange>
              </w:rPr>
              <w:t>2018</w:t>
            </w:r>
            <w:r w:rsidR="008D201A" w:rsidRPr="000352FD">
              <w:rPr>
                <w:sz w:val="18"/>
                <w:szCs w:val="18"/>
                <w:lang w:val="fr-FR"/>
                <w:rPrChange w:id="267" w:author="Evelyne" w:date="2020-05-05T04:46:00Z">
                  <w:rPr>
                    <w:sz w:val="18"/>
                    <w:szCs w:val="18"/>
                    <w:lang w:val="en-US"/>
                  </w:rPr>
                </w:rPrChange>
              </w:rPr>
              <w:t>)</w:t>
            </w:r>
          </w:p>
        </w:tc>
      </w:tr>
      <w:tr w:rsidR="00ED1587" w:rsidRPr="000352FD" w:rsidTr="00ED1587">
        <w:trPr>
          <w:cnfStyle w:val="000000100000"/>
          <w:trHeight w:val="254"/>
        </w:trPr>
        <w:tc>
          <w:tcPr>
            <w:cnfStyle w:val="001000000000"/>
            <w:tcW w:w="1701" w:type="dxa"/>
            <w:vAlign w:val="center"/>
          </w:tcPr>
          <w:p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rsidR="00ED1587" w:rsidRDefault="00ED1587" w:rsidP="00ED1587">
            <w:pPr>
              <w:pStyle w:val="NormalWeb"/>
              <w:spacing w:before="0" w:beforeAutospacing="0" w:after="0" w:afterAutospacing="0"/>
              <w:jc w:val="center"/>
              <w:cnfStyle w:val="000000100000"/>
              <w:rPr>
                <w:color w:val="000000"/>
                <w:sz w:val="18"/>
                <w:szCs w:val="22"/>
              </w:rPr>
            </w:pPr>
            <w:r>
              <w:rPr>
                <w:color w:val="000000"/>
                <w:sz w:val="18"/>
                <w:szCs w:val="22"/>
              </w:rPr>
              <w:t>6</w:t>
            </w:r>
          </w:p>
        </w:tc>
        <w:tc>
          <w:tcPr>
            <w:tcW w:w="4322" w:type="dxa"/>
            <w:vAlign w:val="center"/>
          </w:tcPr>
          <w:p w:rsidR="00ED1587" w:rsidRDefault="00ED1587" w:rsidP="00696D9F">
            <w:pPr>
              <w:pStyle w:val="p1a"/>
              <w:jc w:val="center"/>
              <w:cnfStyle w:val="000000100000"/>
              <w:rPr>
                <w:sz w:val="18"/>
                <w:szCs w:val="18"/>
                <w:lang w:val="en-US"/>
              </w:rPr>
            </w:pPr>
            <w:r w:rsidRPr="00F9725B">
              <w:rPr>
                <w:sz w:val="18"/>
                <w:szCs w:val="18"/>
                <w:lang w:val="en-US"/>
              </w:rPr>
              <w:t>Pinggera</w:t>
            </w:r>
            <w:ins w:id="268" w:author="Evelyne" w:date="2020-05-05T04:46:00Z">
              <w:r w:rsidR="000352FD">
                <w:rPr>
                  <w:sz w:val="18"/>
                  <w:szCs w:val="18"/>
                  <w:lang w:val="en-US"/>
                </w:rPr>
                <w:t xml:space="preserve"> </w:t>
              </w:r>
            </w:ins>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,Petrusel and Mendling</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rsidR="00ED1587" w:rsidRPr="000352FD" w:rsidRDefault="00ED1587" w:rsidP="00696D9F">
            <w:pPr>
              <w:pStyle w:val="p1a"/>
              <w:jc w:val="center"/>
              <w:cnfStyle w:val="000000100000"/>
              <w:rPr>
                <w:sz w:val="18"/>
                <w:szCs w:val="18"/>
                <w:lang w:val="fr-FR"/>
                <w:rPrChange w:id="269" w:author="Evelyne" w:date="2020-05-05T04:46:00Z">
                  <w:rPr>
                    <w:sz w:val="18"/>
                    <w:szCs w:val="18"/>
                    <w:lang w:val="en-US"/>
                  </w:rPr>
                </w:rPrChange>
              </w:rPr>
            </w:pPr>
            <w:r w:rsidRPr="000352FD">
              <w:rPr>
                <w:sz w:val="18"/>
                <w:szCs w:val="18"/>
                <w:lang w:val="fr-FR"/>
                <w:rPrChange w:id="270" w:author="Evelyne" w:date="2020-05-05T04:46:00Z">
                  <w:rPr>
                    <w:sz w:val="18"/>
                    <w:szCs w:val="18"/>
                    <w:lang w:val="en-US"/>
                  </w:rPr>
                </w:rPrChange>
              </w:rPr>
              <w:t>Petrusel</w:t>
            </w:r>
            <w:ins w:id="271" w:author="Evelyne" w:date="2020-05-05T04:46:00Z">
              <w:r w:rsidR="000352FD" w:rsidRPr="000352FD">
                <w:rPr>
                  <w:sz w:val="18"/>
                  <w:szCs w:val="18"/>
                  <w:lang w:val="fr-FR"/>
                  <w:rPrChange w:id="272" w:author="Evelyne" w:date="2020-05-05T04:46:00Z">
                    <w:rPr>
                      <w:sz w:val="18"/>
                      <w:szCs w:val="18"/>
                      <w:lang w:val="en-US"/>
                    </w:rPr>
                  </w:rPrChange>
                </w:rPr>
                <w:t xml:space="preserve"> </w:t>
              </w:r>
            </w:ins>
            <w:r w:rsidRPr="000352FD">
              <w:rPr>
                <w:i/>
                <w:iCs/>
                <w:sz w:val="18"/>
                <w:szCs w:val="18"/>
                <w:lang w:val="fr-FR"/>
                <w:rPrChange w:id="273" w:author="Evelyne" w:date="2020-05-05T04:46:00Z">
                  <w:rPr>
                    <w:i/>
                    <w:iCs/>
                    <w:sz w:val="18"/>
                    <w:szCs w:val="18"/>
                    <w:lang w:val="en-US"/>
                  </w:rPr>
                </w:rPrChange>
              </w:rPr>
              <w:t>et al</w:t>
            </w:r>
            <w:r w:rsidRPr="000352FD">
              <w:rPr>
                <w:sz w:val="18"/>
                <w:szCs w:val="18"/>
                <w:lang w:val="fr-FR"/>
                <w:rPrChange w:id="274" w:author="Evelyne" w:date="2020-05-05T04:46:00Z">
                  <w:rPr>
                    <w:sz w:val="18"/>
                    <w:szCs w:val="18"/>
                    <w:lang w:val="en-US"/>
                  </w:rPr>
                </w:rPrChange>
              </w:rPr>
              <w:t xml:space="preserve">., </w:t>
            </w:r>
            <w:r w:rsidR="008D201A" w:rsidRPr="000352FD">
              <w:rPr>
                <w:sz w:val="18"/>
                <w:szCs w:val="18"/>
                <w:lang w:val="fr-FR"/>
                <w:rPrChange w:id="275" w:author="Evelyne" w:date="2020-05-05T04:46:00Z">
                  <w:rPr>
                    <w:sz w:val="18"/>
                    <w:szCs w:val="18"/>
                    <w:lang w:val="en-US"/>
                  </w:rPr>
                </w:rPrChange>
              </w:rPr>
              <w:t>(</w:t>
            </w:r>
            <w:r w:rsidRPr="000352FD">
              <w:rPr>
                <w:sz w:val="18"/>
                <w:szCs w:val="18"/>
                <w:lang w:val="fr-FR"/>
                <w:rPrChange w:id="276" w:author="Evelyne" w:date="2020-05-05T04:46:00Z">
                  <w:rPr>
                    <w:sz w:val="18"/>
                    <w:szCs w:val="18"/>
                    <w:lang w:val="en-US"/>
                  </w:rPr>
                </w:rPrChange>
              </w:rPr>
              <w:t>2017</w:t>
            </w:r>
            <w:r w:rsidR="008D201A" w:rsidRPr="000352FD">
              <w:rPr>
                <w:sz w:val="18"/>
                <w:szCs w:val="18"/>
                <w:lang w:val="fr-FR"/>
                <w:rPrChange w:id="277" w:author="Evelyne" w:date="2020-05-05T04:46:00Z">
                  <w:rPr>
                    <w:sz w:val="18"/>
                    <w:szCs w:val="18"/>
                    <w:lang w:val="en-US"/>
                  </w:rPr>
                </w:rPrChange>
              </w:rPr>
              <w:t>)</w:t>
            </w:r>
            <w:r w:rsidRPr="000352FD">
              <w:rPr>
                <w:sz w:val="18"/>
                <w:szCs w:val="18"/>
                <w:lang w:val="fr-FR"/>
                <w:rPrChange w:id="278" w:author="Evelyne" w:date="2020-05-05T04:46:00Z">
                  <w:rPr>
                    <w:sz w:val="18"/>
                    <w:szCs w:val="18"/>
                    <w:lang w:val="en-US"/>
                  </w:rPr>
                </w:rPrChange>
              </w:rPr>
              <w:t xml:space="preserve">,Vermeulen, </w:t>
            </w:r>
            <w:r w:rsidR="008D201A" w:rsidRPr="000352FD">
              <w:rPr>
                <w:sz w:val="18"/>
                <w:szCs w:val="18"/>
                <w:lang w:val="fr-FR"/>
                <w:rPrChange w:id="279" w:author="Evelyne" w:date="2020-05-05T04:46:00Z">
                  <w:rPr>
                    <w:sz w:val="18"/>
                    <w:szCs w:val="18"/>
                    <w:lang w:val="en-US"/>
                  </w:rPr>
                </w:rPrChange>
              </w:rPr>
              <w:t>(</w:t>
            </w:r>
            <w:r w:rsidRPr="000352FD">
              <w:rPr>
                <w:sz w:val="18"/>
                <w:szCs w:val="18"/>
                <w:lang w:val="fr-FR"/>
                <w:rPrChange w:id="280" w:author="Evelyne" w:date="2020-05-05T04:46:00Z">
                  <w:rPr>
                    <w:sz w:val="18"/>
                    <w:szCs w:val="18"/>
                    <w:lang w:val="en-US"/>
                  </w:rPr>
                </w:rPrChange>
              </w:rPr>
              <w:t>2018</w:t>
            </w:r>
            <w:r w:rsidR="008D201A" w:rsidRPr="000352FD">
              <w:rPr>
                <w:sz w:val="18"/>
                <w:szCs w:val="18"/>
                <w:lang w:val="fr-FR"/>
                <w:rPrChange w:id="281" w:author="Evelyne" w:date="2020-05-05T04:46:00Z">
                  <w:rPr>
                    <w:sz w:val="18"/>
                    <w:szCs w:val="18"/>
                    <w:lang w:val="en-US"/>
                  </w:rPr>
                </w:rPrChange>
              </w:rPr>
              <w:t>)</w:t>
            </w:r>
            <w:r w:rsidRPr="000352FD">
              <w:rPr>
                <w:sz w:val="18"/>
                <w:szCs w:val="18"/>
                <w:lang w:val="fr-FR"/>
                <w:rPrChange w:id="282" w:author="Evelyne" w:date="2020-05-05T04:46:00Z">
                  <w:rPr>
                    <w:sz w:val="18"/>
                    <w:szCs w:val="18"/>
                    <w:lang w:val="en-US"/>
                  </w:rPr>
                </w:rPrChange>
              </w:rPr>
              <w:t>,</w:t>
            </w:r>
          </w:p>
          <w:p w:rsidR="00ED1587" w:rsidRPr="000352FD" w:rsidRDefault="00ED1587" w:rsidP="00696D9F">
            <w:pPr>
              <w:pStyle w:val="p1a"/>
              <w:jc w:val="center"/>
              <w:cnfStyle w:val="000000100000"/>
              <w:rPr>
                <w:sz w:val="18"/>
                <w:szCs w:val="18"/>
                <w:lang w:val="fr-FR"/>
                <w:rPrChange w:id="283" w:author="Evelyne" w:date="2020-05-05T04:46:00Z">
                  <w:rPr>
                    <w:sz w:val="18"/>
                    <w:szCs w:val="18"/>
                    <w:lang w:val="en-US"/>
                  </w:rPr>
                </w:rPrChange>
              </w:rPr>
            </w:pPr>
            <w:r w:rsidRPr="000352FD">
              <w:rPr>
                <w:sz w:val="18"/>
                <w:szCs w:val="18"/>
                <w:lang w:val="fr-FR"/>
                <w:rPrChange w:id="284" w:author="Evelyne" w:date="2020-05-05T04:46:00Z">
                  <w:rPr>
                    <w:sz w:val="18"/>
                    <w:szCs w:val="18"/>
                    <w:lang w:val="en-US"/>
                  </w:rPr>
                </w:rPrChange>
              </w:rPr>
              <w:t>Burattin</w:t>
            </w:r>
            <w:ins w:id="285" w:author="Evelyne" w:date="2020-05-05T04:46:00Z">
              <w:r w:rsidR="000352FD" w:rsidRPr="000352FD">
                <w:rPr>
                  <w:sz w:val="18"/>
                  <w:szCs w:val="18"/>
                  <w:lang w:val="fr-FR"/>
                  <w:rPrChange w:id="286" w:author="Evelyne" w:date="2020-05-05T04:46:00Z">
                    <w:rPr>
                      <w:sz w:val="18"/>
                      <w:szCs w:val="18"/>
                      <w:lang w:val="en-US"/>
                    </w:rPr>
                  </w:rPrChange>
                </w:rPr>
                <w:t xml:space="preserve"> </w:t>
              </w:r>
            </w:ins>
            <w:r w:rsidRPr="000352FD">
              <w:rPr>
                <w:i/>
                <w:iCs/>
                <w:sz w:val="18"/>
                <w:szCs w:val="18"/>
                <w:lang w:val="fr-FR"/>
                <w:rPrChange w:id="287" w:author="Evelyne" w:date="2020-05-05T04:46:00Z">
                  <w:rPr>
                    <w:i/>
                    <w:iCs/>
                    <w:sz w:val="18"/>
                    <w:szCs w:val="18"/>
                    <w:lang w:val="en-US"/>
                  </w:rPr>
                </w:rPrChange>
              </w:rPr>
              <w:t>et al</w:t>
            </w:r>
            <w:r w:rsidRPr="000352FD">
              <w:rPr>
                <w:sz w:val="18"/>
                <w:szCs w:val="18"/>
                <w:lang w:val="fr-FR"/>
                <w:rPrChange w:id="288" w:author="Evelyne" w:date="2020-05-05T04:46:00Z">
                  <w:rPr>
                    <w:sz w:val="18"/>
                    <w:szCs w:val="18"/>
                    <w:lang w:val="en-US"/>
                  </w:rPr>
                </w:rPrChange>
              </w:rPr>
              <w:t xml:space="preserve">., </w:t>
            </w:r>
            <w:r w:rsidR="008D201A" w:rsidRPr="000352FD">
              <w:rPr>
                <w:sz w:val="18"/>
                <w:szCs w:val="18"/>
                <w:lang w:val="fr-FR"/>
                <w:rPrChange w:id="289" w:author="Evelyne" w:date="2020-05-05T04:46:00Z">
                  <w:rPr>
                    <w:sz w:val="18"/>
                    <w:szCs w:val="18"/>
                    <w:lang w:val="en-US"/>
                  </w:rPr>
                </w:rPrChange>
              </w:rPr>
              <w:t>(</w:t>
            </w:r>
            <w:r w:rsidRPr="000352FD">
              <w:rPr>
                <w:sz w:val="18"/>
                <w:szCs w:val="18"/>
                <w:lang w:val="fr-FR"/>
                <w:rPrChange w:id="290" w:author="Evelyne" w:date="2020-05-05T04:46:00Z">
                  <w:rPr>
                    <w:sz w:val="18"/>
                    <w:szCs w:val="18"/>
                    <w:lang w:val="en-US"/>
                  </w:rPr>
                </w:rPrChange>
              </w:rPr>
              <w:t>2019</w:t>
            </w:r>
            <w:r w:rsidR="008D201A" w:rsidRPr="000352FD">
              <w:rPr>
                <w:sz w:val="18"/>
                <w:szCs w:val="18"/>
                <w:lang w:val="fr-FR"/>
                <w:rPrChange w:id="291" w:author="Evelyne" w:date="2020-05-05T04:46:00Z">
                  <w:rPr>
                    <w:sz w:val="18"/>
                    <w:szCs w:val="18"/>
                    <w:lang w:val="en-US"/>
                  </w:rPr>
                </w:rPrChange>
              </w:rPr>
              <w:t>)</w:t>
            </w:r>
            <w:r w:rsidRPr="000352FD">
              <w:rPr>
                <w:sz w:val="18"/>
                <w:szCs w:val="18"/>
                <w:lang w:val="fr-FR"/>
                <w:rPrChange w:id="292" w:author="Evelyne" w:date="2020-05-05T04:46:00Z">
                  <w:rPr>
                    <w:sz w:val="18"/>
                    <w:szCs w:val="18"/>
                    <w:lang w:val="en-US"/>
                  </w:rPr>
                </w:rPrChange>
              </w:rPr>
              <w:t>,Tallon</w:t>
            </w:r>
            <w:ins w:id="293" w:author="Evelyne" w:date="2020-05-05T04:46:00Z">
              <w:r w:rsidR="000352FD">
                <w:rPr>
                  <w:sz w:val="18"/>
                  <w:szCs w:val="18"/>
                  <w:lang w:val="fr-FR"/>
                </w:rPr>
                <w:t xml:space="preserve"> </w:t>
              </w:r>
            </w:ins>
            <w:r w:rsidRPr="000352FD">
              <w:rPr>
                <w:i/>
                <w:iCs/>
                <w:sz w:val="18"/>
                <w:szCs w:val="18"/>
                <w:lang w:val="fr-FR"/>
                <w:rPrChange w:id="294" w:author="Evelyne" w:date="2020-05-05T04:46:00Z">
                  <w:rPr>
                    <w:i/>
                    <w:iCs/>
                    <w:sz w:val="18"/>
                    <w:szCs w:val="18"/>
                    <w:lang w:val="en-US"/>
                  </w:rPr>
                </w:rPrChange>
              </w:rPr>
              <w:t>et al</w:t>
            </w:r>
            <w:r w:rsidRPr="000352FD">
              <w:rPr>
                <w:sz w:val="18"/>
                <w:szCs w:val="18"/>
                <w:lang w:val="fr-FR"/>
                <w:rPrChange w:id="295" w:author="Evelyne" w:date="2020-05-05T04:46:00Z">
                  <w:rPr>
                    <w:sz w:val="18"/>
                    <w:szCs w:val="18"/>
                    <w:lang w:val="en-US"/>
                  </w:rPr>
                </w:rPrChange>
              </w:rPr>
              <w:t xml:space="preserve">., </w:t>
            </w:r>
            <w:r w:rsidR="008D201A" w:rsidRPr="000352FD">
              <w:rPr>
                <w:sz w:val="18"/>
                <w:szCs w:val="18"/>
                <w:lang w:val="fr-FR"/>
                <w:rPrChange w:id="296" w:author="Evelyne" w:date="2020-05-05T04:46:00Z">
                  <w:rPr>
                    <w:sz w:val="18"/>
                    <w:szCs w:val="18"/>
                    <w:lang w:val="en-US"/>
                  </w:rPr>
                </w:rPrChange>
              </w:rPr>
              <w:t>(</w:t>
            </w:r>
            <w:r w:rsidRPr="000352FD">
              <w:rPr>
                <w:sz w:val="18"/>
                <w:szCs w:val="18"/>
                <w:lang w:val="fr-FR"/>
                <w:rPrChange w:id="297" w:author="Evelyne" w:date="2020-05-05T04:46:00Z">
                  <w:rPr>
                    <w:sz w:val="18"/>
                    <w:szCs w:val="18"/>
                    <w:lang w:val="en-US"/>
                  </w:rPr>
                </w:rPrChange>
              </w:rPr>
              <w:t>2019</w:t>
            </w:r>
            <w:r w:rsidR="008D201A" w:rsidRPr="000352FD">
              <w:rPr>
                <w:sz w:val="18"/>
                <w:szCs w:val="18"/>
                <w:lang w:val="fr-FR"/>
                <w:rPrChange w:id="298" w:author="Evelyne" w:date="2020-05-05T04:46:00Z">
                  <w:rPr>
                    <w:sz w:val="18"/>
                    <w:szCs w:val="18"/>
                    <w:lang w:val="en-US"/>
                  </w:rPr>
                </w:rPrChange>
              </w:rPr>
              <w:t>)</w:t>
            </w:r>
          </w:p>
        </w:tc>
      </w:tr>
    </w:tbl>
    <w:p w:rsidR="00604B03" w:rsidRPr="000106ED" w:rsidRDefault="00604B03" w:rsidP="00604B03">
      <w:pPr>
        <w:pStyle w:val="p1a"/>
        <w:rPr>
          <w:lang w:val="fr-FR"/>
        </w:rPr>
      </w:pPr>
    </w:p>
    <w:p w:rsidR="0027265E" w:rsidRDefault="00021C8B" w:rsidP="00273544">
      <w:pPr>
        <w:pStyle w:val="p1a"/>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w:t>
      </w:r>
      <w:r w:rsidR="003C7B87" w:rsidRPr="004F63A2">
        <w:rPr>
          <w:lang w:val="en-US"/>
        </w:rPr>
        <w:t>i</w:t>
      </w:r>
      <w:r w:rsidR="003C7B87" w:rsidRPr="004F63A2">
        <w:rPr>
          <w:lang w:val="en-US"/>
        </w:rPr>
        <w:t xml:space="preserve">ness process models? </w:t>
      </w:r>
      <w:r w:rsidR="000A0F8C" w:rsidRPr="000A0F8C">
        <w:rPr>
          <w:lang w:val="en-US"/>
        </w:rPr>
        <w:t xml:space="preserve">Typically, there are many methods for exploring eye-data. The most common one is to analyse the visual path (scan-path) of the participant across a computer screen, where each eye-data observation is translated into pixel coordinates. From there, the presence or absence of eye-data points in different AOIs can be </w:t>
      </w:r>
      <w:commentRangeStart w:id="299"/>
      <w:r w:rsidR="000A0F8C" w:rsidRPr="000A0F8C">
        <w:rPr>
          <w:lang w:val="en-US"/>
        </w:rPr>
        <w:t>e</w:t>
      </w:r>
      <w:r w:rsidR="000A0F8C" w:rsidRPr="000A0F8C">
        <w:rPr>
          <w:lang w:val="en-US"/>
        </w:rPr>
        <w:t>x</w:t>
      </w:r>
      <w:r w:rsidR="000A0F8C" w:rsidRPr="000A0F8C">
        <w:rPr>
          <w:lang w:val="en-US"/>
        </w:rPr>
        <w:t>amined</w:t>
      </w:r>
      <w:ins w:id="300" w:author="Evelyne" w:date="2020-05-05T04:46:00Z">
        <w:r w:rsidR="000352FD">
          <w:rPr>
            <w:lang w:val="en-US"/>
          </w:rPr>
          <w:t xml:space="preserve"> </w:t>
        </w:r>
      </w:ins>
      <w:r w:rsidR="000A0F8C" w:rsidRPr="004F63A2">
        <w:rPr>
          <w:lang w:val="en-US"/>
        </w:rPr>
        <w:t>Sharafi</w:t>
      </w:r>
      <w:ins w:id="301" w:author="Evelyne" w:date="2020-05-05T04:46:00Z">
        <w:r w:rsidR="000352FD">
          <w:rPr>
            <w:lang w:val="en-US"/>
          </w:rPr>
          <w:t xml:space="preserve"> </w:t>
        </w:r>
      </w:ins>
      <w:r w:rsidR="000A0F8C" w:rsidRPr="000106ED">
        <w:rPr>
          <w:i/>
          <w:lang w:val="en-US"/>
        </w:rPr>
        <w:t>et al</w:t>
      </w:r>
      <w:r w:rsidR="000A0F8C" w:rsidRPr="004F63A2">
        <w:rPr>
          <w:lang w:val="en-US"/>
        </w:rPr>
        <w:t>. (2015b)</w:t>
      </w:r>
      <w:r w:rsidR="000A0F8C" w:rsidRPr="000A0F8C">
        <w:rPr>
          <w:lang w:val="en-US"/>
        </w:rPr>
        <w:t xml:space="preserve">. </w:t>
      </w:r>
      <w:commentRangeEnd w:id="299"/>
      <w:r w:rsidR="000352FD">
        <w:rPr>
          <w:rStyle w:val="Refdecomentrio"/>
        </w:rPr>
        <w:commentReference w:id="299"/>
      </w:r>
      <w:r w:rsidR="000A0F8C" w:rsidRPr="000A0F8C">
        <w:rPr>
          <w:lang w:val="en-US"/>
        </w:rPr>
        <w:t>This type of analysis, found in studies, is used to d</w:t>
      </w:r>
      <w:r w:rsidR="000A0F8C" w:rsidRPr="000A0F8C">
        <w:rPr>
          <w:lang w:val="en-US"/>
        </w:rPr>
        <w:t>e</w:t>
      </w:r>
      <w:r w:rsidR="000A0F8C" w:rsidRPr="000A0F8C">
        <w:rPr>
          <w:lang w:val="en-US"/>
        </w:rPr>
        <w:t xml:space="preserve">termine which features are seen, when a particular feature captures attention, how quickly the eye moves, </w:t>
      </w:r>
      <w:ins w:id="302" w:author="Evelyne" w:date="2020-05-05T04:47:00Z">
        <w:r w:rsidR="000352FD">
          <w:rPr>
            <w:lang w:val="en-US"/>
          </w:rPr>
          <w:t>which</w:t>
        </w:r>
      </w:ins>
      <w:del w:id="303" w:author="Evelyne" w:date="2020-05-05T04:47:00Z">
        <w:r w:rsidR="000A0F8C" w:rsidRPr="000A0F8C" w:rsidDel="000352FD">
          <w:rPr>
            <w:lang w:val="en-US"/>
          </w:rPr>
          <w:delText>what</w:delText>
        </w:r>
      </w:del>
      <w:r w:rsidR="000A0F8C" w:rsidRPr="000A0F8C">
        <w:rPr>
          <w:lang w:val="en-US"/>
        </w:rPr>
        <w:t xml:space="preserve"> content is overlooked, among other gaze-related que</w:t>
      </w:r>
      <w:r w:rsidR="000A0F8C" w:rsidRPr="000A0F8C">
        <w:rPr>
          <w:lang w:val="en-US"/>
        </w:rPr>
        <w:t>s</w:t>
      </w:r>
      <w:r w:rsidR="000A0F8C" w:rsidRPr="000A0F8C">
        <w:rPr>
          <w:lang w:val="en-US"/>
        </w:rPr>
        <w:t xml:space="preserve">tions. </w:t>
      </w:r>
    </w:p>
    <w:p w:rsidR="00021C8B" w:rsidRDefault="000A0F8C" w:rsidP="0027265E">
      <w:pPr>
        <w:pStyle w:val="p1a"/>
        <w:ind w:firstLine="227"/>
        <w:rPr>
          <w:lang w:val="en-US"/>
        </w:rPr>
      </w:pPr>
      <w:r w:rsidRPr="000A0F8C">
        <w:rPr>
          <w:lang w:val="en-US"/>
        </w:rPr>
        <w:t>Th</w:t>
      </w:r>
      <w:r w:rsidR="000262A8">
        <w:rPr>
          <w:lang w:val="en-US"/>
        </w:rPr>
        <w:t>erefore</w:t>
      </w:r>
      <w:r w:rsidRPr="000A0F8C">
        <w:rPr>
          <w:lang w:val="en-US"/>
        </w:rPr>
        <w:t xml:space="preserve">, </w:t>
      </w:r>
      <w:fldSimple w:instr=" REF _Ref37854154 \h  \* MERGEFORMAT ">
        <w:r w:rsidR="0093792D" w:rsidRPr="007324AF">
          <w:rPr>
            <w:lang w:val="en-US"/>
          </w:rPr>
          <w:t>Table 9</w:t>
        </w:r>
      </w:fldSimple>
      <w:ins w:id="304" w:author="Evelyne" w:date="2020-05-05T04:47:00Z">
        <w:r w:rsidR="000352FD" w:rsidRPr="000352FD">
          <w:rPr>
            <w:lang w:val="en-GB"/>
            <w:rPrChange w:id="305" w:author="Evelyne" w:date="2020-05-05T04:48:00Z">
              <w:rPr/>
            </w:rPrChange>
          </w:rPr>
          <w:t xml:space="preserve"> </w:t>
        </w:r>
      </w:ins>
      <w:r w:rsidR="003C7B87" w:rsidRPr="004F63A2">
        <w:rPr>
          <w:lang w:val="en-US"/>
        </w:rPr>
        <w:t>presents the metrics used to evaluate the understanding of bus</w:t>
      </w:r>
      <w:r w:rsidR="003C7B87" w:rsidRPr="004F63A2">
        <w:rPr>
          <w:lang w:val="en-US"/>
        </w:rPr>
        <w:t>i</w:t>
      </w:r>
      <w:r w:rsidR="003C7B87" w:rsidRPr="004F63A2">
        <w:rPr>
          <w:lang w:val="en-US"/>
        </w:rPr>
        <w:t>ness process models.</w:t>
      </w:r>
      <w:ins w:id="306" w:author="Evelyne" w:date="2020-05-05T04:48:00Z">
        <w:r w:rsidR="000352FD">
          <w:rPr>
            <w:lang w:val="en-US"/>
          </w:rPr>
          <w:t xml:space="preserve"> </w:t>
        </w:r>
      </w:ins>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p>
    <w:p w:rsidR="009F39CF" w:rsidRPr="004F63A2" w:rsidRDefault="0027265E" w:rsidP="00AC328C">
      <w:pPr>
        <w:pStyle w:val="p1a"/>
        <w:numPr>
          <w:ilvl w:val="0"/>
          <w:numId w:val="26"/>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ins w:id="307" w:author="Evelyne" w:date="2020-05-05T04:48:00Z">
        <w:r w:rsidR="000352FD">
          <w:rPr>
            <w:lang w:val="en-US"/>
          </w:rPr>
          <w:t xml:space="preserve"> </w:t>
        </w:r>
      </w:ins>
      <w:r w:rsidR="003C7B87" w:rsidRPr="004F63A2">
        <w:rPr>
          <w:lang w:val="en-US"/>
        </w:rPr>
        <w:t>used in most (70%) of the mapped st</w:t>
      </w:r>
      <w:r w:rsidR="003C7B87" w:rsidRPr="004F63A2">
        <w:rPr>
          <w:lang w:val="en-US"/>
        </w:rPr>
        <w:t>u</w:t>
      </w:r>
      <w:r w:rsidR="003C7B87" w:rsidRPr="004F63A2">
        <w:rPr>
          <w:lang w:val="en-US"/>
        </w:rPr>
        <w:t>dies. The fixation consists of the visual attention time of the participant in an area of interest while performing a task (Santos</w:t>
      </w:r>
      <w:ins w:id="308" w:author="Evelyne" w:date="2020-05-05T04:48:00Z">
        <w:r w:rsidR="000352FD">
          <w:rPr>
            <w:lang w:val="en-US"/>
          </w:rPr>
          <w:t xml:space="preserve"> </w:t>
        </w:r>
      </w:ins>
      <w:r w:rsidR="00DA0928" w:rsidRPr="000106ED">
        <w:rPr>
          <w:i/>
          <w:lang w:val="en-US"/>
        </w:rPr>
        <w:t>et al</w:t>
      </w:r>
      <w:r w:rsidR="00DA0928" w:rsidRPr="004F63A2">
        <w:rPr>
          <w:lang w:val="en-US"/>
        </w:rPr>
        <w:t>.,</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(Burattin</w:t>
      </w:r>
      <w:ins w:id="309" w:author="Evelyne" w:date="2020-05-05T04:49:00Z">
        <w:r w:rsidR="000352FD">
          <w:rPr>
            <w:lang w:val="en-US"/>
          </w:rPr>
          <w:t xml:space="preserve"> </w:t>
        </w:r>
      </w:ins>
      <w:r w:rsidR="003C7B87" w:rsidRPr="000106ED">
        <w:rPr>
          <w:i/>
          <w:lang w:val="en-US"/>
        </w:rPr>
        <w:t>et al</w:t>
      </w:r>
      <w:r w:rsidR="003C7B87" w:rsidRPr="004F63A2">
        <w:rPr>
          <w:lang w:val="en-US"/>
        </w:rPr>
        <w:t>., 2019; Bera</w:t>
      </w:r>
      <w:ins w:id="310" w:author="Evelyne" w:date="2020-05-05T04:49:00Z">
        <w:r w:rsidR="000352FD">
          <w:rPr>
            <w:lang w:val="en-US"/>
          </w:rPr>
          <w:t xml:space="preserve"> </w:t>
        </w:r>
      </w:ins>
      <w:r w:rsidR="003C7B87" w:rsidRPr="000106ED">
        <w:rPr>
          <w:i/>
          <w:lang w:val="en-US"/>
        </w:rPr>
        <w:t>et al</w:t>
      </w:r>
      <w:r w:rsidR="003C7B87" w:rsidRPr="004F63A2">
        <w:rPr>
          <w:lang w:val="en-US"/>
        </w:rPr>
        <w:t>., 2019; Vermeulen, 2018; Zimoch</w:t>
      </w:r>
      <w:ins w:id="311" w:author="Evelyne" w:date="2020-05-05T04:49:00Z">
        <w:r w:rsidR="000352FD">
          <w:rPr>
            <w:lang w:val="en-US"/>
          </w:rPr>
          <w:t xml:space="preserve"> </w:t>
        </w:r>
      </w:ins>
      <w:r w:rsidR="003C7B87" w:rsidRPr="000106ED">
        <w:rPr>
          <w:i/>
          <w:lang w:val="en-US"/>
        </w:rPr>
        <w:t>et al</w:t>
      </w:r>
      <w:r w:rsidR="003C7B87" w:rsidRPr="004F63A2">
        <w:rPr>
          <w:lang w:val="en-US"/>
        </w:rPr>
        <w:t>., 2018; Petrusel</w:t>
      </w:r>
      <w:ins w:id="312" w:author="Evelyne" w:date="2020-05-05T04:49:00Z">
        <w:r w:rsidR="000352FD">
          <w:rPr>
            <w:lang w:val="en-US"/>
          </w:rPr>
          <w:t xml:space="preserve"> </w:t>
        </w:r>
      </w:ins>
      <w:r w:rsidR="003C7B87" w:rsidRPr="000106ED">
        <w:rPr>
          <w:i/>
          <w:lang w:val="en-US"/>
        </w:rPr>
        <w:t>et al</w:t>
      </w:r>
      <w:r w:rsidR="003C7B87" w:rsidRPr="004F63A2">
        <w:rPr>
          <w:lang w:val="en-US"/>
        </w:rPr>
        <w:t>., 2017, 2016; Pinggera</w:t>
      </w:r>
      <w:ins w:id="313" w:author="Evelyne" w:date="2020-05-05T04:49:00Z">
        <w:r w:rsidR="000352FD">
          <w:rPr>
            <w:lang w:val="en-US"/>
          </w:rPr>
          <w:t xml:space="preserve"> </w:t>
        </w:r>
      </w:ins>
      <w:r w:rsidR="003C7B87" w:rsidRPr="000106ED">
        <w:rPr>
          <w:i/>
          <w:lang w:val="en-US"/>
        </w:rPr>
        <w:t>et al</w:t>
      </w:r>
      <w:r w:rsidR="003C7B87" w:rsidRPr="004F63A2">
        <w:rPr>
          <w:lang w:val="en-US"/>
        </w:rPr>
        <w:t>., 2012). Two important issues for understanding eye movements during models pe</w:t>
      </w:r>
      <w:r w:rsidR="003C7B87" w:rsidRPr="004F63A2">
        <w:rPr>
          <w:lang w:val="en-US"/>
        </w:rPr>
        <w:t>r</w:t>
      </w:r>
      <w:r w:rsidR="003C7B87" w:rsidRPr="004F63A2">
        <w:rPr>
          <w:lang w:val="en-US"/>
        </w:rPr>
        <w:t xml:space="preserve">ception are: where a fixation tends to be directed; and how long it typically remains there. In this context, researchers in psychology claim that most of the information acquisition and cognitive processing occur during fixations </w:t>
      </w:r>
      <w:r w:rsidR="003C7B87" w:rsidRPr="004F63A2">
        <w:rPr>
          <w:lang w:val="en-US"/>
        </w:rPr>
        <w:lastRenderedPageBreak/>
        <w:t>(Irwin, 2004). These eye fixations are intercalated by rapid</w:t>
      </w:r>
      <w:ins w:id="314" w:author="Evelyne" w:date="2020-05-05T04:50:00Z">
        <w:r w:rsidR="000352FD">
          <w:rPr>
            <w:lang w:val="en-US"/>
          </w:rPr>
          <w:t xml:space="preserve"> </w:t>
        </w:r>
      </w:ins>
      <w:r w:rsidR="003C7B87" w:rsidRPr="004F63A2">
        <w:rPr>
          <w:lang w:val="en-US"/>
        </w:rPr>
        <w:t>eye jumps, called saccades, during which vision is</w:t>
      </w:r>
      <w:ins w:id="315" w:author="Evelyne" w:date="2020-05-05T04:50:00Z">
        <w:r w:rsidR="000352FD">
          <w:rPr>
            <w:lang w:val="en-US"/>
          </w:rPr>
          <w:t xml:space="preserve"> </w:t>
        </w:r>
      </w:ins>
      <w:r w:rsidR="003C7B87" w:rsidRPr="004F63A2">
        <w:rPr>
          <w:lang w:val="en-US"/>
        </w:rPr>
        <w:t>suppressed.</w:t>
      </w:r>
    </w:p>
    <w:p w:rsidR="003C7B87" w:rsidRPr="00AD6A97" w:rsidRDefault="0027265E" w:rsidP="00AC328C">
      <w:pPr>
        <w:pStyle w:val="PargrafodaLista"/>
        <w:numPr>
          <w:ilvl w:val="0"/>
          <w:numId w:val="26"/>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milliseconds (Santos </w:t>
      </w:r>
      <w:r w:rsidR="003C7B87" w:rsidRPr="000106ED">
        <w:rPr>
          <w:i/>
          <w:lang w:val="en-US"/>
        </w:rPr>
        <w:t>et al</w:t>
      </w:r>
      <w:r w:rsidR="003C7B87" w:rsidRPr="0027265E">
        <w:rPr>
          <w:lang w:val="en-US"/>
        </w:rPr>
        <w:t>., 2016). Researchers in psychology claim that there is evidence that these saccade-induced shifts of visual attention not only facilitate stimulus processing at the saccade target location, but also i</w:t>
      </w:r>
      <w:r w:rsidR="003C7B87" w:rsidRPr="0027265E">
        <w:rPr>
          <w:lang w:val="en-US"/>
        </w:rPr>
        <w:t>n</w:t>
      </w:r>
      <w:r w:rsidR="003C7B87" w:rsidRPr="0027265E">
        <w:rPr>
          <w:lang w:val="en-US"/>
        </w:rPr>
        <w:t>fluence the contents of mental representations as well (Irwin, 2004). This metric supports the conclusion that attention shifts obligatorily to the loc</w:t>
      </w:r>
      <w:r w:rsidR="003C7B87" w:rsidRPr="0027265E">
        <w:rPr>
          <w:lang w:val="en-US"/>
        </w:rPr>
        <w:t>a</w:t>
      </w:r>
      <w:r w:rsidR="003C7B87" w:rsidRPr="0027265E">
        <w:rPr>
          <w:lang w:val="en-US"/>
        </w:rPr>
        <w:t>tion of the saccade target, thereby increasing the likelihood that features near that location will be conjoined and encoded as integrated objects into mem</w:t>
      </w:r>
      <w:r w:rsidR="003C7B87" w:rsidRPr="0027265E">
        <w:rPr>
          <w:lang w:val="en-US"/>
        </w:rPr>
        <w:t>o</w:t>
      </w:r>
      <w:r w:rsidR="003C7B87" w:rsidRPr="0027265E">
        <w:rPr>
          <w:lang w:val="en-US"/>
        </w:rPr>
        <w:t>ry (Vermeulen, 2018; Zimoch</w:t>
      </w:r>
      <w:ins w:id="316" w:author="Evelyne" w:date="2020-05-05T04:51:00Z">
        <w:r w:rsidR="000352FD">
          <w:rPr>
            <w:lang w:val="en-US"/>
          </w:rPr>
          <w:t xml:space="preserve"> </w:t>
        </w:r>
      </w:ins>
      <w:r w:rsidR="003C7B87" w:rsidRPr="000106ED">
        <w:rPr>
          <w:i/>
          <w:lang w:val="en-US"/>
        </w:rPr>
        <w:t>et al</w:t>
      </w:r>
      <w:r w:rsidR="003C7B87" w:rsidRPr="0027265E">
        <w:rPr>
          <w:lang w:val="en-US"/>
        </w:rPr>
        <w:t>., 2018). Thus, understanding a business process model involve</w:t>
      </w:r>
      <w:r w:rsidR="00B84F22">
        <w:rPr>
          <w:lang w:val="en-US"/>
        </w:rPr>
        <w:t>s</w:t>
      </w:r>
      <w:r w:rsidR="003C7B87" w:rsidRPr="0027265E">
        <w:rPr>
          <w:lang w:val="en-US"/>
        </w:rPr>
        <w:t xml:space="preserve"> the sequencing, scan-path, </w:t>
      </w:r>
      <w:r w:rsidR="00B84F22" w:rsidRPr="0027265E">
        <w:rPr>
          <w:lang w:val="en-US"/>
        </w:rPr>
        <w:t>and those</w:t>
      </w:r>
      <w:r w:rsidR="003C7B87" w:rsidRPr="00456861">
        <w:rPr>
          <w:lang w:val="en-US"/>
        </w:rPr>
        <w:t xml:space="preserve"> saccades.</w:t>
      </w:r>
    </w:p>
    <w:p w:rsidR="003C7B87" w:rsidRPr="0027265E" w:rsidRDefault="0027265E" w:rsidP="00AC328C">
      <w:pPr>
        <w:pStyle w:val="PargrafodaLista"/>
        <w:numPr>
          <w:ilvl w:val="0"/>
          <w:numId w:val="26"/>
        </w:numPr>
        <w:rPr>
          <w:lang w:val="en-US"/>
        </w:rPr>
      </w:pPr>
      <w:r>
        <w:rPr>
          <w:lang w:val="en-US"/>
        </w:rPr>
        <w:t>S</w:t>
      </w:r>
      <w:r w:rsidRPr="005669DF">
        <w:rPr>
          <w:lang w:val="en-US"/>
        </w:rPr>
        <w:t>can-</w:t>
      </w:r>
      <w:r>
        <w:rPr>
          <w:lang w:val="en-US"/>
        </w:rPr>
        <w:t>P</w:t>
      </w:r>
      <w:r w:rsidRPr="005669DF">
        <w:rPr>
          <w:lang w:val="en-US"/>
        </w:rPr>
        <w:t>ath</w:t>
      </w:r>
      <w:r>
        <w:rPr>
          <w:lang w:val="en-US"/>
        </w:rPr>
        <w:t>: a</w:t>
      </w:r>
      <w:ins w:id="317" w:author="Evelyne" w:date="2020-05-05T04:51:00Z">
        <w:r w:rsidR="000352FD">
          <w:rPr>
            <w:lang w:val="en-US"/>
          </w:rPr>
          <w:t xml:space="preserve"> </w:t>
        </w:r>
      </w:ins>
      <w:r w:rsidR="003C7B87" w:rsidRPr="0027265E">
        <w:rPr>
          <w:lang w:val="en-US"/>
        </w:rPr>
        <w:t xml:space="preserve">scan-path </w:t>
      </w:r>
      <w:r>
        <w:rPr>
          <w:lang w:val="en-US"/>
        </w:rPr>
        <w:t xml:space="preserve">metric </w:t>
      </w:r>
      <w:r w:rsidR="003C7B87" w:rsidRPr="0027265E">
        <w:rPr>
          <w:lang w:val="en-US"/>
        </w:rPr>
        <w:t>is a set of fixations or AOI, in chronological order. Here, they were used in 30% of the studies. In this context it is inte</w:t>
      </w:r>
      <w:r w:rsidR="003C7B87" w:rsidRPr="0027265E">
        <w:rPr>
          <w:lang w:val="en-US"/>
        </w:rPr>
        <w:t>r</w:t>
      </w:r>
      <w:r w:rsidR="003C7B87" w:rsidRPr="0027265E">
        <w:rPr>
          <w:lang w:val="en-US"/>
        </w:rPr>
        <w:t xml:space="preserve">esting to highlight that an AOI is visited if there is at least one fixation in it. </w:t>
      </w:r>
      <w:r w:rsidR="00B84F22">
        <w:rPr>
          <w:lang w:val="en-US"/>
        </w:rPr>
        <w:t>Hence</w:t>
      </w:r>
      <w:r w:rsidR="003C7B87" w:rsidRPr="0027265E">
        <w:rPr>
          <w:lang w:val="en-US"/>
        </w:rPr>
        <w:t>, scan-paths and AOI can be connecte</w:t>
      </w:r>
      <w:r w:rsidR="00B84F22">
        <w:rPr>
          <w:lang w:val="en-US"/>
        </w:rPr>
        <w:t>d</w:t>
      </w:r>
      <w:r w:rsidR="003C7B87" w:rsidRPr="0027265E">
        <w:rPr>
          <w:lang w:val="en-US"/>
        </w:rPr>
        <w:t xml:space="preserve"> with the participants’ unde</w:t>
      </w:r>
      <w:r w:rsidR="003C7B87" w:rsidRPr="0027265E">
        <w:rPr>
          <w:lang w:val="en-US"/>
        </w:rPr>
        <w:t>r</w:t>
      </w:r>
      <w:r w:rsidR="003C7B87" w:rsidRPr="0027265E">
        <w:rPr>
          <w:lang w:val="en-US"/>
        </w:rPr>
        <w:t>standing strategies of the business process models. Researchers in psychol</w:t>
      </w:r>
      <w:r w:rsidR="003C7B87" w:rsidRPr="0027265E">
        <w:rPr>
          <w:lang w:val="en-US"/>
        </w:rPr>
        <w:t>o</w:t>
      </w:r>
      <w:r w:rsidR="003C7B87" w:rsidRPr="0027265E">
        <w:rPr>
          <w:lang w:val="en-US"/>
        </w:rPr>
        <w:t>gy showed that scan-paths are representative of the tasks being performed by participants Sharafi</w:t>
      </w:r>
      <w:ins w:id="318" w:author="Evelyne" w:date="2020-05-05T04:51:00Z">
        <w:r w:rsidR="000352FD">
          <w:rPr>
            <w:lang w:val="en-US"/>
          </w:rPr>
          <w:t xml:space="preserve"> </w:t>
        </w:r>
      </w:ins>
      <w:r w:rsidR="003C7B87" w:rsidRPr="000106ED">
        <w:rPr>
          <w:i/>
          <w:lang w:val="en-US"/>
        </w:rPr>
        <w:t>et al</w:t>
      </w:r>
      <w:r w:rsidR="003C7B87" w:rsidRPr="0027265E">
        <w:rPr>
          <w:lang w:val="en-US"/>
        </w:rPr>
        <w:t>. (2015b).</w:t>
      </w:r>
    </w:p>
    <w:p w:rsidR="0027265E" w:rsidRDefault="0027265E" w:rsidP="00AC328C">
      <w:pPr>
        <w:pStyle w:val="PargrafodaLista"/>
        <w:numPr>
          <w:ilvl w:val="0"/>
          <w:numId w:val="26"/>
        </w:numPr>
        <w:rPr>
          <w:lang w:val="en-US"/>
        </w:rPr>
      </w:pPr>
      <w:r>
        <w:rPr>
          <w:lang w:val="en-US"/>
        </w:rPr>
        <w:t>Duration: a</w:t>
      </w:r>
      <w:r w:rsidR="003C7B87" w:rsidRPr="0027265E">
        <w:rPr>
          <w:lang w:val="en-US"/>
        </w:rPr>
        <w:t>lso, as a metric the duration</w:t>
      </w:r>
      <w:r w:rsidR="00B84F22">
        <w:rPr>
          <w:lang w:val="en-US"/>
        </w:rPr>
        <w:t xml:space="preserve"> was found</w:t>
      </w:r>
      <w:r w:rsidR="003C7B87" w:rsidRPr="0027265E">
        <w:rPr>
          <w:lang w:val="en-US"/>
        </w:rPr>
        <w:t>, used in 50% of the st</w:t>
      </w:r>
      <w:r w:rsidR="003C7B87" w:rsidRPr="0027265E">
        <w:rPr>
          <w:lang w:val="en-US"/>
        </w:rPr>
        <w:t>u</w:t>
      </w:r>
      <w:r w:rsidR="003C7B87" w:rsidRPr="0027265E">
        <w:rPr>
          <w:lang w:val="en-US"/>
        </w:rPr>
        <w:t>dies. The duration represents the time that the participant takes to complete a given task Sharafi</w:t>
      </w:r>
      <w:ins w:id="319" w:author="Evelyne" w:date="2020-05-05T04:51:00Z">
        <w:r w:rsidR="000352FD">
          <w:rPr>
            <w:lang w:val="en-US"/>
          </w:rPr>
          <w:t xml:space="preserve"> </w:t>
        </w:r>
      </w:ins>
      <w:r w:rsidR="003C7B87" w:rsidRPr="000106ED">
        <w:rPr>
          <w:i/>
          <w:lang w:val="en-US"/>
        </w:rPr>
        <w:t>et al</w:t>
      </w:r>
      <w:r w:rsidR="003C7B87" w:rsidRPr="0027265E">
        <w:rPr>
          <w:lang w:val="en-US"/>
        </w:rPr>
        <w:t xml:space="preserve">. (2015b). </w:t>
      </w:r>
      <w:r w:rsidR="00B84F22">
        <w:rPr>
          <w:lang w:val="en-US"/>
        </w:rPr>
        <w:t>Generally</w:t>
      </w:r>
      <w:r w:rsidR="003C7B87" w:rsidRPr="0027265E">
        <w:rPr>
          <w:lang w:val="en-US"/>
        </w:rPr>
        <w:t xml:space="preserve">, these tasks involve checking the understanding of the models (what does the model represent?). </w:t>
      </w:r>
      <w:r w:rsidR="00B84F22">
        <w:rPr>
          <w:lang w:val="en-US"/>
        </w:rPr>
        <w:t>In other words</w:t>
      </w:r>
      <w:r w:rsidR="003C7B87" w:rsidRPr="0027265E">
        <w:rPr>
          <w:lang w:val="en-US"/>
        </w:rPr>
        <w:t>, check</w:t>
      </w:r>
      <w:r w:rsidR="00B84F22">
        <w:rPr>
          <w:lang w:val="en-US"/>
        </w:rPr>
        <w:t>ing</w:t>
      </w:r>
      <w:r w:rsidR="003C7B87" w:rsidRPr="0027265E">
        <w:rPr>
          <w:lang w:val="en-US"/>
        </w:rPr>
        <w:t xml:space="preserve"> if the participants have difficulties in performing the tasks (Bera</w:t>
      </w:r>
      <w:ins w:id="320" w:author="Evelyne" w:date="2020-05-05T04:52:00Z">
        <w:r w:rsidR="000352FD">
          <w:rPr>
            <w:lang w:val="en-US"/>
          </w:rPr>
          <w:t xml:space="preserve"> </w:t>
        </w:r>
      </w:ins>
      <w:r w:rsidR="003C7B87" w:rsidRPr="000106ED">
        <w:rPr>
          <w:i/>
          <w:lang w:val="en-US"/>
        </w:rPr>
        <w:t>et al</w:t>
      </w:r>
      <w:r w:rsidR="003C7B87" w:rsidRPr="0027265E">
        <w:rPr>
          <w:lang w:val="en-US"/>
        </w:rPr>
        <w:t>., 2019; Tallon</w:t>
      </w:r>
      <w:ins w:id="321" w:author="Evelyne" w:date="2020-05-05T04:52:00Z">
        <w:r w:rsidR="000352FD">
          <w:rPr>
            <w:lang w:val="en-US"/>
          </w:rPr>
          <w:t xml:space="preserve"> </w:t>
        </w:r>
      </w:ins>
      <w:r w:rsidR="003C7B87" w:rsidRPr="000106ED">
        <w:rPr>
          <w:i/>
          <w:lang w:val="en-US"/>
        </w:rPr>
        <w:t>et al</w:t>
      </w:r>
      <w:r w:rsidR="003C7B87" w:rsidRPr="0027265E">
        <w:rPr>
          <w:lang w:val="en-US"/>
        </w:rPr>
        <w:t xml:space="preserve">., 2019; Vermeulen, 2018; Petrusel </w:t>
      </w:r>
      <w:r w:rsidR="003C7B87" w:rsidRPr="000352FD">
        <w:rPr>
          <w:i/>
          <w:lang w:val="en-US"/>
          <w:rPrChange w:id="322" w:author="Evelyne" w:date="2020-05-05T04:52:00Z">
            <w:rPr>
              <w:lang w:val="en-US"/>
            </w:rPr>
          </w:rPrChange>
        </w:rPr>
        <w:t>et al</w:t>
      </w:r>
      <w:r w:rsidR="003C7B87" w:rsidRPr="0027265E">
        <w:rPr>
          <w:lang w:val="en-US"/>
        </w:rPr>
        <w:t>., 2017; Pinggera</w:t>
      </w:r>
      <w:ins w:id="323" w:author="Evelyne" w:date="2020-05-05T04:52:00Z">
        <w:r w:rsidR="000352FD">
          <w:rPr>
            <w:lang w:val="en-US"/>
          </w:rPr>
          <w:t xml:space="preserve"> </w:t>
        </w:r>
      </w:ins>
      <w:r w:rsidR="003C7B87" w:rsidRPr="000106ED">
        <w:rPr>
          <w:i/>
          <w:lang w:val="en-US"/>
        </w:rPr>
        <w:t>et al</w:t>
      </w:r>
      <w:r w:rsidR="003C7B87" w:rsidRPr="0027265E">
        <w:rPr>
          <w:lang w:val="en-US"/>
        </w:rPr>
        <w:t xml:space="preserve">., 2012). </w:t>
      </w:r>
    </w:p>
    <w:p w:rsidR="003C7B87" w:rsidRPr="0027265E" w:rsidRDefault="0027265E" w:rsidP="000352FD">
      <w:pPr>
        <w:ind w:left="360" w:firstLine="0"/>
        <w:rPr>
          <w:lang w:val="en-US"/>
        </w:rPr>
        <w:pPrChange w:id="324" w:author="Evelyne" w:date="2020-05-05T04:52:00Z">
          <w:pPr>
            <w:ind w:left="360" w:firstLine="94"/>
          </w:pPr>
        </w:pPrChange>
      </w:pPr>
      <w:r w:rsidRPr="0027265E">
        <w:rPr>
          <w:lang w:val="en-US"/>
        </w:rPr>
        <w:t>It is interesting to highlight that associated with the metrics</w:t>
      </w:r>
      <w:ins w:id="325" w:author="Evelyne" w:date="2020-05-05T04:52:00Z">
        <w:r w:rsidR="000352FD">
          <w:rPr>
            <w:lang w:val="en-US"/>
          </w:rPr>
          <w:t>,</w:t>
        </w:r>
      </w:ins>
      <w:del w:id="326" w:author="Evelyne" w:date="2020-05-05T04:52:00Z">
        <w:r w:rsidDel="000352FD">
          <w:rPr>
            <w:lang w:val="en-US"/>
          </w:rPr>
          <w:delText>;</w:delText>
        </w:r>
      </w:del>
      <w:ins w:id="327" w:author="Evelyne" w:date="2020-05-05T04:52:00Z">
        <w:r w:rsidR="000352FD">
          <w:rPr>
            <w:lang w:val="en-US"/>
          </w:rPr>
          <w:t xml:space="preserve"> </w:t>
        </w:r>
      </w:ins>
      <w:r w:rsidR="00456861" w:rsidRPr="0027265E">
        <w:rPr>
          <w:lang w:val="en-US"/>
        </w:rPr>
        <w:t xml:space="preserve">40% of the </w:t>
      </w:r>
      <w:r w:rsidRPr="0027265E">
        <w:rPr>
          <w:lang w:val="en-US"/>
        </w:rPr>
        <w:t xml:space="preserve">studies </w:t>
      </w:r>
      <w:r w:rsidR="00456861" w:rsidRPr="0027265E">
        <w:rPr>
          <w:lang w:val="en-US"/>
        </w:rPr>
        <w:t>(Tallon</w:t>
      </w:r>
      <w:ins w:id="328" w:author="Evelyne" w:date="2020-05-05T04:52:00Z">
        <w:r w:rsidR="000352FD">
          <w:rPr>
            <w:lang w:val="en-US"/>
          </w:rPr>
          <w:t xml:space="preserve"> </w:t>
        </w:r>
      </w:ins>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2018; Zimoch</w:t>
      </w:r>
      <w:ins w:id="329" w:author="Evelyne" w:date="2020-05-05T04:52:00Z">
        <w:r w:rsidR="000352FD">
          <w:rPr>
            <w:lang w:val="en-US"/>
          </w:rPr>
          <w:t xml:space="preserve"> </w:t>
        </w:r>
      </w:ins>
      <w:r w:rsidR="00456861" w:rsidRPr="000106ED">
        <w:rPr>
          <w:i/>
          <w:lang w:val="en-US"/>
        </w:rPr>
        <w:t>et al</w:t>
      </w:r>
      <w:r w:rsidR="00456861" w:rsidRPr="0027265E">
        <w:rPr>
          <w:lang w:val="en-US"/>
        </w:rPr>
        <w:t>., 2018; Pinggera</w:t>
      </w:r>
      <w:ins w:id="330" w:author="Evelyne" w:date="2020-05-05T04:52:00Z">
        <w:r w:rsidR="000352FD">
          <w:rPr>
            <w:lang w:val="en-US"/>
          </w:rPr>
          <w:t xml:space="preserve"> </w:t>
        </w:r>
      </w:ins>
      <w:r w:rsidR="00456861" w:rsidRPr="000106ED">
        <w:rPr>
          <w:i/>
          <w:lang w:val="en-US"/>
        </w:rPr>
        <w:t>et al</w:t>
      </w:r>
      <w:r w:rsidR="00456861" w:rsidRPr="0027265E">
        <w:rPr>
          <w:lang w:val="en-US"/>
        </w:rPr>
        <w:t>., 2012)</w:t>
      </w:r>
      <w:ins w:id="331" w:author="Evelyne" w:date="2020-05-05T04:52:00Z">
        <w:r w:rsidR="000352FD">
          <w:rPr>
            <w:lang w:val="en-US"/>
          </w:rPr>
          <w:t xml:space="preserve"> </w:t>
        </w:r>
      </w:ins>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w:t>
      </w:r>
      <w:r w:rsidR="003C7B87" w:rsidRPr="0027265E">
        <w:rPr>
          <w:lang w:val="en-US"/>
        </w:rPr>
        <w:t>r</w:t>
      </w:r>
      <w:r w:rsidR="003C7B87" w:rsidRPr="0027265E">
        <w:rPr>
          <w:lang w:val="en-US"/>
        </w:rPr>
        <w:t>ticipants understood the models or not.</w:t>
      </w:r>
    </w:p>
    <w:p w:rsidR="00906FDA" w:rsidRDefault="00ED1587" w:rsidP="00F22E72">
      <w:pPr>
        <w:spacing w:before="120"/>
        <w:ind w:firstLine="0"/>
        <w:jc w:val="center"/>
      </w:pPr>
      <w:bookmarkStart w:id="332" w:name="_Ref37854154"/>
      <w:r w:rsidRPr="006034F8">
        <w:rPr>
          <w:b/>
          <w:bCs/>
          <w:smallCaps/>
        </w:rPr>
        <w:t>Table</w:t>
      </w:r>
      <w:r w:rsidR="0055061D" w:rsidRPr="006034F8">
        <w:rPr>
          <w:b/>
          <w:bCs/>
          <w:smallCaps/>
        </w:rPr>
        <w:fldChar w:fldCharType="begin"/>
      </w:r>
      <w:r w:rsidRPr="006034F8">
        <w:rPr>
          <w:b/>
          <w:bCs/>
          <w:smallCaps/>
        </w:rPr>
        <w:instrText xml:space="preserve"> SEQ Table \* ARABIC </w:instrText>
      </w:r>
      <w:r w:rsidR="0055061D" w:rsidRPr="006034F8">
        <w:rPr>
          <w:b/>
          <w:bCs/>
          <w:smallCaps/>
        </w:rPr>
        <w:fldChar w:fldCharType="separate"/>
      </w:r>
      <w:r w:rsidR="0093792D">
        <w:rPr>
          <w:b/>
          <w:bCs/>
          <w:smallCaps/>
          <w:noProof/>
        </w:rPr>
        <w:t>9</w:t>
      </w:r>
      <w:r w:rsidR="0055061D" w:rsidRPr="006034F8">
        <w:rPr>
          <w:b/>
          <w:bCs/>
          <w:smallCaps/>
        </w:rPr>
        <w:fldChar w:fldCharType="end"/>
      </w:r>
      <w:bookmarkEnd w:id="332"/>
      <w:r w:rsidR="00906FDA">
        <w:rPr>
          <w:b/>
        </w:rPr>
        <w:t>.</w:t>
      </w:r>
      <w:r w:rsidR="00906FDA">
        <w:t>Evaluation</w:t>
      </w:r>
      <w:r w:rsidR="000A73DF">
        <w:t>M</w:t>
      </w:r>
      <w:r w:rsidR="00906FDA">
        <w:t>etrics.</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701"/>
        <w:gridCol w:w="851"/>
        <w:gridCol w:w="4322"/>
      </w:tblGrid>
      <w:tr w:rsidR="00913998" w:rsidRPr="00383A02" w:rsidTr="00001752">
        <w:trPr>
          <w:cnfStyle w:val="100000000000"/>
          <w:trHeight w:val="293"/>
        </w:trPr>
        <w:tc>
          <w:tcPr>
            <w:cnfStyle w:val="001000000000"/>
            <w:tcW w:w="1701" w:type="dxa"/>
            <w:hideMark/>
          </w:tcPr>
          <w:p w:rsidR="00913998" w:rsidRPr="00383A02" w:rsidRDefault="00913998" w:rsidP="00001752">
            <w:pPr>
              <w:pStyle w:val="NormalWeb"/>
              <w:spacing w:before="0" w:beforeAutospacing="0" w:after="0" w:afterAutospacing="0"/>
              <w:jc w:val="center"/>
              <w:rPr>
                <w:sz w:val="18"/>
                <w:szCs w:val="22"/>
              </w:rPr>
            </w:pPr>
            <w:r w:rsidRPr="0099157B">
              <w:rPr>
                <w:sz w:val="18"/>
                <w:szCs w:val="22"/>
              </w:rPr>
              <w:t>Metrics</w:t>
            </w:r>
          </w:p>
        </w:tc>
        <w:tc>
          <w:tcPr>
            <w:tcW w:w="851" w:type="dxa"/>
          </w:tcPr>
          <w:p w:rsidR="00913998" w:rsidRDefault="00913998" w:rsidP="00001752">
            <w:pPr>
              <w:pStyle w:val="NormalWeb"/>
              <w:spacing w:before="0" w:beforeAutospacing="0" w:after="0" w:afterAutospacing="0"/>
              <w:jc w:val="center"/>
              <w:cnfStyle w:val="100000000000"/>
              <w:rPr>
                <w:sz w:val="18"/>
                <w:szCs w:val="22"/>
              </w:rPr>
            </w:pPr>
            <w:r>
              <w:rPr>
                <w:sz w:val="18"/>
                <w:szCs w:val="22"/>
              </w:rPr>
              <w:t>Total</w:t>
            </w:r>
          </w:p>
        </w:tc>
        <w:tc>
          <w:tcPr>
            <w:tcW w:w="4322" w:type="dxa"/>
            <w:hideMark/>
          </w:tcPr>
          <w:p w:rsidR="00913998" w:rsidRPr="00383A02" w:rsidRDefault="00913998" w:rsidP="00001752">
            <w:pPr>
              <w:pStyle w:val="NormalWeb"/>
              <w:spacing w:before="0" w:beforeAutospacing="0" w:after="0" w:afterAutospacing="0"/>
              <w:jc w:val="center"/>
              <w:cnfStyle w:val="100000000000"/>
              <w:rPr>
                <w:sz w:val="18"/>
                <w:szCs w:val="22"/>
              </w:rPr>
            </w:pPr>
            <w:r>
              <w:rPr>
                <w:sz w:val="18"/>
                <w:szCs w:val="22"/>
              </w:rPr>
              <w:t>Studies</w:t>
            </w:r>
          </w:p>
        </w:tc>
      </w:tr>
      <w:tr w:rsidR="00913998" w:rsidRPr="00500E0F" w:rsidTr="00001752">
        <w:trPr>
          <w:cnfStyle w:val="000000100000"/>
          <w:trHeight w:val="322"/>
        </w:trPr>
        <w:tc>
          <w:tcPr>
            <w:cnfStyle w:val="001000000000"/>
            <w:tcW w:w="1701" w:type="dxa"/>
            <w:vAlign w:val="center"/>
            <w:hideMark/>
          </w:tcPr>
          <w:p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rsidR="00913998" w:rsidRDefault="00EF45E9" w:rsidP="00001752">
            <w:pPr>
              <w:pStyle w:val="p1a"/>
              <w:jc w:val="center"/>
              <w:cnfStyle w:val="000000100000"/>
              <w:rPr>
                <w:sz w:val="18"/>
                <w:szCs w:val="18"/>
              </w:rPr>
            </w:pPr>
            <w:r>
              <w:rPr>
                <w:sz w:val="18"/>
                <w:szCs w:val="18"/>
              </w:rPr>
              <w:t>7</w:t>
            </w:r>
          </w:p>
        </w:tc>
        <w:tc>
          <w:tcPr>
            <w:tcW w:w="4322" w:type="dxa"/>
            <w:vAlign w:val="center"/>
            <w:hideMark/>
          </w:tcPr>
          <w:p w:rsidR="00913998" w:rsidRPr="00500E0F" w:rsidRDefault="00913998" w:rsidP="00001752">
            <w:pPr>
              <w:pStyle w:val="p1a"/>
              <w:jc w:val="center"/>
              <w:cnfStyle w:val="000000100000"/>
              <w:rPr>
                <w:sz w:val="18"/>
                <w:szCs w:val="18"/>
                <w:lang w:val="fr-FR"/>
              </w:rPr>
            </w:pPr>
            <w:r w:rsidRPr="00500E0F">
              <w:rPr>
                <w:sz w:val="18"/>
                <w:szCs w:val="18"/>
                <w:lang w:val="fr-FR"/>
              </w:rPr>
              <w:t>Pinggera</w:t>
            </w:r>
            <w:ins w:id="333" w:author="Evelyne" w:date="2020-05-05T04:52:00Z">
              <w:r w:rsidR="00500E0F" w:rsidRPr="00500E0F">
                <w:rPr>
                  <w:sz w:val="18"/>
                  <w:szCs w:val="18"/>
                  <w:lang w:val="fr-FR"/>
                  <w:rPrChange w:id="334" w:author="Evelyne" w:date="2020-05-05T04:52:00Z">
                    <w:rPr>
                      <w:sz w:val="18"/>
                      <w:szCs w:val="18"/>
                      <w:lang w:val="es-CL"/>
                    </w:rPr>
                  </w:rPrChange>
                </w:rPr>
                <w:t xml:space="preserve"> </w:t>
              </w:r>
            </w:ins>
            <w:r w:rsidRPr="00500E0F">
              <w:rPr>
                <w:i/>
                <w:iCs/>
                <w:sz w:val="18"/>
                <w:szCs w:val="18"/>
                <w:lang w:val="fr-FR"/>
              </w:rPr>
              <w:t>et al.</w:t>
            </w:r>
            <w:r w:rsidR="008D201A" w:rsidRPr="00500E0F">
              <w:rPr>
                <w:sz w:val="18"/>
                <w:szCs w:val="18"/>
                <w:lang w:val="fr-FR"/>
              </w:rPr>
              <w:t>(</w:t>
            </w:r>
            <w:r w:rsidRPr="00500E0F">
              <w:rPr>
                <w:sz w:val="18"/>
                <w:szCs w:val="18"/>
                <w:lang w:val="fr-FR"/>
              </w:rPr>
              <w:t>2012</w:t>
            </w:r>
            <w:r w:rsidR="008D201A" w:rsidRPr="00500E0F">
              <w:rPr>
                <w:sz w:val="18"/>
                <w:szCs w:val="18"/>
                <w:lang w:val="fr-FR"/>
              </w:rPr>
              <w:t>)</w:t>
            </w:r>
            <w:r w:rsidR="00273544" w:rsidRPr="00500E0F">
              <w:rPr>
                <w:sz w:val="18"/>
                <w:szCs w:val="18"/>
                <w:lang w:val="fr-FR"/>
              </w:rPr>
              <w:t xml:space="preserve">, </w:t>
            </w:r>
            <w:r w:rsidRPr="00500E0F">
              <w:rPr>
                <w:sz w:val="18"/>
                <w:szCs w:val="18"/>
                <w:lang w:val="fr-FR"/>
              </w:rPr>
              <w:t>Petrusel</w:t>
            </w:r>
            <w:ins w:id="335" w:author="Evelyne" w:date="2020-05-05T04:52:00Z">
              <w:r w:rsidR="00500E0F" w:rsidRPr="00500E0F">
                <w:rPr>
                  <w:sz w:val="18"/>
                  <w:szCs w:val="18"/>
                  <w:lang w:val="fr-FR"/>
                  <w:rPrChange w:id="336" w:author="Evelyne" w:date="2020-05-05T04:52:00Z">
                    <w:rPr>
                      <w:sz w:val="18"/>
                      <w:szCs w:val="18"/>
                      <w:lang w:val="es-CL"/>
                    </w:rPr>
                  </w:rPrChange>
                </w:rPr>
                <w:t xml:space="preserve"> </w:t>
              </w:r>
            </w:ins>
            <w:r w:rsidR="008D201A" w:rsidRPr="00500E0F">
              <w:rPr>
                <w:i/>
                <w:iCs/>
                <w:sz w:val="18"/>
                <w:szCs w:val="18"/>
                <w:lang w:val="fr-FR"/>
              </w:rPr>
              <w:t>et al.</w:t>
            </w:r>
            <w:r w:rsidR="008D201A" w:rsidRPr="00500E0F">
              <w:rPr>
                <w:sz w:val="18"/>
                <w:szCs w:val="18"/>
                <w:lang w:val="fr-FR"/>
              </w:rPr>
              <w:t>(</w:t>
            </w:r>
            <w:r w:rsidRPr="00500E0F">
              <w:rPr>
                <w:sz w:val="18"/>
                <w:szCs w:val="18"/>
                <w:lang w:val="fr-FR"/>
              </w:rPr>
              <w:t>2016</w:t>
            </w:r>
            <w:r w:rsidR="008D201A" w:rsidRPr="00500E0F">
              <w:rPr>
                <w:sz w:val="18"/>
                <w:szCs w:val="18"/>
                <w:lang w:val="fr-FR"/>
              </w:rPr>
              <w:t>)</w:t>
            </w:r>
            <w:r w:rsidRPr="00500E0F">
              <w:rPr>
                <w:sz w:val="18"/>
                <w:szCs w:val="18"/>
                <w:lang w:val="fr-FR"/>
              </w:rPr>
              <w:t xml:space="preserve">, </w:t>
            </w:r>
          </w:p>
          <w:p w:rsidR="00913998" w:rsidRPr="00500E0F" w:rsidRDefault="00913998" w:rsidP="00001752">
            <w:pPr>
              <w:pStyle w:val="p1a"/>
              <w:jc w:val="center"/>
              <w:cnfStyle w:val="000000100000"/>
              <w:rPr>
                <w:sz w:val="18"/>
                <w:szCs w:val="18"/>
                <w:lang w:val="fr-FR"/>
              </w:rPr>
            </w:pPr>
            <w:r w:rsidRPr="00500E0F">
              <w:rPr>
                <w:sz w:val="18"/>
                <w:szCs w:val="18"/>
                <w:lang w:val="fr-FR"/>
              </w:rPr>
              <w:t>Petrusel</w:t>
            </w:r>
            <w:ins w:id="337" w:author="Evelyne" w:date="2020-05-05T04:52:00Z">
              <w:r w:rsidR="00500E0F" w:rsidRPr="00500E0F">
                <w:rPr>
                  <w:sz w:val="18"/>
                  <w:szCs w:val="18"/>
                  <w:lang w:val="fr-FR"/>
                  <w:rPrChange w:id="338" w:author="Evelyne" w:date="2020-05-05T04:52:00Z">
                    <w:rPr>
                      <w:sz w:val="18"/>
                      <w:szCs w:val="18"/>
                      <w:lang w:val="es-CL"/>
                    </w:rPr>
                  </w:rPrChange>
                </w:rPr>
                <w:t xml:space="preserve"> </w:t>
              </w:r>
            </w:ins>
            <w:r w:rsidR="008D201A" w:rsidRPr="00500E0F">
              <w:rPr>
                <w:i/>
                <w:iCs/>
                <w:sz w:val="18"/>
                <w:szCs w:val="18"/>
                <w:lang w:val="fr-FR"/>
              </w:rPr>
              <w:t>et al.</w:t>
            </w:r>
            <w:r w:rsidR="008D201A" w:rsidRPr="00500E0F">
              <w:rPr>
                <w:sz w:val="18"/>
                <w:szCs w:val="18"/>
                <w:lang w:val="fr-FR"/>
              </w:rPr>
              <w:t>(</w:t>
            </w:r>
            <w:r w:rsidRPr="00500E0F">
              <w:rPr>
                <w:sz w:val="18"/>
                <w:szCs w:val="18"/>
                <w:lang w:val="fr-FR"/>
              </w:rPr>
              <w:t>2017</w:t>
            </w:r>
            <w:r w:rsidR="008D201A" w:rsidRPr="00500E0F">
              <w:rPr>
                <w:sz w:val="18"/>
                <w:szCs w:val="18"/>
                <w:lang w:val="fr-FR"/>
              </w:rPr>
              <w:t>)</w:t>
            </w:r>
            <w:r w:rsidRPr="00500E0F">
              <w:rPr>
                <w:sz w:val="18"/>
                <w:szCs w:val="18"/>
                <w:lang w:val="fr-FR"/>
              </w:rPr>
              <w:t xml:space="preserve">,Vermeulen, </w:t>
            </w:r>
            <w:r w:rsidR="008D201A" w:rsidRPr="00500E0F">
              <w:rPr>
                <w:sz w:val="18"/>
                <w:szCs w:val="18"/>
                <w:lang w:val="fr-FR"/>
              </w:rPr>
              <w:t>(</w:t>
            </w:r>
            <w:r w:rsidRPr="00500E0F">
              <w:rPr>
                <w:sz w:val="18"/>
                <w:szCs w:val="18"/>
                <w:lang w:val="fr-FR"/>
              </w:rPr>
              <w:t>2018</w:t>
            </w:r>
            <w:r w:rsidR="008D201A" w:rsidRPr="00500E0F">
              <w:rPr>
                <w:sz w:val="18"/>
                <w:szCs w:val="18"/>
                <w:lang w:val="fr-FR"/>
              </w:rPr>
              <w:t>)</w:t>
            </w:r>
            <w:r w:rsidRPr="00500E0F">
              <w:rPr>
                <w:sz w:val="18"/>
                <w:szCs w:val="18"/>
                <w:lang w:val="fr-FR"/>
              </w:rPr>
              <w:t>,</w:t>
            </w:r>
          </w:p>
          <w:p w:rsidR="00913998" w:rsidRPr="000106ED" w:rsidRDefault="00913998" w:rsidP="00001752">
            <w:pPr>
              <w:pStyle w:val="p1a"/>
              <w:jc w:val="center"/>
              <w:cnfStyle w:val="000000100000"/>
              <w:rPr>
                <w:sz w:val="18"/>
                <w:szCs w:val="18"/>
                <w:lang w:val="fr-FR"/>
              </w:rPr>
            </w:pPr>
            <w:r w:rsidRPr="000106ED">
              <w:rPr>
                <w:sz w:val="18"/>
                <w:szCs w:val="18"/>
                <w:lang w:val="fr-FR"/>
              </w:rPr>
              <w:t>Zimoch</w:t>
            </w:r>
            <w:ins w:id="339" w:author="Evelyne" w:date="2020-05-05T04:52:00Z">
              <w:r w:rsidR="00500E0F">
                <w:rPr>
                  <w:sz w:val="18"/>
                  <w:szCs w:val="18"/>
                  <w:lang w:val="fr-FR"/>
                </w:rPr>
                <w:t xml:space="preserve"> </w:t>
              </w:r>
            </w:ins>
            <w:r w:rsidR="008D201A" w:rsidRPr="000106ED">
              <w:rPr>
                <w:i/>
                <w:iCs/>
                <w:sz w:val="18"/>
                <w:szCs w:val="18"/>
                <w:lang w:val="fr-FR"/>
              </w:rPr>
              <w:t>et al.</w:t>
            </w:r>
            <w:r w:rsidR="008D201A" w:rsidRPr="000106ED">
              <w:rPr>
                <w:sz w:val="18"/>
                <w:szCs w:val="18"/>
                <w:lang w:val="fr-FR"/>
              </w:rPr>
              <w:t>(</w:t>
            </w:r>
            <w:r w:rsidRPr="000106ED">
              <w:rPr>
                <w:sz w:val="18"/>
                <w:szCs w:val="18"/>
                <w:lang w:val="fr-FR"/>
              </w:rPr>
              <w:t>2018</w:t>
            </w:r>
            <w:r w:rsidR="008D201A" w:rsidRPr="000106ED">
              <w:rPr>
                <w:sz w:val="18"/>
                <w:szCs w:val="18"/>
                <w:lang w:val="fr-FR"/>
              </w:rPr>
              <w:t>)</w:t>
            </w:r>
            <w:r w:rsidRPr="000106ED">
              <w:rPr>
                <w:sz w:val="18"/>
                <w:szCs w:val="18"/>
                <w:lang w:val="fr-FR"/>
              </w:rPr>
              <w:t>, Bera</w:t>
            </w:r>
            <w:ins w:id="340" w:author="Evelyne" w:date="2020-05-05T04:52:00Z">
              <w:r w:rsidR="00500E0F">
                <w:rPr>
                  <w:sz w:val="18"/>
                  <w:szCs w:val="18"/>
                  <w:lang w:val="fr-FR"/>
                </w:rPr>
                <w:t xml:space="preserve"> </w:t>
              </w:r>
            </w:ins>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r w:rsidRPr="000106ED">
              <w:rPr>
                <w:sz w:val="18"/>
                <w:szCs w:val="18"/>
                <w:lang w:val="fr-FR"/>
              </w:rPr>
              <w:t>,</w:t>
            </w:r>
          </w:p>
          <w:p w:rsidR="00913998" w:rsidRPr="000106ED" w:rsidRDefault="00913998" w:rsidP="00001752">
            <w:pPr>
              <w:pStyle w:val="p1a"/>
              <w:jc w:val="center"/>
              <w:cnfStyle w:val="000000100000"/>
              <w:rPr>
                <w:sz w:val="18"/>
                <w:szCs w:val="18"/>
                <w:lang w:val="fr-FR"/>
              </w:rPr>
            </w:pPr>
            <w:r w:rsidRPr="000106ED">
              <w:rPr>
                <w:sz w:val="18"/>
                <w:szCs w:val="18"/>
                <w:lang w:val="fr-FR"/>
              </w:rPr>
              <w:t>Burattin</w:t>
            </w:r>
            <w:ins w:id="341" w:author="Evelyne" w:date="2020-05-05T04:52:00Z">
              <w:r w:rsidR="00500E0F">
                <w:rPr>
                  <w:sz w:val="18"/>
                  <w:szCs w:val="18"/>
                  <w:lang w:val="fr-FR"/>
                </w:rPr>
                <w:t xml:space="preserve"> </w:t>
              </w:r>
            </w:ins>
            <w:r w:rsidR="008D201A" w:rsidRPr="000106ED">
              <w:rPr>
                <w:i/>
                <w:iCs/>
                <w:sz w:val="18"/>
                <w:szCs w:val="18"/>
                <w:lang w:val="fr-FR"/>
              </w:rPr>
              <w:t>et al.</w:t>
            </w:r>
            <w:r w:rsidR="008D201A" w:rsidRPr="000106ED">
              <w:rPr>
                <w:sz w:val="18"/>
                <w:szCs w:val="18"/>
                <w:lang w:val="fr-FR"/>
              </w:rPr>
              <w:t>(</w:t>
            </w:r>
            <w:r w:rsidRPr="000106ED">
              <w:rPr>
                <w:sz w:val="18"/>
                <w:szCs w:val="18"/>
                <w:lang w:val="fr-FR"/>
              </w:rPr>
              <w:t>2019</w:t>
            </w:r>
            <w:r w:rsidR="008D201A" w:rsidRPr="000106ED">
              <w:rPr>
                <w:sz w:val="18"/>
                <w:szCs w:val="18"/>
                <w:lang w:val="fr-FR"/>
              </w:rPr>
              <w:t>)</w:t>
            </w:r>
          </w:p>
        </w:tc>
      </w:tr>
      <w:tr w:rsidR="00913998" w:rsidRPr="009E5E12" w:rsidTr="00001752">
        <w:trPr>
          <w:trHeight w:val="254"/>
        </w:trPr>
        <w:tc>
          <w:tcPr>
            <w:cnfStyle w:val="001000000000"/>
            <w:tcW w:w="1701" w:type="dxa"/>
            <w:vAlign w:val="center"/>
          </w:tcPr>
          <w:p w:rsidR="00913998" w:rsidRPr="000106ED" w:rsidRDefault="00913998" w:rsidP="00001752">
            <w:pPr>
              <w:pStyle w:val="NormalWeb"/>
              <w:jc w:val="center"/>
              <w:rPr>
                <w:sz w:val="18"/>
                <w:szCs w:val="22"/>
                <w:lang w:val="fr-FR"/>
              </w:rPr>
            </w:pPr>
            <w:r w:rsidRPr="000106ED">
              <w:rPr>
                <w:sz w:val="18"/>
                <w:szCs w:val="22"/>
                <w:lang w:val="fr-FR"/>
              </w:rPr>
              <w:t>Saccade</w:t>
            </w:r>
          </w:p>
        </w:tc>
        <w:tc>
          <w:tcPr>
            <w:tcW w:w="851" w:type="dxa"/>
            <w:vAlign w:val="center"/>
          </w:tcPr>
          <w:p w:rsidR="00913998" w:rsidRPr="000106ED" w:rsidRDefault="00913998" w:rsidP="00001752">
            <w:pPr>
              <w:pStyle w:val="NormalWeb"/>
              <w:spacing w:before="0" w:beforeAutospacing="0" w:after="0" w:afterAutospacing="0"/>
              <w:jc w:val="center"/>
              <w:cnfStyle w:val="000000000000"/>
              <w:rPr>
                <w:sz w:val="18"/>
                <w:szCs w:val="18"/>
                <w:lang w:val="fr-FR"/>
              </w:rPr>
            </w:pPr>
            <w:r w:rsidRPr="000106ED">
              <w:rPr>
                <w:sz w:val="18"/>
                <w:szCs w:val="18"/>
                <w:lang w:val="fr-FR"/>
              </w:rPr>
              <w:t>2</w:t>
            </w:r>
          </w:p>
        </w:tc>
        <w:tc>
          <w:tcPr>
            <w:tcW w:w="4322" w:type="dxa"/>
            <w:vAlign w:val="center"/>
          </w:tcPr>
          <w:p w:rsidR="00913998" w:rsidRPr="000106ED" w:rsidRDefault="00913998" w:rsidP="00273544">
            <w:pPr>
              <w:pStyle w:val="referenceitem"/>
              <w:numPr>
                <w:ilvl w:val="0"/>
                <w:numId w:val="0"/>
              </w:numPr>
              <w:jc w:val="center"/>
              <w:cnfStyle w:val="000000000000"/>
              <w:rPr>
                <w:color w:val="000000"/>
                <w:szCs w:val="22"/>
                <w:lang w:val="fr-FR"/>
              </w:rPr>
            </w:pPr>
            <w:r w:rsidRPr="000106ED">
              <w:rPr>
                <w:color w:val="000000"/>
                <w:szCs w:val="22"/>
                <w:lang w:val="fr-FR"/>
              </w:rPr>
              <w:t xml:space="preserve">Vermeulen,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r w:rsidRPr="000106ED">
              <w:rPr>
                <w:color w:val="000000"/>
                <w:szCs w:val="22"/>
                <w:lang w:val="fr-FR"/>
              </w:rPr>
              <w:t>,Zimoch</w:t>
            </w:r>
            <w:ins w:id="342" w:author="Evelyne" w:date="2020-05-05T04:52:00Z">
              <w:r w:rsidR="00500E0F">
                <w:rPr>
                  <w:color w:val="000000"/>
                  <w:szCs w:val="22"/>
                  <w:lang w:val="fr-FR"/>
                </w:rPr>
                <w:t xml:space="preserve"> </w:t>
              </w:r>
            </w:ins>
            <w:r w:rsidRPr="000106ED">
              <w:rPr>
                <w:i/>
                <w:iCs/>
                <w:color w:val="000000"/>
                <w:szCs w:val="22"/>
                <w:lang w:val="fr-FR"/>
              </w:rPr>
              <w:t>et al</w:t>
            </w:r>
            <w:r w:rsidRPr="000106ED">
              <w:rPr>
                <w:color w:val="000000"/>
                <w:szCs w:val="22"/>
                <w:lang w:val="fr-FR"/>
              </w:rPr>
              <w:t xml:space="preserve">. </w:t>
            </w:r>
            <w:r w:rsidR="008D201A" w:rsidRPr="000106ED">
              <w:rPr>
                <w:color w:val="000000"/>
                <w:szCs w:val="22"/>
                <w:lang w:val="fr-FR"/>
              </w:rPr>
              <w:t>(</w:t>
            </w:r>
            <w:r w:rsidRPr="000106ED">
              <w:rPr>
                <w:color w:val="000000"/>
                <w:szCs w:val="22"/>
                <w:lang w:val="fr-FR"/>
              </w:rPr>
              <w:t>2018</w:t>
            </w:r>
            <w:r w:rsidR="008D201A" w:rsidRPr="000106ED">
              <w:rPr>
                <w:color w:val="000000"/>
                <w:szCs w:val="22"/>
                <w:lang w:val="fr-FR"/>
              </w:rPr>
              <w:t>)</w:t>
            </w:r>
          </w:p>
        </w:tc>
      </w:tr>
      <w:tr w:rsidR="00913998" w:rsidRPr="00500E0F" w:rsidTr="00001752">
        <w:trPr>
          <w:cnfStyle w:val="000000100000"/>
          <w:trHeight w:val="254"/>
        </w:trPr>
        <w:tc>
          <w:tcPr>
            <w:cnfStyle w:val="001000000000"/>
            <w:tcW w:w="1701" w:type="dxa"/>
            <w:vAlign w:val="center"/>
          </w:tcPr>
          <w:p w:rsidR="00913998" w:rsidRPr="000106ED" w:rsidRDefault="00913998" w:rsidP="00001752">
            <w:pPr>
              <w:pStyle w:val="NormalWeb"/>
              <w:jc w:val="center"/>
              <w:rPr>
                <w:sz w:val="18"/>
                <w:szCs w:val="22"/>
                <w:lang w:val="fr-FR"/>
              </w:rPr>
            </w:pPr>
            <w:r w:rsidRPr="000106ED">
              <w:rPr>
                <w:sz w:val="18"/>
                <w:szCs w:val="22"/>
                <w:lang w:val="fr-FR"/>
              </w:rPr>
              <w:t>Scan Path</w:t>
            </w:r>
          </w:p>
        </w:tc>
        <w:tc>
          <w:tcPr>
            <w:tcW w:w="851" w:type="dxa"/>
            <w:vAlign w:val="center"/>
          </w:tcPr>
          <w:p w:rsidR="00913998" w:rsidRPr="000106ED" w:rsidRDefault="00913998" w:rsidP="00001752">
            <w:pPr>
              <w:pStyle w:val="NormalWeb"/>
              <w:spacing w:before="0" w:beforeAutospacing="0" w:after="0" w:afterAutospacing="0"/>
              <w:jc w:val="center"/>
              <w:cnfStyle w:val="000000100000"/>
              <w:rPr>
                <w:color w:val="000000"/>
                <w:sz w:val="18"/>
                <w:szCs w:val="22"/>
                <w:lang w:val="fr-FR"/>
              </w:rPr>
            </w:pPr>
            <w:r w:rsidRPr="000106ED">
              <w:rPr>
                <w:color w:val="000000"/>
                <w:sz w:val="18"/>
                <w:szCs w:val="22"/>
                <w:lang w:val="fr-FR"/>
              </w:rPr>
              <w:t>3</w:t>
            </w:r>
          </w:p>
        </w:tc>
        <w:tc>
          <w:tcPr>
            <w:tcW w:w="4322" w:type="dxa"/>
            <w:vAlign w:val="center"/>
          </w:tcPr>
          <w:p w:rsidR="00913998" w:rsidRPr="000106ED" w:rsidRDefault="00913998" w:rsidP="00001752">
            <w:pPr>
              <w:overflowPunct/>
              <w:autoSpaceDE/>
              <w:autoSpaceDN/>
              <w:adjustRightInd/>
              <w:ind w:firstLine="0"/>
              <w:jc w:val="center"/>
              <w:textAlignment w:val="auto"/>
              <w:cnfStyle w:val="000000100000"/>
              <w:rPr>
                <w:color w:val="000000"/>
                <w:sz w:val="18"/>
                <w:szCs w:val="22"/>
                <w:lang w:val="fr-FR"/>
              </w:rPr>
            </w:pPr>
            <w:r w:rsidRPr="000106ED">
              <w:rPr>
                <w:color w:val="000000"/>
                <w:sz w:val="18"/>
                <w:szCs w:val="22"/>
                <w:lang w:val="fr-FR"/>
              </w:rPr>
              <w:t>Petrusel</w:t>
            </w:r>
            <w:ins w:id="343" w:author="Evelyne" w:date="2020-05-05T04:53:00Z">
              <w:r w:rsidR="00500E0F">
                <w:rPr>
                  <w:color w:val="000000"/>
                  <w:sz w:val="18"/>
                  <w:szCs w:val="22"/>
                  <w:lang w:val="fr-FR"/>
                </w:rPr>
                <w:t xml:space="preserve"> </w:t>
              </w:r>
            </w:ins>
            <w:r w:rsidR="008D201A" w:rsidRPr="000106ED">
              <w:rPr>
                <w:i/>
                <w:iCs/>
                <w:sz w:val="18"/>
                <w:szCs w:val="18"/>
                <w:lang w:val="fr-FR"/>
              </w:rPr>
              <w:t>et al.</w:t>
            </w:r>
            <w:r w:rsidR="008D201A" w:rsidRPr="000106ED">
              <w:rPr>
                <w:color w:val="000000"/>
                <w:sz w:val="18"/>
                <w:szCs w:val="22"/>
                <w:lang w:val="fr-FR"/>
              </w:rPr>
              <w:t xml:space="preserve"> (</w:t>
            </w:r>
            <w:r w:rsidRPr="000106ED">
              <w:rPr>
                <w:color w:val="000000"/>
                <w:sz w:val="18"/>
                <w:szCs w:val="22"/>
                <w:lang w:val="fr-FR"/>
              </w:rPr>
              <w:t>2017</w:t>
            </w:r>
            <w:r w:rsidR="008D201A" w:rsidRPr="000106ED">
              <w:rPr>
                <w:color w:val="000000"/>
                <w:sz w:val="18"/>
                <w:szCs w:val="22"/>
                <w:lang w:val="fr-FR"/>
              </w:rPr>
              <w:t>)</w:t>
            </w:r>
            <w:r w:rsidRPr="000106ED">
              <w:rPr>
                <w:color w:val="000000"/>
                <w:sz w:val="18"/>
                <w:szCs w:val="22"/>
                <w:lang w:val="fr-FR"/>
              </w:rPr>
              <w:t xml:space="preserve">,Vermeulen </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r w:rsidRPr="000106ED">
              <w:rPr>
                <w:color w:val="000000"/>
                <w:sz w:val="18"/>
                <w:szCs w:val="22"/>
                <w:lang w:val="fr-FR"/>
              </w:rPr>
              <w:t xml:space="preserve">, </w:t>
            </w:r>
          </w:p>
          <w:p w:rsidR="00913998" w:rsidRPr="000106ED" w:rsidRDefault="00913998" w:rsidP="00001752">
            <w:pPr>
              <w:overflowPunct/>
              <w:autoSpaceDE/>
              <w:autoSpaceDN/>
              <w:adjustRightInd/>
              <w:ind w:firstLine="0"/>
              <w:jc w:val="center"/>
              <w:textAlignment w:val="auto"/>
              <w:cnfStyle w:val="000000100000"/>
              <w:rPr>
                <w:color w:val="000000"/>
                <w:sz w:val="18"/>
                <w:szCs w:val="22"/>
                <w:lang w:val="fr-FR"/>
              </w:rPr>
            </w:pPr>
            <w:r w:rsidRPr="000106ED">
              <w:rPr>
                <w:color w:val="000000"/>
                <w:sz w:val="18"/>
                <w:szCs w:val="22"/>
                <w:lang w:val="fr-FR"/>
              </w:rPr>
              <w:t>Zimoch</w:t>
            </w:r>
            <w:ins w:id="344" w:author="Evelyne" w:date="2020-05-05T04:53:00Z">
              <w:r w:rsidR="00500E0F">
                <w:rPr>
                  <w:color w:val="000000"/>
                  <w:sz w:val="18"/>
                  <w:szCs w:val="22"/>
                  <w:lang w:val="fr-FR"/>
                </w:rPr>
                <w:t xml:space="preserve"> </w:t>
              </w:r>
            </w:ins>
            <w:r w:rsidR="008D201A" w:rsidRPr="000106ED">
              <w:rPr>
                <w:i/>
                <w:iCs/>
                <w:sz w:val="18"/>
                <w:szCs w:val="18"/>
                <w:lang w:val="fr-FR"/>
              </w:rPr>
              <w:t>et al.</w:t>
            </w:r>
            <w:r w:rsidR="008D201A" w:rsidRPr="000106ED">
              <w:rPr>
                <w:color w:val="000000"/>
                <w:sz w:val="18"/>
                <w:szCs w:val="22"/>
                <w:lang w:val="fr-FR"/>
              </w:rPr>
              <w:t>(</w:t>
            </w:r>
            <w:r w:rsidRPr="000106ED">
              <w:rPr>
                <w:color w:val="000000"/>
                <w:sz w:val="18"/>
                <w:szCs w:val="22"/>
                <w:lang w:val="fr-FR"/>
              </w:rPr>
              <w:t>2018</w:t>
            </w:r>
            <w:r w:rsidR="008D201A" w:rsidRPr="000106ED">
              <w:rPr>
                <w:color w:val="000000"/>
                <w:sz w:val="18"/>
                <w:szCs w:val="22"/>
                <w:lang w:val="fr-FR"/>
              </w:rPr>
              <w:t>)</w:t>
            </w:r>
          </w:p>
        </w:tc>
      </w:tr>
      <w:tr w:rsidR="00913998" w:rsidRPr="008C060A" w:rsidTr="00001752">
        <w:trPr>
          <w:trHeight w:val="254"/>
        </w:trPr>
        <w:tc>
          <w:tcPr>
            <w:cnfStyle w:val="001000000000"/>
            <w:tcW w:w="1701" w:type="dxa"/>
            <w:vAlign w:val="center"/>
          </w:tcPr>
          <w:p w:rsidR="00913998" w:rsidRPr="0099157B" w:rsidRDefault="00913998" w:rsidP="00001752">
            <w:pPr>
              <w:pStyle w:val="NormalWeb"/>
              <w:jc w:val="center"/>
              <w:rPr>
                <w:sz w:val="18"/>
                <w:szCs w:val="22"/>
                <w:lang w:val="en-US"/>
              </w:rPr>
            </w:pPr>
            <w:r w:rsidRPr="000106ED">
              <w:rPr>
                <w:sz w:val="18"/>
                <w:szCs w:val="22"/>
                <w:lang w:val="fr-FR"/>
              </w:rPr>
              <w:t>Dura</w:t>
            </w:r>
            <w:r w:rsidRPr="0099157B">
              <w:rPr>
                <w:sz w:val="18"/>
                <w:szCs w:val="22"/>
                <w:lang w:val="en-US"/>
              </w:rPr>
              <w:t>tion</w:t>
            </w:r>
          </w:p>
        </w:tc>
        <w:tc>
          <w:tcPr>
            <w:tcW w:w="851" w:type="dxa"/>
            <w:vAlign w:val="center"/>
          </w:tcPr>
          <w:p w:rsidR="00913998" w:rsidRDefault="00913998" w:rsidP="00001752">
            <w:pPr>
              <w:pStyle w:val="NormalWeb"/>
              <w:spacing w:before="0" w:beforeAutospacing="0" w:after="0" w:afterAutospacing="0"/>
              <w:jc w:val="center"/>
              <w:cnfStyle w:val="000000000000"/>
              <w:rPr>
                <w:color w:val="000000"/>
                <w:sz w:val="18"/>
                <w:szCs w:val="22"/>
              </w:rPr>
            </w:pPr>
            <w:r>
              <w:rPr>
                <w:color w:val="000000"/>
                <w:sz w:val="18"/>
                <w:szCs w:val="22"/>
              </w:rPr>
              <w:t>5</w:t>
            </w:r>
          </w:p>
        </w:tc>
        <w:tc>
          <w:tcPr>
            <w:tcW w:w="4322" w:type="dxa"/>
            <w:vAlign w:val="center"/>
          </w:tcPr>
          <w:p w:rsidR="00913998" w:rsidRPr="00500E0F" w:rsidRDefault="00913998" w:rsidP="00001752">
            <w:pPr>
              <w:overflowPunct/>
              <w:autoSpaceDE/>
              <w:autoSpaceDN/>
              <w:adjustRightInd/>
              <w:ind w:firstLine="0"/>
              <w:jc w:val="center"/>
              <w:textAlignment w:val="auto"/>
              <w:cnfStyle w:val="000000000000"/>
              <w:rPr>
                <w:color w:val="000000"/>
                <w:sz w:val="18"/>
                <w:szCs w:val="22"/>
                <w:lang w:val="fr-FR"/>
              </w:rPr>
            </w:pPr>
            <w:r w:rsidRPr="00500E0F">
              <w:rPr>
                <w:color w:val="000000"/>
                <w:sz w:val="18"/>
                <w:szCs w:val="22"/>
                <w:lang w:val="fr-FR"/>
              </w:rPr>
              <w:t>Pinggera</w:t>
            </w:r>
            <w:ins w:id="345" w:author="Evelyne" w:date="2020-05-05T04:53:00Z">
              <w:r w:rsidR="00500E0F" w:rsidRPr="00500E0F">
                <w:rPr>
                  <w:color w:val="000000"/>
                  <w:sz w:val="18"/>
                  <w:szCs w:val="22"/>
                  <w:lang w:val="fr-FR"/>
                  <w:rPrChange w:id="346" w:author="Evelyne" w:date="2020-05-05T04:53:00Z">
                    <w:rPr>
                      <w:color w:val="000000"/>
                      <w:sz w:val="18"/>
                      <w:szCs w:val="22"/>
                      <w:lang w:val="es-CL"/>
                    </w:rPr>
                  </w:rPrChange>
                </w:rPr>
                <w:t xml:space="preserve"> </w:t>
              </w:r>
            </w:ins>
            <w:r w:rsidR="008D201A" w:rsidRPr="00500E0F">
              <w:rPr>
                <w:i/>
                <w:iCs/>
                <w:sz w:val="18"/>
                <w:szCs w:val="18"/>
                <w:lang w:val="fr-FR"/>
              </w:rPr>
              <w:t>et al.</w:t>
            </w:r>
            <w:r w:rsidR="008D201A" w:rsidRPr="00500E0F">
              <w:rPr>
                <w:color w:val="000000"/>
                <w:sz w:val="18"/>
                <w:szCs w:val="22"/>
                <w:lang w:val="fr-FR"/>
              </w:rPr>
              <w:t>(</w:t>
            </w:r>
            <w:r w:rsidRPr="00500E0F">
              <w:rPr>
                <w:color w:val="000000"/>
                <w:sz w:val="18"/>
                <w:szCs w:val="22"/>
                <w:lang w:val="fr-FR"/>
              </w:rPr>
              <w:t>2012</w:t>
            </w:r>
            <w:r w:rsidR="008D201A" w:rsidRPr="00500E0F">
              <w:rPr>
                <w:color w:val="000000"/>
                <w:sz w:val="18"/>
                <w:szCs w:val="22"/>
                <w:lang w:val="fr-FR"/>
              </w:rPr>
              <w:t>)</w:t>
            </w:r>
            <w:r w:rsidRPr="00500E0F">
              <w:rPr>
                <w:color w:val="000000"/>
                <w:sz w:val="18"/>
                <w:szCs w:val="22"/>
                <w:lang w:val="fr-FR"/>
              </w:rPr>
              <w:t>,Petrusel</w:t>
            </w:r>
            <w:ins w:id="347" w:author="Evelyne" w:date="2020-05-05T04:53:00Z">
              <w:r w:rsidR="00500E0F" w:rsidRPr="00500E0F">
                <w:rPr>
                  <w:color w:val="000000"/>
                  <w:sz w:val="18"/>
                  <w:szCs w:val="22"/>
                  <w:lang w:val="fr-FR"/>
                  <w:rPrChange w:id="348" w:author="Evelyne" w:date="2020-05-05T04:53:00Z">
                    <w:rPr>
                      <w:color w:val="000000"/>
                      <w:sz w:val="18"/>
                      <w:szCs w:val="22"/>
                      <w:lang w:val="es-CL"/>
                    </w:rPr>
                  </w:rPrChange>
                </w:rPr>
                <w:t xml:space="preserve"> </w:t>
              </w:r>
            </w:ins>
            <w:r w:rsidR="008D201A" w:rsidRPr="00500E0F">
              <w:rPr>
                <w:i/>
                <w:iCs/>
                <w:sz w:val="18"/>
                <w:szCs w:val="18"/>
                <w:lang w:val="fr-FR"/>
              </w:rPr>
              <w:t>et al.</w:t>
            </w:r>
            <w:r w:rsidR="008D201A" w:rsidRPr="00500E0F">
              <w:rPr>
                <w:color w:val="000000"/>
                <w:sz w:val="18"/>
                <w:szCs w:val="22"/>
                <w:lang w:val="fr-FR"/>
              </w:rPr>
              <w:t>(</w:t>
            </w:r>
            <w:r w:rsidRPr="00500E0F">
              <w:rPr>
                <w:color w:val="000000"/>
                <w:sz w:val="18"/>
                <w:szCs w:val="22"/>
                <w:lang w:val="fr-FR"/>
              </w:rPr>
              <w:t>2017</w:t>
            </w:r>
            <w:r w:rsidR="008D201A" w:rsidRPr="00500E0F">
              <w:rPr>
                <w:color w:val="000000"/>
                <w:sz w:val="18"/>
                <w:szCs w:val="22"/>
                <w:lang w:val="fr-FR"/>
              </w:rPr>
              <w:t>)</w:t>
            </w:r>
            <w:r w:rsidRPr="00500E0F">
              <w:rPr>
                <w:color w:val="000000"/>
                <w:sz w:val="18"/>
                <w:szCs w:val="22"/>
                <w:lang w:val="fr-FR"/>
              </w:rPr>
              <w:t>,</w:t>
            </w:r>
          </w:p>
          <w:p w:rsidR="00913998" w:rsidRPr="008C060A" w:rsidRDefault="00913998" w:rsidP="00001752">
            <w:pPr>
              <w:overflowPunct/>
              <w:autoSpaceDE/>
              <w:autoSpaceDN/>
              <w:adjustRightInd/>
              <w:ind w:firstLine="0"/>
              <w:jc w:val="center"/>
              <w:textAlignment w:val="auto"/>
              <w:cnfStyle w:val="000000000000"/>
              <w:rPr>
                <w:color w:val="000000"/>
                <w:sz w:val="18"/>
                <w:szCs w:val="22"/>
                <w:lang w:val="es-CL"/>
                <w:rPrChange w:id="349" w:author="Evelyne" w:date="2020-05-05T03:52:00Z">
                  <w:rPr>
                    <w:color w:val="000000"/>
                    <w:sz w:val="18"/>
                    <w:szCs w:val="22"/>
                    <w:lang w:val="fr-FR"/>
                  </w:rPr>
                </w:rPrChange>
              </w:rPr>
            </w:pPr>
            <w:r w:rsidRPr="008C060A">
              <w:rPr>
                <w:color w:val="000000"/>
                <w:sz w:val="18"/>
                <w:szCs w:val="22"/>
                <w:lang w:val="es-CL"/>
                <w:rPrChange w:id="350" w:author="Evelyne" w:date="2020-05-05T03:52:00Z">
                  <w:rPr>
                    <w:color w:val="000000"/>
                    <w:sz w:val="18"/>
                    <w:szCs w:val="22"/>
                    <w:lang w:val="fr-FR"/>
                  </w:rPr>
                </w:rPrChange>
              </w:rPr>
              <w:t xml:space="preserve">Vermeulen, 2018, Tallon </w:t>
            </w:r>
            <w:r w:rsidRPr="00500E0F">
              <w:rPr>
                <w:i/>
                <w:color w:val="000000"/>
                <w:sz w:val="18"/>
                <w:szCs w:val="22"/>
                <w:lang w:val="es-CL"/>
                <w:rPrChange w:id="351" w:author="Evelyne" w:date="2020-05-05T04:53:00Z">
                  <w:rPr>
                    <w:color w:val="000000"/>
                    <w:sz w:val="18"/>
                    <w:szCs w:val="22"/>
                    <w:lang w:val="fr-FR"/>
                  </w:rPr>
                </w:rPrChange>
              </w:rPr>
              <w:t>et al.</w:t>
            </w:r>
            <w:r w:rsidRPr="008C060A">
              <w:rPr>
                <w:color w:val="000000"/>
                <w:sz w:val="18"/>
                <w:szCs w:val="22"/>
                <w:lang w:val="es-CL"/>
                <w:rPrChange w:id="352" w:author="Evelyne" w:date="2020-05-05T03:52:00Z">
                  <w:rPr>
                    <w:color w:val="000000"/>
                    <w:sz w:val="18"/>
                    <w:szCs w:val="22"/>
                    <w:lang w:val="fr-FR"/>
                  </w:rPr>
                </w:rPrChange>
              </w:rPr>
              <w:t xml:space="preserve"> </w:t>
            </w:r>
            <w:r w:rsidR="008D201A" w:rsidRPr="008C060A">
              <w:rPr>
                <w:color w:val="000000"/>
                <w:sz w:val="18"/>
                <w:szCs w:val="22"/>
                <w:lang w:val="es-CL"/>
                <w:rPrChange w:id="353" w:author="Evelyne" w:date="2020-05-05T03:52:00Z">
                  <w:rPr>
                    <w:color w:val="000000"/>
                    <w:sz w:val="18"/>
                    <w:szCs w:val="22"/>
                    <w:lang w:val="fr-FR"/>
                  </w:rPr>
                </w:rPrChange>
              </w:rPr>
              <w:t>(</w:t>
            </w:r>
            <w:r w:rsidRPr="008C060A">
              <w:rPr>
                <w:color w:val="000000"/>
                <w:sz w:val="18"/>
                <w:szCs w:val="22"/>
                <w:lang w:val="es-CL"/>
                <w:rPrChange w:id="354" w:author="Evelyne" w:date="2020-05-05T03:52:00Z">
                  <w:rPr>
                    <w:color w:val="000000"/>
                    <w:sz w:val="18"/>
                    <w:szCs w:val="22"/>
                    <w:lang w:val="fr-FR"/>
                  </w:rPr>
                </w:rPrChange>
              </w:rPr>
              <w:t>2019</w:t>
            </w:r>
            <w:r w:rsidR="008D201A" w:rsidRPr="008C060A">
              <w:rPr>
                <w:color w:val="000000"/>
                <w:sz w:val="18"/>
                <w:szCs w:val="22"/>
                <w:lang w:val="es-CL"/>
                <w:rPrChange w:id="355" w:author="Evelyne" w:date="2020-05-05T03:52:00Z">
                  <w:rPr>
                    <w:color w:val="000000"/>
                    <w:sz w:val="18"/>
                    <w:szCs w:val="22"/>
                    <w:lang w:val="fr-FR"/>
                  </w:rPr>
                </w:rPrChange>
              </w:rPr>
              <w:t>)</w:t>
            </w:r>
            <w:r w:rsidRPr="008C060A">
              <w:rPr>
                <w:color w:val="000000"/>
                <w:sz w:val="18"/>
                <w:szCs w:val="22"/>
                <w:lang w:val="es-CL"/>
                <w:rPrChange w:id="356" w:author="Evelyne" w:date="2020-05-05T03:52:00Z">
                  <w:rPr>
                    <w:color w:val="000000"/>
                    <w:sz w:val="18"/>
                    <w:szCs w:val="22"/>
                    <w:lang w:val="fr-FR"/>
                  </w:rPr>
                </w:rPrChange>
              </w:rPr>
              <w:t>,</w:t>
            </w:r>
          </w:p>
          <w:p w:rsidR="00913998" w:rsidRPr="008C060A" w:rsidRDefault="00913998" w:rsidP="00001752">
            <w:pPr>
              <w:overflowPunct/>
              <w:autoSpaceDE/>
              <w:autoSpaceDN/>
              <w:adjustRightInd/>
              <w:ind w:firstLine="0"/>
              <w:jc w:val="center"/>
              <w:textAlignment w:val="auto"/>
              <w:cnfStyle w:val="000000000000"/>
              <w:rPr>
                <w:sz w:val="18"/>
                <w:szCs w:val="18"/>
                <w:lang w:val="es-CL"/>
                <w:rPrChange w:id="357" w:author="Evelyne" w:date="2020-05-05T03:52:00Z">
                  <w:rPr>
                    <w:sz w:val="18"/>
                    <w:szCs w:val="18"/>
                    <w:lang w:val="fr-FR"/>
                  </w:rPr>
                </w:rPrChange>
              </w:rPr>
            </w:pPr>
            <w:r w:rsidRPr="008C060A">
              <w:rPr>
                <w:color w:val="000000"/>
                <w:sz w:val="18"/>
                <w:szCs w:val="22"/>
                <w:lang w:val="es-CL"/>
                <w:rPrChange w:id="358" w:author="Evelyne" w:date="2020-05-05T03:52:00Z">
                  <w:rPr>
                    <w:color w:val="000000"/>
                    <w:sz w:val="18"/>
                    <w:szCs w:val="22"/>
                    <w:lang w:val="fr-FR"/>
                  </w:rPr>
                </w:rPrChange>
              </w:rPr>
              <w:t>Bera</w:t>
            </w:r>
            <w:ins w:id="359" w:author="Evelyne" w:date="2020-05-05T04:53:00Z">
              <w:r w:rsidR="00500E0F">
                <w:rPr>
                  <w:color w:val="000000"/>
                  <w:sz w:val="18"/>
                  <w:szCs w:val="22"/>
                  <w:lang w:val="es-CL"/>
                </w:rPr>
                <w:t xml:space="preserve"> </w:t>
              </w:r>
            </w:ins>
            <w:r w:rsidR="008D201A" w:rsidRPr="008C060A">
              <w:rPr>
                <w:i/>
                <w:iCs/>
                <w:sz w:val="18"/>
                <w:szCs w:val="18"/>
                <w:lang w:val="es-CL"/>
                <w:rPrChange w:id="360" w:author="Evelyne" w:date="2020-05-05T03:52:00Z">
                  <w:rPr>
                    <w:i/>
                    <w:iCs/>
                    <w:sz w:val="18"/>
                    <w:szCs w:val="18"/>
                    <w:lang w:val="fr-FR"/>
                  </w:rPr>
                </w:rPrChange>
              </w:rPr>
              <w:t>et al.</w:t>
            </w:r>
            <w:r w:rsidR="008D201A" w:rsidRPr="008C060A">
              <w:rPr>
                <w:color w:val="000000"/>
                <w:sz w:val="18"/>
                <w:szCs w:val="22"/>
                <w:lang w:val="es-CL"/>
                <w:rPrChange w:id="361" w:author="Evelyne" w:date="2020-05-05T03:52:00Z">
                  <w:rPr>
                    <w:color w:val="000000"/>
                    <w:sz w:val="18"/>
                    <w:szCs w:val="22"/>
                    <w:lang w:val="fr-FR"/>
                  </w:rPr>
                </w:rPrChange>
              </w:rPr>
              <w:t>(</w:t>
            </w:r>
            <w:r w:rsidRPr="008C060A">
              <w:rPr>
                <w:color w:val="000000"/>
                <w:sz w:val="18"/>
                <w:szCs w:val="22"/>
                <w:lang w:val="es-CL"/>
                <w:rPrChange w:id="362" w:author="Evelyne" w:date="2020-05-05T03:52:00Z">
                  <w:rPr>
                    <w:color w:val="000000"/>
                    <w:sz w:val="18"/>
                    <w:szCs w:val="22"/>
                    <w:lang w:val="fr-FR"/>
                  </w:rPr>
                </w:rPrChange>
              </w:rPr>
              <w:t>2019</w:t>
            </w:r>
            <w:r w:rsidR="008D201A" w:rsidRPr="008C060A">
              <w:rPr>
                <w:color w:val="000000"/>
                <w:sz w:val="18"/>
                <w:szCs w:val="22"/>
                <w:lang w:val="es-CL"/>
                <w:rPrChange w:id="363" w:author="Evelyne" w:date="2020-05-05T03:52:00Z">
                  <w:rPr>
                    <w:color w:val="000000"/>
                    <w:sz w:val="18"/>
                    <w:szCs w:val="22"/>
                    <w:lang w:val="fr-FR"/>
                  </w:rPr>
                </w:rPrChange>
              </w:rPr>
              <w:t>)</w:t>
            </w:r>
          </w:p>
        </w:tc>
      </w:tr>
    </w:tbl>
    <w:p w:rsidR="00021C8B" w:rsidRDefault="00021C8B" w:rsidP="00021C8B">
      <w:pPr>
        <w:overflowPunct/>
        <w:autoSpaceDE/>
        <w:autoSpaceDN/>
        <w:adjustRightInd/>
        <w:spacing w:before="240"/>
        <w:ind w:firstLine="0"/>
        <w:textAlignment w:val="auto"/>
        <w:rPr>
          <w:lang w:val="en-US"/>
        </w:rPr>
      </w:pPr>
      <w:r w:rsidRPr="00B977DD">
        <w:rPr>
          <w:lang w:val="en-GB"/>
          <w:rPrChange w:id="364" w:author="Evelyne" w:date="2020-05-05T04:53:00Z">
            <w:rPr>
              <w:lang w:val="fr-FR"/>
            </w:rPr>
          </w:rPrChange>
        </w:rPr>
        <w:lastRenderedPageBreak/>
        <w:tab/>
      </w:r>
      <w:r w:rsidR="00D730B1" w:rsidRPr="00D730B1">
        <w:rPr>
          <w:lang w:val="en-US"/>
        </w:rPr>
        <w:t>Which business process model notations are evaluated in the studies?</w:t>
      </w:r>
      <w:ins w:id="365" w:author="Evelyne" w:date="2020-05-05T04:53:00Z">
        <w:r w:rsidR="00B977DD">
          <w:rPr>
            <w:lang w:val="en-US"/>
          </w:rPr>
          <w:t xml:space="preserve"> </w:t>
        </w:r>
      </w:ins>
      <w:r w:rsidR="00502486">
        <w:rPr>
          <w:lang w:val="en-US"/>
        </w:rPr>
        <w:t>A</w:t>
      </w:r>
      <w:r>
        <w:rPr>
          <w:lang w:val="en-US"/>
        </w:rPr>
        <w:t xml:space="preserve">ll </w:t>
      </w:r>
      <w:r w:rsidR="009E5E12">
        <w:rPr>
          <w:lang w:val="en-US"/>
        </w:rPr>
        <w:t xml:space="preserve">the </w:t>
      </w:r>
      <w:r>
        <w:rPr>
          <w:lang w:val="en-US"/>
        </w:rPr>
        <w:t>st</w:t>
      </w:r>
      <w:r>
        <w:rPr>
          <w:lang w:val="en-US"/>
        </w:rPr>
        <w:t>u</w:t>
      </w:r>
      <w:r>
        <w:rPr>
          <w:lang w:val="en-US"/>
        </w:rPr>
        <w:t xml:space="preserve">dies </w:t>
      </w:r>
      <w:r w:rsidR="00ED1DDF" w:rsidRPr="00A27A69">
        <w:rPr>
          <w:lang w:val="en-US"/>
        </w:rPr>
        <w:t xml:space="preserve">evaluate the </w:t>
      </w:r>
      <w:r w:rsidR="00502486" w:rsidRPr="00502486">
        <w:rPr>
          <w:lang w:val="en-US"/>
        </w:rPr>
        <w:t xml:space="preserve">comprehension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r w:rsidRPr="00021C8B">
        <w:rPr>
          <w:lang w:val="en-US"/>
        </w:rPr>
        <w:t>Bera</w:t>
      </w:r>
      <w:ins w:id="366" w:author="Evelyne" w:date="2020-05-05T04:53:00Z">
        <w:r w:rsidR="00B977DD">
          <w:rPr>
            <w:lang w:val="en-US"/>
          </w:rPr>
          <w:t xml:space="preserve"> </w:t>
        </w:r>
      </w:ins>
      <w:r w:rsidRPr="00021C8B">
        <w:rPr>
          <w:i/>
          <w:iCs/>
          <w:lang w:val="en-US"/>
        </w:rPr>
        <w:t>et al.</w:t>
      </w:r>
      <w:r w:rsidR="00D62D73">
        <w:rPr>
          <w:lang w:val="en-US"/>
        </w:rPr>
        <w:t xml:space="preserve"> (</w:t>
      </w:r>
      <w:r w:rsidRPr="00021C8B">
        <w:rPr>
          <w:lang w:val="en-US"/>
        </w:rPr>
        <w:t>2019</w:t>
      </w:r>
      <w:r w:rsidR="00D62D73">
        <w:rPr>
          <w:lang w:val="en-US"/>
        </w:rPr>
        <w:t>)</w:t>
      </w:r>
      <w:ins w:id="367" w:author="Evelyne" w:date="2020-05-05T04:53:00Z">
        <w:r w:rsidR="00B977DD">
          <w:rPr>
            <w:lang w:val="en-US"/>
          </w:rPr>
          <w:t xml:space="preserve"> </w:t>
        </w:r>
      </w:ins>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ins w:id="368" w:author="Evelyne" w:date="2020-05-05T04:53:00Z">
        <w:r w:rsidR="00B977DD">
          <w:rPr>
            <w:lang w:val="en-US"/>
          </w:rPr>
          <w:t xml:space="preserve"> </w:t>
        </w:r>
      </w:ins>
      <w:r>
        <w:rPr>
          <w:lang w:val="en-US"/>
        </w:rPr>
        <w:t>(OMG, 2011)</w:t>
      </w:r>
      <w:r w:rsidR="00C50270" w:rsidRPr="00EB1B30">
        <w:rPr>
          <w:lang w:val="en-US"/>
        </w:rPr>
        <w:t xml:space="preserve"> and EPC </w:t>
      </w:r>
      <w:r>
        <w:rPr>
          <w:lang w:val="en-US"/>
        </w:rPr>
        <w:t>(</w:t>
      </w:r>
      <w:r w:rsidRPr="00021C8B">
        <w:rPr>
          <w:lang w:val="en-US"/>
        </w:rPr>
        <w:t>Scheer and Nüttgens, 2000</w:t>
      </w:r>
      <w:r>
        <w:rPr>
          <w:lang w:val="en-US"/>
        </w:rPr>
        <w:t>)</w:t>
      </w:r>
      <w:r w:rsidR="00C50270" w:rsidRPr="00EB1B30">
        <w:rPr>
          <w:lang w:val="en-US"/>
        </w:rPr>
        <w:t xml:space="preserve">. </w:t>
      </w:r>
    </w:p>
    <w:p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ins w:id="369" w:author="Evelyne" w:date="2020-05-05T04:53:00Z">
        <w:r w:rsidR="00B977DD">
          <w:rPr>
            <w:lang w:val="en-US"/>
          </w:rPr>
          <w:t xml:space="preserve"> </w:t>
        </w:r>
      </w:ins>
      <w:r w:rsidR="00C50270" w:rsidRPr="00EB1B30">
        <w:rPr>
          <w:lang w:val="en-US"/>
        </w:rPr>
        <w:t xml:space="preserve">The selected studies present results that show that the application of the eye-tracking device can offer essential contributions to the understanding of the process models. </w:t>
      </w:r>
      <w:fldSimple w:instr=" REF _Ref38220611 \h  \* MERGEFORMAT ">
        <w:r w:rsidR="0093792D" w:rsidRPr="00A01C25">
          <w:rPr>
            <w:lang w:val="en-US"/>
          </w:rPr>
          <w:t>Table 10</w:t>
        </w:r>
      </w:fldSimple>
      <w:ins w:id="370" w:author="Evelyne" w:date="2020-05-05T04:53:00Z">
        <w:r w:rsidR="00B977DD">
          <w:t xml:space="preserve"> </w:t>
        </w:r>
      </w:ins>
      <w:r w:rsidR="00C50270" w:rsidRPr="00EB1B30">
        <w:rPr>
          <w:lang w:val="en-US"/>
        </w:rPr>
        <w:t>presents the co</w:t>
      </w:r>
      <w:r w:rsidR="00C50270" w:rsidRPr="00EB1B30">
        <w:rPr>
          <w:lang w:val="en-US"/>
        </w:rPr>
        <w:t>n</w:t>
      </w:r>
      <w:r w:rsidR="00C50270" w:rsidRPr="00EB1B30">
        <w:rPr>
          <w:lang w:val="en-US"/>
        </w:rPr>
        <w:t>tributions of the selected studies.</w:t>
      </w:r>
    </w:p>
    <w:p w:rsidR="003D25C2" w:rsidRDefault="0093792D" w:rsidP="004F677C">
      <w:pPr>
        <w:spacing w:before="240"/>
        <w:jc w:val="center"/>
        <w:rPr>
          <w:lang w:val="en-US"/>
        </w:rPr>
      </w:pPr>
      <w:bookmarkStart w:id="371" w:name="_Ref38220611"/>
      <w:r w:rsidRPr="00A01C25">
        <w:rPr>
          <w:b/>
          <w:bCs/>
          <w:smallCaps/>
          <w:lang w:val="en-US"/>
        </w:rPr>
        <w:t xml:space="preserve">Table </w:t>
      </w:r>
      <w:r w:rsidR="0055061D" w:rsidRPr="006034F8">
        <w:rPr>
          <w:b/>
          <w:bCs/>
          <w:smallCaps/>
        </w:rPr>
        <w:fldChar w:fldCharType="begin"/>
      </w:r>
      <w:r w:rsidRPr="00A01C25">
        <w:rPr>
          <w:b/>
          <w:bCs/>
          <w:smallCaps/>
          <w:lang w:val="en-US"/>
        </w:rPr>
        <w:instrText xml:space="preserve"> SEQ Table \* ARABIC </w:instrText>
      </w:r>
      <w:r w:rsidR="0055061D" w:rsidRPr="006034F8">
        <w:rPr>
          <w:b/>
          <w:bCs/>
          <w:smallCaps/>
        </w:rPr>
        <w:fldChar w:fldCharType="separate"/>
      </w:r>
      <w:r w:rsidRPr="00A01C25">
        <w:rPr>
          <w:b/>
          <w:bCs/>
          <w:smallCaps/>
          <w:noProof/>
          <w:lang w:val="en-US"/>
        </w:rPr>
        <w:t>10</w:t>
      </w:r>
      <w:r w:rsidR="0055061D" w:rsidRPr="006034F8">
        <w:rPr>
          <w:b/>
          <w:bCs/>
          <w:smallCaps/>
        </w:rPr>
        <w:fldChar w:fldCharType="end"/>
      </w:r>
      <w:bookmarkEnd w:id="371"/>
      <w:r w:rsidR="003D25C2" w:rsidRPr="00EB1B30">
        <w:rPr>
          <w:b/>
          <w:lang w:val="en-US"/>
        </w:rPr>
        <w:t>.</w:t>
      </w:r>
      <w:r w:rsidR="00F70DEF" w:rsidRPr="00EB1B30">
        <w:rPr>
          <w:color w:val="000000"/>
          <w:lang w:val="en-US"/>
        </w:rPr>
        <w:t>Studies</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tblPr>
      <w:tblGrid>
        <w:gridCol w:w="993"/>
        <w:gridCol w:w="5669"/>
      </w:tblGrid>
      <w:tr w:rsidR="0093792D" w:rsidRPr="00A91A49" w:rsidTr="00CF7F6E">
        <w:trPr>
          <w:cnfStyle w:val="100000000000"/>
          <w:jc w:val="center"/>
        </w:trPr>
        <w:tc>
          <w:tcPr>
            <w:cnfStyle w:val="001000000000"/>
            <w:tcW w:w="993" w:type="dxa"/>
            <w:tcBorders>
              <w:top w:val="single" w:sz="12" w:space="0" w:color="auto"/>
            </w:tcBorders>
            <w:vAlign w:val="center"/>
          </w:tcPr>
          <w:p w:rsidR="0093792D" w:rsidRPr="00A91A49" w:rsidRDefault="0093792D" w:rsidP="0093792D">
            <w:pPr>
              <w:ind w:firstLine="0"/>
              <w:jc w:val="center"/>
              <w:rPr>
                <w:sz w:val="18"/>
                <w:szCs w:val="18"/>
                <w:lang w:val="en-US"/>
              </w:rPr>
            </w:pPr>
            <w:r>
              <w:rPr>
                <w:sz w:val="18"/>
                <w:szCs w:val="22"/>
              </w:rPr>
              <w:t>Study</w:t>
            </w:r>
          </w:p>
        </w:tc>
        <w:tc>
          <w:tcPr>
            <w:tcW w:w="5669" w:type="dxa"/>
            <w:tcBorders>
              <w:top w:val="single" w:sz="12" w:space="0" w:color="auto"/>
            </w:tcBorders>
          </w:tcPr>
          <w:p w:rsidR="0093792D" w:rsidRPr="00A91A49" w:rsidRDefault="0093792D" w:rsidP="0093792D">
            <w:pPr>
              <w:ind w:firstLine="0"/>
              <w:jc w:val="center"/>
              <w:cnfStyle w:val="100000000000"/>
              <w:rPr>
                <w:sz w:val="18"/>
                <w:szCs w:val="18"/>
                <w:lang w:val="en-US"/>
              </w:rPr>
            </w:pPr>
            <w:r w:rsidRPr="00EB1B30">
              <w:rPr>
                <w:lang w:val="en-US"/>
              </w:rPr>
              <w:t>Contributions</w:t>
            </w:r>
          </w:p>
        </w:tc>
      </w:tr>
      <w:tr w:rsidR="00326AE7" w:rsidRPr="008C060A" w:rsidTr="00CF7F6E">
        <w:trPr>
          <w:cnfStyle w:val="000000100000"/>
          <w:jc w:val="center"/>
        </w:trPr>
        <w:tc>
          <w:tcPr>
            <w:cnfStyle w:val="001000000000"/>
            <w:tcW w:w="993" w:type="dxa"/>
            <w:vAlign w:val="center"/>
          </w:tcPr>
          <w:p w:rsidR="00326AE7" w:rsidRPr="00A01C25" w:rsidRDefault="00B339D2" w:rsidP="00AE5270">
            <w:pPr>
              <w:pStyle w:val="NormalWeb"/>
              <w:jc w:val="center"/>
              <w:rPr>
                <w:sz w:val="18"/>
                <w:szCs w:val="22"/>
                <w:lang w:val="en-US"/>
              </w:rPr>
            </w:pPr>
            <w:r w:rsidRPr="00326AE7">
              <w:rPr>
                <w:sz w:val="18"/>
                <w:szCs w:val="22"/>
                <w:lang w:val="en-US"/>
              </w:rPr>
              <w:t>Tallon</w:t>
            </w:r>
            <w:ins w:id="372" w:author="Evelyne" w:date="2020-05-05T04:53:00Z">
              <w:r w:rsidR="00B977DD">
                <w:rPr>
                  <w:sz w:val="18"/>
                  <w:szCs w:val="22"/>
                  <w:lang w:val="en-US"/>
                </w:rPr>
                <w:t xml:space="preserve"> </w:t>
              </w:r>
            </w:ins>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rsidR="00326AE7" w:rsidRPr="00EB1B30" w:rsidRDefault="005A3B95" w:rsidP="004B478C">
            <w:pPr>
              <w:pStyle w:val="referenceitem"/>
              <w:numPr>
                <w:ilvl w:val="0"/>
                <w:numId w:val="0"/>
              </w:numPr>
              <w:cnfStyle w:val="00000010000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Six latent classes with qual</w:t>
            </w:r>
            <w:r w:rsidRPr="005A3B95">
              <w:rPr>
                <w:szCs w:val="18"/>
                <w:lang w:val="en-US"/>
              </w:rPr>
              <w:t>i</w:t>
            </w:r>
            <w:r w:rsidRPr="005A3B95">
              <w:rPr>
                <w:szCs w:val="18"/>
                <w:lang w:val="en-US"/>
              </w:rPr>
              <w:t>tatively differing solution profiles were adequate to classify scholars. These configurative and non-ordered profiles can be interpreted as separate solution patterns, where specific model parts are understood better than others. For</w:t>
            </w:r>
            <w:ins w:id="373" w:author="Evelyne" w:date="2020-05-05T04:56:00Z">
              <w:r w:rsidR="00B977DD">
                <w:rPr>
                  <w:szCs w:val="18"/>
                  <w:lang w:val="en-US"/>
                </w:rPr>
                <w:t xml:space="preserve"> the</w:t>
              </w:r>
            </w:ins>
            <w:r w:rsidRPr="005A3B95">
              <w:rPr>
                <w:szCs w:val="18"/>
                <w:lang w:val="en-US"/>
              </w:rPr>
              <w:t xml:space="preserve">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8C060A" w:rsidTr="00CF7F6E">
        <w:trPr>
          <w:jc w:val="center"/>
        </w:trPr>
        <w:tc>
          <w:tcPr>
            <w:cnfStyle w:val="001000000000"/>
            <w:tcW w:w="993" w:type="dxa"/>
            <w:vAlign w:val="center"/>
          </w:tcPr>
          <w:p w:rsidR="00326AE7" w:rsidRPr="00A01C25" w:rsidRDefault="00AE5270" w:rsidP="00AE5270">
            <w:pPr>
              <w:pStyle w:val="NormalWeb"/>
              <w:jc w:val="center"/>
              <w:rPr>
                <w:sz w:val="18"/>
                <w:szCs w:val="22"/>
                <w:lang w:val="en-US"/>
              </w:rPr>
            </w:pPr>
            <w:r w:rsidRPr="00AE5270">
              <w:rPr>
                <w:sz w:val="18"/>
                <w:szCs w:val="22"/>
                <w:lang w:val="en-US"/>
              </w:rPr>
              <w:t>Bera</w:t>
            </w:r>
            <w:ins w:id="374" w:author="Evelyne" w:date="2020-05-05T04:56:00Z">
              <w:r w:rsidR="00B977DD">
                <w:rPr>
                  <w:sz w:val="18"/>
                  <w:szCs w:val="22"/>
                  <w:lang w:val="en-US"/>
                </w:rPr>
                <w:t xml:space="preserve"> </w:t>
              </w:r>
            </w:ins>
            <w:r w:rsidRPr="000106ED">
              <w:rPr>
                <w:i/>
                <w:sz w:val="18"/>
                <w:szCs w:val="22"/>
                <w:lang w:val="en-US"/>
              </w:rPr>
              <w:t>et al</w:t>
            </w:r>
            <w:r w:rsidRPr="00AE5270">
              <w:rPr>
                <w:sz w:val="18"/>
                <w:szCs w:val="22"/>
                <w:lang w:val="en-US"/>
              </w:rPr>
              <w:t>. (2019)</w:t>
            </w:r>
          </w:p>
        </w:tc>
        <w:tc>
          <w:tcPr>
            <w:tcW w:w="5669" w:type="dxa"/>
          </w:tcPr>
          <w:p w:rsidR="00326AE7" w:rsidRPr="00EB1B30" w:rsidRDefault="00AE5270" w:rsidP="0093792D">
            <w:pPr>
              <w:pStyle w:val="referenceitem"/>
              <w:numPr>
                <w:ilvl w:val="0"/>
                <w:numId w:val="0"/>
              </w:numPr>
              <w:cnfStyle w:val="000000000000"/>
              <w:rPr>
                <w:szCs w:val="18"/>
                <w:lang w:val="en-US"/>
              </w:rPr>
            </w:pPr>
            <w:r w:rsidRPr="00AE5270">
              <w:rPr>
                <w:szCs w:val="18"/>
                <w:lang w:val="en-US"/>
              </w:rPr>
              <w:t>The authors perform a comparative study between the EPC and EPC-H not</w:t>
            </w:r>
            <w:r w:rsidRPr="00AE5270">
              <w:rPr>
                <w:szCs w:val="18"/>
                <w:lang w:val="en-US"/>
              </w:rPr>
              <w:t>a</w:t>
            </w:r>
            <w:r w:rsidRPr="00AE5270">
              <w:rPr>
                <w:szCs w:val="18"/>
                <w:lang w:val="en-US"/>
              </w:rPr>
              <w:t>tion, the latter is a variant of the EPC, proposed by the authors, in which the organizational units and the associated activities in an EPC model are hi</w:t>
            </w:r>
            <w:r w:rsidRPr="00AE5270">
              <w:rPr>
                <w:szCs w:val="18"/>
                <w:lang w:val="en-US"/>
              </w:rPr>
              <w:t>g</w:t>
            </w:r>
            <w:r w:rsidRPr="00AE5270">
              <w:rPr>
                <w:szCs w:val="18"/>
                <w:lang w:val="en-US"/>
              </w:rPr>
              <w:t>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8C060A"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rsidR="0093792D" w:rsidRPr="00A23FCC" w:rsidRDefault="0093792D" w:rsidP="0093792D">
            <w:pPr>
              <w:pStyle w:val="referenceitem"/>
              <w:numPr>
                <w:ilvl w:val="0"/>
                <w:numId w:val="0"/>
              </w:numPr>
              <w:cnfStyle w:val="000000100000"/>
              <w:rPr>
                <w:lang w:val="en-US"/>
              </w:rPr>
            </w:pPr>
            <w:r w:rsidRPr="00A23FCC">
              <w:rPr>
                <w:lang w:val="en-US"/>
              </w:rPr>
              <w:t>It is a work in progress, appearing only the strategy of how a future exper</w:t>
            </w:r>
            <w:r w:rsidRPr="00A23FCC">
              <w:rPr>
                <w:lang w:val="en-US"/>
              </w:rPr>
              <w:t>i</w:t>
            </w:r>
            <w:r w:rsidRPr="00A23FCC">
              <w:rPr>
                <w:lang w:val="en-US"/>
              </w:rPr>
              <w:t>ment will run. In the pilot experiment, the visual behavior of 10 participants was analyzed to confirm the theory of the existence of different BPD reading strategies.</w:t>
            </w:r>
          </w:p>
        </w:tc>
      </w:tr>
      <w:tr w:rsidR="0093792D" w:rsidRPr="008C060A" w:rsidTr="00CF7F6E">
        <w:trPr>
          <w:jc w:val="center"/>
        </w:trPr>
        <w:tc>
          <w:tcPr>
            <w:cnfStyle w:val="001000000000"/>
            <w:tcW w:w="993" w:type="dxa"/>
            <w:vAlign w:val="center"/>
          </w:tcPr>
          <w:p w:rsidR="00CF7F6E" w:rsidRPr="00A01C25" w:rsidRDefault="00CF7F6E" w:rsidP="00A01C25">
            <w:pPr>
              <w:pStyle w:val="NormalWeb"/>
              <w:jc w:val="center"/>
              <w:rPr>
                <w:sz w:val="18"/>
                <w:szCs w:val="22"/>
                <w:lang w:val="en-US"/>
              </w:rPr>
            </w:pPr>
            <w:r w:rsidRPr="00A01C25">
              <w:rPr>
                <w:sz w:val="18"/>
                <w:szCs w:val="22"/>
                <w:lang w:val="en-US"/>
              </w:rPr>
              <w:t>Zimoch</w:t>
            </w:r>
            <w:ins w:id="375" w:author="Evelyne" w:date="2020-05-05T04:57:00Z">
              <w:r w:rsidR="00324A16">
                <w:rPr>
                  <w:sz w:val="18"/>
                  <w:szCs w:val="22"/>
                  <w:lang w:val="en-US"/>
                </w:rPr>
                <w:t xml:space="preserve"> </w:t>
              </w:r>
            </w:ins>
            <w:r w:rsidR="008D201A" w:rsidRPr="008D201A">
              <w:rPr>
                <w:i/>
                <w:iCs/>
                <w:sz w:val="18"/>
                <w:szCs w:val="18"/>
                <w:lang w:val="en-US"/>
              </w:rPr>
              <w:t>et al.</w:t>
            </w:r>
            <w:r w:rsidR="008D201A">
              <w:rPr>
                <w:sz w:val="18"/>
                <w:szCs w:val="22"/>
                <w:lang w:val="en-US"/>
              </w:rPr>
              <w:t>(</w:t>
            </w:r>
            <w:r w:rsidRPr="00A01C25">
              <w:rPr>
                <w:sz w:val="18"/>
                <w:szCs w:val="22"/>
                <w:lang w:val="en-US"/>
              </w:rPr>
              <w:t>2018</w:t>
            </w:r>
            <w:r w:rsidR="008D201A">
              <w:rPr>
                <w:sz w:val="18"/>
                <w:szCs w:val="22"/>
                <w:lang w:val="en-US"/>
              </w:rPr>
              <w:t>)</w:t>
            </w:r>
          </w:p>
          <w:p w:rsidR="0093792D" w:rsidRPr="00A01C25" w:rsidRDefault="0093792D" w:rsidP="00A01C25">
            <w:pPr>
              <w:pStyle w:val="NormalWeb"/>
              <w:jc w:val="center"/>
              <w:rPr>
                <w:sz w:val="18"/>
                <w:szCs w:val="22"/>
                <w:lang w:val="en-US"/>
              </w:rPr>
            </w:pPr>
          </w:p>
        </w:tc>
        <w:tc>
          <w:tcPr>
            <w:tcW w:w="5669" w:type="dxa"/>
          </w:tcPr>
          <w:p w:rsidR="0093792D" w:rsidRPr="00EB1B30" w:rsidRDefault="0093792D" w:rsidP="0093792D">
            <w:pPr>
              <w:pStyle w:val="referenceitem"/>
              <w:numPr>
                <w:ilvl w:val="0"/>
                <w:numId w:val="0"/>
              </w:numPr>
              <w:cnfStyle w:val="00000000000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w:t>
            </w:r>
            <w:r w:rsidRPr="00EB1B30">
              <w:rPr>
                <w:szCs w:val="18"/>
                <w:lang w:val="en-US"/>
              </w:rPr>
              <w:t>i</w:t>
            </w:r>
            <w:r w:rsidRPr="00EB1B30">
              <w:rPr>
                <w:szCs w:val="18"/>
                <w:lang w:val="en-US"/>
              </w:rPr>
              <w:t xml:space="preserve">culty. Participants' overall performance demonstrates a better understanding </w:t>
            </w:r>
            <w:r w:rsidRPr="00EB1B30">
              <w:rPr>
                <w:szCs w:val="18"/>
                <w:lang w:val="en-US"/>
              </w:rPr>
              <w:lastRenderedPageBreak/>
              <w:t>of business process models in EPC notation compared to the BPMN.</w:t>
            </w:r>
          </w:p>
        </w:tc>
      </w:tr>
      <w:tr w:rsidR="0093792D" w:rsidRPr="008C060A"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lastRenderedPageBreak/>
              <w:t>Petrusel</w:t>
            </w:r>
            <w:ins w:id="376" w:author="Evelyne" w:date="2020-05-05T04:57:00Z">
              <w:r w:rsidR="00324A16">
                <w:rPr>
                  <w:sz w:val="18"/>
                  <w:szCs w:val="22"/>
                  <w:lang w:val="en-US"/>
                </w:rPr>
                <w:t xml:space="preserve"> </w:t>
              </w:r>
            </w:ins>
            <w:r w:rsidR="008D201A" w:rsidRPr="008D201A">
              <w:rPr>
                <w:i/>
                <w:iCs/>
                <w:sz w:val="18"/>
                <w:szCs w:val="18"/>
                <w:lang w:val="en-US"/>
              </w:rPr>
              <w:t>et al.</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rsidR="0093792D" w:rsidRPr="00EB1B30" w:rsidRDefault="0093792D" w:rsidP="0093792D">
            <w:pPr>
              <w:ind w:firstLine="0"/>
              <w:cnfStyle w:val="000000100000"/>
              <w:rPr>
                <w:sz w:val="18"/>
                <w:szCs w:val="18"/>
                <w:lang w:val="en-US"/>
              </w:rPr>
            </w:pPr>
            <w:r w:rsidRPr="00EB1B30">
              <w:rPr>
                <w:sz w:val="18"/>
                <w:szCs w:val="18"/>
                <w:lang w:val="en-US"/>
              </w:rPr>
              <w:t>There is no influence between the reader's familiarity with business mastery and the proper understanding of the model. They point out that a Visual Co</w:t>
            </w:r>
            <w:r w:rsidRPr="00EB1B30">
              <w:rPr>
                <w:sz w:val="18"/>
                <w:szCs w:val="18"/>
                <w:lang w:val="en-US"/>
              </w:rPr>
              <w:t>g</w:t>
            </w:r>
            <w:r w:rsidRPr="00EB1B30">
              <w:rPr>
                <w:sz w:val="18"/>
                <w:szCs w:val="18"/>
                <w:lang w:val="en-US"/>
              </w:rPr>
              <w:t>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8C060A" w:rsidTr="00CF7F6E">
        <w:trPr>
          <w:jc w:val="center"/>
        </w:trPr>
        <w:tc>
          <w:tcPr>
            <w:cnfStyle w:val="001000000000"/>
            <w:tcW w:w="993" w:type="dxa"/>
            <w:vAlign w:val="center"/>
          </w:tcPr>
          <w:p w:rsidR="0093792D" w:rsidRPr="00A01C25" w:rsidRDefault="008D201A" w:rsidP="00A01C25">
            <w:pPr>
              <w:pStyle w:val="NormalWeb"/>
              <w:jc w:val="center"/>
              <w:rPr>
                <w:sz w:val="18"/>
                <w:szCs w:val="22"/>
                <w:lang w:val="en-US"/>
              </w:rPr>
            </w:pPr>
            <w:r w:rsidRPr="008D201A">
              <w:rPr>
                <w:sz w:val="18"/>
                <w:szCs w:val="22"/>
                <w:lang w:val="en-US"/>
              </w:rPr>
              <w:t>Petrusel</w:t>
            </w:r>
            <w:ins w:id="377" w:author="Evelyne" w:date="2020-05-05T04:58:00Z">
              <w:r w:rsidR="00324A16">
                <w:rPr>
                  <w:sz w:val="18"/>
                  <w:szCs w:val="22"/>
                  <w:lang w:val="en-US"/>
                </w:rPr>
                <w:t xml:space="preserve">  </w:t>
              </w:r>
            </w:ins>
            <w:r w:rsidRPr="008D201A">
              <w:rPr>
                <w:i/>
                <w:iCs/>
                <w:sz w:val="18"/>
                <w:szCs w:val="18"/>
                <w:lang w:val="en-US"/>
              </w:rPr>
              <w:t>et al.</w:t>
            </w:r>
            <w:r>
              <w:rPr>
                <w:sz w:val="18"/>
                <w:szCs w:val="22"/>
                <w:lang w:val="en-US"/>
              </w:rPr>
              <w:t>(</w:t>
            </w:r>
            <w:r w:rsidRPr="008D201A">
              <w:rPr>
                <w:sz w:val="18"/>
                <w:szCs w:val="22"/>
                <w:lang w:val="en-US"/>
              </w:rPr>
              <w:t>2016</w:t>
            </w:r>
            <w:r>
              <w:rPr>
                <w:sz w:val="18"/>
                <w:szCs w:val="22"/>
                <w:lang w:val="en-US"/>
              </w:rPr>
              <w:t>)</w:t>
            </w:r>
          </w:p>
        </w:tc>
        <w:tc>
          <w:tcPr>
            <w:tcW w:w="5669" w:type="dxa"/>
          </w:tcPr>
          <w:p w:rsidR="0093792D" w:rsidRPr="00EB1B30" w:rsidRDefault="0093792D" w:rsidP="0093792D">
            <w:pPr>
              <w:ind w:firstLine="0"/>
              <w:cnfStyle w:val="000000000000"/>
              <w:rPr>
                <w:sz w:val="18"/>
                <w:szCs w:val="18"/>
                <w:lang w:val="en-US"/>
              </w:rPr>
            </w:pPr>
            <w:r w:rsidRPr="00EB1B30">
              <w:rPr>
                <w:sz w:val="18"/>
                <w:szCs w:val="18"/>
                <w:lang w:val="en-US"/>
              </w:rPr>
              <w:t>The performance in the understanding of the models was better with the co</w:t>
            </w:r>
            <w:r w:rsidRPr="00EB1B30">
              <w:rPr>
                <w:sz w:val="18"/>
                <w:szCs w:val="18"/>
                <w:lang w:val="en-US"/>
              </w:rPr>
              <w:t>l</w:t>
            </w:r>
            <w:r w:rsidRPr="00EB1B30">
              <w:rPr>
                <w:sz w:val="18"/>
                <w:szCs w:val="18"/>
                <w:lang w:val="en-US"/>
              </w:rPr>
              <w:t>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8C060A"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Petrusel and Me</w:t>
            </w:r>
            <w:r w:rsidRPr="00A01C25">
              <w:rPr>
                <w:sz w:val="18"/>
                <w:szCs w:val="22"/>
                <w:lang w:val="en-US"/>
              </w:rPr>
              <w:t>n</w:t>
            </w:r>
            <w:r w:rsidRPr="00A01C25">
              <w:rPr>
                <w:sz w:val="18"/>
                <w:szCs w:val="22"/>
                <w:lang w:val="en-US"/>
              </w:rPr>
              <w:t>dling</w:t>
            </w:r>
            <w:r w:rsidR="008D201A">
              <w:rPr>
                <w:sz w:val="18"/>
                <w:szCs w:val="22"/>
                <w:lang w:val="en-US"/>
              </w:rPr>
              <w:t>(</w:t>
            </w:r>
            <w:r w:rsidRPr="00A01C25">
              <w:rPr>
                <w:sz w:val="18"/>
                <w:szCs w:val="22"/>
                <w:lang w:val="en-US"/>
              </w:rPr>
              <w:t>2013</w:t>
            </w:r>
            <w:r w:rsidR="008D201A">
              <w:rPr>
                <w:sz w:val="18"/>
                <w:szCs w:val="22"/>
                <w:lang w:val="en-US"/>
              </w:rPr>
              <w:t>)</w:t>
            </w:r>
          </w:p>
        </w:tc>
        <w:tc>
          <w:tcPr>
            <w:tcW w:w="5669" w:type="dxa"/>
          </w:tcPr>
          <w:p w:rsidR="0093792D" w:rsidRPr="00EB1B30" w:rsidRDefault="0093792D" w:rsidP="0093792D">
            <w:pPr>
              <w:ind w:firstLine="0"/>
              <w:cnfStyle w:val="00000010000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w:t>
            </w:r>
            <w:r w:rsidRPr="00EB1B30">
              <w:rPr>
                <w:sz w:val="18"/>
                <w:szCs w:val="18"/>
                <w:lang w:val="en-US"/>
              </w:rPr>
              <w:t>e</w:t>
            </w:r>
            <w:r w:rsidRPr="00EB1B30">
              <w:rPr>
                <w:sz w:val="18"/>
                <w:szCs w:val="18"/>
                <w:lang w:val="en-US"/>
              </w:rPr>
              <w:t xml:space="preserve">ments of the model by </w:t>
            </w:r>
            <w:r>
              <w:rPr>
                <w:sz w:val="18"/>
                <w:szCs w:val="18"/>
                <w:lang w:val="en-US"/>
              </w:rPr>
              <w:t>subjects</w:t>
            </w:r>
            <w:r w:rsidRPr="00EB1B30">
              <w:rPr>
                <w:sz w:val="18"/>
                <w:szCs w:val="18"/>
                <w:lang w:val="en-US"/>
              </w:rPr>
              <w:t xml:space="preserve"> who provided the correct answer to the que</w:t>
            </w:r>
            <w:r w:rsidRPr="00EB1B30">
              <w:rPr>
                <w:sz w:val="18"/>
                <w:szCs w:val="18"/>
                <w:lang w:val="en-US"/>
              </w:rPr>
              <w:t>s</w:t>
            </w:r>
            <w:r w:rsidRPr="00EB1B30">
              <w:rPr>
                <w:sz w:val="18"/>
                <w:szCs w:val="18"/>
                <w:lang w:val="en-US"/>
              </w:rPr>
              <w:t>tion of understanding.</w:t>
            </w:r>
          </w:p>
        </w:tc>
      </w:tr>
      <w:tr w:rsidR="0093792D" w:rsidRPr="008C060A" w:rsidTr="00CF7F6E">
        <w:trPr>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Pinggera</w:t>
            </w:r>
            <w:ins w:id="378" w:author="Evelyne" w:date="2020-05-05T04:58:00Z">
              <w:r w:rsidR="00324A16">
                <w:rPr>
                  <w:sz w:val="18"/>
                  <w:szCs w:val="22"/>
                  <w:lang w:val="en-US"/>
                </w:rPr>
                <w:t xml:space="preserve"> </w:t>
              </w:r>
            </w:ins>
            <w:r w:rsidR="008D201A" w:rsidRPr="008D201A">
              <w:rPr>
                <w:i/>
                <w:iCs/>
                <w:sz w:val="18"/>
                <w:szCs w:val="18"/>
                <w:lang w:val="en-US"/>
              </w:rPr>
              <w:t>et al.</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rsidR="0093792D" w:rsidRPr="00EB1B30" w:rsidRDefault="0093792D" w:rsidP="00D722CC">
            <w:pPr>
              <w:ind w:firstLine="0"/>
              <w:cnfStyle w:val="00000000000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w:t>
            </w:r>
            <w:r w:rsidRPr="00EB1B30">
              <w:rPr>
                <w:sz w:val="18"/>
                <w:szCs w:val="18"/>
                <w:lang w:val="en-US"/>
              </w:rPr>
              <w:t>r</w:t>
            </w:r>
            <w:r w:rsidRPr="00EB1B30">
              <w:rPr>
                <w:sz w:val="18"/>
                <w:szCs w:val="18"/>
                <w:lang w:val="en-US"/>
              </w:rPr>
              <w:t xml:space="preserve">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8C060A" w:rsidTr="00CF7F6E">
        <w:trPr>
          <w:cnfStyle w:val="000000100000"/>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Burattin</w:t>
            </w:r>
            <w:r w:rsidR="008D201A" w:rsidRPr="008D201A">
              <w:rPr>
                <w:i/>
                <w:iCs/>
                <w:sz w:val="18"/>
                <w:szCs w:val="18"/>
                <w:lang w:val="en-US"/>
              </w:rPr>
              <w:t>et al.</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rsidR="0093792D" w:rsidRPr="004933FD" w:rsidRDefault="0093792D" w:rsidP="0093792D">
            <w:pPr>
              <w:ind w:firstLine="0"/>
              <w:cnfStyle w:val="00000010000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crea</w:t>
            </w:r>
            <w:r>
              <w:rPr>
                <w:rStyle w:val="tlid-translation"/>
                <w:sz w:val="18"/>
                <w:lang w:val="en-GB"/>
              </w:rPr>
              <w:t xml:space="preserve">tion in relation </w:t>
            </w:r>
            <w:r w:rsidRPr="004933FD">
              <w:rPr>
                <w:rStyle w:val="tlid-translation"/>
                <w:sz w:val="18"/>
                <w:lang w:val="en-US"/>
              </w:rPr>
              <w:t>to the traditional technique. This technique allowed ident</w:t>
            </w:r>
            <w:r w:rsidRPr="004933FD">
              <w:rPr>
                <w:rStyle w:val="tlid-translation"/>
                <w:sz w:val="18"/>
                <w:lang w:val="en-US"/>
              </w:rPr>
              <w:t>i</w:t>
            </w:r>
            <w:r w:rsidRPr="004933FD">
              <w:rPr>
                <w:rStyle w:val="tlid-translation"/>
                <w:sz w:val="18"/>
                <w:lang w:val="en-US"/>
              </w:rPr>
              <w:t>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w:t>
            </w:r>
            <w:r w:rsidRPr="004933FD">
              <w:rPr>
                <w:rStyle w:val="tlid-translation"/>
                <w:sz w:val="18"/>
                <w:lang w:val="en-US"/>
              </w:rPr>
              <w:t>n</w:t>
            </w:r>
            <w:r w:rsidRPr="004933FD">
              <w:rPr>
                <w:rStyle w:val="tlid-translation"/>
                <w:sz w:val="18"/>
                <w:lang w:val="en-US"/>
              </w:rPr>
              <w:t>tic and syntactic validation.</w:t>
            </w:r>
          </w:p>
        </w:tc>
      </w:tr>
      <w:tr w:rsidR="0093792D" w:rsidRPr="008C060A" w:rsidTr="00CF7F6E">
        <w:trPr>
          <w:jc w:val="center"/>
        </w:trPr>
        <w:tc>
          <w:tcPr>
            <w:cnfStyle w:val="001000000000"/>
            <w:tcW w:w="993" w:type="dxa"/>
            <w:vAlign w:val="center"/>
          </w:tcPr>
          <w:p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rsidR="0093792D" w:rsidRPr="00D40B97" w:rsidRDefault="0093792D" w:rsidP="0093792D">
            <w:pPr>
              <w:ind w:firstLine="0"/>
              <w:cnfStyle w:val="000000000000"/>
              <w:rPr>
                <w:sz w:val="18"/>
                <w:szCs w:val="18"/>
                <w:lang w:val="en-US"/>
              </w:rPr>
            </w:pPr>
            <w:r w:rsidRPr="000106ED">
              <w:rPr>
                <w:rStyle w:val="tlid-translation"/>
                <w:sz w:val="18"/>
                <w:lang w:val="en-GB"/>
              </w:rPr>
              <w:t>The results of matched post-hoc comparisons show that diagrammatic integr</w:t>
            </w:r>
            <w:r w:rsidRPr="000106ED">
              <w:rPr>
                <w:rStyle w:val="tlid-translation"/>
                <w:sz w:val="18"/>
                <w:lang w:val="en-GB"/>
              </w:rPr>
              <w:t>a</w:t>
            </w:r>
            <w:r w:rsidRPr="000106ED">
              <w:rPr>
                <w:rStyle w:val="tlid-translation"/>
                <w:sz w:val="18"/>
                <w:lang w:val="en-GB"/>
              </w:rPr>
              <w:t xml:space="preserve">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These Reviewers’ background was on business process managemment, software e</w:t>
      </w:r>
      <w:r w:rsidRPr="00100CCA">
        <w:rPr>
          <w:bCs/>
          <w:color w:val="000000"/>
          <w:lang w:val="en-US"/>
        </w:rPr>
        <w:t>n</w:t>
      </w:r>
      <w:r w:rsidRPr="00100CCA">
        <w:rPr>
          <w:bCs/>
          <w:color w:val="000000"/>
          <w:lang w:val="en-US"/>
        </w:rPr>
        <w:t>gineering, empirical software engineering and statistics. The final results were val</w:t>
      </w:r>
      <w:r w:rsidRPr="00100CCA">
        <w:rPr>
          <w:bCs/>
          <w:color w:val="000000"/>
          <w:lang w:val="en-US"/>
        </w:rPr>
        <w:t>i</w:t>
      </w:r>
      <w:r w:rsidRPr="00100CCA">
        <w:rPr>
          <w:bCs/>
          <w:color w:val="000000"/>
          <w:lang w:val="en-US"/>
        </w:rPr>
        <w:t>dated with the insertion of some suggestions to represent the results of the data.</w:t>
      </w:r>
    </w:p>
    <w:p w:rsidR="00100CCA" w:rsidRPr="00B801C2" w:rsidRDefault="005E447B" w:rsidP="00A23FCC">
      <w:pPr>
        <w:pStyle w:val="heading1"/>
        <w:numPr>
          <w:ilvl w:val="0"/>
          <w:numId w:val="0"/>
        </w:numPr>
        <w:tabs>
          <w:tab w:val="num" w:pos="4678"/>
        </w:tabs>
        <w:rPr>
          <w:b w:val="0"/>
          <w:lang w:val="en-GB"/>
        </w:rPr>
      </w:pPr>
      <w:r w:rsidRPr="00A23FCC">
        <w:rPr>
          <w:lang w:val="en-US"/>
        </w:rPr>
        <w:t xml:space="preserve">6. </w:t>
      </w:r>
      <w:bookmarkStart w:id="379" w:name="_Hlk38294470"/>
      <w:r w:rsidR="00100CCA" w:rsidRPr="00371C10">
        <w:rPr>
          <w:lang w:val="en-US"/>
        </w:rPr>
        <w:t>T</w:t>
      </w:r>
      <w:r w:rsidRPr="00371C10">
        <w:rPr>
          <w:lang w:val="en-US"/>
        </w:rPr>
        <w:t>hreats</w:t>
      </w:r>
      <w:ins w:id="380" w:author="Evelyne" w:date="2020-05-05T04:59:00Z">
        <w:r w:rsidR="00324A16">
          <w:rPr>
            <w:lang w:val="en-US"/>
          </w:rPr>
          <w:t xml:space="preserve"> </w:t>
        </w:r>
      </w:ins>
      <w:r w:rsidRPr="00371C10">
        <w:rPr>
          <w:lang w:val="en-US"/>
        </w:rPr>
        <w:t>to</w:t>
      </w:r>
      <w:r w:rsidR="00100CCA" w:rsidRPr="00371C10">
        <w:rPr>
          <w:lang w:val="en-US"/>
        </w:rPr>
        <w:t xml:space="preserve"> V</w:t>
      </w:r>
      <w:r w:rsidRPr="00371C10">
        <w:rPr>
          <w:lang w:val="en-US"/>
        </w:rPr>
        <w:t>alidity</w:t>
      </w:r>
      <w:bookmarkEnd w:id="379"/>
    </w:p>
    <w:p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w:t>
      </w:r>
      <w:r w:rsidRPr="00100CCA">
        <w:rPr>
          <w:bCs/>
          <w:color w:val="000000"/>
          <w:lang w:val="en-US"/>
        </w:rPr>
        <w:t>t</w:t>
      </w:r>
      <w:r w:rsidRPr="00100CCA">
        <w:rPr>
          <w:bCs/>
          <w:color w:val="000000"/>
          <w:lang w:val="en-US"/>
        </w:rPr>
        <w:t xml:space="preserve">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lastRenderedPageBreak/>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w:t>
      </w:r>
      <w:r w:rsidRPr="00100CCA">
        <w:rPr>
          <w:bCs/>
          <w:color w:val="000000"/>
          <w:lang w:val="en-US"/>
        </w:rPr>
        <w:t>i</w:t>
      </w:r>
      <w:r w:rsidRPr="00100CCA">
        <w:rPr>
          <w:bCs/>
          <w:color w:val="000000"/>
          <w:lang w:val="en-US"/>
        </w:rPr>
        <w:t>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005E447B" w:rsidRPr="005D7D6E">
        <w:rPr>
          <w:rFonts w:ascii="Courier New" w:hAnsi="Courier New" w:cs="Courier New"/>
          <w:lang w:val="en-US"/>
        </w:rPr>
        <w:t>(B.4)Review Primary Studies</w:t>
      </w:r>
      <w:r w:rsidRPr="00100CCA">
        <w:rPr>
          <w:bCs/>
          <w:color w:val="000000"/>
          <w:lang w:val="en-US"/>
        </w:rPr>
        <w:t>. Their feedback was very useful to improve the quality of the process artifacts. For example, quality assessment was applied to primary studies to support the Reviewers’ evalu</w:t>
      </w:r>
      <w:r w:rsidRPr="00100CCA">
        <w:rPr>
          <w:bCs/>
          <w:color w:val="000000"/>
          <w:lang w:val="en-US"/>
        </w:rPr>
        <w:t>a</w:t>
      </w:r>
      <w:r w:rsidRPr="00100CCA">
        <w:rPr>
          <w:bCs/>
          <w:color w:val="000000"/>
          <w:lang w:val="en-US"/>
        </w:rPr>
        <w:t xml:space="preserve">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w:t>
      </w:r>
      <w:r w:rsidRPr="00100CCA">
        <w:rPr>
          <w:bCs/>
          <w:color w:val="000000"/>
          <w:lang w:val="en-US"/>
        </w:rPr>
        <w:t>v</w:t>
      </w:r>
      <w:r w:rsidRPr="00100CCA">
        <w:rPr>
          <w:bCs/>
          <w:color w:val="000000"/>
          <w:lang w:val="en-US"/>
        </w:rPr>
        <w:t>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ins w:id="381" w:author="Evelyne" w:date="2020-05-05T05:02:00Z">
        <w:r w:rsidR="007619B4">
          <w:rPr>
            <w:rFonts w:ascii="Courier New" w:hAnsi="Courier New" w:cs="Courier New"/>
            <w:lang w:val="en-US"/>
          </w:rPr>
          <w:t xml:space="preserve"> </w:t>
        </w:r>
      </w:ins>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ins w:id="382" w:author="Evelyne" w:date="2020-05-05T05:02:00Z">
        <w:r w:rsidR="007619B4">
          <w:rPr>
            <w:rFonts w:ascii="Courier New" w:hAnsi="Courier New" w:cs="Courier New"/>
            <w:lang w:val="en-US"/>
          </w:rPr>
          <w:t xml:space="preserve"> </w:t>
        </w:r>
      </w:ins>
      <w:r w:rsidR="005D7D6E" w:rsidRPr="00376DD5">
        <w:rPr>
          <w:rFonts w:ascii="Courier New" w:hAnsi="Courier New" w:cs="Courier New"/>
          <w:lang w:val="en-US"/>
        </w:rPr>
        <w:t>Results</w:t>
      </w:r>
      <w:r w:rsidRPr="00100CCA">
        <w:rPr>
          <w:bCs/>
          <w:color w:val="000000"/>
          <w:lang w:val="en-US"/>
        </w:rPr>
        <w:t>.</w:t>
      </w:r>
    </w:p>
    <w:p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ins w:id="383" w:author="Evelyne" w:date="2020-05-05T05:02:00Z">
        <w:r w:rsidR="007619B4">
          <w:rPr>
            <w:bCs/>
            <w:color w:val="000000"/>
            <w:lang w:val="en-US"/>
          </w:rPr>
          <w:t xml:space="preserve"> </w:t>
        </w:r>
      </w:ins>
      <w:r w:rsidRPr="006B75C6">
        <w:rPr>
          <w:bCs/>
          <w:color w:val="000000"/>
          <w:lang w:val="en-US"/>
        </w:rPr>
        <w:t xml:space="preserve">to chosing only peer-reviewed papers, </w:t>
      </w:r>
      <w:del w:id="384" w:author="Evelyne" w:date="2020-05-05T05:02:00Z">
        <w:r w:rsidRPr="006B75C6" w:rsidDel="007619B4">
          <w:rPr>
            <w:bCs/>
            <w:color w:val="000000"/>
            <w:lang w:val="en-US"/>
          </w:rPr>
          <w:delText xml:space="preserve">we used </w:delText>
        </w:r>
      </w:del>
      <w:r w:rsidRPr="006B75C6">
        <w:rPr>
          <w:bCs/>
          <w:color w:val="000000"/>
          <w:lang w:val="en-US"/>
        </w:rPr>
        <w:t>the QualityScore approach</w:t>
      </w:r>
      <w:ins w:id="385" w:author="Evelyne" w:date="2020-05-05T05:02:00Z">
        <w:r w:rsidR="007619B4">
          <w:rPr>
            <w:bCs/>
            <w:color w:val="000000"/>
            <w:lang w:val="en-US"/>
          </w:rPr>
          <w:t xml:space="preserve"> was used</w:t>
        </w:r>
      </w:ins>
      <w:r w:rsidRPr="006B75C6">
        <w:rPr>
          <w:bCs/>
          <w:color w:val="000000"/>
          <w:lang w:val="en-US"/>
        </w:rPr>
        <w:t xml:space="preserve"> to reduce the subjectivity of the analysis, and used quality assessment criteria based on bibliometric impact inform</w:t>
      </w:r>
      <w:r w:rsidRPr="006B75C6">
        <w:rPr>
          <w:bCs/>
          <w:color w:val="000000"/>
          <w:lang w:val="en-US"/>
        </w:rPr>
        <w:t>a</w:t>
      </w:r>
      <w:r w:rsidRPr="006B75C6">
        <w:rPr>
          <w:bCs/>
          <w:color w:val="000000"/>
          <w:lang w:val="en-US"/>
        </w:rPr>
        <w:t>tion (a</w:t>
      </w:r>
      <w:r w:rsidRPr="006B75C6">
        <w:rPr>
          <w:bCs/>
          <w:color w:val="000000"/>
          <w:lang w:val="en-US"/>
        </w:rPr>
        <w:t>p</w:t>
      </w:r>
      <w:r w:rsidRPr="006B75C6">
        <w:rPr>
          <w:bCs/>
          <w:color w:val="000000"/>
          <w:lang w:val="en-US"/>
        </w:rPr>
        <w:t>proach widely used in systematic reviews published in the literature).</w:t>
      </w:r>
    </w:p>
    <w:p w:rsidR="00AE22C4" w:rsidRPr="00371C10" w:rsidRDefault="00AE22C4" w:rsidP="00AC328C">
      <w:pPr>
        <w:pStyle w:val="heading1"/>
        <w:numPr>
          <w:ilvl w:val="0"/>
          <w:numId w:val="23"/>
        </w:numPr>
        <w:rPr>
          <w:lang w:val="en-US"/>
        </w:rPr>
      </w:pPr>
      <w:r w:rsidRPr="00371C10">
        <w:rPr>
          <w:lang w:val="en-US"/>
        </w:rPr>
        <w:t>RelatedWorks</w:t>
      </w:r>
    </w:p>
    <w:p w:rsidR="00DD41B8" w:rsidRDefault="00F0283B" w:rsidP="003D0C7D">
      <w:pPr>
        <w:ind w:firstLine="0"/>
        <w:rPr>
          <w:lang w:val="en-US"/>
        </w:rPr>
      </w:pPr>
      <w:r w:rsidRPr="00EB1B30">
        <w:rPr>
          <w:lang w:val="en-US"/>
        </w:rPr>
        <w:t xml:space="preserve">The studies </w:t>
      </w:r>
      <w:r w:rsidR="003D0C7D">
        <w:rPr>
          <w:lang w:val="en-US"/>
        </w:rPr>
        <w:t xml:space="preserve">of the </w:t>
      </w:r>
      <w:r w:rsidR="00123C65" w:rsidRPr="00123C65">
        <w:rPr>
          <w:lang w:val="en-US"/>
        </w:rPr>
        <w:t>Dikici</w:t>
      </w:r>
      <w:ins w:id="386" w:author="Evelyne" w:date="2020-05-05T05:03:00Z">
        <w:r w:rsidR="00DB7D74">
          <w:rPr>
            <w:lang w:val="en-US"/>
          </w:rPr>
          <w:t xml:space="preserve"> </w:t>
        </w:r>
      </w:ins>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r w:rsidR="00123C65" w:rsidRPr="00123C65">
        <w:rPr>
          <w:lang w:val="en-US"/>
        </w:rPr>
        <w:t>F</w:t>
      </w:r>
      <w:r w:rsidR="003D0C7D">
        <w:rPr>
          <w:lang w:val="en-US"/>
        </w:rPr>
        <w:t>igl</w:t>
      </w:r>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w:t>
      </w:r>
      <w:r w:rsidRPr="00EB1B30">
        <w:rPr>
          <w:lang w:val="en-US"/>
        </w:rPr>
        <w:t>n</w:t>
      </w:r>
      <w:r w:rsidRPr="00EB1B30">
        <w:rPr>
          <w:lang w:val="en-US"/>
        </w:rPr>
        <w:t xml:space="preserve">fluence the understanding of process models but do not specifically address the use of eye-tracking as a way of measuring comprehension. However, there is the study </w:t>
      </w:r>
      <w:r w:rsidR="00F81C76" w:rsidRPr="00AC7BC0">
        <w:rPr>
          <w:lang w:val="en-US"/>
        </w:rPr>
        <w:t>Sh</w:t>
      </w:r>
      <w:r w:rsidR="00F81C76" w:rsidRPr="00AC7BC0">
        <w:rPr>
          <w:lang w:val="en-US"/>
        </w:rPr>
        <w:t>a</w:t>
      </w:r>
      <w:r w:rsidR="00F81C76" w:rsidRPr="00AC7BC0">
        <w:rPr>
          <w:lang w:val="en-US"/>
        </w:rPr>
        <w:t>rafi</w:t>
      </w:r>
      <w:ins w:id="387" w:author="Evelyne" w:date="2020-05-05T05:03:00Z">
        <w:r w:rsidR="00DB7D74">
          <w:rPr>
            <w:lang w:val="en-US"/>
          </w:rPr>
          <w:t xml:space="preserve"> </w:t>
        </w:r>
      </w:ins>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that verifies the use of eye-tracking technology in software eng</w:t>
      </w:r>
      <w:r w:rsidRPr="00EB1B30">
        <w:rPr>
          <w:lang w:val="en-US"/>
        </w:rPr>
        <w:t>i</w:t>
      </w:r>
      <w:r w:rsidRPr="00EB1B30">
        <w:rPr>
          <w:lang w:val="en-US"/>
        </w:rPr>
        <w:t xml:space="preserve">neering. </w:t>
      </w:r>
      <w:r w:rsidR="00DD41B8" w:rsidRPr="004F63A2">
        <w:rPr>
          <w:lang w:val="en-US"/>
        </w:rPr>
        <w:t>This study conducts a comprehensive survey, but that does not explicitly address business process models.</w:t>
      </w:r>
      <w:ins w:id="388" w:author="Evelyne" w:date="2020-05-05T05:03:00Z">
        <w:r w:rsidR="00DB7D74">
          <w:rPr>
            <w:lang w:val="en-US"/>
          </w:rPr>
          <w:t xml:space="preserve"> </w:t>
        </w:r>
      </w:ins>
      <w:r w:rsidR="00DD41B8" w:rsidRPr="004F63A2">
        <w:rPr>
          <w:lang w:val="en-US"/>
        </w:rPr>
        <w:t>Moreover, this research (Sharafi</w:t>
      </w:r>
      <w:ins w:id="389" w:author="Evelyne" w:date="2020-05-05T05:03:00Z">
        <w:r w:rsidR="00DB7D74">
          <w:rPr>
            <w:lang w:val="en-US"/>
          </w:rPr>
          <w:t xml:space="preserve"> </w:t>
        </w:r>
      </w:ins>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del w:id="390" w:author="Evelyne" w:date="2020-05-05T05:04:00Z">
        <w:r w:rsidR="00F821A2" w:rsidDel="00DB7D74">
          <w:rPr>
            <w:lang w:val="en-US"/>
          </w:rPr>
          <w:delText>this</w:delText>
        </w:r>
      </w:del>
      <w:ins w:id="391" w:author="Evelyne" w:date="2020-05-05T05:04:00Z">
        <w:r w:rsidR="00DB7D74">
          <w:rPr>
            <w:lang w:val="en-US"/>
          </w:rPr>
          <w:t xml:space="preserve"> the present</w:t>
        </w:r>
      </w:ins>
      <w:r w:rsidR="00F821A2">
        <w:rPr>
          <w:lang w:val="en-US"/>
        </w:rPr>
        <w:t xml:space="preserve"> </w:t>
      </w:r>
      <w:r w:rsidR="00DD41B8" w:rsidRPr="004F63A2">
        <w:rPr>
          <w:lang w:val="en-US"/>
        </w:rPr>
        <w:t>work, it was n</w:t>
      </w:r>
      <w:r w:rsidR="00DD41B8" w:rsidRPr="004F63A2">
        <w:rPr>
          <w:lang w:val="en-US"/>
        </w:rPr>
        <w:t>e</w:t>
      </w:r>
      <w:r w:rsidR="00DD41B8" w:rsidRPr="004F63A2">
        <w:rPr>
          <w:lang w:val="en-US"/>
        </w:rPr>
        <w:t>cessary to perform the systematic mapping to know the aspects involved in the unde</w:t>
      </w:r>
      <w:r w:rsidR="00DD41B8" w:rsidRPr="004F63A2">
        <w:rPr>
          <w:lang w:val="en-US"/>
        </w:rPr>
        <w:t>r</w:t>
      </w:r>
      <w:r w:rsidR="00DD41B8" w:rsidRPr="004F63A2">
        <w:rPr>
          <w:lang w:val="en-US"/>
        </w:rPr>
        <w:t>standing of the business process models through techniques and eye-traking</w:t>
      </w:r>
      <w:r w:rsidR="003D0C7D">
        <w:rPr>
          <w:lang w:val="en-US"/>
        </w:rPr>
        <w:t>.</w:t>
      </w:r>
    </w:p>
    <w:p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2019)</w:t>
      </w:r>
      <w:r>
        <w:rPr>
          <w:rStyle w:val="Refdenotaderodap"/>
          <w:lang w:val="en-US"/>
        </w:rPr>
        <w:footnoteReference w:id="6"/>
      </w:r>
      <w:r w:rsidRPr="00693CB9">
        <w:rPr>
          <w:lang w:val="en-US"/>
        </w:rPr>
        <w:t>. However, the underlying protocol do</w:t>
      </w:r>
      <w:r w:rsidR="00691B7B">
        <w:rPr>
          <w:lang w:val="en-US"/>
        </w:rPr>
        <w:t>esn</w:t>
      </w:r>
      <w:r w:rsidRPr="00693CB9">
        <w:rPr>
          <w:lang w:val="en-US"/>
        </w:rPr>
        <w:t>'t impose a quality assessment of primary studies. Furthermore, this study only presents a list with studies on using eye-tracking for investigating quality aspect of business process models (or their not</w:t>
      </w:r>
      <w:r w:rsidRPr="00693CB9">
        <w:rPr>
          <w:lang w:val="en-US"/>
        </w:rPr>
        <w:t>a</w:t>
      </w:r>
      <w:r w:rsidRPr="00693CB9">
        <w:rPr>
          <w:lang w:val="en-US"/>
        </w:rPr>
        <w:t>tions).</w:t>
      </w:r>
    </w:p>
    <w:p w:rsidR="00693CB9" w:rsidRPr="00693CB9" w:rsidRDefault="00693CB9" w:rsidP="00693CB9">
      <w:pPr>
        <w:rPr>
          <w:lang w:val="en-US"/>
        </w:rPr>
      </w:pPr>
      <w:r w:rsidRPr="00693CB9">
        <w:rPr>
          <w:lang w:val="en-US"/>
        </w:rPr>
        <w:t>In th</w:t>
      </w:r>
      <w:ins w:id="392" w:author="Evelyne" w:date="2020-05-05T05:05:00Z">
        <w:r w:rsidR="00DB7D74">
          <w:rPr>
            <w:lang w:val="en-US"/>
          </w:rPr>
          <w:t>e</w:t>
        </w:r>
      </w:ins>
      <w:del w:id="393" w:author="Evelyne" w:date="2020-05-05T05:05:00Z">
        <w:r w:rsidRPr="00693CB9" w:rsidDel="00DB7D74">
          <w:rPr>
            <w:lang w:val="en-US"/>
          </w:rPr>
          <w:delText>is</w:delText>
        </w:r>
      </w:del>
      <w:ins w:id="394" w:author="Evelyne" w:date="2020-05-05T05:05:00Z">
        <w:r w:rsidR="00DB7D74">
          <w:rPr>
            <w:lang w:val="en-US"/>
          </w:rPr>
          <w:t xml:space="preserve"> present</w:t>
        </w:r>
      </w:ins>
      <w:r w:rsidRPr="00693CB9">
        <w:rPr>
          <w:lang w:val="en-US"/>
        </w:rPr>
        <w:t xml:space="preserve">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(2019), enriching the process with quality assessment measures to evaluate primary studies list. Quality measure is an important way to classify the primary studies to allow fu</w:t>
      </w:r>
      <w:r w:rsidRPr="00693CB9">
        <w:rPr>
          <w:lang w:val="en-US"/>
        </w:rPr>
        <w:t>r</w:t>
      </w:r>
      <w:r w:rsidRPr="00693CB9">
        <w:rPr>
          <w:lang w:val="en-US"/>
        </w:rPr>
        <w:t xml:space="preserve">ther 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 xml:space="preserve">activities. </w:t>
      </w:r>
    </w:p>
    <w:p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ing gaps in cu</w:t>
      </w:r>
      <w:r w:rsidRPr="00693CB9">
        <w:rPr>
          <w:lang w:val="en-US"/>
        </w:rPr>
        <w:t>r</w:t>
      </w:r>
      <w:r w:rsidRPr="00693CB9">
        <w:rPr>
          <w:lang w:val="en-US"/>
        </w:rPr>
        <w:t xml:space="preserve">rent research in order to suggest areas for further investigation. Therefore, we also </w:t>
      </w:r>
      <w:r w:rsidRPr="00693CB9">
        <w:rPr>
          <w:lang w:val="en-US"/>
        </w:rPr>
        <w:lastRenderedPageBreak/>
        <w:t>differentiate ourselves from previous work by providing a structure and background for the proper development of future research activities.</w:t>
      </w:r>
    </w:p>
    <w:p w:rsidR="008F5E58" w:rsidRDefault="008F5E58" w:rsidP="00AC328C">
      <w:pPr>
        <w:pStyle w:val="heading1"/>
        <w:numPr>
          <w:ilvl w:val="0"/>
          <w:numId w:val="23"/>
        </w:numPr>
        <w:rPr>
          <w:lang w:val="en-US"/>
        </w:rPr>
      </w:pPr>
      <w:r w:rsidRPr="008F5E58">
        <w:rPr>
          <w:lang w:val="en-US"/>
        </w:rPr>
        <w:t xml:space="preserve">Research </w:t>
      </w:r>
      <w:r>
        <w:rPr>
          <w:lang w:val="en-US"/>
        </w:rPr>
        <w:t>R</w:t>
      </w:r>
      <w:r w:rsidRPr="008F5E58">
        <w:rPr>
          <w:lang w:val="en-US"/>
        </w:rPr>
        <w:t>oadmap</w:t>
      </w:r>
    </w:p>
    <w:p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rsidR="008F5E58" w:rsidRDefault="00CB022A" w:rsidP="00AC328C">
      <w:pPr>
        <w:pStyle w:val="PargrafodaLista"/>
        <w:numPr>
          <w:ilvl w:val="0"/>
          <w:numId w:val="25"/>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recognisabil</w:t>
      </w:r>
      <w:r w:rsidRPr="0014109E">
        <w:rPr>
          <w:lang w:val="en-US"/>
        </w:rPr>
        <w:t>ity and learnability.</w:t>
      </w:r>
    </w:p>
    <w:p w:rsidR="0014109E" w:rsidRDefault="00E91306" w:rsidP="00AC328C">
      <w:pPr>
        <w:pStyle w:val="PargrafodaLista"/>
        <w:numPr>
          <w:ilvl w:val="0"/>
          <w:numId w:val="25"/>
        </w:numPr>
        <w:rPr>
          <w:lang w:val="en-US"/>
        </w:rPr>
      </w:pPr>
      <w:r w:rsidRPr="00E91306">
        <w:rPr>
          <w:b/>
          <w:bCs/>
          <w:lang w:val="en-US"/>
        </w:rPr>
        <w:t xml:space="preserve">To evaluate the effect of the layout guidelines on the modelling novice stakeholders' ability to understand and review </w:t>
      </w:r>
      <w:r w:rsidR="00507C9D">
        <w:rPr>
          <w:b/>
          <w:bCs/>
          <w:lang w:val="en-US"/>
        </w:rPr>
        <w:t xml:space="preserve">their </w:t>
      </w:r>
      <w:r w:rsidRPr="00E91306">
        <w:rPr>
          <w:b/>
          <w:bCs/>
          <w:lang w:val="en-US"/>
        </w:rPr>
        <w:t>business process models:</w:t>
      </w:r>
      <w:r w:rsidRPr="00E91306">
        <w:rPr>
          <w:lang w:val="en-US"/>
        </w:rPr>
        <w:t xml:space="preserve"> the idea here is to perform</w:t>
      </w:r>
      <w:del w:id="395" w:author="Evelyne" w:date="2020-05-05T05:06:00Z">
        <w:r w:rsidRPr="00E91306" w:rsidDel="00DB7D74">
          <w:rPr>
            <w:lang w:val="en-US"/>
          </w:rPr>
          <w:delText>e</w:delText>
        </w:r>
      </w:del>
      <w:r w:rsidRPr="00E91306">
        <w:rPr>
          <w:lang w:val="en-US"/>
        </w:rPr>
        <w:t xml:space="preserve"> a</w:t>
      </w:r>
      <w:r>
        <w:rPr>
          <w:lang w:val="en-US"/>
        </w:rPr>
        <w:t>n</w:t>
      </w:r>
      <w:r w:rsidRPr="00E91306">
        <w:rPr>
          <w:lang w:val="en-US"/>
        </w:rPr>
        <w:t xml:space="preserve"> experiment where participants </w:t>
      </w:r>
      <w:r w:rsidR="00507C9D">
        <w:rPr>
          <w:lang w:val="en-US"/>
        </w:rPr>
        <w:t>are</w:t>
      </w:r>
      <w:r w:rsidRPr="00E91306">
        <w:rPr>
          <w:lang w:val="en-US"/>
        </w:rPr>
        <w:t xml:space="preserve"> given tasks of the understanding and reviewing. Both tasks must involve a model with a bad layout and another model following layout guidelines with good practice</w:t>
      </w:r>
      <w:r w:rsidR="00507C9D">
        <w:rPr>
          <w:lang w:val="en-US"/>
        </w:rPr>
        <w:t>s</w:t>
      </w:r>
      <w:r w:rsidRPr="00E91306">
        <w:rPr>
          <w:lang w:val="en-US"/>
        </w:rPr>
        <w:t>. Thus, with the aid of eye-tracking, it will be possible to evaluate the impact of layouts by combining the success level in those tasks and the required effort to accomplish them.</w:t>
      </w:r>
    </w:p>
    <w:p w:rsidR="00E83948" w:rsidRDefault="00E83948" w:rsidP="00AC328C">
      <w:pPr>
        <w:pStyle w:val="PargrafodaLista"/>
        <w:numPr>
          <w:ilvl w:val="0"/>
          <w:numId w:val="25"/>
        </w:numPr>
        <w:rPr>
          <w:lang w:val="en-US"/>
        </w:rPr>
      </w:pPr>
      <w:r w:rsidRPr="00E83948">
        <w:rPr>
          <w:b/>
          <w:bCs/>
          <w:lang w:val="en-US"/>
        </w:rPr>
        <w:t>To define a consistent terminology with metrics</w:t>
      </w:r>
      <w:r w:rsidR="00507C9D">
        <w:rPr>
          <w:b/>
          <w:bCs/>
          <w:lang w:val="en-US"/>
        </w:rPr>
        <w:t>’</w:t>
      </w:r>
      <w:r w:rsidRPr="00E83948">
        <w:rPr>
          <w:b/>
          <w:bCs/>
          <w:lang w:val="en-US"/>
        </w:rPr>
        <w:t xml:space="preserve"> names, and methods:</w:t>
      </w:r>
      <w:r w:rsidRPr="00E83948">
        <w:rPr>
          <w:lang w:val="en-US"/>
        </w:rPr>
        <w:t xml:space="preserve"> the idea here is to define standard guidelines and terminology while co</w:t>
      </w:r>
      <w:r w:rsidRPr="00E83948">
        <w:rPr>
          <w:lang w:val="en-US"/>
        </w:rPr>
        <w:t>n</w:t>
      </w:r>
      <w:r w:rsidRPr="00E83948">
        <w:rPr>
          <w:lang w:val="en-US"/>
        </w:rPr>
        <w:t>ducting and reporting an eye-tracking experiment. Using standard guid</w:t>
      </w:r>
      <w:r w:rsidRPr="00E83948">
        <w:rPr>
          <w:lang w:val="en-US"/>
        </w:rPr>
        <w:t>e</w:t>
      </w:r>
      <w:r w:rsidRPr="00E83948">
        <w:rPr>
          <w:lang w:val="en-US"/>
        </w:rPr>
        <w:t>lines to design experiments for modellig tasks could reduce the risks of failure and also mitigate threats to validity. Using a uniform way to report an experiment that uses eye-tracking can benefit our community. This sta</w:t>
      </w:r>
      <w:r w:rsidRPr="00E83948">
        <w:rPr>
          <w:lang w:val="en-US"/>
        </w:rPr>
        <w:t>n</w:t>
      </w:r>
      <w:r w:rsidRPr="00E83948">
        <w:rPr>
          <w:lang w:val="en-US"/>
        </w:rPr>
        <w:t>dardization can provide valuable information on how to review, replicate and analyze the data from an experiment with the eye-tracking. Here it is worth mentioning that conducting an eye-tracking experiment requires fu</w:t>
      </w:r>
      <w:r w:rsidRPr="00E83948">
        <w:rPr>
          <w:lang w:val="en-US"/>
        </w:rPr>
        <w:t>r</w:t>
      </w:r>
      <w:r w:rsidRPr="00E83948">
        <w:rPr>
          <w:lang w:val="en-US"/>
        </w:rPr>
        <w:t>ther, more specific recommendations with regards to the limitations ass</w:t>
      </w:r>
      <w:r w:rsidRPr="00E83948">
        <w:rPr>
          <w:lang w:val="en-US"/>
        </w:rPr>
        <w:t>o</w:t>
      </w:r>
      <w:r w:rsidRPr="00E83948">
        <w:rPr>
          <w:lang w:val="en-US"/>
        </w:rPr>
        <w:t>ciated with this technology.</w:t>
      </w:r>
    </w:p>
    <w:p w:rsidR="00F16B60" w:rsidRDefault="00F16B60" w:rsidP="00AC328C">
      <w:pPr>
        <w:pStyle w:val="PargrafodaLista"/>
        <w:numPr>
          <w:ilvl w:val="0"/>
          <w:numId w:val="25"/>
        </w:numPr>
        <w:rPr>
          <w:lang w:val="en-US"/>
        </w:rPr>
      </w:pPr>
      <w:r w:rsidRPr="00F16B60">
        <w:rPr>
          <w:b/>
          <w:bCs/>
          <w:lang w:val="en-US"/>
        </w:rPr>
        <w:t>To study the differences in business process models comprehension watching navigation strategies between experienced and less exp</w:t>
      </w:r>
      <w:r w:rsidRPr="00F16B60">
        <w:rPr>
          <w:b/>
          <w:bCs/>
          <w:lang w:val="en-US"/>
        </w:rPr>
        <w:t>e</w:t>
      </w:r>
      <w:r w:rsidRPr="00F16B60">
        <w:rPr>
          <w:b/>
          <w:bCs/>
          <w:lang w:val="en-US"/>
        </w:rPr>
        <w:t>rienced business designers in the modelling languages:</w:t>
      </w:r>
      <w:r w:rsidRPr="00F16B60">
        <w:rPr>
          <w:lang w:val="en-US"/>
        </w:rPr>
        <w:t xml:space="preserve"> the idea here is to use eye-tracking technology and have investigated how designers unde</w:t>
      </w:r>
      <w:r w:rsidRPr="00F16B60">
        <w:rPr>
          <w:lang w:val="en-US"/>
        </w:rPr>
        <w:t>r</w:t>
      </w:r>
      <w:r w:rsidRPr="00F16B60">
        <w:rPr>
          <w:lang w:val="en-US"/>
        </w:rPr>
        <w:t>stand business models. That is, to use the eye-tracking technology to study the differences in models comprehension and models reading navigation strategies between experienced and less experienced business designers in the notations to represent BPD, e.g., BPMN.</w:t>
      </w:r>
    </w:p>
    <w:p w:rsidR="00F16D48" w:rsidRDefault="00F16D48" w:rsidP="00AC328C">
      <w:pPr>
        <w:pStyle w:val="PargrafodaLista"/>
        <w:numPr>
          <w:ilvl w:val="0"/>
          <w:numId w:val="25"/>
        </w:numPr>
        <w:rPr>
          <w:lang w:val="en-US"/>
        </w:rPr>
      </w:pPr>
      <w:r w:rsidRPr="003D0658">
        <w:rPr>
          <w:b/>
          <w:bCs/>
          <w:lang w:val="en-US"/>
        </w:rPr>
        <w:t>To verify the cognitive effectiveness of business process models:</w:t>
      </w:r>
      <w:r w:rsidRPr="00F16D48">
        <w:rPr>
          <w:lang w:val="en-US"/>
        </w:rPr>
        <w:t xml:space="preserve"> In pa</w:t>
      </w:r>
      <w:r w:rsidRPr="00F16D48">
        <w:rPr>
          <w:lang w:val="en-US"/>
        </w:rPr>
        <w:t>r</w:t>
      </w:r>
      <w:r w:rsidRPr="00F16D48">
        <w:rPr>
          <w:lang w:val="en-US"/>
        </w:rPr>
        <w:t>ticular, the business process community is concerned with bridging the pe</w:t>
      </w:r>
      <w:r w:rsidRPr="00F16D48">
        <w:rPr>
          <w:lang w:val="en-US"/>
        </w:rPr>
        <w:t>r</w:t>
      </w:r>
      <w:r w:rsidRPr="00F16D48">
        <w:rPr>
          <w:lang w:val="en-US"/>
        </w:rPr>
        <w:t xml:space="preserve">ceived gap between sophisticated modelling languages approaches and the stakeholders with whom designers need to interact with. As such, devising ways of making these processes languages more accessible is perceived as </w:t>
      </w:r>
      <w:r w:rsidRPr="00F16D48">
        <w:rPr>
          <w:lang w:val="en-US"/>
        </w:rPr>
        <w:lastRenderedPageBreak/>
        <w:t xml:space="preserve">very important. </w:t>
      </w:r>
      <w:r w:rsidR="00ED3EF4">
        <w:rPr>
          <w:lang w:val="en-US"/>
        </w:rPr>
        <w:t>The i</w:t>
      </w:r>
      <w:r w:rsidRPr="00F16D48">
        <w:rPr>
          <w:lang w:val="en-US"/>
        </w:rPr>
        <w:t>dea here is to propose approaches to help improving the understandability of processes models, by improving the concrete sy</w:t>
      </w:r>
      <w:r w:rsidRPr="00F16D48">
        <w:rPr>
          <w:lang w:val="en-US"/>
        </w:rPr>
        <w:t>n</w:t>
      </w:r>
      <w:r w:rsidRPr="00F16D48">
        <w:rPr>
          <w:lang w:val="en-US"/>
        </w:rPr>
        <w:t>tax of those models through the definition of a set of principles, for desig</w:t>
      </w:r>
      <w:r w:rsidRPr="00F16D48">
        <w:rPr>
          <w:lang w:val="en-US"/>
        </w:rPr>
        <w:t>n</w:t>
      </w:r>
      <w:r w:rsidRPr="00F16D48">
        <w:rPr>
          <w:lang w:val="en-US"/>
        </w:rPr>
        <w:t>ing cognitively effective visual notations. In this case, cognitive effectiv</w:t>
      </w:r>
      <w:r w:rsidRPr="00F16D48">
        <w:rPr>
          <w:lang w:val="en-US"/>
        </w:rPr>
        <w:t>e</w:t>
      </w:r>
      <w:r w:rsidRPr="00F16D48">
        <w:rPr>
          <w:lang w:val="en-US"/>
        </w:rPr>
        <w:t>ness must be obtained by the speed, ease and precision with which the bus</w:t>
      </w:r>
      <w:r w:rsidRPr="00F16D48">
        <w:rPr>
          <w:lang w:val="en-US"/>
        </w:rPr>
        <w:t>i</w:t>
      </w:r>
      <w:r w:rsidRPr="00F16D48">
        <w:rPr>
          <w:lang w:val="en-US"/>
        </w:rPr>
        <w:t>ness model content can be understood by the stakeholders.</w:t>
      </w:r>
    </w:p>
    <w:p w:rsidR="00DF7BE1" w:rsidRDefault="00DF7BE1" w:rsidP="00AC328C">
      <w:pPr>
        <w:pStyle w:val="PargrafodaLista"/>
        <w:numPr>
          <w:ilvl w:val="0"/>
          <w:numId w:val="25"/>
        </w:numPr>
        <w:rPr>
          <w:lang w:val="en-US"/>
        </w:rPr>
      </w:pPr>
      <w:r w:rsidRPr="00DF7BE1">
        <w:rPr>
          <w:b/>
          <w:bCs/>
          <w:lang w:val="en-US"/>
        </w:rPr>
        <w:t>To use semiotic theory to check the denotations (signs) of the process models notations, for example, BPMN</w:t>
      </w:r>
      <w:r>
        <w:rPr>
          <w:lang w:val="en-US"/>
        </w:rPr>
        <w:t>:</w:t>
      </w:r>
      <w:r w:rsidRPr="00DF7BE1">
        <w:rPr>
          <w:lang w:val="en-US"/>
        </w:rPr>
        <w:t xml:space="preserve"> The process of interpretation, called semiosis, at the pragmatic level necessarily results from and depends on the use of the sign. So, </w:t>
      </w:r>
      <w:r w:rsidR="00ED3EF4">
        <w:rPr>
          <w:lang w:val="en-US"/>
        </w:rPr>
        <w:t xml:space="preserve">the </w:t>
      </w:r>
      <w:r w:rsidRPr="00DF7BE1">
        <w:rPr>
          <w:lang w:val="en-US"/>
        </w:rPr>
        <w:t>idea here is to use eye-tracking to validate and verify the three aspects of a sign:</w:t>
      </w:r>
      <w:r w:rsidR="00ED3EF4">
        <w:rPr>
          <w:lang w:val="en-US"/>
        </w:rPr>
        <w:t xml:space="preserve"> syntax</w:t>
      </w:r>
      <w:r w:rsidRPr="00DF7BE1">
        <w:rPr>
          <w:lang w:val="en-US"/>
        </w:rPr>
        <w:t xml:space="preserve"> (between sign representations), semantic</w:t>
      </w:r>
      <w:r w:rsidR="00ED3EF4">
        <w:rPr>
          <w:lang w:val="en-US"/>
        </w:rPr>
        <w:t>s</w:t>
      </w:r>
      <w:r w:rsidRPr="00DF7BE1">
        <w:rPr>
          <w:lang w:val="en-US"/>
        </w:rPr>
        <w:t xml:space="preserve"> (between a representation and its referent) and pragmatic</w:t>
      </w:r>
      <w:r w:rsidR="00ED3EF4">
        <w:rPr>
          <w:lang w:val="en-US"/>
        </w:rPr>
        <w:t>s</w:t>
      </w:r>
      <w:r w:rsidRPr="00DF7BE1">
        <w:rPr>
          <w:lang w:val="en-US"/>
        </w:rPr>
        <w:t xml:space="preserve"> (b</w:t>
      </w:r>
      <w:r w:rsidRPr="00DF7BE1">
        <w:rPr>
          <w:lang w:val="en-US"/>
        </w:rPr>
        <w:t>e</w:t>
      </w:r>
      <w:r w:rsidRPr="00DF7BE1">
        <w:rPr>
          <w:lang w:val="en-US"/>
        </w:rPr>
        <w:t xml:space="preserve">tween the representation and the interpretation) </w:t>
      </w:r>
      <w:r w:rsidR="00ED3EF4">
        <w:rPr>
          <w:lang w:val="en-US"/>
        </w:rPr>
        <w:t xml:space="preserve">in </w:t>
      </w:r>
      <w:r w:rsidRPr="00DF7BE1">
        <w:rPr>
          <w:lang w:val="en-US"/>
        </w:rPr>
        <w:t>semiotic levels. This r</w:t>
      </w:r>
      <w:r w:rsidRPr="00DF7BE1">
        <w:rPr>
          <w:lang w:val="en-US"/>
        </w:rPr>
        <w:t>e</w:t>
      </w:r>
      <w:r w:rsidRPr="00DF7BE1">
        <w:rPr>
          <w:lang w:val="en-US"/>
        </w:rPr>
        <w:t>search can be viewed in terms of its potential in fluence on the stakehol</w:t>
      </w:r>
      <w:r w:rsidRPr="00DF7BE1">
        <w:rPr>
          <w:lang w:val="en-US"/>
        </w:rPr>
        <w:t>d</w:t>
      </w:r>
      <w:r w:rsidRPr="00DF7BE1">
        <w:rPr>
          <w:lang w:val="en-US"/>
        </w:rPr>
        <w:t xml:space="preserve">ers’ subsequent actions as a means of communication, according to </w:t>
      </w:r>
      <w:r w:rsidR="00ED3EF4">
        <w:rPr>
          <w:lang w:val="en-US"/>
        </w:rPr>
        <w:t xml:space="preserve">the </w:t>
      </w:r>
      <w:r w:rsidRPr="00DF7BE1">
        <w:rPr>
          <w:lang w:val="en-US"/>
        </w:rPr>
        <w:t>u</w:t>
      </w:r>
      <w:r w:rsidRPr="00DF7BE1">
        <w:rPr>
          <w:lang w:val="en-US"/>
        </w:rPr>
        <w:t>n</w:t>
      </w:r>
      <w:r w:rsidRPr="00DF7BE1">
        <w:rPr>
          <w:lang w:val="en-US"/>
        </w:rPr>
        <w:t>derstanding of the process model</w:t>
      </w:r>
      <w:r w:rsidR="00ED3EF4">
        <w:rPr>
          <w:lang w:val="en-US"/>
        </w:rPr>
        <w:t>’s</w:t>
      </w:r>
      <w:r w:rsidRPr="00DF7BE1">
        <w:rPr>
          <w:lang w:val="en-US"/>
        </w:rPr>
        <w:t xml:space="preserve"> artifacts.</w:t>
      </w:r>
    </w:p>
    <w:p w:rsidR="00AE22C4" w:rsidRPr="00371C10" w:rsidRDefault="00AE22C4" w:rsidP="00AC328C">
      <w:pPr>
        <w:pStyle w:val="heading1"/>
        <w:numPr>
          <w:ilvl w:val="0"/>
          <w:numId w:val="23"/>
        </w:numPr>
        <w:rPr>
          <w:lang w:val="en-US"/>
        </w:rPr>
      </w:pPr>
      <w:r w:rsidRPr="00371C10">
        <w:rPr>
          <w:lang w:val="en-US"/>
        </w:rPr>
        <w:t>Conclusions</w:t>
      </w:r>
    </w:p>
    <w:p w:rsidR="00DD41B8" w:rsidRDefault="00DD41B8" w:rsidP="007F4811">
      <w:pPr>
        <w:overflowPunct/>
        <w:autoSpaceDE/>
        <w:autoSpaceDN/>
        <w:adjustRightInd/>
        <w:textAlignment w:val="auto"/>
        <w:rPr>
          <w:lang w:val="en-US"/>
        </w:rPr>
      </w:pPr>
      <w:r w:rsidRPr="004F63A2">
        <w:rPr>
          <w:lang w:val="en-US"/>
        </w:rPr>
        <w:t>Performing an SLR is not a simple task. The challenges are several and the skills and time required are not always available in a research group, and hardly in an indu</w:t>
      </w:r>
      <w:r w:rsidRPr="004F63A2">
        <w:rPr>
          <w:lang w:val="en-US"/>
        </w:rPr>
        <w:t>s</w:t>
      </w:r>
      <w:r w:rsidRPr="004F63A2">
        <w:rPr>
          <w:lang w:val="en-US"/>
        </w:rPr>
        <w:t>try-like set up. This paper presents an enriched SLR process with control activities and discusses how to achieve the prescribed objectives. Also, it shares a set of te</w:t>
      </w:r>
      <w:r w:rsidRPr="004F63A2">
        <w:rPr>
          <w:lang w:val="en-US"/>
        </w:rPr>
        <w:t>m</w:t>
      </w:r>
      <w:r w:rsidRPr="004F63A2">
        <w:rPr>
          <w:lang w:val="en-US"/>
        </w:rPr>
        <w:t>plates to register and trace data and decisions along the process</w:t>
      </w:r>
      <w:ins w:id="396" w:author="Evelyne" w:date="2020-05-05T05:11:00Z">
        <w:r w:rsidR="00DB7D74">
          <w:rPr>
            <w:lang w:val="en-US"/>
          </w:rPr>
          <w:t>.</w:t>
        </w:r>
      </w:ins>
      <w:del w:id="397" w:author="Evelyne" w:date="2020-05-05T05:11:00Z">
        <w:r w:rsidRPr="004F63A2" w:rsidDel="00DB7D74">
          <w:rPr>
            <w:lang w:val="en-US"/>
          </w:rPr>
          <w:delText xml:space="preserve"> </w:delText>
        </w:r>
        <w:r w:rsidR="00ED3EF4" w:rsidDel="00DB7D74">
          <w:rPr>
            <w:lang w:val="en-US"/>
          </w:rPr>
          <w:delText>are</w:delText>
        </w:r>
        <w:r w:rsidRPr="004F63A2" w:rsidDel="00DB7D74">
          <w:rPr>
            <w:lang w:val="en-US"/>
          </w:rPr>
          <w:delText xml:space="preserve"> also presented</w:delText>
        </w:r>
        <w:r w:rsidR="008C78EE" w:rsidDel="00DB7D74">
          <w:rPr>
            <w:lang w:val="en-US"/>
          </w:rPr>
          <w:delText>.</w:delText>
        </w:r>
      </w:del>
    </w:p>
    <w:p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The </w:t>
      </w:r>
      <w:r w:rsidR="00ED3EF4">
        <w:rPr>
          <w:lang w:val="en-US"/>
        </w:rPr>
        <w:t>final</w:t>
      </w:r>
      <w:r w:rsidRPr="004F63A2">
        <w:rPr>
          <w:lang w:val="en-US"/>
        </w:rPr>
        <w:t xml:space="preserve"> result is an overview of the current practice of eye-tracking in business process models,</w:t>
      </w:r>
      <w:r w:rsidR="004805C2" w:rsidRPr="004805C2">
        <w:rPr>
          <w:lang w:val="en-US"/>
        </w:rPr>
        <w:t xml:space="preserve"> and it can be seen that the business process community </w:t>
      </w:r>
      <w:r w:rsidR="00691B7B" w:rsidRPr="00EA6100">
        <w:rPr>
          <w:lang w:val="en-US"/>
        </w:rPr>
        <w:t>takes little advantage from</w:t>
      </w:r>
      <w:ins w:id="398" w:author="Evelyne" w:date="2020-05-05T05:12:00Z">
        <w:r w:rsidR="00DB7D74">
          <w:rPr>
            <w:lang w:val="en-US"/>
          </w:rPr>
          <w:t xml:space="preserve"> </w:t>
        </w:r>
      </w:ins>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rsidR="008F4AB1" w:rsidRDefault="00DD41B8" w:rsidP="00AB103B">
      <w:pPr>
        <w:rPr>
          <w:lang w:val="en-US"/>
        </w:rPr>
      </w:pPr>
      <w:r w:rsidRPr="004F63A2">
        <w:rPr>
          <w:lang w:val="en-US"/>
        </w:rPr>
        <w:t>These issues identified can be used to offer a research agenda. In works intended for the near future, we will focus our research on the systematization of the manner in which an evaluation with an eye-tracking should be built. Also, we will contribute to improve the state of practice with the conduction of controlled experiments to ev</w:t>
      </w:r>
      <w:r w:rsidRPr="004F63A2">
        <w:rPr>
          <w:lang w:val="en-US"/>
        </w:rPr>
        <w:t>a</w:t>
      </w:r>
      <w:r w:rsidRPr="004F63A2">
        <w:rPr>
          <w:lang w:val="en-US"/>
        </w:rPr>
        <w:t>luate the understanding of business process modeling on the fly</w:t>
      </w:r>
    </w:p>
    <w:p w:rsidR="008A6ED2" w:rsidRPr="008A6ED2" w:rsidRDefault="008A6ED2" w:rsidP="008A6ED2">
      <w:pPr>
        <w:pStyle w:val="heading1"/>
        <w:numPr>
          <w:ilvl w:val="0"/>
          <w:numId w:val="0"/>
        </w:numPr>
        <w:ind w:left="567" w:hanging="567"/>
        <w:rPr>
          <w:lang w:val="en-US"/>
        </w:rPr>
      </w:pPr>
      <w:r w:rsidRPr="008A6ED2">
        <w:rPr>
          <w:lang w:val="en-US"/>
        </w:rPr>
        <w:t>Acknowledgements</w:t>
      </w:r>
    </w:p>
    <w:p w:rsidR="00CE0500" w:rsidRPr="00CE0500" w:rsidRDefault="008A6ED2" w:rsidP="00CE0500">
      <w:pPr>
        <w:overflowPunct/>
        <w:autoSpaceDE/>
        <w:autoSpaceDN/>
        <w:adjustRightInd/>
        <w:ind w:firstLine="0"/>
        <w:textAlignment w:val="auto"/>
        <w:rPr>
          <w:lang w:val="en-US"/>
        </w:rPr>
      </w:pPr>
      <w:r w:rsidRPr="008A6ED2">
        <w:rPr>
          <w:lang w:val="en-US"/>
        </w:rPr>
        <w:t>This research was funded by CNPq (Process Ref. 433419/2018-0). We would like to thank the NEPSI research group at UFPE for their support during this work.</w:t>
      </w:r>
    </w:p>
    <w:p w:rsidR="00FA4D27" w:rsidRPr="008C060A" w:rsidRDefault="009B2539" w:rsidP="00FA4D27">
      <w:pPr>
        <w:pStyle w:val="heading1"/>
        <w:numPr>
          <w:ilvl w:val="0"/>
          <w:numId w:val="0"/>
        </w:numPr>
        <w:ind w:left="567" w:hanging="567"/>
        <w:rPr>
          <w:lang w:val="en-GB"/>
          <w:rPrChange w:id="399" w:author="Evelyne" w:date="2020-05-05T03:52:00Z">
            <w:rPr/>
          </w:rPrChange>
        </w:rPr>
      </w:pPr>
      <w:r w:rsidRPr="008C060A">
        <w:rPr>
          <w:lang w:val="en-GB"/>
          <w:rPrChange w:id="400" w:author="Evelyne" w:date="2020-05-05T03:52:00Z">
            <w:rPr/>
          </w:rPrChange>
        </w:rPr>
        <w:lastRenderedPageBreak/>
        <w:t>References</w:t>
      </w:r>
    </w:p>
    <w:p w:rsidR="00DA0928" w:rsidRPr="00DA0928" w:rsidRDefault="00D86E6A" w:rsidP="00DA0928">
      <w:pPr>
        <w:pStyle w:val="p1a"/>
        <w:rPr>
          <w:lang w:val="en-US"/>
        </w:rPr>
      </w:pPr>
      <w:r w:rsidRPr="008C060A">
        <w:rPr>
          <w:lang w:val="en-GB"/>
          <w:rPrChange w:id="401" w:author="Evelyne" w:date="2020-05-05T03:52:00Z">
            <w:rPr/>
          </w:rPrChange>
        </w:rPr>
        <w:tab/>
      </w:r>
      <w:r w:rsidR="00DA0928" w:rsidRPr="008C060A">
        <w:rPr>
          <w:lang w:val="en-GB"/>
          <w:rPrChange w:id="402" w:author="Evelyne" w:date="2020-05-05T03:52:00Z">
            <w:rPr/>
          </w:rPrChange>
        </w:rPr>
        <w:t xml:space="preserve">Alotaibi, Y., &amp; Liu, F. (2017). </w:t>
      </w:r>
      <w:r w:rsidR="00DA0928" w:rsidRPr="00DA0928">
        <w:rPr>
          <w:lang w:val="en-US"/>
        </w:rPr>
        <w:t>Survey of business process management: challenges and solutions. Enterprise Information Systems, 11, 1119–1153. doi:10.1080/17517575.2016.1161238.</w:t>
      </w:r>
    </w:p>
    <w:p w:rsidR="00DA0928" w:rsidRPr="00B801C2" w:rsidRDefault="00D86E6A" w:rsidP="00DA0928">
      <w:pPr>
        <w:pStyle w:val="p1a"/>
        <w:rPr>
          <w:lang w:val="fr-FR"/>
        </w:rPr>
      </w:pPr>
      <w:r>
        <w:rPr>
          <w:lang w:val="en-US"/>
        </w:rPr>
        <w:tab/>
      </w:r>
      <w:r w:rsidR="00DA0928" w:rsidRPr="00DA0928">
        <w:rPr>
          <w:lang w:val="en-US"/>
        </w:rPr>
        <w:t xml:space="preserve">Bera, P., Soffer, P., &amp; Parsons, J. (2019). Using eye tracking to expose cognitive processes in understanding conceptual models. </w:t>
      </w:r>
      <w:r w:rsidR="00DA0928" w:rsidRPr="00B801C2">
        <w:rPr>
          <w:lang w:val="fr-FR"/>
        </w:rPr>
        <w:t>MIS Quarterly, 43, 1105–1126. doi:https://doi.org/10.25300/MISQ/2019/14163.</w:t>
      </w:r>
    </w:p>
    <w:p w:rsidR="00DA0928" w:rsidRPr="00DA0928" w:rsidRDefault="00D86E6A" w:rsidP="00DA0928">
      <w:pPr>
        <w:pStyle w:val="p1a"/>
        <w:rPr>
          <w:lang w:val="en-US"/>
        </w:rPr>
      </w:pPr>
      <w:r w:rsidRPr="00B801C2">
        <w:rPr>
          <w:lang w:val="fr-FR"/>
        </w:rPr>
        <w:tab/>
      </w:r>
      <w:r w:rsidR="00DA0928" w:rsidRPr="008C060A">
        <w:rPr>
          <w:lang w:val="en-GB"/>
        </w:rPr>
        <w:t xml:space="preserve">Burattin, A., Kaiser, M., Neurauter, M., &amp; Weber, B. (2019). </w:t>
      </w:r>
      <w:r w:rsidR="00DA0928" w:rsidRPr="00DA0928">
        <w:rPr>
          <w:lang w:val="en-US"/>
        </w:rPr>
        <w:t>Learning process modeling phases from modeling interactions and eye tracking data. Data Knowledge Engineering, 121, 1–17. URL: http://www.sciencedirect.com/science/article/pii/S0169023X17303282. doi:https://doi.org/10.1016/j.datak.2019.04.001.</w:t>
      </w:r>
    </w:p>
    <w:p w:rsidR="00DA0928" w:rsidRPr="00DA0928" w:rsidRDefault="00D86E6A" w:rsidP="00DA0928">
      <w:pPr>
        <w:pStyle w:val="p1a"/>
        <w:rPr>
          <w:lang w:val="en-US"/>
        </w:rPr>
      </w:pPr>
      <w:r>
        <w:rPr>
          <w:lang w:val="en-US"/>
        </w:rPr>
        <w:tab/>
      </w:r>
      <w:r w:rsidR="00DA0928" w:rsidRPr="00DA0928">
        <w:rPr>
          <w:lang w:val="en-US"/>
        </w:rPr>
        <w:t>Chen, T., Wang, W., Indulska, M., &amp; Sadiq, S. (2018). Business process and rule integration approaches - an empirical analysis. In M. Weske, M. Montali, I. Weber, &amp; J. vomBrocke (Eds.), Business Process Management Forum (pp. 37–52). Cham: Springer International Publishing</w:t>
      </w:r>
    </w:p>
    <w:p w:rsidR="00DA0928" w:rsidRPr="00DA0928" w:rsidRDefault="00D86E6A" w:rsidP="00DA0928">
      <w:pPr>
        <w:pStyle w:val="p1a"/>
        <w:rPr>
          <w:lang w:val="en-US"/>
        </w:rPr>
      </w:pPr>
      <w:r>
        <w:rPr>
          <w:lang w:val="en-US"/>
        </w:rPr>
        <w:tab/>
      </w:r>
      <w:r w:rsidR="00DA0928" w:rsidRPr="00DA0928">
        <w:rPr>
          <w:lang w:val="en-US"/>
        </w:rPr>
        <w:t>Dikici, A., Turetken, O., &amp;Demirors, O. (2018). Factors influencing the understa</w:t>
      </w:r>
      <w:r w:rsidR="00DA0928" w:rsidRPr="00DA0928">
        <w:rPr>
          <w:lang w:val="en-US"/>
        </w:rPr>
        <w:t>n</w:t>
      </w:r>
      <w:r w:rsidR="00DA0928" w:rsidRPr="00DA0928">
        <w:rPr>
          <w:lang w:val="en-US"/>
        </w:rPr>
        <w:t>dability of process models: A systematic literature review. Information and Software Technology, 93, 112–129. doi:https://doi.org/10.1016/j.infsof.2017.09.001.</w:t>
      </w:r>
    </w:p>
    <w:p w:rsidR="00DA0928" w:rsidRPr="00DA0928" w:rsidRDefault="00D86E6A" w:rsidP="00DA0928">
      <w:pPr>
        <w:pStyle w:val="p1a"/>
        <w:rPr>
          <w:lang w:val="en-US"/>
        </w:rPr>
      </w:pPr>
      <w:r>
        <w:rPr>
          <w:lang w:val="en-US"/>
        </w:rPr>
        <w:tab/>
      </w:r>
      <w:r w:rsidR="00DA0928" w:rsidRPr="00DA0928">
        <w:rPr>
          <w:lang w:val="en-US"/>
        </w:rPr>
        <w:t>Figl, K. (2017). Comprehension of procedural visual business process models. Business Information Systems Engineering, 59, 41–67. doi:https://doi.org/10.1007/s12599-016-0460-2.</w:t>
      </w:r>
    </w:p>
    <w:p w:rsidR="00DA0928" w:rsidRPr="00DA0928" w:rsidRDefault="00D86E6A" w:rsidP="00DA0928">
      <w:pPr>
        <w:pStyle w:val="p1a"/>
        <w:rPr>
          <w:lang w:val="en-US"/>
        </w:rPr>
      </w:pPr>
      <w:r>
        <w:rPr>
          <w:lang w:val="en-US"/>
        </w:rPr>
        <w:tab/>
      </w:r>
      <w:r w:rsidR="00DA0928" w:rsidRPr="00DA0928">
        <w:rPr>
          <w:lang w:val="en-US"/>
        </w:rPr>
        <w:t>Figl, K., &amp; Recker, J. (2016). Exploring cognitive style and taskspecific pref</w:t>
      </w:r>
      <w:r w:rsidR="00DA0928" w:rsidRPr="00DA0928">
        <w:rPr>
          <w:lang w:val="en-US"/>
        </w:rPr>
        <w:t>e</w:t>
      </w:r>
      <w:r w:rsidR="00DA0928" w:rsidRPr="00DA0928">
        <w:rPr>
          <w:lang w:val="en-US"/>
        </w:rPr>
        <w:t>rences for process representations. Requir. Eng., 21, 63–85. doi:10.1007/s00766-014-0210-2.</w:t>
      </w:r>
    </w:p>
    <w:p w:rsidR="00DA0928" w:rsidRDefault="00D9374D" w:rsidP="00DA0928">
      <w:pPr>
        <w:pStyle w:val="p1a"/>
        <w:rPr>
          <w:lang w:val="en-US"/>
        </w:rPr>
      </w:pPr>
      <w:r>
        <w:rPr>
          <w:lang w:val="en-US"/>
        </w:rPr>
        <w:tab/>
      </w:r>
      <w:r w:rsidR="00DA0928" w:rsidRPr="00DA0928">
        <w:rPr>
          <w:lang w:val="en-US"/>
        </w:rPr>
        <w:t xml:space="preserve">Gibson, D., Goldenson, D., &amp;Kost, K. (2006). Performance Results of CMMI-Based Process Improvement. Technical Report CMU/SEI-2006-TR-004 Software Engineering Institute, Carnegie Mellon University Pittsburh, PA. URL: </w:t>
      </w:r>
      <w:r w:rsidR="0055061D">
        <w:fldChar w:fldCharType="begin"/>
      </w:r>
      <w:r w:rsidR="0055061D" w:rsidRPr="008C060A">
        <w:rPr>
          <w:lang w:val="en-GB"/>
          <w:rPrChange w:id="403" w:author="Evelyne" w:date="2020-05-05T03:52:00Z">
            <w:rPr/>
          </w:rPrChange>
        </w:rPr>
        <w:instrText>HYPERLINK "http://resources.sei.cmu.edu/library/asset-view.cfm?AssetID=8065"</w:instrText>
      </w:r>
      <w:r w:rsidR="0055061D">
        <w:fldChar w:fldCharType="separate"/>
      </w:r>
      <w:r w:rsidRPr="007B6FA4">
        <w:rPr>
          <w:rStyle w:val="Hyperlink"/>
          <w:lang w:val="en-US"/>
        </w:rPr>
        <w:t>http://resources.sei.cmu.edu/library/asset-view.cfm?AssetID=8065</w:t>
      </w:r>
      <w:r w:rsidR="0055061D">
        <w:fldChar w:fldCharType="end"/>
      </w:r>
      <w:r w:rsidR="00DA0928" w:rsidRPr="00DA0928">
        <w:rPr>
          <w:lang w:val="en-US"/>
        </w:rPr>
        <w:t>.</w:t>
      </w:r>
    </w:p>
    <w:p w:rsidR="00D9374D" w:rsidRPr="00D9374D" w:rsidRDefault="00D9374D" w:rsidP="00D9374D">
      <w:pPr>
        <w:pStyle w:val="p1a"/>
        <w:rPr>
          <w:lang w:val="en-US"/>
        </w:rPr>
      </w:pPr>
      <w:r>
        <w:rPr>
          <w:lang w:val="en-US"/>
        </w:rPr>
        <w:tab/>
      </w:r>
      <w:r w:rsidRPr="00D9374D">
        <w:rPr>
          <w:lang w:val="en-US"/>
        </w:rPr>
        <w:t>Gordijn, J.; Akkermans, H.; Van Vliet, H. Business modelling is not process mo</w:t>
      </w:r>
      <w:r w:rsidRPr="00D9374D">
        <w:rPr>
          <w:lang w:val="en-US"/>
        </w:rPr>
        <w:t>d</w:t>
      </w:r>
      <w:r w:rsidRPr="00D9374D">
        <w:rPr>
          <w:lang w:val="en-US"/>
        </w:rPr>
        <w:t>elling. In: Conceptual modeling for e-business and the web (2000), pp. 40–51.</w:t>
      </w:r>
      <w:r>
        <w:rPr>
          <w:lang w:val="en-US"/>
        </w:rPr>
        <w:t xml:space="preserve">doi: </w:t>
      </w:r>
      <w:r w:rsidRPr="00D9374D">
        <w:rPr>
          <w:lang w:val="en-US"/>
        </w:rPr>
        <w:t>https://doi.org/10.1007/3-540-45394-6_5</w:t>
      </w:r>
      <w:r>
        <w:rPr>
          <w:lang w:val="en-US"/>
        </w:rPr>
        <w:t>.</w:t>
      </w:r>
    </w:p>
    <w:p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w:t>
      </w:r>
      <w:r w:rsidR="00DA0928" w:rsidRPr="00DA0928">
        <w:rPr>
          <w:lang w:val="en-US"/>
        </w:rPr>
        <w:t>e</w:t>
      </w:r>
      <w:r w:rsidR="00DA0928" w:rsidRPr="00DA0928">
        <w:rPr>
          <w:lang w:val="en-US"/>
        </w:rPr>
        <w:t>dictions, for measuring software development project’s performance benefits.</w:t>
      </w:r>
    </w:p>
    <w:p w:rsidR="00DA0928" w:rsidRPr="00DA0928" w:rsidRDefault="00D86E6A" w:rsidP="00DA0928">
      <w:pPr>
        <w:pStyle w:val="p1a"/>
        <w:rPr>
          <w:lang w:val="en-US"/>
        </w:rPr>
      </w:pPr>
      <w:r>
        <w:rPr>
          <w:lang w:val="en-US"/>
        </w:rPr>
        <w:tab/>
      </w:r>
      <w:r w:rsidR="00DA0928" w:rsidRPr="00DA0928">
        <w:rPr>
          <w:lang w:val="en-US"/>
        </w:rPr>
        <w:t>Indulska, M., zurMuehlen, M., &amp; Recker, J. (2009). Measuring method complexity : The case of the business process modeling notation.</w:t>
      </w:r>
    </w:p>
    <w:p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interfaceof language, vision, and action: Eye movements and the visual world (pp.105–133). Psychology Press.</w:t>
      </w:r>
    </w:p>
    <w:p w:rsidR="00DA0928" w:rsidRPr="00DA0928" w:rsidRDefault="00D86E6A" w:rsidP="00DA0928">
      <w:pPr>
        <w:pStyle w:val="p1a"/>
        <w:rPr>
          <w:lang w:val="en-US"/>
        </w:rPr>
      </w:pPr>
      <w:r>
        <w:rPr>
          <w:lang w:val="en-US"/>
        </w:rPr>
        <w:tab/>
      </w:r>
      <w:r w:rsidR="00DA0928" w:rsidRPr="00DA0928">
        <w:rPr>
          <w:lang w:val="en-US"/>
        </w:rPr>
        <w:t>Jamshidi, P., Ghafari, M., Ahmad, A., &amp;Pahl, C. (2012). A protocol for systematic literature review on architecture-centric software evolution research. Technical R</w:t>
      </w:r>
      <w:r w:rsidR="00DA0928" w:rsidRPr="00DA0928">
        <w:rPr>
          <w:lang w:val="en-US"/>
        </w:rPr>
        <w:t>e</w:t>
      </w:r>
      <w:r w:rsidR="00DA0928" w:rsidRPr="00DA0928">
        <w:rPr>
          <w:lang w:val="en-US"/>
        </w:rPr>
        <w:t>port, Lero - The Irish Software Engineering Research Centre, Dublin City University, Oct.</w:t>
      </w:r>
    </w:p>
    <w:p w:rsidR="00DA0928" w:rsidRPr="00DA0928" w:rsidRDefault="00D86E6A" w:rsidP="00DA0928">
      <w:pPr>
        <w:pStyle w:val="p1a"/>
        <w:rPr>
          <w:lang w:val="en-US"/>
        </w:rPr>
      </w:pPr>
      <w:r>
        <w:rPr>
          <w:lang w:val="en-US"/>
        </w:rPr>
        <w:lastRenderedPageBreak/>
        <w:tab/>
      </w:r>
      <w:r w:rsidR="00DA0928" w:rsidRPr="008C060A">
        <w:rPr>
          <w:rPrChange w:id="404" w:author="Evelyne" w:date="2020-05-05T03:52:00Z">
            <w:rPr>
              <w:lang w:val="en-US"/>
            </w:rPr>
          </w:rPrChange>
        </w:rPr>
        <w:t xml:space="preserve">Kitchenham, B. A., Dyba, T., &amp; Jorgensen, M. (2004). </w:t>
      </w:r>
      <w:r w:rsidR="00DA0928" w:rsidRPr="00DA0928">
        <w:rPr>
          <w:lang w:val="en-US"/>
        </w:rPr>
        <w:t>Evidence-based software engineering. In Proceedings of the 26th International Conference on Software Eng</w:t>
      </w:r>
      <w:r w:rsidR="00DA0928" w:rsidRPr="00DA0928">
        <w:rPr>
          <w:lang w:val="en-US"/>
        </w:rPr>
        <w:t>i</w:t>
      </w:r>
      <w:r w:rsidR="00DA0928" w:rsidRPr="00DA0928">
        <w:rPr>
          <w:lang w:val="en-US"/>
        </w:rPr>
        <w:t>neering ICSE ’04 (p. 273–281). USA: IEEE Computer Society.</w:t>
      </w:r>
    </w:p>
    <w:p w:rsidR="00DA0928" w:rsidRPr="00DA0928" w:rsidRDefault="00D86E6A" w:rsidP="00DA0928">
      <w:pPr>
        <w:pStyle w:val="p1a"/>
        <w:rPr>
          <w:lang w:val="en-US"/>
        </w:rPr>
      </w:pPr>
      <w:r>
        <w:rPr>
          <w:lang w:val="en-US"/>
        </w:rPr>
        <w:tab/>
      </w:r>
      <w:r w:rsidR="00DA0928" w:rsidRPr="00DA0928">
        <w:rPr>
          <w:lang w:val="en-US"/>
        </w:rPr>
        <w:t>Kitchenham, B., &amp; Charters, S. (2007). Guidelines for performing systematic lit</w:t>
      </w:r>
      <w:r w:rsidR="00DA0928" w:rsidRPr="00DA0928">
        <w:rPr>
          <w:lang w:val="en-US"/>
        </w:rPr>
        <w:t>e</w:t>
      </w:r>
      <w:r w:rsidR="00DA0928" w:rsidRPr="00DA0928">
        <w:rPr>
          <w:lang w:val="en-US"/>
        </w:rPr>
        <w:t>rature reviews in software engineering. http://www.dur.ac.uk/ebse/resources/Systematic-reviews-5-8.pdf. Technical Report, EBSE 2007-001, Keele University and Durham University Joint Report.</w:t>
      </w:r>
    </w:p>
    <w:p w:rsidR="00DA0928" w:rsidRPr="00DA0928" w:rsidRDefault="00D86E6A" w:rsidP="00DA0928">
      <w:pPr>
        <w:pStyle w:val="p1a"/>
        <w:rPr>
          <w:lang w:val="en-US"/>
        </w:rPr>
      </w:pPr>
      <w:r>
        <w:rPr>
          <w:lang w:val="en-US"/>
        </w:rPr>
        <w:tab/>
      </w:r>
      <w:r w:rsidR="00DA0928" w:rsidRPr="00DA0928">
        <w:rPr>
          <w:lang w:val="en-US"/>
        </w:rPr>
        <w:t>Kitchenham, K., Budgen, D., &amp; Brereton, P. (2011). Using mapping studies as the basis for further research - a participant-observer case study. Inf. Softw. Technol., 53 , 638–651</w:t>
      </w:r>
      <w:r>
        <w:rPr>
          <w:lang w:val="en-US"/>
        </w:rPr>
        <w:t>.</w:t>
      </w:r>
    </w:p>
    <w:p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rsidR="00DA0928" w:rsidRPr="00DA0928" w:rsidRDefault="00D86E6A" w:rsidP="00DA0928">
      <w:pPr>
        <w:pStyle w:val="p1a"/>
        <w:rPr>
          <w:lang w:val="en-US"/>
        </w:rPr>
      </w:pPr>
      <w:r>
        <w:rPr>
          <w:lang w:val="en-US"/>
        </w:rPr>
        <w:tab/>
      </w:r>
      <w:r w:rsidR="00DA0928" w:rsidRPr="00DA0928">
        <w:rPr>
          <w:lang w:val="en-US"/>
        </w:rPr>
        <w:t>Laue, R., &amp;Gadatsch, A. (2011). Measuring the understandability of business process models - are we asking the right questions? In M. zurMuehlen, &amp; J. Su (Eds.), Business Process Management Workshops (pp. 37–48). Berlin, Heidelberg: Springer Berlin Heidelberg.</w:t>
      </w:r>
    </w:p>
    <w:p w:rsidR="00DA0928" w:rsidRPr="00DA0928" w:rsidRDefault="00D86E6A" w:rsidP="00DA0928">
      <w:pPr>
        <w:pStyle w:val="p1a"/>
        <w:rPr>
          <w:lang w:val="en-US"/>
        </w:rPr>
      </w:pPr>
      <w:r>
        <w:rPr>
          <w:lang w:val="en-US"/>
        </w:rPr>
        <w:tab/>
      </w:r>
      <w:r w:rsidR="00DA0928" w:rsidRPr="00DA0928">
        <w:rPr>
          <w:lang w:val="en-US"/>
        </w:rPr>
        <w:t>Melcher, J., &amp;Seese, D. (2008). Towards validating prediction systems for process understandability: Measuring process understandability. In 10th International Symp</w:t>
      </w:r>
      <w:r w:rsidR="00DA0928" w:rsidRPr="00DA0928">
        <w:rPr>
          <w:lang w:val="en-US"/>
        </w:rPr>
        <w:t>o</w:t>
      </w:r>
      <w:r w:rsidR="00DA0928" w:rsidRPr="00DA0928">
        <w:rPr>
          <w:lang w:val="en-US"/>
        </w:rPr>
        <w:t>sium on Symbolic and Numeric Algorithms for Scientific Computing (pp. 564–571).</w:t>
      </w:r>
    </w:p>
    <w:p w:rsidR="00DA0928" w:rsidRPr="00DA0928" w:rsidRDefault="00D86E6A" w:rsidP="00DA0928">
      <w:pPr>
        <w:pStyle w:val="p1a"/>
        <w:rPr>
          <w:lang w:val="en-US"/>
        </w:rPr>
      </w:pPr>
      <w:r>
        <w:rPr>
          <w:lang w:val="en-US"/>
        </w:rPr>
        <w:tab/>
      </w:r>
      <w:r w:rsidR="00DA0928" w:rsidRPr="00DA0928">
        <w:rPr>
          <w:lang w:val="en-US"/>
        </w:rPr>
        <w:t>Mendling, J., Reijers, H. A., &amp; Cardoso, J. (2007). What makes process models understandable? In G. Alonso, P. Dadam, &amp; M. Rosemann (Eds.), Business Process Management (pp. 48–63). Berlin, Heidelberg: Springer Berlin Heidelberg.</w:t>
      </w:r>
    </w:p>
    <w:p w:rsidR="00DA0928" w:rsidRPr="00DA0928" w:rsidRDefault="00D86E6A" w:rsidP="00DA0928">
      <w:pPr>
        <w:pStyle w:val="p1a"/>
        <w:rPr>
          <w:lang w:val="en-US"/>
        </w:rPr>
      </w:pPr>
      <w:r>
        <w:rPr>
          <w:lang w:val="en-US"/>
        </w:rPr>
        <w:tab/>
      </w:r>
      <w:r w:rsidR="00DA0928" w:rsidRPr="00DA0928">
        <w:rPr>
          <w:lang w:val="en-US"/>
        </w:rPr>
        <w:t>Mendling, J., Strembeck, M., &amp; Recker, J. (2012). Factors of process model co</w:t>
      </w:r>
      <w:r w:rsidR="00DA0928" w:rsidRPr="00DA0928">
        <w:rPr>
          <w:lang w:val="en-US"/>
        </w:rPr>
        <w:t>m</w:t>
      </w:r>
      <w:r w:rsidR="00DA0928" w:rsidRPr="00DA0928">
        <w:rPr>
          <w:lang w:val="en-US"/>
        </w:rPr>
        <w:t>prehension—findings from a series of experiments. Decision Support Systems, 53 , 195–206. doi:https://doi.org/10.1016/j.dss.2011.12.013.</w:t>
      </w:r>
    </w:p>
    <w:p w:rsidR="00DA0928" w:rsidRPr="00DA0928" w:rsidRDefault="00D86E6A" w:rsidP="00DA0928">
      <w:pPr>
        <w:pStyle w:val="p1a"/>
        <w:rPr>
          <w:lang w:val="en-US"/>
        </w:rPr>
      </w:pPr>
      <w:r>
        <w:rPr>
          <w:lang w:val="en-US"/>
        </w:rPr>
        <w:tab/>
      </w:r>
      <w:r w:rsidR="00DA0928" w:rsidRPr="00DA0928">
        <w:rPr>
          <w:lang w:val="en-US"/>
        </w:rPr>
        <w:t>Mendoza, V., da Silveira, D. S., Albuquerque, M. L., &amp;Ar</w:t>
      </w:r>
      <w:r>
        <w:rPr>
          <w:lang w:val="en-US"/>
        </w:rPr>
        <w:t>á</w:t>
      </w:r>
      <w:r w:rsidR="00DA0928" w:rsidRPr="00DA0928">
        <w:rPr>
          <w:lang w:val="en-US"/>
        </w:rPr>
        <w:t>ujo, J. (2018). Verif</w:t>
      </w:r>
      <w:r w:rsidR="00DA0928" w:rsidRPr="00DA0928">
        <w:rPr>
          <w:lang w:val="en-US"/>
        </w:rPr>
        <w:t>y</w:t>
      </w:r>
      <w:r w:rsidR="00DA0928" w:rsidRPr="00DA0928">
        <w:rPr>
          <w:lang w:val="en-US"/>
        </w:rPr>
        <w:t>ing bpmn understandability with novice business managers. In Proceedings of the 33rd Annual ACM Symposium on Applied Computing SAC ’18 (p. 94–101). New York, NY, USA: Association for Computing Machinery. doi:10.1145/3167132.3167139.</w:t>
      </w:r>
    </w:p>
    <w:p w:rsidR="00DA0928" w:rsidRPr="00DA0928" w:rsidRDefault="00D86E6A" w:rsidP="00DA0928">
      <w:pPr>
        <w:pStyle w:val="p1a"/>
        <w:rPr>
          <w:lang w:val="en-US"/>
        </w:rPr>
      </w:pPr>
      <w:r>
        <w:rPr>
          <w:lang w:val="en-US"/>
        </w:rPr>
        <w:tab/>
      </w:r>
      <w:r w:rsidR="00DA0928" w:rsidRPr="00DA0928">
        <w:rPr>
          <w:lang w:val="en-US"/>
        </w:rPr>
        <w:t>Moody, D. (2009). The “physics” of notations: Toward a scientific basis for co</w:t>
      </w:r>
      <w:r w:rsidR="00DA0928" w:rsidRPr="00DA0928">
        <w:rPr>
          <w:lang w:val="en-US"/>
        </w:rPr>
        <w:t>n</w:t>
      </w:r>
      <w:r w:rsidR="00DA0928" w:rsidRPr="00DA0928">
        <w:rPr>
          <w:lang w:val="en-US"/>
        </w:rPr>
        <w:t>structing visual notations in software engineering. IEEE Transactions on Software Engineering, 35 , 756–779.</w:t>
      </w:r>
    </w:p>
    <w:p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w:t>
      </w:r>
      <w:r w:rsidR="00DA0928" w:rsidRPr="00DA0928">
        <w:rPr>
          <w:lang w:val="en-US"/>
        </w:rPr>
        <w:t>e</w:t>
      </w:r>
      <w:r w:rsidR="00DA0928" w:rsidRPr="00DA0928">
        <w:rPr>
          <w:lang w:val="en-US"/>
        </w:rPr>
        <w:t>mentation of software process improvement project. In International Symposium on Information Technology (pp. 1–10). volume 4.</w:t>
      </w:r>
    </w:p>
    <w:p w:rsidR="00DA0928" w:rsidRPr="00DA0928" w:rsidRDefault="00D86E6A" w:rsidP="00DA0928">
      <w:pPr>
        <w:pStyle w:val="p1a"/>
        <w:rPr>
          <w:lang w:val="en-US"/>
        </w:rPr>
      </w:pPr>
      <w:r>
        <w:rPr>
          <w:lang w:val="en-US"/>
        </w:rPr>
        <w:tab/>
      </w:r>
      <w:r w:rsidR="00DA0928" w:rsidRPr="00DA0928">
        <w:rPr>
          <w:lang w:val="en-US"/>
        </w:rPr>
        <w:t>OMG BPMN2 (2011), "Business Process Model and Notation (BPMN) v2.0", Object Management Group.</w:t>
      </w:r>
    </w:p>
    <w:p w:rsidR="00DA0928" w:rsidRPr="00DA0928" w:rsidRDefault="00D86E6A" w:rsidP="00DA0928">
      <w:pPr>
        <w:pStyle w:val="p1a"/>
        <w:rPr>
          <w:lang w:val="en-US"/>
        </w:rPr>
      </w:pPr>
      <w:r>
        <w:rPr>
          <w:lang w:val="en-US"/>
        </w:rPr>
        <w:tab/>
      </w:r>
      <w:r w:rsidR="00DA0928" w:rsidRPr="00DA0928">
        <w:rPr>
          <w:lang w:val="en-US"/>
        </w:rPr>
        <w:t>Petersen, K., Feldt, R., Mujtaba, S., &amp;Mattsson, M. (2008). Systematic mapping studies in software engineering. In Proceedings of the 12th International Conference on Evaluation and Assessment in Software Engineering EASE’08 (p. 68–77). Swi</w:t>
      </w:r>
      <w:r w:rsidR="00DA0928" w:rsidRPr="00DA0928">
        <w:rPr>
          <w:lang w:val="en-US"/>
        </w:rPr>
        <w:t>n</w:t>
      </w:r>
      <w:r w:rsidR="00DA0928" w:rsidRPr="00DA0928">
        <w:rPr>
          <w:lang w:val="en-US"/>
        </w:rPr>
        <w:t>don, GBR: BCS Learning Development Ltd.</w:t>
      </w:r>
    </w:p>
    <w:p w:rsidR="00DA0928" w:rsidRPr="00DA0928" w:rsidRDefault="00D86E6A" w:rsidP="00DA0928">
      <w:pPr>
        <w:pStyle w:val="p1a"/>
        <w:rPr>
          <w:lang w:val="en-US"/>
        </w:rPr>
      </w:pPr>
      <w:r>
        <w:rPr>
          <w:lang w:val="en-US"/>
        </w:rPr>
        <w:tab/>
      </w:r>
      <w:r w:rsidR="00DA0928" w:rsidRPr="00DA0928">
        <w:rPr>
          <w:lang w:val="en-US"/>
        </w:rPr>
        <w:t xml:space="preserve">Petrusel, R., &amp;Mendling, J. (2013). Eye-tracking the factors of process model comprehension tasks. In C. Salinesi, M. C. Norrie, &amp; O. Pastor (Eds.), Proceedings of </w:t>
      </w:r>
      <w:r w:rsidR="00DA0928" w:rsidRPr="00DA0928">
        <w:rPr>
          <w:lang w:val="en-US"/>
        </w:rPr>
        <w:lastRenderedPageBreak/>
        <w:t>the 25th International Conference on Advanced Information Systems Engineering (pp. 224–239). Berlin, Heidelberg: Springer Berlin Heidelberg.</w:t>
      </w:r>
    </w:p>
    <w:p w:rsidR="00DA0928" w:rsidRPr="00DA0928" w:rsidRDefault="00D86E6A" w:rsidP="00DA0928">
      <w:pPr>
        <w:pStyle w:val="p1a"/>
        <w:rPr>
          <w:lang w:val="en-US"/>
        </w:rPr>
      </w:pPr>
      <w:r>
        <w:rPr>
          <w:lang w:val="en-US"/>
        </w:rPr>
        <w:tab/>
      </w:r>
      <w:r w:rsidR="00DA0928" w:rsidRPr="00DA0928">
        <w:rPr>
          <w:lang w:val="en-US"/>
        </w:rPr>
        <w:t>Petrusel, R., Mendling, J., &amp;Reijers, H. A. (2016). Task-specific visual cues for improving process model understanding. Information and Software Technology, 79, 63–78. doi:https://doi.org/10.1016/j.infsof.2016.07.003.</w:t>
      </w:r>
    </w:p>
    <w:p w:rsidR="00DA0928" w:rsidRPr="00DA0928" w:rsidRDefault="00D86E6A" w:rsidP="00DA0928">
      <w:pPr>
        <w:pStyle w:val="p1a"/>
        <w:rPr>
          <w:lang w:val="en-US"/>
        </w:rPr>
      </w:pPr>
      <w:r>
        <w:rPr>
          <w:lang w:val="en-US"/>
        </w:rPr>
        <w:tab/>
      </w:r>
      <w:r w:rsidR="00DA0928" w:rsidRPr="00DA0928">
        <w:rPr>
          <w:lang w:val="en-US"/>
        </w:rPr>
        <w:t>Petrusel, R., Mendling, J., &amp;Reijers, H. A. (2017). How visual cognition influences process model comprehension. Decision Support Systems, 9</w:t>
      </w:r>
      <w:r>
        <w:rPr>
          <w:lang w:val="en-US"/>
        </w:rPr>
        <w:t>6</w:t>
      </w:r>
      <w:r w:rsidR="00DA0928" w:rsidRPr="00DA0928">
        <w:rPr>
          <w:lang w:val="en-US"/>
        </w:rPr>
        <w:t>, 1–16. doi:https://doi.org/10.1016/j.dss.2017.01.005.</w:t>
      </w:r>
    </w:p>
    <w:p w:rsidR="00DA0928" w:rsidRPr="00DA0928" w:rsidRDefault="00D86E6A" w:rsidP="00DA0928">
      <w:pPr>
        <w:pStyle w:val="p1a"/>
        <w:rPr>
          <w:lang w:val="en-US"/>
        </w:rPr>
      </w:pPr>
      <w:r>
        <w:rPr>
          <w:lang w:val="en-US"/>
        </w:rPr>
        <w:tab/>
      </w:r>
      <w:r w:rsidR="00DA0928" w:rsidRPr="00DA0928">
        <w:rPr>
          <w:lang w:val="en-US"/>
        </w:rPr>
        <w:t>Petticrew, M., &amp; Roberts, H. (2006). Systematic Reviews in the Social Sciences: A Practical Guide. Blackwell Publishing Professional. doi:10.1002/9780470754887.</w:t>
      </w:r>
    </w:p>
    <w:p w:rsidR="00DA0928" w:rsidRPr="00DA0928" w:rsidRDefault="00D86E6A" w:rsidP="00DA0928">
      <w:pPr>
        <w:pStyle w:val="p1a"/>
        <w:rPr>
          <w:lang w:val="en-US"/>
        </w:rPr>
      </w:pPr>
      <w:r>
        <w:rPr>
          <w:lang w:val="en-US"/>
        </w:rPr>
        <w:tab/>
      </w:r>
      <w:r w:rsidR="00DA0928" w:rsidRPr="00DA0928">
        <w:rPr>
          <w:lang w:val="en-US"/>
        </w:rPr>
        <w:t>Petticrew, M., &amp; Roberts, H. (2006). Systematic Reviews in the Social Sciences: A Practical Guide. Blackwell Publishing Professional. doi:10.1002/9780470754887.</w:t>
      </w:r>
    </w:p>
    <w:p w:rsidR="00DA0928" w:rsidRPr="00DA0928" w:rsidRDefault="00D86E6A" w:rsidP="00DA0928">
      <w:pPr>
        <w:pStyle w:val="p1a"/>
        <w:rPr>
          <w:lang w:val="en-US"/>
        </w:rPr>
      </w:pPr>
      <w:r>
        <w:rPr>
          <w:lang w:val="en-US"/>
        </w:rPr>
        <w:tab/>
      </w:r>
      <w:r w:rsidR="00DA0928" w:rsidRPr="00DA0928">
        <w:rPr>
          <w:lang w:val="en-US"/>
        </w:rPr>
        <w:t>Pinggera, J., Furtner, M., Martini, M., Sachse, P., Reiter, K., Zugal, S., &amp; Weber, B. (2012). Investigating the process of process modeling with eye movement analysis. In M. La Rosa, &amp; P. Soffer (Eds.), Business Process Management Workshops (pp. 438–450). Berlin, Heidelberg: Springer Berlin Heidelberg.</w:t>
      </w:r>
    </w:p>
    <w:p w:rsidR="00DA0928" w:rsidRDefault="00D86E6A" w:rsidP="00DA0928">
      <w:pPr>
        <w:pStyle w:val="p1a"/>
        <w:rPr>
          <w:lang w:val="en-US"/>
        </w:rPr>
      </w:pPr>
      <w:r>
        <w:rPr>
          <w:lang w:val="en-US"/>
        </w:rPr>
        <w:tab/>
      </w:r>
      <w:r w:rsidR="00DA0928" w:rsidRPr="00DA0928">
        <w:rPr>
          <w:lang w:val="en-US"/>
        </w:rPr>
        <w:t>Rodrigues, R. D. A., Barros, M. D. O., Revoredo, L. G., K.and Azevedo, &amp; Le</w:t>
      </w:r>
      <w:r w:rsidR="00DA0928" w:rsidRPr="00DA0928">
        <w:rPr>
          <w:lang w:val="en-US"/>
        </w:rPr>
        <w:t>o</w:t>
      </w:r>
      <w:r w:rsidR="00DA0928" w:rsidRPr="00DA0928">
        <w:rPr>
          <w:lang w:val="en-US"/>
        </w:rPr>
        <w:t>pold, H. (2015). An experiment on process model understandability using textual work instructions and bpmn models. In 29th Brazilian Symposium on Software Eng</w:t>
      </w:r>
      <w:r w:rsidR="00DA0928" w:rsidRPr="00DA0928">
        <w:rPr>
          <w:lang w:val="en-US"/>
        </w:rPr>
        <w:t>i</w:t>
      </w:r>
      <w:r w:rsidR="00DA0928" w:rsidRPr="00DA0928">
        <w:rPr>
          <w:lang w:val="en-US"/>
        </w:rPr>
        <w:t>neering (pp. 41–50).</w:t>
      </w:r>
    </w:p>
    <w:p w:rsidR="00DA0928" w:rsidRPr="00DA0928" w:rsidRDefault="00D86E6A" w:rsidP="00DA0928">
      <w:pPr>
        <w:pStyle w:val="p1a"/>
        <w:rPr>
          <w:lang w:val="en-US"/>
        </w:rPr>
      </w:pPr>
      <w:r>
        <w:rPr>
          <w:lang w:val="en-US"/>
        </w:rPr>
        <w:tab/>
      </w:r>
      <w:r w:rsidR="00DA0928" w:rsidRPr="008C060A">
        <w:rPr>
          <w:lang w:val="en-GB"/>
          <w:rPrChange w:id="405" w:author="Evelyne" w:date="2020-05-05T03:52:00Z">
            <w:rPr/>
          </w:rPrChange>
        </w:rPr>
        <w:t xml:space="preserve">Santos, M., Gralha, C., Goul˜ao, M., Ara´ujo, J., Moreira, A., &amp;Cambeiro, J. (2016). </w:t>
      </w:r>
      <w:r w:rsidR="00DA0928" w:rsidRPr="00DA0928">
        <w:rPr>
          <w:lang w:val="en-US"/>
        </w:rPr>
        <w:t>What is the impact of bad layout in the understandability of social goal mo</w:t>
      </w:r>
      <w:r w:rsidR="00DA0928" w:rsidRPr="00DA0928">
        <w:rPr>
          <w:lang w:val="en-US"/>
        </w:rPr>
        <w:t>d</w:t>
      </w:r>
      <w:r w:rsidR="00DA0928" w:rsidRPr="00DA0928">
        <w:rPr>
          <w:lang w:val="en-US"/>
        </w:rPr>
        <w:t>els? In IEEE 24th International Requirements Engineering Conference (RE) (pp. 206–215).</w:t>
      </w:r>
    </w:p>
    <w:p w:rsidR="00DA0928" w:rsidRPr="00DA0928" w:rsidRDefault="00D86E6A" w:rsidP="00DA0928">
      <w:pPr>
        <w:pStyle w:val="p1a"/>
        <w:rPr>
          <w:lang w:val="en-US"/>
        </w:rPr>
      </w:pPr>
      <w:r>
        <w:rPr>
          <w:lang w:val="en-US"/>
        </w:rPr>
        <w:tab/>
      </w:r>
      <w:r w:rsidR="00DA0928" w:rsidRPr="00DA0928">
        <w:rPr>
          <w:lang w:val="en-US"/>
        </w:rPr>
        <w:t>Scheer, A. W., &amp;Nüttgens, M. (2000). ARIS architecture and reference models for business process management. In Business process management (pp. 376-389). Springer, Berlin, Heidelberg.</w:t>
      </w:r>
    </w:p>
    <w:p w:rsidR="00DA0928" w:rsidRPr="00DA0928" w:rsidRDefault="00D86E6A" w:rsidP="00DA0928">
      <w:pPr>
        <w:pStyle w:val="p1a"/>
        <w:rPr>
          <w:lang w:val="en-US"/>
        </w:rPr>
      </w:pPr>
      <w:r>
        <w:rPr>
          <w:lang w:val="en-US"/>
        </w:rPr>
        <w:tab/>
      </w:r>
      <w:r w:rsidR="00DA0928" w:rsidRPr="00DA0928">
        <w:rPr>
          <w:lang w:val="en-US"/>
        </w:rPr>
        <w:t>Sharafi, H., Shaffer, T., Sharif, B., &amp;Gu´eh´eneuc, Y. (2015a). Eye-tracking m</w:t>
      </w:r>
      <w:r w:rsidR="00DA0928" w:rsidRPr="00DA0928">
        <w:rPr>
          <w:lang w:val="en-US"/>
        </w:rPr>
        <w:t>e</w:t>
      </w:r>
      <w:r w:rsidR="00DA0928" w:rsidRPr="00DA0928">
        <w:rPr>
          <w:lang w:val="en-US"/>
        </w:rPr>
        <w:t>trics in software engineering. In Asia-Pacific Software Engineering Conference (APSEC) (pp. 96–103).</w:t>
      </w:r>
    </w:p>
    <w:p w:rsidR="00DA0928" w:rsidRPr="00DA0928" w:rsidRDefault="00D86E6A" w:rsidP="00DA0928">
      <w:pPr>
        <w:pStyle w:val="p1a"/>
        <w:rPr>
          <w:lang w:val="en-US"/>
        </w:rPr>
      </w:pPr>
      <w:r>
        <w:rPr>
          <w:lang w:val="en-US"/>
        </w:rPr>
        <w:tab/>
      </w:r>
      <w:r w:rsidR="00DA0928" w:rsidRPr="00DA0928">
        <w:rPr>
          <w:lang w:val="en-US"/>
        </w:rPr>
        <w:t>Sharafi, Z., Soh, Z., &amp;Gu´eh´eneuc, Y. G. (2015b). A systematic literature review on the usage of eye-tracking in software engineering. Information and Software Technology, 67 , 79–107. doi:https://doi.org/10.1016/j.infsof.2015.06.008.</w:t>
      </w:r>
    </w:p>
    <w:p w:rsidR="00DA0928" w:rsidRPr="00DA0928" w:rsidRDefault="00D86E6A" w:rsidP="00DA0928">
      <w:pPr>
        <w:pStyle w:val="p1a"/>
        <w:rPr>
          <w:lang w:val="en-US"/>
        </w:rPr>
      </w:pPr>
      <w:r>
        <w:rPr>
          <w:lang w:val="en-US"/>
        </w:rPr>
        <w:tab/>
      </w:r>
      <w:r w:rsidR="00DA0928" w:rsidRPr="00DA0928">
        <w:rPr>
          <w:lang w:val="en-US"/>
        </w:rPr>
        <w:t>Tallon, M., Winter, M., Pryss, R., Rakoczy, K., Reichert, M., Greenlee, M. W., &amp; Frick, U. (2019). Comprehension of business process models: Insight into cognitive strategies via eye tracking. Expert Systems with Applications, 136 , 145–158. URL: http://www.sciencedirect.com/science/article/pii/S0957417419304324. doi:https://doi.org/10.1016/j.eswa.2019.06.032.</w:t>
      </w:r>
    </w:p>
    <w:p w:rsidR="00DA0928" w:rsidRPr="00DA0928" w:rsidRDefault="00D86E6A" w:rsidP="00DA0928">
      <w:pPr>
        <w:pStyle w:val="p1a"/>
        <w:rPr>
          <w:lang w:val="en-US"/>
        </w:rPr>
      </w:pPr>
      <w:r>
        <w:rPr>
          <w:lang w:val="en-US"/>
        </w:rPr>
        <w:tab/>
      </w:r>
      <w:r w:rsidR="00DA0928" w:rsidRPr="00DA0928">
        <w:rPr>
          <w:lang w:val="en-US"/>
        </w:rPr>
        <w:t>Unterkalmsteiner, M., Gorschek, T., Islam, A. K. M. M., Cheng, C. K., Permadi, R. B., &amp; Feldt, R. (2012). Evaluation and measurement of software process improv</w:t>
      </w:r>
      <w:r w:rsidR="00DA0928" w:rsidRPr="00DA0928">
        <w:rPr>
          <w:lang w:val="en-US"/>
        </w:rPr>
        <w:t>e</w:t>
      </w:r>
      <w:r w:rsidR="00DA0928" w:rsidRPr="00DA0928">
        <w:rPr>
          <w:lang w:val="en-US"/>
        </w:rPr>
        <w:t>ment — a systematic literature review. IEEE Transactions on Software Engineering, 38 , 398–424</w:t>
      </w:r>
    </w:p>
    <w:p w:rsidR="00DA0928" w:rsidRPr="00DA0928" w:rsidRDefault="00D86E6A" w:rsidP="00DA0928">
      <w:pPr>
        <w:pStyle w:val="p1a"/>
        <w:rPr>
          <w:lang w:val="en-US"/>
        </w:rPr>
      </w:pPr>
      <w:r>
        <w:rPr>
          <w:lang w:val="en-US"/>
        </w:rPr>
        <w:tab/>
      </w:r>
      <w:r w:rsidR="00DA0928" w:rsidRPr="00DA0928">
        <w:rPr>
          <w:lang w:val="en-US"/>
        </w:rPr>
        <w:t>Vaknin, M., &amp;Filipowska, A. (2017). Information quality framework for the design and validation of data flow within business processes - position paper. In W. Abr</w:t>
      </w:r>
      <w:r w:rsidR="00DA0928" w:rsidRPr="00DA0928">
        <w:rPr>
          <w:lang w:val="en-US"/>
        </w:rPr>
        <w:t>a</w:t>
      </w:r>
      <w:r w:rsidR="00DA0928" w:rsidRPr="00DA0928">
        <w:rPr>
          <w:lang w:val="en-US"/>
        </w:rPr>
        <w:lastRenderedPageBreak/>
        <w:t>mowicz, R. Alt, &amp; B. Franczyk (Eds.), Business Information Systems Workshops (pp. 158–168). Cham: Springer International Publishing.</w:t>
      </w:r>
    </w:p>
    <w:p w:rsidR="00DA0928" w:rsidRPr="00DA0928" w:rsidRDefault="00D86E6A" w:rsidP="00DA0928">
      <w:pPr>
        <w:pStyle w:val="p1a"/>
        <w:rPr>
          <w:lang w:val="en-US"/>
        </w:rPr>
      </w:pPr>
      <w:r>
        <w:rPr>
          <w:lang w:val="en-US"/>
        </w:rPr>
        <w:tab/>
      </w:r>
      <w:r w:rsidR="00DA0928" w:rsidRPr="00DA0928">
        <w:rPr>
          <w:lang w:val="en-US"/>
        </w:rPr>
        <w:t>Vermeulen, S. (2018). Real-time business process model tailoring: The effect of domain knowledge on reading strategy. In C. Debruyne, H. Panetto, G. Weichhart, P. Bollen, I. Ciuciu, M. E. Vidal, &amp; R. Meersman (Eds.), On the Move to Meaningful Internet Systems. OTM 2017 Workshops (pp. 280–286). Cham: Springer Internatio</w:t>
      </w:r>
      <w:r w:rsidR="00DA0928" w:rsidRPr="00DA0928">
        <w:rPr>
          <w:lang w:val="en-US"/>
        </w:rPr>
        <w:t>n</w:t>
      </w:r>
      <w:r w:rsidR="00DA0928" w:rsidRPr="00DA0928">
        <w:rPr>
          <w:lang w:val="en-US"/>
        </w:rPr>
        <w:t>al Publishing.</w:t>
      </w:r>
    </w:p>
    <w:p w:rsidR="00DA0928" w:rsidRPr="00DA0928" w:rsidRDefault="00D86E6A" w:rsidP="00DA0928">
      <w:pPr>
        <w:pStyle w:val="p1a"/>
        <w:rPr>
          <w:lang w:val="en-US"/>
        </w:rPr>
      </w:pPr>
      <w:r>
        <w:rPr>
          <w:lang w:val="en-US"/>
        </w:rPr>
        <w:tab/>
      </w:r>
      <w:r w:rsidR="00DA0928" w:rsidRPr="00DA0928">
        <w:rPr>
          <w:lang w:val="en-US"/>
        </w:rPr>
        <w:t>Wahl, T., &amp;Sindre, G. (2006). An analytical evaluation of bpmn using a semiotic quality framework. In Advanced Topics in Database Research. volume 5. doi:10.4018/978-1-59140-935-9.ch006.</w:t>
      </w:r>
    </w:p>
    <w:p w:rsidR="00DA0928" w:rsidRPr="00DA0928" w:rsidRDefault="00D86E6A" w:rsidP="00DA0928">
      <w:pPr>
        <w:pStyle w:val="p1a"/>
        <w:rPr>
          <w:lang w:val="en-US"/>
        </w:rPr>
      </w:pPr>
      <w:r>
        <w:rPr>
          <w:lang w:val="en-US"/>
        </w:rPr>
        <w:tab/>
      </w:r>
      <w:r w:rsidR="00DA0928" w:rsidRPr="00DA0928">
        <w:rPr>
          <w:lang w:val="en-US"/>
        </w:rPr>
        <w:t>Wohlin, C., Runeson, P., Hst, M., Ohlsson, M. C., Regnell, B., &amp;Wessln, A. (2012). Experimentation in Software Engineering. Springer Publishing Company, Incorporated.</w:t>
      </w:r>
    </w:p>
    <w:p w:rsidR="00DA0928" w:rsidRDefault="00D86E6A" w:rsidP="00DA0928">
      <w:pPr>
        <w:pStyle w:val="p1a"/>
        <w:rPr>
          <w:lang w:val="en-US"/>
        </w:rPr>
      </w:pPr>
      <w:r>
        <w:rPr>
          <w:lang w:val="en-US"/>
        </w:rPr>
        <w:tab/>
      </w:r>
      <w:r w:rsidR="00DA0928" w:rsidRPr="00DA0928">
        <w:rPr>
          <w:lang w:val="en-US"/>
        </w:rPr>
        <w:t>Zimoch, M., Mohring, T., Pryss, R., Probst, T., Schlee, W., &amp; Reichert, M. (2018). Using insights from cognitive neuroscience to investigate the effects of event-driven process chains on process model comprehension. In E. Teniente, &amp; M. Weidlich (Eds.), Business Process Management Workshops (pp. 446–459). Cham: Springer International Publishing.</w:t>
      </w:r>
    </w:p>
    <w:p w:rsidR="00D9374D" w:rsidRPr="00D9374D" w:rsidRDefault="00D9374D" w:rsidP="00D9374D">
      <w:pPr>
        <w:pStyle w:val="p1a"/>
        <w:rPr>
          <w:lang w:val="en-US"/>
        </w:rPr>
      </w:pPr>
      <w:r>
        <w:rPr>
          <w:lang w:val="en-US"/>
        </w:rPr>
        <w:tab/>
      </w:r>
      <w:r w:rsidRPr="00D9374D">
        <w:rPr>
          <w:lang w:val="en-US"/>
        </w:rPr>
        <w:t>Zott, C.; Amit, R.; Massa, L. The business model: recent developments and future research. In: Journal of management 37.4 (2011), pp. 1019–1042.</w:t>
      </w:r>
      <w:r>
        <w:rPr>
          <w:lang w:val="en-US"/>
        </w:rPr>
        <w:t xml:space="preserve">doi: </w:t>
      </w:r>
      <w:hyperlink r:id="rId18" w:history="1">
        <w:r w:rsidRPr="00D9374D">
          <w:rPr>
            <w:lang w:val="en-US"/>
          </w:rPr>
          <w:t>https://doi.org/10.1177/0149206311406265</w:t>
        </w:r>
      </w:hyperlink>
      <w:r>
        <w:rPr>
          <w:lang w:val="en-US"/>
        </w:rPr>
        <w:t>.</w:t>
      </w:r>
    </w:p>
    <w:sectPr w:rsidR="00D9374D" w:rsidRPr="00D9374D" w:rsidSect="00196EBA">
      <w:headerReference w:type="even" r:id="rId19"/>
      <w:headerReference w:type="default" r:id="rId20"/>
      <w:pgSz w:w="11906" w:h="16838" w:code="9"/>
      <w:pgMar w:top="2948" w:right="2494" w:bottom="2948" w:left="2494" w:header="2381" w:footer="2324" w:gutter="0"/>
      <w:cols w:space="227"/>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velyne" w:date="2020-05-05T03:52:00Z" w:initials="E">
    <w:p w:rsidR="008C060A" w:rsidRDefault="008C060A">
      <w:pPr>
        <w:pStyle w:val="Textodecomentrio"/>
      </w:pPr>
      <w:r>
        <w:rPr>
          <w:rStyle w:val="Refdecomentrio"/>
        </w:rPr>
        <w:annotationRef/>
      </w:r>
      <w:r>
        <w:t>Aqui é sem espaço mesmo?</w:t>
      </w:r>
    </w:p>
  </w:comment>
  <w:comment w:id="219" w:author="Evelyne" w:date="2020-05-05T04:43:00Z" w:initials="E">
    <w:p w:rsidR="000352FD" w:rsidRDefault="000352FD">
      <w:pPr>
        <w:pStyle w:val="Textodecomentrio"/>
      </w:pPr>
      <w:r>
        <w:rPr>
          <w:rStyle w:val="Refdecomentrio"/>
        </w:rPr>
        <w:annotationRef/>
      </w:r>
      <w:r>
        <w:t>Eu aprendi que podia colocar assim, mas se não quiser arriscar pode deixar do jeito que tava.</w:t>
      </w:r>
    </w:p>
  </w:comment>
  <w:comment w:id="299" w:author="Evelyne" w:date="2020-05-05T04:47:00Z" w:initials="E">
    <w:p w:rsidR="000352FD" w:rsidRDefault="000352FD">
      <w:pPr>
        <w:pStyle w:val="Textodecomentrio"/>
      </w:pPr>
      <w:r>
        <w:rPr>
          <w:rStyle w:val="Refdecomentrio"/>
        </w:rPr>
        <w:annotationRef/>
      </w:r>
      <w:r>
        <w:t>Se não fizer um link entre as ideias e for só uma cit</w:t>
      </w:r>
      <w:r>
        <w:t>a</w:t>
      </w:r>
      <w:r>
        <w:t xml:space="preserve">ção o nome do autor tem que ir dentro dos parênteses Tb.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B16" w:rsidRDefault="00AD4B16">
      <w:r>
        <w:separator/>
      </w:r>
    </w:p>
  </w:endnote>
  <w:endnote w:type="continuationSeparator" w:id="1">
    <w:p w:rsidR="00AD4B16" w:rsidRDefault="00AD4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B16" w:rsidRDefault="00AD4B16" w:rsidP="009F7FCE">
      <w:pPr>
        <w:ind w:firstLine="0"/>
      </w:pPr>
      <w:r>
        <w:separator/>
      </w:r>
    </w:p>
  </w:footnote>
  <w:footnote w:type="continuationSeparator" w:id="1">
    <w:p w:rsidR="00AD4B16" w:rsidRDefault="00AD4B16" w:rsidP="009F7FCE">
      <w:pPr>
        <w:ind w:firstLine="0"/>
      </w:pPr>
      <w:r>
        <w:continuationSeparator/>
      </w:r>
    </w:p>
  </w:footnote>
  <w:footnote w:id="2">
    <w:p w:rsidR="008C060A" w:rsidRDefault="008C060A"/>
    <w:p w:rsidR="008C060A" w:rsidRDefault="008C060A"/>
  </w:footnote>
  <w:footnote w:id="3">
    <w:p w:rsidR="008C060A" w:rsidRDefault="008C060A" w:rsidP="002C0340">
      <w:pPr>
        <w:pStyle w:val="Textodenotaderodap"/>
      </w:pPr>
      <w:r>
        <w:rPr>
          <w:rStyle w:val="Refdenotaderodap"/>
        </w:rPr>
        <w:footnoteRef/>
      </w:r>
      <w:r>
        <w:rPr>
          <w:sz w:val="14"/>
          <w:szCs w:val="14"/>
        </w:rPr>
        <w:t>http://portal.core.edu.au/conf-ranks/</w:t>
      </w:r>
    </w:p>
  </w:footnote>
  <w:footnote w:id="4">
    <w:p w:rsidR="008C060A" w:rsidRDefault="008C060A" w:rsidP="002C0340">
      <w:pPr>
        <w:pStyle w:val="Textodenotaderodap"/>
      </w:pPr>
      <w:r>
        <w:rPr>
          <w:rStyle w:val="Refdenotaderodap"/>
        </w:rPr>
        <w:footnoteRef/>
      </w:r>
      <w:r>
        <w:rPr>
          <w:sz w:val="14"/>
          <w:szCs w:val="14"/>
        </w:rPr>
        <w:t>https://www.scimagojr.com/journalrank.php</w:t>
      </w:r>
    </w:p>
  </w:footnote>
  <w:footnote w:id="5">
    <w:p w:rsidR="008C060A" w:rsidRPr="00A23FCC" w:rsidRDefault="008C060A">
      <w:pPr>
        <w:pStyle w:val="Textodenotaderodap"/>
        <w:rPr>
          <w:lang w:val="en-US"/>
        </w:rPr>
      </w:pPr>
      <w:r>
        <w:rPr>
          <w:rStyle w:val="Refdenotaderodap"/>
        </w:rPr>
        <w:footnoteRef/>
      </w:r>
      <w:r>
        <w:fldChar w:fldCharType="begin"/>
      </w:r>
      <w:r w:rsidRPr="008C060A">
        <w:rPr>
          <w:lang w:val="en-GB"/>
          <w:rPrChange w:id="105" w:author="Evelyne" w:date="2020-05-05T03:52:00Z">
            <w:rPr/>
          </w:rPrChange>
        </w:rPr>
        <w:instrText>HYPERLINK "https://scholar.google.com.br/"</w:instrText>
      </w:r>
      <w:r>
        <w:fldChar w:fldCharType="separate"/>
      </w:r>
      <w:r w:rsidRPr="00A23FCC">
        <w:rPr>
          <w:sz w:val="14"/>
          <w:szCs w:val="14"/>
          <w:lang w:val="en-US"/>
        </w:rPr>
        <w:t>https://scholar.google.com</w:t>
      </w:r>
      <w:r>
        <w:fldChar w:fldCharType="end"/>
      </w:r>
    </w:p>
  </w:footnote>
  <w:footnote w:id="6">
    <w:p w:rsidR="008C060A" w:rsidRPr="00693CB9" w:rsidRDefault="008C060A">
      <w:pPr>
        <w:pStyle w:val="Textodenotaderodap"/>
        <w:rPr>
          <w:lang w:val="en-US"/>
        </w:rPr>
      </w:pPr>
      <w:r>
        <w:rPr>
          <w:rStyle w:val="Refdenotaderodap"/>
        </w:rPr>
        <w:footnoteRef/>
      </w:r>
      <w:r w:rsidRPr="00693CB9">
        <w:rPr>
          <w:lang w:val="en-US"/>
        </w:rPr>
        <w:t xml:space="preserve"> Reference omitted to ensure this manuscript is correctly prepared for double-blind peer r</w:t>
      </w:r>
      <w:r w:rsidRPr="00693CB9">
        <w:rPr>
          <w:lang w:val="en-US"/>
        </w:rPr>
        <w:t>e</w:t>
      </w:r>
      <w:r w:rsidRPr="00693CB9">
        <w:rPr>
          <w:lang w:val="en-US"/>
        </w:rPr>
        <w:t>view.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0A" w:rsidRDefault="008C060A" w:rsidP="00F321B4">
    <w:pPr>
      <w:pStyle w:val="Cabealho"/>
    </w:pPr>
    <w:fldSimple w:instr="PAGE   \* MERGEFORMAT">
      <w:r w:rsidR="00DB7D74">
        <w:rPr>
          <w:noProof/>
        </w:rPr>
        <w:t>26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0A" w:rsidRDefault="008C060A" w:rsidP="002D48C5">
    <w:pPr>
      <w:pStyle w:val="Cabealho"/>
      <w:jc w:val="right"/>
    </w:pPr>
    <w:fldSimple w:instr="PAGE   \* MERGEFORMAT">
      <w:r w:rsidR="00DB7D74">
        <w:rPr>
          <w:noProof/>
        </w:rPr>
        <w:t>25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nsid w:val="19A61D98"/>
    <w:multiLevelType w:val="hybridMultilevel"/>
    <w:tmpl w:val="55B0B10A"/>
    <w:lvl w:ilvl="0" w:tplc="0416000F">
      <w:start w:val="1"/>
      <w:numFmt w:val="decimal"/>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1">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2">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8">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19">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3"/>
  </w:num>
  <w:num w:numId="3">
    <w:abstractNumId w:val="14"/>
  </w:num>
  <w:num w:numId="4">
    <w:abstractNumId w:val="14"/>
  </w:num>
  <w:num w:numId="5">
    <w:abstractNumId w:val="17"/>
  </w:num>
  <w:num w:numId="6">
    <w:abstractNumId w:val="17"/>
  </w:num>
  <w:num w:numId="7">
    <w:abstractNumId w:val="16"/>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18"/>
  </w:num>
  <w:num w:numId="9">
    <w:abstractNumId w:val="18"/>
  </w:num>
  <w:num w:numId="10">
    <w:abstractNumId w:val="8"/>
  </w:num>
  <w:num w:numId="11">
    <w:abstractNumId w:val="11"/>
  </w:num>
  <w:num w:numId="12">
    <w:abstractNumId w:val="10"/>
  </w:num>
  <w:num w:numId="13">
    <w:abstractNumId w:val="5"/>
  </w:num>
  <w:num w:numId="14">
    <w:abstractNumId w:val="12"/>
  </w:num>
  <w:num w:numId="15">
    <w:abstractNumId w:val="13"/>
  </w:num>
  <w:num w:numId="16">
    <w:abstractNumId w:val="0"/>
  </w:num>
  <w:num w:numId="17">
    <w:abstractNumId w:val="4"/>
  </w:num>
  <w:num w:numId="18">
    <w:abstractNumId w:val="6"/>
  </w:num>
  <w:num w:numId="19">
    <w:abstractNumId w:val="9"/>
  </w:num>
  <w:num w:numId="20">
    <w:abstractNumId w:val="1"/>
  </w:num>
  <w:num w:numId="21">
    <w:abstractNumId w:val="16"/>
  </w:num>
  <w:num w:numId="22">
    <w:abstractNumId w:val="16"/>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9"/>
  </w:num>
  <w:num w:numId="24">
    <w:abstractNumId w:val="2"/>
  </w:num>
  <w:num w:numId="25">
    <w:abstractNumId w:val="7"/>
  </w:num>
  <w:num w:numId="26">
    <w:abstractNumId w:val="1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hideSpellingErrors/>
  <w:stylePaneFormatFilter w:val="0001"/>
  <w:trackRevisions/>
  <w:defaultTabStop w:val="227"/>
  <w:autoHyphenation/>
  <w:hyphenationZone w:val="400"/>
  <w:doNotHyphenateCaps/>
  <w:evenAndOddHeaders/>
  <w:noPunctuationKerning/>
  <w:characterSpacingControl w:val="doNotCompress"/>
  <w:footnotePr>
    <w:footnote w:id="0"/>
    <w:footnote w:id="1"/>
  </w:footnotePr>
  <w:endnotePr>
    <w:endnote w:id="0"/>
    <w:endnote w:id="1"/>
  </w:endnotePr>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52FD"/>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125"/>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4672E"/>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D6DB2"/>
    <w:rsid w:val="001E38C9"/>
    <w:rsid w:val="001E420A"/>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A1B"/>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114A"/>
    <w:rsid w:val="00312348"/>
    <w:rsid w:val="00312CFC"/>
    <w:rsid w:val="003141A4"/>
    <w:rsid w:val="00320C19"/>
    <w:rsid w:val="003217C0"/>
    <w:rsid w:val="00324A16"/>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08C"/>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76CCC"/>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0E0F"/>
    <w:rsid w:val="00501EBB"/>
    <w:rsid w:val="00502486"/>
    <w:rsid w:val="00502DD9"/>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061D"/>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264D"/>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19B4"/>
    <w:rsid w:val="00763363"/>
    <w:rsid w:val="007641F8"/>
    <w:rsid w:val="007727F0"/>
    <w:rsid w:val="00773F20"/>
    <w:rsid w:val="007822B4"/>
    <w:rsid w:val="00785110"/>
    <w:rsid w:val="00786411"/>
    <w:rsid w:val="0078697A"/>
    <w:rsid w:val="00787048"/>
    <w:rsid w:val="00795566"/>
    <w:rsid w:val="007975A2"/>
    <w:rsid w:val="007A5444"/>
    <w:rsid w:val="007A5D5D"/>
    <w:rsid w:val="007A68F9"/>
    <w:rsid w:val="007B0542"/>
    <w:rsid w:val="007B209F"/>
    <w:rsid w:val="007B2386"/>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030C"/>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060A"/>
    <w:rsid w:val="008C25DE"/>
    <w:rsid w:val="008C6805"/>
    <w:rsid w:val="008C78EE"/>
    <w:rsid w:val="008D1F66"/>
    <w:rsid w:val="008D201A"/>
    <w:rsid w:val="008E4BB5"/>
    <w:rsid w:val="008F1429"/>
    <w:rsid w:val="008F230E"/>
    <w:rsid w:val="008F2D4C"/>
    <w:rsid w:val="008F31DF"/>
    <w:rsid w:val="008F4AB1"/>
    <w:rsid w:val="008F5C92"/>
    <w:rsid w:val="008F5E58"/>
    <w:rsid w:val="008F647B"/>
    <w:rsid w:val="00903622"/>
    <w:rsid w:val="009040BB"/>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1A3F"/>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2C81"/>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328C"/>
    <w:rsid w:val="00AC538E"/>
    <w:rsid w:val="00AC6D88"/>
    <w:rsid w:val="00AC7BC0"/>
    <w:rsid w:val="00AD0389"/>
    <w:rsid w:val="00AD3DAE"/>
    <w:rsid w:val="00AD4B16"/>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977DD"/>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18C2"/>
    <w:rsid w:val="00BE3260"/>
    <w:rsid w:val="00BE3796"/>
    <w:rsid w:val="00BE3960"/>
    <w:rsid w:val="00BE3B21"/>
    <w:rsid w:val="00BE4C30"/>
    <w:rsid w:val="00BE538A"/>
    <w:rsid w:val="00BE6631"/>
    <w:rsid w:val="00BE6DD2"/>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70FF"/>
    <w:rsid w:val="00C50270"/>
    <w:rsid w:val="00C50A0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E5F75"/>
    <w:rsid w:val="00CE739C"/>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42CB"/>
    <w:rsid w:val="00D4773B"/>
    <w:rsid w:val="00D47747"/>
    <w:rsid w:val="00D529E7"/>
    <w:rsid w:val="00D550E8"/>
    <w:rsid w:val="00D6194F"/>
    <w:rsid w:val="00D621B5"/>
    <w:rsid w:val="00D62D73"/>
    <w:rsid w:val="00D722CC"/>
    <w:rsid w:val="00D730B1"/>
    <w:rsid w:val="00D7390D"/>
    <w:rsid w:val="00D7401B"/>
    <w:rsid w:val="00D74E79"/>
    <w:rsid w:val="00D84AB0"/>
    <w:rsid w:val="00D86E6A"/>
    <w:rsid w:val="00D90FCD"/>
    <w:rsid w:val="00D93669"/>
    <w:rsid w:val="00D9374D"/>
    <w:rsid w:val="00DA0928"/>
    <w:rsid w:val="00DB1921"/>
    <w:rsid w:val="00DB36B8"/>
    <w:rsid w:val="00DB7D74"/>
    <w:rsid w:val="00DC01FE"/>
    <w:rsid w:val="00DC0676"/>
    <w:rsid w:val="00DC1421"/>
    <w:rsid w:val="00DC16CB"/>
    <w:rsid w:val="00DC2CA9"/>
    <w:rsid w:val="00DC50C7"/>
    <w:rsid w:val="00DC62EE"/>
    <w:rsid w:val="00DD41B8"/>
    <w:rsid w:val="00DD512D"/>
    <w:rsid w:val="00DD5F5C"/>
    <w:rsid w:val="00DD6DE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A6100"/>
    <w:rsid w:val="00EB1B30"/>
    <w:rsid w:val="00EB1E75"/>
    <w:rsid w:val="00EB2683"/>
    <w:rsid w:val="00EB496F"/>
    <w:rsid w:val="00EB4B42"/>
    <w:rsid w:val="00EB76DF"/>
    <w:rsid w:val="00EC0429"/>
    <w:rsid w:val="00EC0E1E"/>
    <w:rsid w:val="00EC7AF8"/>
    <w:rsid w:val="00EC7E03"/>
    <w:rsid w:val="00ED0189"/>
    <w:rsid w:val="00ED1587"/>
    <w:rsid w:val="00ED1DDF"/>
    <w:rsid w:val="00ED250C"/>
    <w:rsid w:val="00ED25FC"/>
    <w:rsid w:val="00ED3B0F"/>
    <w:rsid w:val="00ED3EF4"/>
    <w:rsid w:val="00ED4935"/>
    <w:rsid w:val="00EE33C9"/>
    <w:rsid w:val="00EE3479"/>
    <w:rsid w:val="00EE4A1E"/>
    <w:rsid w:val="00EE53FD"/>
    <w:rsid w:val="00EE69C1"/>
    <w:rsid w:val="00EF0900"/>
    <w:rsid w:val="00EF45E9"/>
    <w:rsid w:val="00EF60E6"/>
    <w:rsid w:val="00EF6502"/>
    <w:rsid w:val="00EF691A"/>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2649"/>
    <w:rsid w:val="00F64F65"/>
    <w:rsid w:val="00F6701C"/>
    <w:rsid w:val="00F67744"/>
    <w:rsid w:val="00F67D03"/>
    <w:rsid w:val="00F70A5D"/>
    <w:rsid w:val="00F70DEF"/>
    <w:rsid w:val="00F732B3"/>
    <w:rsid w:val="00F742E7"/>
    <w:rsid w:val="00F778B5"/>
    <w:rsid w:val="00F8081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iPriority="39" w:unhideWhenUsed="0"/>
    <w:lsdException w:name="Placeholder Text" w:uiPriority="99"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 w:type="character" w:customStyle="1" w:styleId="UnresolvedMention">
    <w:name w:val="Unresolved Mention"/>
    <w:basedOn w:val="Fontepargpadro"/>
    <w:uiPriority w:val="99"/>
    <w:semiHidden/>
    <w:unhideWhenUsed/>
    <w:rsid w:val="00D9374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s://doi.org/10.1177%2F014920631140626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torate-degree\eye-tracker\RSL\V2\Graf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bar"/>
        <c:grouping val="clustered"/>
        <c:ser>
          <c:idx val="0"/>
          <c:order val="0"/>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xmlns:c16r2="http://schemas.microsoft.com/office/drawing/2015/06/chart">
            <c:ext xmlns:c16="http://schemas.microsoft.com/office/drawing/2014/chart" uri="{C3380CC4-5D6E-409C-BE32-E72D297353CC}">
              <c16:uniqueId val="{00000000-2636-4231-B459-2852CF8E3467}"/>
            </c:ext>
          </c:extLst>
        </c:ser>
        <c:dLbls>
          <c:showVal val="1"/>
        </c:dLbls>
        <c:gapWidth val="182"/>
        <c:axId val="70372736"/>
        <c:axId val="73824896"/>
      </c:barChart>
      <c:catAx>
        <c:axId val="70372736"/>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3824896"/>
        <c:crosses val="autoZero"/>
        <c:auto val="1"/>
        <c:lblAlgn val="ctr"/>
        <c:lblOffset val="100"/>
      </c:catAx>
      <c:valAx>
        <c:axId val="7382489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37273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0"/>
          <c:order val="0"/>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xmlns:c16r2="http://schemas.microsoft.com/office/drawing/2015/06/chart">
            <c:ext xmlns:c16="http://schemas.microsoft.com/office/drawing/2014/chart" uri="{C3380CC4-5D6E-409C-BE32-E72D297353CC}">
              <c16:uniqueId val="{00000000-FD0C-4344-9A59-867DCF2B3C58}"/>
            </c:ext>
          </c:extLst>
        </c:ser>
        <c:dLbls>
          <c:showVal val="1"/>
        </c:dLbls>
        <c:gapWidth val="219"/>
        <c:overlap val="-27"/>
        <c:axId val="149333504"/>
        <c:axId val="168232832"/>
      </c:barChart>
      <c:catAx>
        <c:axId val="1493335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8232832"/>
        <c:crosses val="autoZero"/>
        <c:auto val="1"/>
        <c:lblAlgn val="ctr"/>
        <c:lblOffset val="100"/>
      </c:catAx>
      <c:valAx>
        <c:axId val="168232832"/>
        <c:scaling>
          <c:orientation val="minMax"/>
          <c:max val="3"/>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9333504"/>
        <c:crosses val="autoZero"/>
        <c:crossBetween val="between"/>
        <c:majorUnit val="1"/>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9001BCC5-A991-4F56-833C-6A1606BD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29</Pages>
  <Words>11191</Words>
  <Characters>60432</Characters>
  <Application>Microsoft Office Word</Application>
  <DocSecurity>0</DocSecurity>
  <Lines>503</Lines>
  <Paragraphs>142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Evelyne</cp:lastModifiedBy>
  <cp:revision>17</cp:revision>
  <cp:lastPrinted>2020-02-17T00:33:00Z</cp:lastPrinted>
  <dcterms:created xsi:type="dcterms:W3CDTF">2020-05-04T13:48:00Z</dcterms:created>
  <dcterms:modified xsi:type="dcterms:W3CDTF">2020-05-05T08:13:00Z</dcterms:modified>
</cp:coreProperties>
</file>