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FC2" w:rsidRPr="005A4C39" w:rsidRDefault="00ED250C" w:rsidP="005F7FC2">
      <w:pPr>
        <w:pStyle w:val="author"/>
        <w:rPr>
          <w:lang w:val="en-US"/>
        </w:rPr>
      </w:pPr>
      <w:r w:rsidRPr="00ED250C">
        <w:rPr>
          <w:sz w:val="43"/>
          <w:szCs w:val="43"/>
          <w:lang w:val="en-US"/>
        </w:rPr>
        <w:t>A Systematic Literature Review on the Usage of Eye-Tracking in Understan</w:t>
      </w:r>
      <w:r w:rsidRPr="00ED250C">
        <w:rPr>
          <w:sz w:val="43"/>
          <w:szCs w:val="43"/>
          <w:lang w:val="en-US"/>
        </w:rPr>
        <w:t>d</w:t>
      </w:r>
      <w:r w:rsidRPr="00ED250C">
        <w:rPr>
          <w:sz w:val="43"/>
          <w:szCs w:val="43"/>
          <w:lang w:val="en-US"/>
        </w:rPr>
        <w:t>ing Process Models</w:t>
      </w:r>
    </w:p>
    <w:p w:rsidR="00F82538" w:rsidRPr="00ED250C" w:rsidRDefault="00055197" w:rsidP="00F82538">
      <w:pPr>
        <w:pStyle w:val="author"/>
        <w:spacing w:after="0"/>
        <w:rPr>
          <w:color w:val="000000"/>
          <w:sz w:val="25"/>
          <w:szCs w:val="25"/>
          <w:lang w:val="en-US"/>
        </w:rPr>
      </w:pPr>
      <w:r w:rsidRPr="00ED250C">
        <w:rPr>
          <w:color w:val="000000"/>
          <w:sz w:val="25"/>
          <w:szCs w:val="25"/>
          <w:lang w:val="en-US"/>
        </w:rPr>
        <w:t xml:space="preserve">Rafael </w:t>
      </w:r>
      <w:r w:rsidR="00F82538" w:rsidRPr="00ED250C">
        <w:rPr>
          <w:color w:val="000000"/>
          <w:sz w:val="25"/>
          <w:szCs w:val="25"/>
          <w:lang w:val="en-US"/>
        </w:rPr>
        <w:t>Duarteand</w:t>
      </w:r>
      <w:r w:rsidRPr="00ED250C">
        <w:rPr>
          <w:color w:val="000000"/>
          <w:sz w:val="25"/>
          <w:szCs w:val="25"/>
          <w:lang w:val="en-US"/>
        </w:rPr>
        <w:t>V</w:t>
      </w:r>
      <w:r w:rsidR="005F7FC2" w:rsidRPr="00ED250C">
        <w:rPr>
          <w:color w:val="000000"/>
          <w:sz w:val="25"/>
          <w:szCs w:val="25"/>
          <w:lang w:val="en-US"/>
        </w:rPr>
        <w:t>inícius Brit</w:t>
      </w:r>
      <w:r w:rsidR="00F82538" w:rsidRPr="00ED250C">
        <w:rPr>
          <w:color w:val="000000"/>
          <w:sz w:val="25"/>
          <w:szCs w:val="25"/>
          <w:lang w:val="en-US"/>
        </w:rPr>
        <w:t>o</w:t>
      </w:r>
    </w:p>
    <w:p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rsidR="00F82538" w:rsidRPr="00F82538" w:rsidRDefault="00F82538" w:rsidP="005F7FC2">
      <w:pPr>
        <w:pStyle w:val="address"/>
        <w:spacing w:after="0"/>
        <w:rPr>
          <w:color w:val="000000"/>
          <w:sz w:val="25"/>
          <w:szCs w:val="25"/>
        </w:rPr>
      </w:pPr>
      <w:r w:rsidRPr="00F82538">
        <w:rPr>
          <w:color w:val="000000"/>
          <w:sz w:val="25"/>
          <w:szCs w:val="25"/>
        </w:rPr>
        <w:t>Charlie Silva Lopes and Denis Silva da Silveira</w:t>
      </w:r>
    </w:p>
    <w:p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rsidR="00F82538" w:rsidRDefault="009B2539" w:rsidP="0065091E">
      <w:pPr>
        <w:pStyle w:val="abstract"/>
        <w:spacing w:before="520" w:after="300"/>
        <w:ind w:firstLine="0"/>
        <w:rPr>
          <w:b/>
          <w:bCs/>
          <w:lang w:val="en-US"/>
        </w:rPr>
      </w:pPr>
      <w:r w:rsidRPr="00903622">
        <w:rPr>
          <w:b/>
          <w:bCs/>
          <w:lang w:val="en-US"/>
        </w:rPr>
        <w:t xml:space="preserve">Abstract. </w:t>
      </w:r>
    </w:p>
    <w:p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w:t>
      </w:r>
      <w:r w:rsidR="00F10A47" w:rsidRPr="00F10A47">
        <w:rPr>
          <w:color w:val="000000"/>
          <w:szCs w:val="18"/>
          <w:lang w:val="en-US"/>
        </w:rPr>
        <w:t>r</w:t>
      </w:r>
      <w:r w:rsidR="00F10A47" w:rsidRPr="00F10A47">
        <w:rPr>
          <w:color w:val="000000"/>
          <w:szCs w:val="18"/>
          <w:lang w:val="en-US"/>
        </w:rPr>
        <w:t>view of the use of eye-trackers in understanding process models and provide</w:t>
      </w:r>
      <w:del w:id="0" w:author="Evelyne" w:date="2020-04-29T04:41:00Z">
        <w:r w:rsidR="00F10A47" w:rsidRPr="00F10A47" w:rsidDel="00B801C2">
          <w:rPr>
            <w:color w:val="000000"/>
            <w:szCs w:val="18"/>
            <w:lang w:val="en-US"/>
          </w:rPr>
          <w:delText>s</w:delText>
        </w:r>
      </w:del>
      <w:r w:rsidR="00F10A47" w:rsidRPr="00F10A47">
        <w:rPr>
          <w:color w:val="000000"/>
          <w:szCs w:val="18"/>
          <w:lang w:val="en-US"/>
        </w:rPr>
        <w:t xml:space="preserve"> evidence on the contributions of eye-trackers to new empirical studies in this area.</w:t>
      </w:r>
    </w:p>
    <w:p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F10A47" w:rsidRPr="00F10A47">
        <w:rPr>
          <w:color w:val="000000"/>
          <w:szCs w:val="18"/>
          <w:lang w:val="en-US"/>
        </w:rPr>
        <w:t xml:space="preserve">To achieve this goal, </w:t>
      </w:r>
      <w:del w:id="1" w:author="Evelyne" w:date="2020-04-29T04:42:00Z">
        <w:r w:rsidR="00F10A47" w:rsidRPr="00F10A47" w:rsidDel="00B801C2">
          <w:rPr>
            <w:color w:val="000000"/>
            <w:szCs w:val="18"/>
            <w:lang w:val="en-US"/>
          </w:rPr>
          <w:delText xml:space="preserve">we performed a </w:delText>
        </w:r>
      </w:del>
      <w:r w:rsidR="00F10A47" w:rsidRPr="00F10A47">
        <w:rPr>
          <w:color w:val="000000"/>
          <w:szCs w:val="18"/>
          <w:lang w:val="en-US"/>
        </w:rPr>
        <w:t xml:space="preserve">Systematic Literature Review (SLR) </w:t>
      </w:r>
      <w:ins w:id="2" w:author="Evelyne" w:date="2020-04-29T04:42:00Z">
        <w:r w:rsidR="00B801C2">
          <w:rPr>
            <w:color w:val="000000"/>
            <w:szCs w:val="18"/>
            <w:lang w:val="en-US"/>
          </w:rPr>
          <w:t xml:space="preserve">was perfomed </w:t>
        </w:r>
      </w:ins>
      <w:r w:rsidR="00F10A47" w:rsidRPr="00F10A47">
        <w:rPr>
          <w:color w:val="000000"/>
          <w:szCs w:val="18"/>
          <w:lang w:val="en-US"/>
        </w:rPr>
        <w:t>following the good practices from the Evidence-Based Software Engineering</w:t>
      </w:r>
      <w:ins w:id="3" w:author="Evelyne" w:date="2020-04-29T04:42:00Z">
        <w:r w:rsidR="00B801C2">
          <w:rPr>
            <w:color w:val="000000"/>
            <w:szCs w:val="18"/>
            <w:lang w:val="en-US"/>
          </w:rPr>
          <w:t>’s</w:t>
        </w:r>
      </w:ins>
      <w:r w:rsidR="00F10A47" w:rsidRPr="00F10A47">
        <w:rPr>
          <w:color w:val="000000"/>
          <w:szCs w:val="18"/>
          <w:lang w:val="en-US"/>
        </w:rPr>
        <w:t xml:space="preserve"> (EBSE) field.</w:t>
      </w:r>
    </w:p>
    <w:p w:rsidR="00F82538" w:rsidRPr="008A23E3" w:rsidRDefault="00F82538" w:rsidP="00F10A47">
      <w:pPr>
        <w:pStyle w:val="abstract"/>
        <w:spacing w:before="520" w:after="300"/>
        <w:ind w:firstLine="0"/>
        <w:rPr>
          <w:lang w:val="en-US"/>
        </w:rPr>
      </w:pPr>
      <w:r w:rsidRPr="00ED250C">
        <w:rPr>
          <w:b/>
          <w:bCs/>
          <w:lang w:val="en-US"/>
        </w:rPr>
        <w:t xml:space="preserve">Findings - </w:t>
      </w:r>
      <w:r w:rsidR="005A3B95" w:rsidRPr="00AD6A97">
        <w:rPr>
          <w:lang w:val="en-US"/>
        </w:rPr>
        <w:t>This study resulted in 10 primary studies selected for analysis and data extraction, from the 1,482 initially retrieved. The major findings indicate that the business process community still benefits little from the use of eye-tracking</w:t>
      </w:r>
      <w:commentRangeStart w:id="4"/>
      <w:r w:rsidR="005A3B95" w:rsidRPr="00AD6A97">
        <w:rPr>
          <w:lang w:val="en-US"/>
        </w:rPr>
        <w:t>,</w:t>
      </w:r>
      <w:del w:id="5" w:author="Evelyne" w:date="2020-04-29T04:43:00Z">
        <w:r w:rsidR="005A3B95" w:rsidRPr="00AD6A97" w:rsidDel="00B801C2">
          <w:rPr>
            <w:lang w:val="en-US"/>
          </w:rPr>
          <w:delText xml:space="preserve"> do</w:delText>
        </w:r>
      </w:del>
      <w:r w:rsidR="005A3B95" w:rsidRPr="00AD6A97">
        <w:rPr>
          <w:lang w:val="en-US"/>
        </w:rPr>
        <w:t xml:space="preserve"> not offering</w:t>
      </w:r>
      <w:commentRangeEnd w:id="4"/>
      <w:r w:rsidR="00A4457B">
        <w:rPr>
          <w:rStyle w:val="Refdecomentrio"/>
        </w:rPr>
        <w:commentReference w:id="4"/>
      </w:r>
      <w:r w:rsidR="005A3B95" w:rsidRPr="00AD6A97">
        <w:rPr>
          <w:lang w:val="en-US"/>
        </w:rPr>
        <w:t xml:space="preserve">, e.g., </w:t>
      </w:r>
      <w:del w:id="6" w:author="Evelyne" w:date="2020-04-29T04:43:00Z">
        <w:r w:rsidR="005A3B95" w:rsidRPr="00AD6A97" w:rsidDel="00B801C2">
          <w:rPr>
            <w:lang w:val="en-US"/>
          </w:rPr>
          <w:delText>do</w:delText>
        </w:r>
      </w:del>
      <w:r w:rsidR="005A3B95" w:rsidRPr="00AD6A97">
        <w:rPr>
          <w:lang w:val="en-US"/>
        </w:rPr>
        <w:t xml:space="preserve"> not offering sufficient support for inexp</w:t>
      </w:r>
      <w:r w:rsidR="005A3B95" w:rsidRPr="00AD6A97">
        <w:rPr>
          <w:lang w:val="en-US"/>
        </w:rPr>
        <w:t>e</w:t>
      </w:r>
      <w:r w:rsidR="005A3B95" w:rsidRPr="00AD6A97">
        <w:rPr>
          <w:lang w:val="en-US"/>
        </w:rPr>
        <w:t>rienced designers and not having an explicit standardization in its use. These and other findings are synthesized in a research roadmap which results would benefit researchers and practitioners</w:t>
      </w:r>
      <w:r w:rsidR="00A76F27">
        <w:rPr>
          <w:color w:val="000000"/>
          <w:szCs w:val="18"/>
          <w:lang w:val="en-US"/>
        </w:rPr>
        <w:t>.</w:t>
      </w:r>
    </w:p>
    <w:p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 xml:space="preserve">Performing an SLR is not a simple task. Thus, </w:t>
      </w:r>
      <w:del w:id="7" w:author="Evelyne" w:date="2020-04-29T04:45:00Z">
        <w:r w:rsidR="00F10A47" w:rsidRPr="00F10A47" w:rsidDel="00A4457B">
          <w:rPr>
            <w:color w:val="000000"/>
            <w:szCs w:val="18"/>
            <w:lang w:val="en-US"/>
          </w:rPr>
          <w:delText>we present in detail</w:delText>
        </w:r>
      </w:del>
      <w:r w:rsidR="00F10A47" w:rsidRPr="00F10A47">
        <w:rPr>
          <w:color w:val="000000"/>
          <w:szCs w:val="18"/>
          <w:lang w:val="en-US"/>
        </w:rPr>
        <w:t xml:space="preserve"> the SLR process </w:t>
      </w:r>
      <w:ins w:id="8" w:author="Evelyne" w:date="2020-04-29T04:45:00Z">
        <w:r w:rsidR="00A4457B">
          <w:rPr>
            <w:color w:val="000000"/>
            <w:szCs w:val="18"/>
            <w:lang w:val="en-US"/>
          </w:rPr>
          <w:t xml:space="preserve">is presented in detail </w:t>
        </w:r>
      </w:ins>
      <w:r w:rsidR="00F10A47" w:rsidRPr="00F10A47">
        <w:rPr>
          <w:color w:val="000000"/>
          <w:szCs w:val="18"/>
          <w:lang w:val="en-US"/>
        </w:rPr>
        <w:t>with the descriptions of all acti</w:t>
      </w:r>
      <w:r w:rsidR="00F10A47" w:rsidRPr="00F10A47">
        <w:rPr>
          <w:color w:val="000000"/>
          <w:szCs w:val="18"/>
          <w:lang w:val="en-US"/>
        </w:rPr>
        <w:t>v</w:t>
      </w:r>
      <w:r w:rsidR="00F10A47" w:rsidRPr="00F10A47">
        <w:rPr>
          <w:color w:val="000000"/>
          <w:szCs w:val="18"/>
          <w:lang w:val="en-US"/>
        </w:rPr>
        <w:t>ities to register and trace data and decisions along the process. The models pr</w:t>
      </w:r>
      <w:r w:rsidR="00F10A47" w:rsidRPr="00F10A47">
        <w:rPr>
          <w:color w:val="000000"/>
          <w:szCs w:val="18"/>
          <w:lang w:val="en-US"/>
        </w:rPr>
        <w:t>e</w:t>
      </w:r>
      <w:r w:rsidR="00F10A47" w:rsidRPr="00F10A47">
        <w:rPr>
          <w:color w:val="000000"/>
          <w:szCs w:val="18"/>
          <w:lang w:val="en-US"/>
        </w:rPr>
        <w:t>sented here may</w:t>
      </w:r>
      <w:del w:id="9" w:author="Evelyne" w:date="2020-04-29T04:46:00Z">
        <w:r w:rsidR="00F10A47" w:rsidRPr="00F10A47" w:rsidDel="00A4457B">
          <w:rPr>
            <w:color w:val="000000"/>
            <w:szCs w:val="18"/>
            <w:lang w:val="en-US"/>
          </w:rPr>
          <w:delText xml:space="preserve"> be</w:delText>
        </w:r>
      </w:del>
      <w:r w:rsidR="00F10A47" w:rsidRPr="00F10A47">
        <w:rPr>
          <w:color w:val="000000"/>
          <w:szCs w:val="18"/>
          <w:lang w:val="en-US"/>
        </w:rPr>
        <w:t xml:space="preserve"> contribute to other researchers in need to perform such a similar study for other research questions.</w:t>
      </w:r>
    </w:p>
    <w:p w:rsidR="008A23E3" w:rsidRDefault="008A23E3" w:rsidP="008A23E3">
      <w:pPr>
        <w:pStyle w:val="keywords"/>
        <w:spacing w:before="0" w:after="0"/>
        <w:jc w:val="both"/>
        <w:rPr>
          <w:lang w:val="en-US"/>
        </w:rPr>
      </w:pPr>
      <w:r w:rsidRPr="007B44C5">
        <w:rPr>
          <w:b/>
          <w:bCs/>
          <w:lang w:val="en-US"/>
        </w:rPr>
        <w:t>Keywords:</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rsidR="008A23E3" w:rsidRPr="008A23E3" w:rsidRDefault="008A23E3" w:rsidP="008A23E3">
      <w:pPr>
        <w:pStyle w:val="keywords"/>
        <w:spacing w:before="0" w:after="0"/>
        <w:jc w:val="both"/>
        <w:rPr>
          <w:b/>
          <w:bCs/>
          <w:lang w:val="en-US"/>
        </w:rPr>
      </w:pPr>
      <w:r w:rsidRPr="008A23E3">
        <w:rPr>
          <w:b/>
          <w:bCs/>
        </w:rPr>
        <w:t>Papertype</w:t>
      </w:r>
      <w:r>
        <w:rPr>
          <w:b/>
          <w:bCs/>
        </w:rPr>
        <w:t xml:space="preserve"> - </w:t>
      </w:r>
      <w:r w:rsidRPr="008A23E3">
        <w:t>Literature review.</w:t>
      </w:r>
    </w:p>
    <w:p w:rsidR="00FA4D27" w:rsidRDefault="00343E5B" w:rsidP="00FA4D27">
      <w:pPr>
        <w:pStyle w:val="heading1"/>
        <w:rPr>
          <w:bCs/>
          <w:color w:val="000000"/>
        </w:rPr>
      </w:pPr>
      <w:r w:rsidRPr="00034F12">
        <w:rPr>
          <w:bCs/>
          <w:color w:val="000000"/>
        </w:rPr>
        <w:lastRenderedPageBreak/>
        <w:t>Introduction</w:t>
      </w:r>
    </w:p>
    <w:p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r w:rsidR="00F742E7" w:rsidRPr="00F742E7">
        <w:rPr>
          <w:lang w:val="en-US"/>
        </w:rPr>
        <w:t>Vaknin</w:t>
      </w:r>
      <w:r w:rsidR="00F742E7">
        <w:rPr>
          <w:lang w:val="en-US"/>
        </w:rPr>
        <w:t xml:space="preserve"> and </w:t>
      </w:r>
      <w:r w:rsidR="00F742E7" w:rsidRPr="00F742E7">
        <w:rPr>
          <w:lang w:val="en-US"/>
        </w:rPr>
        <w:t>Filipowska</w:t>
      </w:r>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w:t>
      </w:r>
      <w:r w:rsidR="004B4E67">
        <w:rPr>
          <w:lang w:val="en-US"/>
        </w:rPr>
        <w:t>7</w:t>
      </w:r>
      <w:r w:rsidR="00F742E7">
        <w:rPr>
          <w:lang w:val="en-US"/>
        </w:rPr>
        <w:t>)</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w:t>
      </w:r>
      <w:r w:rsidRPr="00903622">
        <w:rPr>
          <w:lang w:val="en-US"/>
        </w:rPr>
        <w:t>m</w:t>
      </w:r>
      <w:r w:rsidRPr="00903622">
        <w:rPr>
          <w:lang w:val="en-US"/>
        </w:rPr>
        <w:t>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r w:rsidR="00F742E7" w:rsidRPr="00F742E7">
        <w:rPr>
          <w:lang w:val="en-US"/>
        </w:rPr>
        <w:t>Seese</w:t>
      </w:r>
      <w:r w:rsidR="00F742E7">
        <w:rPr>
          <w:lang w:val="en-US"/>
        </w:rPr>
        <w:t>, 2008)</w:t>
      </w:r>
      <w:r w:rsidRPr="00903622">
        <w:rPr>
          <w:lang w:val="en-US"/>
        </w:rPr>
        <w:t>. In this perspective, business process models are essential so that the organizations keep control of their flows of activities.</w:t>
      </w:r>
    </w:p>
    <w:p w:rsidR="00625202" w:rsidRPr="00903622" w:rsidRDefault="00625202" w:rsidP="00312348">
      <w:pPr>
        <w:pStyle w:val="p1a"/>
        <w:ind w:firstLine="227"/>
        <w:rPr>
          <w:lang w:val="en-US"/>
        </w:rPr>
      </w:pPr>
      <w:r w:rsidRPr="00903622">
        <w:rPr>
          <w:lang w:val="en-US"/>
        </w:rPr>
        <w:t>Also, business processes help in specifying the requirements and design of info</w:t>
      </w:r>
      <w:r w:rsidRPr="00903622">
        <w:rPr>
          <w:lang w:val="en-US"/>
        </w:rPr>
        <w:t>r</w:t>
      </w:r>
      <w:r w:rsidRPr="00903622">
        <w:rPr>
          <w:lang w:val="en-US"/>
        </w:rPr>
        <w:t>mation systems, representing all the data flow of processes. Thus,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r w:rsidR="00F742E7" w:rsidRPr="00F742E7">
        <w:rPr>
          <w:lang w:val="en-US"/>
        </w:rPr>
        <w:t>Unterkalmsteiner</w:t>
      </w:r>
      <w:r w:rsidR="00F742E7" w:rsidRPr="00F742E7">
        <w:rPr>
          <w:i/>
          <w:iCs/>
          <w:lang w:val="en-US"/>
        </w:rPr>
        <w:t>et al</w:t>
      </w:r>
      <w:r w:rsidR="00F742E7">
        <w:rPr>
          <w:i/>
          <w:iCs/>
          <w:lang w:val="en-US"/>
        </w:rPr>
        <w:t>.</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r w:rsidR="00F742E7" w:rsidRPr="00F742E7">
        <w:rPr>
          <w:lang w:val="en-US"/>
        </w:rPr>
        <w:t>Gibson</w:t>
      </w:r>
      <w:r w:rsidR="00F742E7" w:rsidRPr="00F742E7">
        <w:rPr>
          <w:i/>
          <w:iCs/>
          <w:lang w:val="en-US"/>
        </w:rPr>
        <w:t>et al</w:t>
      </w:r>
      <w:r w:rsidR="00F742E7">
        <w:rPr>
          <w:i/>
          <w:iCs/>
          <w:lang w:val="en-US"/>
        </w:rPr>
        <w:t>.</w:t>
      </w:r>
      <w:r w:rsidR="00F742E7" w:rsidRPr="00F742E7">
        <w:rPr>
          <w:lang w:val="en-US"/>
        </w:rPr>
        <w:t>,</w:t>
      </w:r>
      <w:r w:rsidR="00F742E7">
        <w:rPr>
          <w:lang w:val="en-US"/>
        </w:rPr>
        <w:t xml:space="preserve"> 2006; </w:t>
      </w:r>
      <w:r w:rsidR="00F742E7" w:rsidRPr="00F742E7">
        <w:rPr>
          <w:lang w:val="en-US"/>
        </w:rPr>
        <w:t>Mohd</w:t>
      </w:r>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w:t>
      </w:r>
      <w:r w:rsidR="00F742E7" w:rsidRPr="00F742E7">
        <w:rPr>
          <w:lang w:val="en-US"/>
        </w:rPr>
        <w:t>a</w:t>
      </w:r>
      <w:r w:rsidR="00F742E7" w:rsidRPr="00F742E7">
        <w:rPr>
          <w:lang w:val="en-US"/>
        </w:rPr>
        <w:t>ni</w:t>
      </w:r>
      <w:r w:rsidR="00F742E7">
        <w:rPr>
          <w:lang w:val="en-US"/>
        </w:rPr>
        <w:t>, 20</w:t>
      </w:r>
      <w:r w:rsidR="00B56855">
        <w:rPr>
          <w:lang w:val="en-US"/>
        </w:rPr>
        <w:t>0</w:t>
      </w:r>
      <w:r w:rsidR="00F742E7">
        <w:rPr>
          <w:lang w:val="en-US"/>
        </w:rPr>
        <w:t>9)</w:t>
      </w:r>
      <w:r w:rsidRPr="00903622">
        <w:rPr>
          <w:lang w:val="en-US"/>
        </w:rPr>
        <w:t>.</w:t>
      </w:r>
    </w:p>
    <w:p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2018; </w:t>
      </w:r>
      <w:r w:rsidR="00913F46" w:rsidRPr="00913F46">
        <w:rPr>
          <w:lang w:val="en-US"/>
        </w:rPr>
        <w:t>Rodrigues</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r w:rsidR="00913F46" w:rsidRPr="00913F46">
        <w:rPr>
          <w:lang w:val="en-US"/>
        </w:rPr>
        <w:t>Figl</w:t>
      </w:r>
      <w:r w:rsidR="00913F46">
        <w:rPr>
          <w:lang w:val="en-US"/>
        </w:rPr>
        <w:t xml:space="preserve"> and </w:t>
      </w:r>
      <w:r w:rsidR="00913F46" w:rsidRPr="00913F46">
        <w:rPr>
          <w:lang w:val="en-US"/>
        </w:rPr>
        <w:t>Recker</w:t>
      </w:r>
      <w:r w:rsidR="00913F46">
        <w:rPr>
          <w:lang w:val="en-US"/>
        </w:rPr>
        <w:t>, 201</w:t>
      </w:r>
      <w:r w:rsidR="004B4E67">
        <w:rPr>
          <w:lang w:val="en-US"/>
        </w:rPr>
        <w:t>6</w:t>
      </w:r>
      <w:r w:rsidR="00913F46">
        <w:rPr>
          <w:lang w:val="en-US"/>
        </w:rPr>
        <w:t>)</w:t>
      </w:r>
      <w:r w:rsidRPr="00903622">
        <w:rPr>
          <w:lang w:val="en-US"/>
        </w:rPr>
        <w:t>. Contrary to this statement, in</w:t>
      </w:r>
      <w:r w:rsidR="00913F46">
        <w:rPr>
          <w:lang w:val="en-US"/>
        </w:rPr>
        <w:t xml:space="preserve"> (</w:t>
      </w:r>
      <w:r w:rsidR="00913F46" w:rsidRPr="00913F46">
        <w:rPr>
          <w:lang w:val="en-US"/>
        </w:rPr>
        <w:t>Mendling</w:t>
      </w:r>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the authors state that one of the main objectives of a process model is to facilitate co</w:t>
      </w:r>
      <w:r w:rsidRPr="00903622">
        <w:rPr>
          <w:lang w:val="en-US"/>
        </w:rPr>
        <w:t>m</w:t>
      </w:r>
      <w:r w:rsidRPr="00903622">
        <w:rPr>
          <w:lang w:val="en-US"/>
        </w:rPr>
        <w:t>munication between stakeholders. However, according to these authors, little is known about the factors that influence the understanding of a process model by h</w:t>
      </w:r>
      <w:r w:rsidRPr="00903622">
        <w:rPr>
          <w:lang w:val="en-US"/>
        </w:rPr>
        <w:t>u</w:t>
      </w:r>
      <w:r w:rsidRPr="00903622">
        <w:rPr>
          <w:lang w:val="en-US"/>
        </w:rPr>
        <w:t xml:space="preserve">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ins w:id="10" w:author="Evelyne" w:date="2020-04-29T04:48:00Z">
        <w:r w:rsidR="00A4457B">
          <w:rPr>
            <w:lang w:val="en-US"/>
          </w:rPr>
          <w:t xml:space="preserve"> </w:t>
        </w:r>
      </w:ins>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ins w:id="11" w:author="Evelyne" w:date="2020-04-29T04:49:00Z">
        <w:r w:rsidR="00A4457B">
          <w:rPr>
            <w:lang w:val="en-US"/>
          </w:rPr>
          <w:t xml:space="preserve"> </w:t>
        </w:r>
      </w:ins>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ins w:id="12" w:author="Evelyne" w:date="2020-04-29T04:49:00Z">
        <w:r w:rsidR="00A4457B">
          <w:rPr>
            <w:lang w:val="en-US"/>
          </w:rPr>
          <w:t xml:space="preserve"> </w:t>
        </w:r>
      </w:ins>
      <w:r w:rsidR="0055625B" w:rsidRPr="004F63A2">
        <w:rPr>
          <w:lang w:val="en-US"/>
        </w:rPr>
        <w:t>Additio</w:t>
      </w:r>
      <w:r w:rsidR="0055625B" w:rsidRPr="004F63A2">
        <w:rPr>
          <w:lang w:val="en-US"/>
        </w:rPr>
        <w:t>n</w:t>
      </w:r>
      <w:r w:rsidR="0055625B" w:rsidRPr="004F63A2">
        <w:rPr>
          <w:lang w:val="en-US"/>
        </w:rPr>
        <w:t>ally</w:t>
      </w:r>
      <w:r w:rsidR="00B143D4">
        <w:rPr>
          <w:lang w:val="en-US"/>
        </w:rPr>
        <w:t>, o</w:t>
      </w:r>
      <w:r w:rsidRPr="00903622">
        <w:rPr>
          <w:lang w:val="en-US"/>
        </w:rPr>
        <w:t>ne of the technologies that have deserved particular attention is ey</w:t>
      </w:r>
      <w:r w:rsidR="00B143D4">
        <w:rPr>
          <w:lang w:val="en-US"/>
        </w:rPr>
        <w:t xml:space="preserve">e </w:t>
      </w:r>
      <w:r w:rsidRPr="00903622">
        <w:rPr>
          <w:lang w:val="en-US"/>
        </w:rPr>
        <w:t>tracking.</w:t>
      </w:r>
    </w:p>
    <w:p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t>
      </w:r>
      <w:del w:id="13" w:author="Evelyne" w:date="2020-04-29T04:54:00Z">
        <w:r w:rsidRPr="008B6879" w:rsidDel="006B7B93">
          <w:rPr>
            <w:lang w:val="en-US"/>
          </w:rPr>
          <w:delText xml:space="preserve">We use </w:delText>
        </w:r>
      </w:del>
      <w:r w:rsidRPr="008B6879">
        <w:rPr>
          <w:lang w:val="en-US"/>
        </w:rPr>
        <w:t xml:space="preserve">Evidence-Based Software Engineering (EBSE) </w:t>
      </w:r>
      <w:ins w:id="14" w:author="Evelyne" w:date="2020-04-29T04:54:00Z">
        <w:r w:rsidR="006B7B93">
          <w:rPr>
            <w:lang w:val="en-US"/>
          </w:rPr>
          <w:t xml:space="preserve">is used </w:t>
        </w:r>
      </w:ins>
      <w:r w:rsidRPr="008B6879">
        <w:rPr>
          <w:lang w:val="en-US"/>
        </w:rPr>
        <w:t xml:space="preserve">to better understand the problem and the field of </w:t>
      </w:r>
      <w:r w:rsidR="00B143D4">
        <w:rPr>
          <w:lang w:val="en-US"/>
        </w:rPr>
        <w:t xml:space="preserve">the </w:t>
      </w:r>
      <w:r w:rsidRPr="008B6879">
        <w:rPr>
          <w:lang w:val="en-US"/>
        </w:rPr>
        <w:t>research, and to extract and synthesize the results. EBSE provides a rigorous and reliable research methodology, together with auditing tasks to reduce the researcher</w:t>
      </w:r>
      <w:r w:rsidR="00B143D4">
        <w:rPr>
          <w:lang w:val="en-US"/>
        </w:rPr>
        <w:t>s’</w:t>
      </w:r>
      <w:r w:rsidRPr="008B6879">
        <w:rPr>
          <w:lang w:val="en-US"/>
        </w:rPr>
        <w:t xml:space="preserve"> bias on the result</w:t>
      </w:r>
      <w:r w:rsidR="00EE3479">
        <w:rPr>
          <w:lang w:val="en-US"/>
        </w:rPr>
        <w:t xml:space="preserve"> (</w:t>
      </w:r>
      <w:r w:rsidR="00EE3479" w:rsidRPr="00EE3479">
        <w:rPr>
          <w:lang w:val="en-US"/>
        </w:rPr>
        <w:t>Kitchenham</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w:t>
      </w:r>
      <w:r w:rsidR="0074138E" w:rsidRPr="008B6879">
        <w:rPr>
          <w:lang w:val="en-US"/>
        </w:rPr>
        <w:t>e</w:t>
      </w:r>
      <w:r w:rsidR="0074138E" w:rsidRPr="008B6879">
        <w:rPr>
          <w:lang w:val="en-US"/>
        </w:rPr>
        <w:t>matic literature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rsidR="004F0AFB" w:rsidRPr="0074138E" w:rsidRDefault="00214A04" w:rsidP="004F0AFB">
      <w:pPr>
        <w:rPr>
          <w:lang w:val="en-US"/>
        </w:rPr>
      </w:pPr>
      <w:r w:rsidRPr="00214A04">
        <w:rPr>
          <w:lang w:val="en-US"/>
        </w:rPr>
        <w:lastRenderedPageBreak/>
        <w:t xml:space="preserve">Thus, between both types of methods, and based on their differences, </w:t>
      </w:r>
      <w:ins w:id="15" w:author="Evelyne" w:date="2020-04-29T04:55:00Z">
        <w:r w:rsidR="006B7B93">
          <w:rPr>
            <w:lang w:val="en-US"/>
          </w:rPr>
          <w:t xml:space="preserve">it was opted </w:t>
        </w:r>
      </w:ins>
      <w:del w:id="16" w:author="Evelyne" w:date="2020-04-29T04:55:00Z">
        <w:r w:rsidRPr="00214A04" w:rsidDel="006B7B93">
          <w:rPr>
            <w:lang w:val="en-US"/>
          </w:rPr>
          <w:delText xml:space="preserve">we decided </w:delText>
        </w:r>
      </w:del>
      <w:r w:rsidRPr="00214A04">
        <w:rPr>
          <w:lang w:val="en-US"/>
        </w:rPr>
        <w:t xml:space="preserve">to perform an SLR process due to the possibility </w:t>
      </w:r>
      <w:ins w:id="17" w:author="Evelyne" w:date="2020-04-29T04:55:00Z">
        <w:r w:rsidR="006B7B93">
          <w:rPr>
            <w:lang w:val="en-US"/>
          </w:rPr>
          <w:t>of</w:t>
        </w:r>
      </w:ins>
      <w:del w:id="18" w:author="Evelyne" w:date="2020-04-29T04:55:00Z">
        <w:r w:rsidRPr="00214A04" w:rsidDel="006B7B93">
          <w:rPr>
            <w:lang w:val="en-US"/>
          </w:rPr>
          <w:delText>to</w:delText>
        </w:r>
      </w:del>
      <w:r w:rsidRPr="00214A04">
        <w:rPr>
          <w:lang w:val="en-US"/>
        </w:rPr>
        <w:t xml:space="preserve"> </w:t>
      </w:r>
      <w:del w:id="19" w:author="Evelyne" w:date="2020-04-29T04:55:00Z">
        <w:r w:rsidRPr="00214A04" w:rsidDel="006B7B93">
          <w:rPr>
            <w:lang w:val="en-US"/>
          </w:rPr>
          <w:delText>have</w:delText>
        </w:r>
      </w:del>
      <w:ins w:id="20" w:author="Evelyne" w:date="2020-04-29T04:55:00Z">
        <w:r w:rsidR="006B7B93">
          <w:rPr>
            <w:lang w:val="en-US"/>
          </w:rPr>
          <w:t xml:space="preserve"> having</w:t>
        </w:r>
      </w:ins>
      <w:r w:rsidRPr="00214A04">
        <w:rPr>
          <w:lang w:val="en-US"/>
        </w:rPr>
        <w:t xml:space="preserve"> a more rigorous and controlled process, including a protocol definition and validation, and also because </w:t>
      </w:r>
      <w:commentRangeStart w:id="21"/>
      <w:r w:rsidRPr="00214A04">
        <w:rPr>
          <w:lang w:val="en-US"/>
        </w:rPr>
        <w:t xml:space="preserve">we are </w:t>
      </w:r>
      <w:commentRangeEnd w:id="21"/>
      <w:r w:rsidR="006B7B93">
        <w:rPr>
          <w:rStyle w:val="Refdecomentrio"/>
        </w:rPr>
        <w:commentReference w:id="21"/>
      </w:r>
      <w:r w:rsidRPr="00214A04">
        <w:rPr>
          <w:lang w:val="en-US"/>
        </w:rPr>
        <w:t>looking for some specific information</w:t>
      </w:r>
      <w:r w:rsidR="00625202" w:rsidRPr="00903622">
        <w:rPr>
          <w:lang w:val="en-US"/>
        </w:rPr>
        <w:t xml:space="preserve"> regarding the mediation of terms: business processes, comprehension, and eye-tracking.</w:t>
      </w:r>
    </w:p>
    <w:p w:rsidR="004F0AFB" w:rsidRPr="00371C10" w:rsidRDefault="004F0AFB" w:rsidP="002C5E6A">
      <w:pPr>
        <w:rPr>
          <w:lang w:val="en-US"/>
        </w:rPr>
      </w:pPr>
      <w:r w:rsidRPr="00903622">
        <w:rPr>
          <w:lang w:val="en-US"/>
        </w:rPr>
        <w:t>The remainder of this paper is organized as follows</w:t>
      </w:r>
      <w:r>
        <w:rPr>
          <w:lang w:val="en-US"/>
        </w:rPr>
        <w:t>:</w:t>
      </w:r>
      <w:ins w:id="22" w:author="Evelyne" w:date="2020-04-29T04:58:00Z">
        <w:r w:rsidR="006B7B93">
          <w:rPr>
            <w:lang w:val="en-US"/>
          </w:rPr>
          <w:t xml:space="preserve"> </w:t>
        </w:r>
      </w:ins>
      <w:r w:rsidR="00371C10" w:rsidRPr="00371C10">
        <w:rPr>
          <w:lang w:val="en-US"/>
        </w:rPr>
        <w:t>section 2 gives an overview of introductory concepts; section 3 shows the method used in this study describing the planning phase; section 4 describes its RSL execution, presenting the selected studies, the classification scheme adopted; while, section 5 reports the findings. The section 6 discusses the threats to validity</w:t>
      </w:r>
      <w:r w:rsidR="002C5E6A">
        <w:rPr>
          <w:lang w:val="en-US"/>
        </w:rPr>
        <w:t>; and</w:t>
      </w:r>
      <w:del w:id="23" w:author="Evelyne" w:date="2020-04-29T04:58:00Z">
        <w:r w:rsidR="002C5E6A" w:rsidDel="006B7B93">
          <w:rPr>
            <w:lang w:val="en-US"/>
          </w:rPr>
          <w:delText xml:space="preserve"> </w:delText>
        </w:r>
        <w:r w:rsidR="00371C10" w:rsidRPr="00371C10" w:rsidDel="006B7B93">
          <w:rPr>
            <w:lang w:val="en-US"/>
          </w:rPr>
          <w:delText>the</w:delText>
        </w:r>
      </w:del>
      <w:r w:rsidR="00371C10" w:rsidRPr="00371C10">
        <w:rPr>
          <w:lang w:val="en-US"/>
        </w:rPr>
        <w:t xml:space="preserve"> section 7 show</w:t>
      </w:r>
      <w:ins w:id="24" w:author="Evelyne" w:date="2020-04-29T04:58:00Z">
        <w:r w:rsidR="006B7B93">
          <w:rPr>
            <w:lang w:val="en-US"/>
          </w:rPr>
          <w:t>s</w:t>
        </w:r>
      </w:ins>
      <w:r w:rsidR="00371C10" w:rsidRPr="00371C10">
        <w:rPr>
          <w:lang w:val="en-US"/>
        </w:rPr>
        <w:t xml:space="preserve"> related works</w:t>
      </w:r>
      <w:r w:rsidR="002C5E6A">
        <w:rPr>
          <w:lang w:val="en-US"/>
        </w:rPr>
        <w:t xml:space="preserve">. </w:t>
      </w:r>
      <w:r w:rsidR="002C5E6A" w:rsidRPr="002C5E6A">
        <w:rPr>
          <w:lang w:val="en-US"/>
        </w:rPr>
        <w:t xml:space="preserve">Finally, </w:t>
      </w:r>
      <w:r w:rsidR="002C5E6A">
        <w:rPr>
          <w:lang w:val="en-US"/>
        </w:rPr>
        <w:t>s</w:t>
      </w:r>
      <w:r w:rsidR="002C5E6A" w:rsidRPr="002C5E6A">
        <w:rPr>
          <w:lang w:val="en-US"/>
        </w:rPr>
        <w:t>e</w:t>
      </w:r>
      <w:r w:rsidR="002C5E6A" w:rsidRPr="002C5E6A">
        <w:rPr>
          <w:lang w:val="en-US"/>
        </w:rPr>
        <w:t>c</w:t>
      </w:r>
      <w:r w:rsidR="002C5E6A" w:rsidRPr="002C5E6A">
        <w:rPr>
          <w:lang w:val="en-US"/>
        </w:rPr>
        <w:t xml:space="preserve">tion 8 summarizes some gaps in a specific investigation area, providing a research roadmap to guide decisions on new research activities, and conclude this paper in </w:t>
      </w:r>
      <w:r w:rsidR="002C5E6A">
        <w:rPr>
          <w:lang w:val="en-US"/>
        </w:rPr>
        <w:t>s</w:t>
      </w:r>
      <w:r w:rsidR="002C5E6A" w:rsidRPr="002C5E6A">
        <w:rPr>
          <w:lang w:val="en-US"/>
        </w:rPr>
        <w:t>ection 9.</w:t>
      </w:r>
    </w:p>
    <w:p w:rsidR="00022DB3" w:rsidRDefault="00022DB3" w:rsidP="00705807">
      <w:pPr>
        <w:pStyle w:val="heading1"/>
      </w:pPr>
      <w:r w:rsidRPr="00705807">
        <w:t>Background</w:t>
      </w:r>
    </w:p>
    <w:p w:rsidR="006028FD" w:rsidRPr="00811C38" w:rsidRDefault="006028FD" w:rsidP="00811C38">
      <w:pPr>
        <w:pStyle w:val="heading2"/>
        <w:tabs>
          <w:tab w:val="clear" w:pos="4962"/>
        </w:tabs>
        <w:spacing w:before="360" w:line="240" w:lineRule="atLeast"/>
        <w:ind w:left="567"/>
        <w:rPr>
          <w:lang w:val="en-US"/>
        </w:rPr>
      </w:pPr>
      <w:r w:rsidRPr="00811C38">
        <w:rPr>
          <w:lang w:val="en-US"/>
        </w:rPr>
        <w:t>Business Process Modeling</w:t>
      </w:r>
    </w:p>
    <w:p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The </w:t>
      </w:r>
      <w:r w:rsidR="00231F8A">
        <w:rPr>
          <w:lang w:val="en-US"/>
        </w:rPr>
        <w:t>aim</w:t>
      </w:r>
      <w:ins w:id="25" w:author="Evelyne" w:date="2020-04-29T04:59:00Z">
        <w:r w:rsidR="006B7B93">
          <w:rPr>
            <w:lang w:val="en-US"/>
          </w:rPr>
          <w:t xml:space="preserve"> </w:t>
        </w:r>
      </w:ins>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r w:rsidR="00EE3479" w:rsidRPr="00EE3479">
        <w:rPr>
          <w:lang w:val="en-US"/>
        </w:rPr>
        <w:t>Sindre</w:t>
      </w:r>
      <w:r w:rsidR="00EE3479">
        <w:rPr>
          <w:lang w:val="en-US"/>
        </w:rPr>
        <w:t>, 2006)</w:t>
      </w:r>
      <w:r w:rsidRPr="00231F8A">
        <w:rPr>
          <w:lang w:val="en-US"/>
        </w:rPr>
        <w:t>.</w:t>
      </w:r>
      <w:ins w:id="26" w:author="Evelyne" w:date="2020-04-29T04:59:00Z">
        <w:r w:rsidR="006B7B93">
          <w:rPr>
            <w:lang w:val="en-US"/>
          </w:rPr>
          <w:t xml:space="preserve"> </w:t>
        </w:r>
      </w:ins>
      <w:r w:rsidR="00E11CEC" w:rsidRPr="0058117F">
        <w:rPr>
          <w:lang w:val="en-US"/>
        </w:rPr>
        <w:t xml:space="preserve">This </w:t>
      </w:r>
      <w:commentRangeStart w:id="27"/>
      <w:r w:rsidR="00E11CEC" w:rsidRPr="0058117F">
        <w:rPr>
          <w:lang w:val="en-US"/>
        </w:rPr>
        <w:t>activity</w:t>
      </w:r>
      <w:commentRangeEnd w:id="27"/>
      <w:r w:rsidR="006B7B93">
        <w:rPr>
          <w:rStyle w:val="Refdecomentrio"/>
        </w:rPr>
        <w:commentReference w:id="27"/>
      </w:r>
      <w:ins w:id="28" w:author="Evelyne" w:date="2020-04-29T05:00:00Z">
        <w:r w:rsidR="006B7B93">
          <w:rPr>
            <w:lang w:val="en-US"/>
          </w:rPr>
          <w:t xml:space="preserve"> is</w:t>
        </w:r>
      </w:ins>
      <w:r w:rsidR="00E11CEC" w:rsidRPr="0058117F">
        <w:rPr>
          <w:lang w:val="en-US"/>
        </w:rPr>
        <w:t xml:space="preserve"> carried out in the early stages of a process elicitation and helps </w:t>
      </w:r>
      <w:ins w:id="29" w:author="Evelyne" w:date="2020-04-29T05:02:00Z">
        <w:r w:rsidR="006B7B93">
          <w:rPr>
            <w:lang w:val="en-US"/>
          </w:rPr>
          <w:t>at</w:t>
        </w:r>
      </w:ins>
      <w:del w:id="30" w:author="Evelyne" w:date="2020-04-29T05:02:00Z">
        <w:r w:rsidR="00E11CEC" w:rsidRPr="0058117F" w:rsidDel="006B7B93">
          <w:rPr>
            <w:lang w:val="en-US"/>
          </w:rPr>
          <w:delText>to</w:delText>
        </w:r>
      </w:del>
      <w:r w:rsidR="00E11CEC" w:rsidRPr="0058117F">
        <w:rPr>
          <w:lang w:val="en-US"/>
        </w:rPr>
        <w:t xml:space="preserve"> identify</w:t>
      </w:r>
      <w:ins w:id="31" w:author="Evelyne" w:date="2020-04-29T05:02:00Z">
        <w:r w:rsidR="006B7B93">
          <w:rPr>
            <w:lang w:val="en-US"/>
          </w:rPr>
          <w:t>ing</w:t>
        </w:r>
      </w:ins>
      <w:r w:rsidR="00E11CEC" w:rsidRPr="0058117F">
        <w:rPr>
          <w:lang w:val="en-US"/>
        </w:rPr>
        <w:t xml:space="preserve"> problems </w:t>
      </w:r>
      <w:del w:id="32" w:author="Evelyne" w:date="2020-04-29T05:02:00Z">
        <w:r w:rsidR="00E11CEC" w:rsidRPr="0058117F" w:rsidDel="006B7B93">
          <w:rPr>
            <w:lang w:val="en-US"/>
          </w:rPr>
          <w:delText>in</w:delText>
        </w:r>
      </w:del>
      <w:r w:rsidR="00E11CEC" w:rsidRPr="0058117F">
        <w:rPr>
          <w:lang w:val="en-US"/>
        </w:rPr>
        <w:t xml:space="preserve"> </w:t>
      </w:r>
      <w:ins w:id="33" w:author="Evelyne" w:date="2020-04-29T05:02:00Z">
        <w:r w:rsidR="006B7B93">
          <w:rPr>
            <w:lang w:val="en-US"/>
          </w:rPr>
          <w:t xml:space="preserve">at </w:t>
        </w:r>
      </w:ins>
      <w:r w:rsidR="00E11CEC" w:rsidRPr="0058117F">
        <w:rPr>
          <w:lang w:val="en-US"/>
        </w:rPr>
        <w:t xml:space="preserve">the beginning of the process development </w:t>
      </w:r>
      <w:r w:rsidR="00E11CEC" w:rsidRPr="005669DF">
        <w:rPr>
          <w:lang w:val="en-US"/>
        </w:rPr>
        <w:t>(R</w:t>
      </w:r>
      <w:r w:rsidR="00E11CEC">
        <w:rPr>
          <w:lang w:val="en-US"/>
        </w:rPr>
        <w:t>olón et al., 2009)</w:t>
      </w:r>
      <w:r w:rsidR="00E11CEC" w:rsidRPr="0058117F">
        <w:rPr>
          <w:lang w:val="en-US"/>
        </w:rPr>
        <w:t>, assisting in the design of valid process models.</w:t>
      </w:r>
    </w:p>
    <w:p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r w:rsidR="00EE3479" w:rsidRPr="00EE3479">
        <w:rPr>
          <w:lang w:val="en-US"/>
        </w:rPr>
        <w:t>Indulska</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several notations have been developed to represent BPD. However, regardless of the notation used for a process model, its understanding by all stakeholders is of paramount impo</w:t>
      </w:r>
      <w:r w:rsidR="006028FD" w:rsidRPr="00965E6C">
        <w:rPr>
          <w:lang w:val="en-US"/>
        </w:rPr>
        <w:t>r</w:t>
      </w:r>
      <w:r w:rsidR="006028FD" w:rsidRPr="00965E6C">
        <w:rPr>
          <w:lang w:val="en-US"/>
        </w:rPr>
        <w:t xml:space="preserve">tance to organizations. </w:t>
      </w:r>
      <w:r w:rsidR="00E11CEC" w:rsidRPr="0058117F">
        <w:rPr>
          <w:lang w:val="en-US"/>
        </w:rPr>
        <w:t xml:space="preserve">Moreover, a suitable analysis and verification of processes at the modeling stage would make easier the process maintenance tasks by reducing </w:t>
      </w:r>
      <w:ins w:id="34" w:author="Evelyne" w:date="2020-04-29T05:03:00Z">
        <w:r w:rsidR="006B7B93">
          <w:rPr>
            <w:lang w:val="en-US"/>
          </w:rPr>
          <w:t xml:space="preserve">their </w:t>
        </w:r>
      </w:ins>
      <w:del w:id="35" w:author="Evelyne" w:date="2020-04-29T05:03:00Z">
        <w:r w:rsidR="00E11CEC" w:rsidRPr="0058117F" w:rsidDel="006B7B93">
          <w:rPr>
            <w:lang w:val="en-US"/>
          </w:rPr>
          <w:delText>its</w:delText>
        </w:r>
      </w:del>
      <w:r w:rsidR="00E11CEC" w:rsidRPr="0058117F">
        <w:rPr>
          <w:lang w:val="en-US"/>
        </w:rPr>
        <w:t xml:space="preserve"> implicit costs. This is why efforts should be made to impose quality charact</w:t>
      </w:r>
      <w:r w:rsidR="00E11CEC" w:rsidRPr="0058117F">
        <w:rPr>
          <w:lang w:val="en-US"/>
        </w:rPr>
        <w:t>e</w:t>
      </w:r>
      <w:r w:rsidR="00E11CEC" w:rsidRPr="0058117F">
        <w:rPr>
          <w:lang w:val="en-US"/>
        </w:rPr>
        <w:t xml:space="preserve">ristics to the process models. </w:t>
      </w:r>
      <w:r w:rsidR="006028FD" w:rsidRPr="00965E6C">
        <w:t>The next</w:t>
      </w:r>
      <w:ins w:id="36" w:author="Evelyne" w:date="2020-04-29T05:03:00Z">
        <w:r w:rsidR="006B7B93">
          <w:t xml:space="preserve"> </w:t>
        </w:r>
      </w:ins>
      <w:r w:rsidR="006028FD" w:rsidRPr="00965E6C">
        <w:t>section</w:t>
      </w:r>
      <w:ins w:id="37" w:author="Evelyne" w:date="2020-04-29T05:03:00Z">
        <w:r w:rsidR="006B7B93">
          <w:t xml:space="preserve"> </w:t>
        </w:r>
      </w:ins>
      <w:r w:rsidR="006028FD" w:rsidRPr="00965E6C">
        <w:t>presents some concepts</w:t>
      </w:r>
      <w:ins w:id="38" w:author="Evelyne" w:date="2020-04-29T05:03:00Z">
        <w:r w:rsidR="006B7B93">
          <w:t xml:space="preserve"> </w:t>
        </w:r>
      </w:ins>
      <w:r w:rsidR="006028FD" w:rsidRPr="00965E6C">
        <w:t>about</w:t>
      </w:r>
      <w:ins w:id="39" w:author="Evelyne" w:date="2020-04-29T05:03:00Z">
        <w:r w:rsidR="006B7B93">
          <w:t xml:space="preserve"> </w:t>
        </w:r>
      </w:ins>
      <w:r w:rsidR="006028FD" w:rsidRPr="00965E6C">
        <w:t>under</w:t>
      </w:r>
      <w:r w:rsidR="006028FD" w:rsidRPr="00965E6C">
        <w:t>s</w:t>
      </w:r>
      <w:r w:rsidR="006028FD" w:rsidRPr="00965E6C">
        <w:t>tanding.</w:t>
      </w:r>
    </w:p>
    <w:p w:rsidR="006028FD" w:rsidRPr="00811C38" w:rsidRDefault="006028FD" w:rsidP="00811C38">
      <w:pPr>
        <w:pStyle w:val="heading2"/>
        <w:tabs>
          <w:tab w:val="clear" w:pos="4962"/>
        </w:tabs>
        <w:spacing w:before="360" w:line="240" w:lineRule="atLeast"/>
        <w:ind w:left="567"/>
        <w:rPr>
          <w:lang w:val="en-US"/>
        </w:rPr>
      </w:pPr>
      <w:r w:rsidRPr="00811C38">
        <w:rPr>
          <w:lang w:val="en-US"/>
        </w:rPr>
        <w:t>Understanding</w:t>
      </w:r>
    </w:p>
    <w:p w:rsidR="002A0144" w:rsidRDefault="006028FD" w:rsidP="00312348">
      <w:pPr>
        <w:ind w:firstLine="0"/>
        <w:rPr>
          <w:lang w:val="en-US"/>
        </w:rPr>
      </w:pPr>
      <w:r>
        <w:rPr>
          <w:lang w:val="en-US"/>
        </w:rPr>
        <w:tab/>
      </w:r>
      <w:r w:rsidR="00E11CEC" w:rsidRPr="00EA744E">
        <w:rPr>
          <w:lang w:val="en-US"/>
        </w:rPr>
        <w:t xml:space="preserve">Since process diagrams are intended to support the activities of stakeholders with different technical backgrounds (e.g. process analysts, process designers, process implementers), they must have their proper understanding, among other purposes, to facilitate the communication among those kinds of stakeholders </w:t>
      </w:r>
      <w:r w:rsidR="00E11CEC">
        <w:rPr>
          <w:lang w:val="en-US"/>
        </w:rPr>
        <w:t>(Me</w:t>
      </w:r>
      <w:r w:rsidR="00E11CEC" w:rsidRPr="00EA744E">
        <w:rPr>
          <w:lang w:val="en-US"/>
        </w:rPr>
        <w:t>ndoza et al., 2018</w:t>
      </w:r>
      <w:r w:rsidR="00E11CEC">
        <w:rPr>
          <w:lang w:val="en-US"/>
        </w:rPr>
        <w:t>)</w:t>
      </w:r>
      <w:r w:rsidR="00E11CEC" w:rsidRPr="00EA744E">
        <w:rPr>
          <w:lang w:val="en-US"/>
        </w:rPr>
        <w:t xml:space="preserve">. </w:t>
      </w:r>
      <w:r w:rsidR="00EE3479">
        <w:rPr>
          <w:lang w:val="en-US"/>
        </w:rPr>
        <w:t>U</w:t>
      </w:r>
      <w:r w:rsidR="004C08AC" w:rsidRPr="00903622">
        <w:rPr>
          <w:lang w:val="en-US"/>
        </w:rPr>
        <w:t xml:space="preserve">nderstanding is a criterion that helps </w:t>
      </w:r>
      <w:del w:id="40" w:author="Evelyne" w:date="2020-04-29T05:18:00Z">
        <w:r w:rsidR="004C08AC" w:rsidRPr="00903622" w:rsidDel="00040590">
          <w:rPr>
            <w:lang w:val="en-US"/>
          </w:rPr>
          <w:delText xml:space="preserve">to </w:delText>
        </w:r>
      </w:del>
      <w:r w:rsidR="004C08AC" w:rsidRPr="00903622">
        <w:rPr>
          <w:lang w:val="en-US"/>
        </w:rPr>
        <w:t>measur</w:t>
      </w:r>
      <w:del w:id="41" w:author="Evelyne" w:date="2020-04-29T05:18:00Z">
        <w:r w:rsidR="004C08AC" w:rsidRPr="00903622" w:rsidDel="00040590">
          <w:rPr>
            <w:lang w:val="en-US"/>
          </w:rPr>
          <w:delText>e</w:delText>
        </w:r>
      </w:del>
      <w:ins w:id="42" w:author="Evelyne" w:date="2020-04-29T05:18:00Z">
        <w:r w:rsidR="00040590">
          <w:rPr>
            <w:lang w:val="en-US"/>
          </w:rPr>
          <w:t>ing</w:t>
        </w:r>
      </w:ins>
      <w:r w:rsidR="004C08AC" w:rsidRPr="00903622">
        <w:rPr>
          <w:lang w:val="en-US"/>
        </w:rPr>
        <w:t xml:space="preserv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r w:rsidR="00EE3479" w:rsidRPr="00EE3479">
        <w:rPr>
          <w:lang w:val="en-US"/>
        </w:rPr>
        <w:t>Gadatsch</w:t>
      </w:r>
      <w:r w:rsidR="00EE3479">
        <w:rPr>
          <w:lang w:val="en-US"/>
        </w:rPr>
        <w:t xml:space="preserve">, </w:t>
      </w:r>
      <w:r w:rsidR="00EE3479" w:rsidRPr="00EE3479">
        <w:rPr>
          <w:lang w:val="en-US"/>
        </w:rPr>
        <w:lastRenderedPageBreak/>
        <w:t>201</w:t>
      </w:r>
      <w:r w:rsidR="007B4F25">
        <w:rPr>
          <w:lang w:val="en-US"/>
        </w:rPr>
        <w:t>1</w:t>
      </w:r>
      <w:r w:rsidR="00EE3479">
        <w:rPr>
          <w:lang w:val="en-US"/>
        </w:rPr>
        <w:t>)</w:t>
      </w:r>
      <w:r w:rsidR="004C08AC" w:rsidRPr="00903622">
        <w:rPr>
          <w:lang w:val="en-US"/>
        </w:rPr>
        <w:t>. The authors also point out that understanding is one of the criteria used to ev</w:t>
      </w:r>
      <w:r w:rsidR="004C08AC" w:rsidRPr="00903622">
        <w:rPr>
          <w:lang w:val="en-US"/>
        </w:rPr>
        <w:t>a</w:t>
      </w:r>
      <w:r w:rsidR="004C08AC" w:rsidRPr="00903622">
        <w:rPr>
          <w:lang w:val="en-US"/>
        </w:rPr>
        <w:t>luate the quality of a model. This definition implies that the opinion can be invest</w:t>
      </w:r>
      <w:r w:rsidR="004C08AC" w:rsidRPr="00903622">
        <w:rPr>
          <w:lang w:val="en-US"/>
        </w:rPr>
        <w:t>i</w:t>
      </w:r>
      <w:r w:rsidR="004C08AC" w:rsidRPr="00903622">
        <w:rPr>
          <w:lang w:val="en-US"/>
        </w:rPr>
        <w:t>gated from two central angles: personal factors, related to the reader of the model</w:t>
      </w:r>
      <w:r w:rsidR="003732F4">
        <w:rPr>
          <w:lang w:val="en-US"/>
        </w:rPr>
        <w:t>,</w:t>
      </w:r>
      <w:r w:rsidR="004C08AC" w:rsidRPr="00903622">
        <w:rPr>
          <w:lang w:val="en-US"/>
        </w:rPr>
        <w:t xml:space="preserve"> and the factors that relate to the model itself.</w:t>
      </w:r>
    </w:p>
    <w:p w:rsidR="006028FD" w:rsidRPr="00965E6C" w:rsidRDefault="006028FD" w:rsidP="00312348">
      <w:pPr>
        <w:ind w:firstLine="0"/>
        <w:rPr>
          <w:lang w:val="en-US"/>
        </w:rPr>
      </w:pPr>
      <w:r w:rsidRPr="00965E6C">
        <w:rPr>
          <w:lang w:val="en-US"/>
        </w:rPr>
        <w:tab/>
        <w:t>In addition to this definition, in</w:t>
      </w:r>
      <w:ins w:id="43" w:author="Evelyne" w:date="2020-04-29T05:19:00Z">
        <w:r w:rsidR="00040590">
          <w:rPr>
            <w:lang w:val="en-US"/>
          </w:rPr>
          <w:t xml:space="preserve"> </w:t>
        </w:r>
      </w:ins>
      <w:r w:rsidR="00EE3479" w:rsidRPr="00EE3479">
        <w:rPr>
          <w:lang w:val="en-US"/>
        </w:rPr>
        <w:t>Mendling</w:t>
      </w:r>
      <w:ins w:id="44" w:author="Evelyne" w:date="2020-04-29T05:19:00Z">
        <w:r w:rsidR="00040590">
          <w:rPr>
            <w:lang w:val="en-US"/>
          </w:rPr>
          <w:t xml:space="preserve"> </w:t>
        </w:r>
      </w:ins>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rsidR="006028FD" w:rsidRPr="00811C38" w:rsidRDefault="006028FD" w:rsidP="00811C38">
      <w:pPr>
        <w:pStyle w:val="heading2"/>
        <w:tabs>
          <w:tab w:val="clear" w:pos="4962"/>
        </w:tabs>
        <w:spacing w:before="360" w:line="240" w:lineRule="atLeast"/>
        <w:ind w:left="567"/>
        <w:rPr>
          <w:lang w:val="en-US"/>
        </w:rPr>
      </w:pPr>
      <w:r w:rsidRPr="00811C38">
        <w:rPr>
          <w:lang w:val="en-US"/>
        </w:rPr>
        <w:t>Eye Tracking</w:t>
      </w:r>
    </w:p>
    <w:p w:rsidR="00734CF0" w:rsidRDefault="004C08AC" w:rsidP="000A6197">
      <w:pPr>
        <w:rPr>
          <w:lang w:val="en-US"/>
        </w:rPr>
      </w:pPr>
      <w:r w:rsidRPr="00965E6C">
        <w:rPr>
          <w:lang w:val="en-US"/>
        </w:rPr>
        <w:t>Eye-tracking is a mechanism for collecting cognitive data from its users. This m</w:t>
      </w:r>
      <w:r w:rsidRPr="00965E6C">
        <w:rPr>
          <w:lang w:val="en-US"/>
        </w:rPr>
        <w:t>e</w:t>
      </w:r>
      <w:r w:rsidRPr="00965E6C">
        <w:rPr>
          <w:lang w:val="en-US"/>
        </w:rPr>
        <w:t xml:space="preserve">chanism is used to conduct empirical studies and </w:t>
      </w:r>
      <w:commentRangeStart w:id="45"/>
      <w:r w:rsidRPr="00965E6C">
        <w:rPr>
          <w:lang w:val="en-US"/>
        </w:rPr>
        <w:t>to study understanding models</w:t>
      </w:r>
      <w:r w:rsidR="00AC7BC0">
        <w:rPr>
          <w:lang w:val="en-US"/>
        </w:rPr>
        <w:t xml:space="preserve"> </w:t>
      </w:r>
      <w:commentRangeEnd w:id="45"/>
      <w:r w:rsidR="0047177B">
        <w:rPr>
          <w:rStyle w:val="Refdecomentrio"/>
        </w:rPr>
        <w:commentReference w:id="45"/>
      </w:r>
      <w:r w:rsidR="00AC7BC0">
        <w:rPr>
          <w:lang w:val="en-US"/>
        </w:rPr>
        <w:t>(</w:t>
      </w:r>
      <w:r w:rsidR="00AC7BC0" w:rsidRPr="00AC7BC0">
        <w:rPr>
          <w:lang w:val="en-US"/>
        </w:rPr>
        <w:t>Sh</w:t>
      </w:r>
      <w:r w:rsidR="00AC7BC0" w:rsidRPr="00AC7BC0">
        <w:rPr>
          <w:lang w:val="en-US"/>
        </w:rPr>
        <w:t>a</w:t>
      </w:r>
      <w:r w:rsidR="00AC7BC0" w:rsidRPr="00AC7BC0">
        <w:rPr>
          <w:lang w:val="en-US"/>
        </w:rPr>
        <w:t>rafi</w:t>
      </w:r>
      <w:r w:rsidR="00AC7BC0" w:rsidRPr="00F742E7">
        <w:rPr>
          <w:i/>
          <w:iCs/>
          <w:lang w:val="en-US"/>
        </w:rPr>
        <w:t>et al</w:t>
      </w:r>
      <w:r w:rsidR="00AC7BC0">
        <w:rPr>
          <w:i/>
          <w:iCs/>
          <w:lang w:val="en-US"/>
        </w:rPr>
        <w:t xml:space="preserve">., </w:t>
      </w:r>
      <w:r w:rsidR="00AC7BC0" w:rsidRPr="00AC7BC0">
        <w:rPr>
          <w:lang w:val="en-US"/>
        </w:rPr>
        <w:t>2015</w:t>
      </w:r>
      <w:r w:rsidR="004B4E67">
        <w:rPr>
          <w:lang w:val="en-US"/>
        </w:rPr>
        <w:t>a</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the int</w:t>
      </w:r>
      <w:r w:rsidRPr="00965E6C">
        <w:rPr>
          <w:lang w:val="en-US"/>
        </w:rPr>
        <w:t>e</w:t>
      </w:r>
      <w:r w:rsidRPr="00965E6C">
        <w:rPr>
          <w:lang w:val="en-US"/>
        </w:rPr>
        <w:t xml:space="preserv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ins w:id="46" w:author="Evelyne" w:date="2020-05-02T14:38:00Z">
        <w:r w:rsidR="0047177B">
          <w:rPr>
            <w:lang w:val="en-US"/>
          </w:rPr>
          <w:t xml:space="preserve"> </w:t>
        </w:r>
      </w:ins>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p>
    <w:p w:rsidR="004C08AC" w:rsidRPr="00965E6C" w:rsidRDefault="00734CF0" w:rsidP="000A6197">
      <w:pPr>
        <w:rPr>
          <w:lang w:val="en-US"/>
        </w:rPr>
      </w:pPr>
      <w:r w:rsidRPr="00734CF0">
        <w:rPr>
          <w:lang w:val="en-US"/>
        </w:rPr>
        <w:t xml:space="preserve">Beyond the analysis of visual attention and cognitive processes, eye-data can also be examined to measure the workload of a task. Thus, the data can be studied with respect to certain areas of the stimuli, which are called areas of interest (AOI). An AOI can either be relevant or irrelevant for a given task that is being performed by a participant. For example, when considering a business process model as stimulus, a relevant AOI could be a specific activity that is used by the participant to perform a certain task, while an irrelevant AOI would be any other artifact in the model. </w:t>
      </w:r>
      <w:r w:rsidR="00E8363F" w:rsidRPr="00965E6C">
        <w:rPr>
          <w:lang w:val="en-US"/>
        </w:rPr>
        <w:t xml:space="preserve">Thus, such technology </w:t>
      </w:r>
      <w:del w:id="47" w:author="Evelyne" w:date="2020-05-02T14:39:00Z">
        <w:r w:rsidDel="0047177B">
          <w:rPr>
            <w:lang w:val="en-US"/>
          </w:rPr>
          <w:delText>can</w:delText>
        </w:r>
      </w:del>
      <w:r>
        <w:rPr>
          <w:lang w:val="en-US"/>
        </w:rPr>
        <w:t xml:space="preserve"> </w:t>
      </w:r>
      <w:r w:rsidR="00E8363F" w:rsidRPr="00965E6C">
        <w:rPr>
          <w:lang w:val="en-US"/>
        </w:rPr>
        <w:t>allow</w:t>
      </w:r>
      <w:ins w:id="48" w:author="Evelyne" w:date="2020-05-02T14:39:00Z">
        <w:r w:rsidR="0047177B">
          <w:rPr>
            <w:lang w:val="en-US"/>
          </w:rPr>
          <w:t>s</w:t>
        </w:r>
      </w:ins>
      <w:del w:id="49" w:author="Evelyne" w:date="2020-05-02T14:39:00Z">
        <w:r w:rsidR="00E8363F" w:rsidRPr="00965E6C" w:rsidDel="0047177B">
          <w:rPr>
            <w:lang w:val="en-US"/>
          </w:rPr>
          <w:delText xml:space="preserve"> </w:delText>
        </w:r>
        <w:r w:rsidDel="0047177B">
          <w:rPr>
            <w:lang w:val="en-US"/>
          </w:rPr>
          <w:delText xml:space="preserve">to </w:delText>
        </w:r>
      </w:del>
      <w:r w:rsidRPr="00965E6C">
        <w:rPr>
          <w:lang w:val="en-US"/>
        </w:rPr>
        <w:t>analyz</w:t>
      </w:r>
      <w:ins w:id="50" w:author="Evelyne" w:date="2020-05-02T14:39:00Z">
        <w:r w:rsidR="0047177B">
          <w:rPr>
            <w:lang w:val="en-US"/>
          </w:rPr>
          <w:t>ing</w:t>
        </w:r>
      </w:ins>
      <w:del w:id="51" w:author="Evelyne" w:date="2020-05-02T14:39:00Z">
        <w:r w:rsidDel="0047177B">
          <w:rPr>
            <w:lang w:val="en-US"/>
          </w:rPr>
          <w:delText>e</w:delText>
        </w:r>
      </w:del>
      <w:ins w:id="52" w:author="Evelyne" w:date="2020-05-02T14:39:00Z">
        <w:r w:rsidR="0047177B">
          <w:rPr>
            <w:lang w:val="en-US"/>
          </w:rPr>
          <w:t xml:space="preserve"> </w:t>
        </w:r>
      </w:ins>
      <w:r w:rsidR="00E8363F" w:rsidRPr="00965E6C">
        <w:rPr>
          <w:lang w:val="en-US"/>
        </w:rPr>
        <w:t>user’s performance in reading and interpre</w:t>
      </w:r>
      <w:r w:rsidR="00E8363F" w:rsidRPr="00965E6C">
        <w:rPr>
          <w:lang w:val="en-US"/>
        </w:rPr>
        <w:t>t</w:t>
      </w:r>
      <w:r w:rsidR="00E8363F" w:rsidRPr="00965E6C">
        <w:rPr>
          <w:lang w:val="en-US"/>
        </w:rPr>
        <w:t>ing business process models</w:t>
      </w:r>
      <w:r w:rsidR="004C08AC" w:rsidRPr="00965E6C">
        <w:rPr>
          <w:lang w:val="en-US"/>
        </w:rPr>
        <w:t>.</w:t>
      </w:r>
    </w:p>
    <w:p w:rsidR="006028FD" w:rsidRPr="00965E6C" w:rsidRDefault="006028FD" w:rsidP="006028FD">
      <w:pPr>
        <w:rPr>
          <w:lang w:val="en-US"/>
        </w:rPr>
      </w:pPr>
      <w:r w:rsidRPr="00965E6C">
        <w:rPr>
          <w:lang w:val="en-US"/>
        </w:rPr>
        <w:t>This technology is used for research in several areas of human knowledge, esp</w:t>
      </w:r>
      <w:r w:rsidRPr="00965E6C">
        <w:rPr>
          <w:lang w:val="en-US"/>
        </w:rPr>
        <w:t>e</w:t>
      </w:r>
      <w:r w:rsidRPr="00965E6C">
        <w:rPr>
          <w:lang w:val="en-US"/>
        </w:rPr>
        <w:t xml:space="preserve">cially in the areas of medicine, cognitive psychology, management and marketing, aeronautics, industrial design, among others. Specifically, in the context of model usability, there has been increasing interest in the application of this technology </w:t>
      </w:r>
      <w:ins w:id="53" w:author="Evelyne" w:date="2020-05-02T14:40:00Z">
        <w:r w:rsidR="0047177B">
          <w:rPr>
            <w:lang w:val="en-US"/>
          </w:rPr>
          <w:t>in</w:t>
        </w:r>
      </w:ins>
      <w:del w:id="54" w:author="Evelyne" w:date="2020-05-02T14:40:00Z">
        <w:r w:rsidRPr="00965E6C" w:rsidDel="0047177B">
          <w:rPr>
            <w:lang w:val="en-US"/>
          </w:rPr>
          <w:delText>to</w:delText>
        </w:r>
      </w:del>
      <w:r w:rsidRPr="00965E6C">
        <w:rPr>
          <w:lang w:val="en-US"/>
        </w:rPr>
        <w:t xml:space="preserve"> empirical studies </w:t>
      </w:r>
      <w:r w:rsidR="00AC7BC0">
        <w:rPr>
          <w:lang w:val="en-US"/>
        </w:rPr>
        <w:t>(</w:t>
      </w:r>
      <w:r w:rsidR="00AC7BC0" w:rsidRPr="00AC7BC0">
        <w:rPr>
          <w:lang w:val="en-US"/>
        </w:rPr>
        <w:t>Santos</w:t>
      </w:r>
      <w:r w:rsidR="00AC7BC0" w:rsidRPr="00F742E7">
        <w:rPr>
          <w:i/>
          <w:iCs/>
          <w:lang w:val="en-US"/>
        </w:rPr>
        <w:t>et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rsidR="001A7396" w:rsidRPr="00965E6C" w:rsidRDefault="001A7396" w:rsidP="00811C38">
      <w:pPr>
        <w:pStyle w:val="heading2"/>
        <w:tabs>
          <w:tab w:val="clear" w:pos="4962"/>
        </w:tabs>
        <w:spacing w:before="360" w:line="240" w:lineRule="atLeast"/>
        <w:ind w:left="567"/>
        <w:rPr>
          <w:lang w:val="en-US"/>
        </w:rPr>
      </w:pPr>
      <w:r w:rsidRPr="00965E6C">
        <w:rPr>
          <w:lang w:val="en-US"/>
        </w:rPr>
        <w:t xml:space="preserve">Systematic </w:t>
      </w:r>
      <w:r w:rsidR="00071476">
        <w:rPr>
          <w:lang w:val="en-US"/>
        </w:rPr>
        <w:t>Literature Reviews (SLR)</w:t>
      </w:r>
    </w:p>
    <w:p w:rsidR="00A13701" w:rsidRDefault="00A13701" w:rsidP="00A13701">
      <w:pPr>
        <w:rPr>
          <w:lang w:val="en-US"/>
        </w:rPr>
      </w:pPr>
      <w:r w:rsidRPr="00A13701">
        <w:rPr>
          <w:lang w:val="en-US"/>
        </w:rPr>
        <w:t xml:space="preserve">An SLR aims </w:t>
      </w:r>
      <w:ins w:id="55" w:author="Evelyne" w:date="2020-05-02T14:43:00Z">
        <w:r w:rsidR="0047177B">
          <w:rPr>
            <w:lang w:val="en-US"/>
          </w:rPr>
          <w:t>at</w:t>
        </w:r>
      </w:ins>
      <w:del w:id="56" w:author="Evelyne" w:date="2020-05-02T14:43:00Z">
        <w:r w:rsidRPr="00A13701" w:rsidDel="0047177B">
          <w:rPr>
            <w:lang w:val="en-US"/>
          </w:rPr>
          <w:delText>to</w:delText>
        </w:r>
      </w:del>
      <w:r w:rsidRPr="00A13701">
        <w:rPr>
          <w:lang w:val="en-US"/>
        </w:rPr>
        <w:t xml:space="preserve"> establish</w:t>
      </w:r>
      <w:ins w:id="57" w:author="Evelyne" w:date="2020-05-02T14:43:00Z">
        <w:r w:rsidR="0047177B">
          <w:rPr>
            <w:lang w:val="en-US"/>
          </w:rPr>
          <w:t>ing</w:t>
        </w:r>
      </w:ins>
      <w:r w:rsidRPr="00A13701">
        <w:rPr>
          <w:lang w:val="en-US"/>
        </w:rPr>
        <w:t xml:space="preserve"> the state of evidence and </w:t>
      </w:r>
      <w:ins w:id="58" w:author="Evelyne" w:date="2020-05-02T14:43:00Z">
        <w:r w:rsidR="0047177B">
          <w:rPr>
            <w:lang w:val="en-US"/>
          </w:rPr>
          <w:t xml:space="preserve">identifying </w:t>
        </w:r>
      </w:ins>
      <w:del w:id="59" w:author="Evelyne" w:date="2020-05-02T14:43:00Z">
        <w:r w:rsidRPr="00A13701" w:rsidDel="0047177B">
          <w:rPr>
            <w:lang w:val="en-US"/>
          </w:rPr>
          <w:delText>identification</w:delText>
        </w:r>
      </w:del>
      <w:r w:rsidRPr="00A13701">
        <w:rPr>
          <w:lang w:val="en-US"/>
        </w:rPr>
        <w:t xml:space="preserve"> </w:t>
      </w:r>
      <w:ins w:id="60" w:author="Evelyne" w:date="2020-05-02T14:43:00Z">
        <w:r w:rsidR="0047177B">
          <w:rPr>
            <w:lang w:val="en-US"/>
          </w:rPr>
          <w:t>the</w:t>
        </w:r>
      </w:ins>
      <w:del w:id="61" w:author="Evelyne" w:date="2020-05-02T14:43:00Z">
        <w:r w:rsidRPr="00A13701" w:rsidDel="0047177B">
          <w:rPr>
            <w:lang w:val="en-US"/>
          </w:rPr>
          <w:delText>of</w:delText>
        </w:r>
      </w:del>
      <w:r w:rsidRPr="00A13701">
        <w:rPr>
          <w:lang w:val="en-US"/>
        </w:rPr>
        <w:t xml:space="preserve"> best practices based on empirical evidence</w:t>
      </w:r>
      <w:ins w:id="62" w:author="Evelyne" w:date="2020-05-02T14:44:00Z">
        <w:r w:rsidR="0047177B">
          <w:rPr>
            <w:lang w:val="en-US"/>
          </w:rPr>
          <w:t xml:space="preserve"> </w:t>
        </w:r>
      </w:ins>
      <w:r w:rsidR="003F2CDF" w:rsidRPr="004F63A2">
        <w:rPr>
          <w:lang w:val="en-US"/>
        </w:rPr>
        <w:t>(Kitchenham&amp; Charters, 2007)</w:t>
      </w:r>
      <w:r w:rsidRPr="00A13701">
        <w:rPr>
          <w:lang w:val="en-US"/>
        </w:rPr>
        <w:t>. The typical SLR process illustre</w:t>
      </w:r>
      <w:ins w:id="63" w:author="Evelyne" w:date="2020-05-02T14:44:00Z">
        <w:r w:rsidR="0047177B">
          <w:rPr>
            <w:lang w:val="en-US"/>
          </w:rPr>
          <w:t>d</w:t>
        </w:r>
      </w:ins>
      <w:r w:rsidRPr="00A13701">
        <w:rPr>
          <w:lang w:val="en-US"/>
        </w:rPr>
        <w:t xml:space="preserve"> in </w:t>
      </w:r>
      <w:fldSimple w:instr=" REF _Ref36195814 \h  \* MERGEFORMAT ">
        <w:r w:rsidR="004F3D77">
          <w:rPr>
            <w:lang w:val="en-US"/>
          </w:rPr>
          <w:t>F</w:t>
        </w:r>
        <w:r w:rsidR="004F3D77" w:rsidRPr="004F3D77">
          <w:rPr>
            <w:lang w:val="en-US"/>
          </w:rPr>
          <w:t>igure 1</w:t>
        </w:r>
      </w:fldSimple>
      <w:r w:rsidRPr="00A13701">
        <w:rPr>
          <w:lang w:val="en-US"/>
        </w:rPr>
        <w:t xml:space="preserve"> is composed of three main phases with the objectives </w:t>
      </w:r>
      <w:ins w:id="64" w:author="Evelyne" w:date="2020-05-02T14:44:00Z">
        <w:r w:rsidR="0047177B">
          <w:rPr>
            <w:lang w:val="en-US"/>
          </w:rPr>
          <w:t>of</w:t>
        </w:r>
      </w:ins>
      <w:del w:id="65" w:author="Evelyne" w:date="2020-05-02T14:44:00Z">
        <w:r w:rsidRPr="00A13701" w:rsidDel="0047177B">
          <w:rPr>
            <w:lang w:val="en-US"/>
          </w:rPr>
          <w:delText>to</w:delText>
        </w:r>
      </w:del>
      <w:r w:rsidRPr="00A13701">
        <w:rPr>
          <w:lang w:val="en-US"/>
        </w:rPr>
        <w:t xml:space="preserve"> plan</w:t>
      </w:r>
      <w:ins w:id="66" w:author="Evelyne" w:date="2020-05-02T14:44:00Z">
        <w:r w:rsidR="0047177B">
          <w:rPr>
            <w:lang w:val="en-US"/>
          </w:rPr>
          <w:t>ning</w:t>
        </w:r>
      </w:ins>
      <w:r w:rsidRPr="00A13701">
        <w:rPr>
          <w:lang w:val="en-US"/>
        </w:rPr>
        <w:t xml:space="preserve"> the SLR, conduct</w:t>
      </w:r>
      <w:ins w:id="67" w:author="Evelyne" w:date="2020-05-02T14:44:00Z">
        <w:r w:rsidR="0047177B">
          <w:rPr>
            <w:lang w:val="en-US"/>
          </w:rPr>
          <w:t>ing</w:t>
        </w:r>
      </w:ins>
      <w:r w:rsidRPr="00A13701">
        <w:rPr>
          <w:lang w:val="en-US"/>
        </w:rPr>
        <w:t xml:space="preserve"> the </w:t>
      </w:r>
      <w:ins w:id="68" w:author="Evelyne" w:date="2020-05-02T14:44:00Z">
        <w:r w:rsidR="0047177B">
          <w:rPr>
            <w:lang w:val="en-US"/>
          </w:rPr>
          <w:t>re</w:t>
        </w:r>
      </w:ins>
      <w:r w:rsidRPr="00A13701">
        <w:rPr>
          <w:lang w:val="en-US"/>
        </w:rPr>
        <w:t>search and report</w:t>
      </w:r>
      <w:ins w:id="69" w:author="Evelyne" w:date="2020-05-02T14:44:00Z">
        <w:r w:rsidR="0047177B">
          <w:rPr>
            <w:lang w:val="en-US"/>
          </w:rPr>
          <w:t>ing</w:t>
        </w:r>
      </w:ins>
      <w:r w:rsidRPr="00A13701">
        <w:rPr>
          <w:lang w:val="en-US"/>
        </w:rPr>
        <w:t xml:space="preserve"> the results. In phase (A) “</w:t>
      </w:r>
      <w:r w:rsidRPr="00A13701">
        <w:rPr>
          <w:rFonts w:ascii="Courier New" w:hAnsi="Courier New" w:cs="Courier New"/>
          <w:lang w:val="en-US"/>
        </w:rPr>
        <w:t>Plan the SLR</w:t>
      </w:r>
      <w:r w:rsidRPr="00A13701">
        <w:rPr>
          <w:lang w:val="en-US"/>
        </w:rPr>
        <w:t xml:space="preserve">” the objectives are to identify the need of the review, </w:t>
      </w:r>
      <w:ins w:id="70" w:author="Evelyne" w:date="2020-05-02T14:45:00Z">
        <w:r w:rsidR="0047177B">
          <w:rPr>
            <w:lang w:val="en-US"/>
          </w:rPr>
          <w:t xml:space="preserve">to </w:t>
        </w:r>
      </w:ins>
      <w:r w:rsidRPr="00A13701">
        <w:rPr>
          <w:lang w:val="en-US"/>
        </w:rPr>
        <w:t xml:space="preserve">commission the review, </w:t>
      </w:r>
      <w:ins w:id="71" w:author="Evelyne" w:date="2020-05-02T14:45:00Z">
        <w:r w:rsidR="0047177B">
          <w:rPr>
            <w:lang w:val="en-US"/>
          </w:rPr>
          <w:t xml:space="preserve">to </w:t>
        </w:r>
      </w:ins>
      <w:r w:rsidRPr="00A13701">
        <w:rPr>
          <w:lang w:val="en-US"/>
        </w:rPr>
        <w:t xml:space="preserve">specify research questions and </w:t>
      </w:r>
      <w:ins w:id="72" w:author="Evelyne" w:date="2020-05-02T14:45:00Z">
        <w:r w:rsidR="0047177B">
          <w:rPr>
            <w:lang w:val="en-US"/>
          </w:rPr>
          <w:t xml:space="preserve">to </w:t>
        </w:r>
      </w:ins>
      <w:r w:rsidRPr="00A13701">
        <w:rPr>
          <w:lang w:val="en-US"/>
        </w:rPr>
        <w:t xml:space="preserve">review the protocol. In phase (B) </w:t>
      </w:r>
      <w:commentRangeStart w:id="73"/>
      <w:r w:rsidRPr="00A13701">
        <w:rPr>
          <w:lang w:val="en-US"/>
        </w:rPr>
        <w:t>“</w:t>
      </w:r>
      <w:r w:rsidRPr="00A13701">
        <w:rPr>
          <w:rFonts w:ascii="Courier New" w:hAnsi="Courier New" w:cs="Courier New"/>
          <w:lang w:val="en-US"/>
        </w:rPr>
        <w:t>Search Studies</w:t>
      </w:r>
      <w:r w:rsidRPr="00A13701">
        <w:rPr>
          <w:lang w:val="en-US"/>
        </w:rPr>
        <w:t xml:space="preserve">” </w:t>
      </w:r>
      <w:commentRangeEnd w:id="73"/>
      <w:r w:rsidR="0047177B">
        <w:rPr>
          <w:rStyle w:val="Refdecomentrio"/>
        </w:rPr>
        <w:commentReference w:id="73"/>
      </w:r>
      <w:r w:rsidRPr="00A13701">
        <w:rPr>
          <w:lang w:val="en-US"/>
        </w:rPr>
        <w:t xml:space="preserve">the objectives are to collect the studies, </w:t>
      </w:r>
      <w:ins w:id="74" w:author="Evelyne" w:date="2020-05-02T14:45:00Z">
        <w:r w:rsidR="0047177B">
          <w:rPr>
            <w:lang w:val="en-US"/>
          </w:rPr>
          <w:t xml:space="preserve">to </w:t>
        </w:r>
      </w:ins>
      <w:r w:rsidRPr="00A13701">
        <w:rPr>
          <w:lang w:val="en-US"/>
        </w:rPr>
        <w:t>select primary studies,</w:t>
      </w:r>
      <w:ins w:id="75" w:author="Evelyne" w:date="2020-05-02T14:45:00Z">
        <w:r w:rsidR="0047177B">
          <w:rPr>
            <w:lang w:val="en-US"/>
          </w:rPr>
          <w:t xml:space="preserve"> to</w:t>
        </w:r>
      </w:ins>
      <w:r w:rsidRPr="00A13701">
        <w:rPr>
          <w:lang w:val="en-US"/>
        </w:rPr>
        <w:t xml:space="preserve"> apply quality assessment, and </w:t>
      </w:r>
      <w:ins w:id="76" w:author="Evelyne" w:date="2020-05-02T14:46:00Z">
        <w:r w:rsidR="0047177B">
          <w:rPr>
            <w:lang w:val="en-US"/>
          </w:rPr>
          <w:t xml:space="preserve">to </w:t>
        </w:r>
      </w:ins>
      <w:r w:rsidRPr="00A13701">
        <w:rPr>
          <w:lang w:val="en-US"/>
        </w:rPr>
        <w:t xml:space="preserve">extract and synthetize data. In </w:t>
      </w:r>
      <w:r w:rsidRPr="00A13701">
        <w:rPr>
          <w:lang w:val="en-US"/>
        </w:rPr>
        <w:lastRenderedPageBreak/>
        <w:t xml:space="preserve">phase (C) </w:t>
      </w:r>
      <w:commentRangeStart w:id="77"/>
      <w:r w:rsidRPr="00A13701">
        <w:rPr>
          <w:lang w:val="en-US"/>
        </w:rPr>
        <w:t>“</w:t>
      </w:r>
      <w:r w:rsidRPr="00A13701">
        <w:rPr>
          <w:rFonts w:ascii="Courier New" w:hAnsi="Courier New" w:cs="Courier New"/>
          <w:lang w:val="en-US"/>
        </w:rPr>
        <w:t>Analyze Studies</w:t>
      </w:r>
      <w:r w:rsidRPr="00A13701">
        <w:rPr>
          <w:lang w:val="en-US"/>
        </w:rPr>
        <w:t xml:space="preserve">” </w:t>
      </w:r>
      <w:commentRangeEnd w:id="77"/>
      <w:r w:rsidR="0047177B">
        <w:rPr>
          <w:rStyle w:val="Refdecomentrio"/>
        </w:rPr>
        <w:commentReference w:id="77"/>
      </w:r>
      <w:r w:rsidRPr="00A13701">
        <w:rPr>
          <w:lang w:val="en-US"/>
        </w:rPr>
        <w:t>the objective is to format and communicate r</w:t>
      </w:r>
      <w:r w:rsidRPr="00A13701">
        <w:rPr>
          <w:lang w:val="en-US"/>
        </w:rPr>
        <w:t>e</w:t>
      </w:r>
      <w:r w:rsidRPr="00A13701">
        <w:rPr>
          <w:lang w:val="en-US"/>
        </w:rPr>
        <w:t>sults.</w:t>
      </w:r>
    </w:p>
    <w:p w:rsidR="00A13701" w:rsidRDefault="00A13701" w:rsidP="00A13701">
      <w:pPr>
        <w:rPr>
          <w:lang w:val="en-US"/>
        </w:rPr>
      </w:pPr>
    </w:p>
    <w:p w:rsidR="00A13701" w:rsidRDefault="00A13701" w:rsidP="00A13701">
      <w:pPr>
        <w:ind w:firstLine="0"/>
        <w:jc w:val="center"/>
        <w:rPr>
          <w:lang w:val="en-US"/>
        </w:rPr>
      </w:pPr>
      <w:r>
        <w:rPr>
          <w:noProof/>
          <w:lang w:eastAsia="ko-KR"/>
        </w:rPr>
        <w:drawing>
          <wp:inline distT="0" distB="0" distL="0" distR="0">
            <wp:extent cx="3663801" cy="673656"/>
            <wp:effectExtent l="0" t="0" r="0" b="0"/>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01.jp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83511" cy="677280"/>
                    </a:xfrm>
                    <a:prstGeom prst="rect">
                      <a:avLst/>
                    </a:prstGeom>
                  </pic:spPr>
                </pic:pic>
              </a:graphicData>
            </a:graphic>
          </wp:inline>
        </w:drawing>
      </w:r>
    </w:p>
    <w:p w:rsidR="00A13701" w:rsidRDefault="00A13701" w:rsidP="00A13701">
      <w:pPr>
        <w:ind w:firstLine="0"/>
        <w:jc w:val="center"/>
        <w:rPr>
          <w:lang w:val="en-US"/>
        </w:rPr>
      </w:pPr>
      <w:bookmarkStart w:id="78" w:name="_Ref36195814"/>
      <w:r w:rsidRPr="00A13701">
        <w:rPr>
          <w:b/>
          <w:lang w:val="en-US"/>
        </w:rPr>
        <w:t xml:space="preserve">Figure </w:t>
      </w:r>
      <w:r w:rsidR="0031114A" w:rsidRPr="00A13701">
        <w:rPr>
          <w:b/>
          <w:lang w:val="en-US"/>
        </w:rPr>
        <w:fldChar w:fldCharType="begin"/>
      </w:r>
      <w:r w:rsidRPr="00A13701">
        <w:rPr>
          <w:b/>
          <w:lang w:val="en-US"/>
        </w:rPr>
        <w:instrText xml:space="preserve"> SEQ Figure \* ARABIC </w:instrText>
      </w:r>
      <w:r w:rsidR="0031114A" w:rsidRPr="00A13701">
        <w:rPr>
          <w:b/>
          <w:lang w:val="en-US"/>
        </w:rPr>
        <w:fldChar w:fldCharType="separate"/>
      </w:r>
      <w:r w:rsidR="00E70345">
        <w:rPr>
          <w:b/>
          <w:noProof/>
          <w:lang w:val="en-US"/>
        </w:rPr>
        <w:t>1</w:t>
      </w:r>
      <w:r w:rsidR="0031114A" w:rsidRPr="00A13701">
        <w:rPr>
          <w:b/>
          <w:lang w:val="en-US"/>
        </w:rPr>
        <w:fldChar w:fldCharType="end"/>
      </w:r>
      <w:bookmarkEnd w:id="78"/>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2"/>
      </w:r>
      <w:r w:rsidRPr="00B574EF">
        <w:rPr>
          <w:i/>
          <w:iCs/>
          <w:lang w:val="en-US"/>
        </w:rPr>
        <w:t>.</w:t>
      </w:r>
    </w:p>
    <w:p w:rsidR="00A13701" w:rsidRDefault="00A13701" w:rsidP="00A13701">
      <w:pPr>
        <w:ind w:firstLine="0"/>
        <w:rPr>
          <w:lang w:val="en-US"/>
        </w:rPr>
      </w:pPr>
    </w:p>
    <w:p w:rsidR="00A13701" w:rsidRPr="00A13701" w:rsidRDefault="00A13701" w:rsidP="00A13701">
      <w:pPr>
        <w:ind w:firstLine="0"/>
        <w:rPr>
          <w:lang w:val="en-US"/>
        </w:rPr>
      </w:pPr>
      <w:r w:rsidRPr="00A13701">
        <w:rPr>
          <w:lang w:val="en-US"/>
        </w:rPr>
        <w:t>In general, the complexity and rigor required to conduct an SLR is higher than in a systematic mapping study</w:t>
      </w:r>
      <w:ins w:id="79" w:author="Evelyne" w:date="2020-05-02T14:47:00Z">
        <w:r w:rsidR="00773F20">
          <w:rPr>
            <w:lang w:val="en-US"/>
          </w:rPr>
          <w:t xml:space="preserve"> </w:t>
        </w:r>
      </w:ins>
      <w:r w:rsidR="00B56855" w:rsidRPr="004F63A2">
        <w:rPr>
          <w:lang w:val="en-US"/>
        </w:rPr>
        <w:t>(Wohlin</w:t>
      </w:r>
      <w:r w:rsidR="00B56855" w:rsidRPr="004F63A2">
        <w:rPr>
          <w:i/>
          <w:iCs/>
          <w:lang w:val="en-US"/>
        </w:rPr>
        <w:t>et al.</w:t>
      </w:r>
      <w:r w:rsidR="00B56855" w:rsidRPr="004F63A2">
        <w:rPr>
          <w:lang w:val="en-US"/>
        </w:rPr>
        <w:t>, 2012)</w:t>
      </w:r>
      <w:r w:rsidRPr="00A13701">
        <w:rPr>
          <w:lang w:val="en-US"/>
        </w:rPr>
        <w:t>. A summary of the main differences between both follows:</w:t>
      </w:r>
    </w:p>
    <w:p w:rsidR="003F2CDF" w:rsidRPr="004F63A2" w:rsidRDefault="003F2CDF" w:rsidP="003F2CDF">
      <w:pPr>
        <w:pStyle w:val="PargrafodaLista"/>
        <w:numPr>
          <w:ilvl w:val="0"/>
          <w:numId w:val="42"/>
        </w:numPr>
        <w:rPr>
          <w:lang w:val="en-US"/>
        </w:rPr>
      </w:pPr>
      <w:r w:rsidRPr="004F63A2">
        <w:rPr>
          <w:lang w:val="en-US"/>
        </w:rPr>
        <w:t>Systematic mapping studies typically address broader research questions, and do not require the validation of the process artifacts nor do they impose a qua</w:t>
      </w:r>
      <w:r w:rsidRPr="004F63A2">
        <w:rPr>
          <w:lang w:val="en-US"/>
        </w:rPr>
        <w:t>l</w:t>
      </w:r>
      <w:r w:rsidRPr="004F63A2">
        <w:rPr>
          <w:lang w:val="en-US"/>
        </w:rPr>
        <w:t>ity assessment of primary studies. Their main objective is to classify and summarize the data of some area of interest, with no deeper analysis (Kitche</w:t>
      </w:r>
      <w:r w:rsidRPr="004F63A2">
        <w:rPr>
          <w:lang w:val="en-US"/>
        </w:rPr>
        <w:t>n</w:t>
      </w:r>
      <w:r w:rsidRPr="004F63A2">
        <w:rPr>
          <w:lang w:val="en-US"/>
        </w:rPr>
        <w:t xml:space="preserve">ham et al., 2011). </w:t>
      </w:r>
    </w:p>
    <w:p w:rsidR="003F2CDF" w:rsidRPr="003F2CDF" w:rsidRDefault="003F2CDF" w:rsidP="003F2CDF">
      <w:pPr>
        <w:pStyle w:val="PargrafodaLista"/>
        <w:numPr>
          <w:ilvl w:val="0"/>
          <w:numId w:val="42"/>
        </w:numPr>
        <w:rPr>
          <w:lang w:val="en-US"/>
        </w:rPr>
      </w:pPr>
      <w:r w:rsidRPr="004F63A2">
        <w:rPr>
          <w:lang w:val="en-US"/>
        </w:rPr>
        <w:t>SLRs, on the other hand, typically address focused research questions, and r</w:t>
      </w:r>
      <w:r w:rsidRPr="004F63A2">
        <w:rPr>
          <w:lang w:val="en-US"/>
        </w:rPr>
        <w:t>e</w:t>
      </w:r>
      <w:r w:rsidRPr="004F63A2">
        <w:rPr>
          <w:lang w:val="en-US"/>
        </w:rPr>
        <w:t xml:space="preserve">quire protocol elaboration and validation </w:t>
      </w:r>
      <w:commentRangeStart w:id="80"/>
      <w:r w:rsidRPr="004F63A2">
        <w:rPr>
          <w:lang w:val="en-US"/>
        </w:rPr>
        <w:t xml:space="preserve">as well as </w:t>
      </w:r>
      <w:commentRangeEnd w:id="80"/>
      <w:r w:rsidR="00773F20">
        <w:rPr>
          <w:rStyle w:val="Refdecomentrio"/>
        </w:rPr>
        <w:commentReference w:id="80"/>
      </w:r>
      <w:r w:rsidRPr="004F63A2">
        <w:rPr>
          <w:lang w:val="en-US"/>
        </w:rPr>
        <w:t>quality assessment of pr</w:t>
      </w:r>
      <w:r w:rsidRPr="004F63A2">
        <w:rPr>
          <w:lang w:val="en-US"/>
        </w:rPr>
        <w:t>i</w:t>
      </w:r>
      <w:r w:rsidRPr="004F63A2">
        <w:rPr>
          <w:lang w:val="en-US"/>
        </w:rPr>
        <w:t>mary studies. Their main objective is to provide specific evidences based on very specific research questions (Kitchenham&amp; Charters, 2007).</w:t>
      </w:r>
    </w:p>
    <w:p w:rsidR="00A13701" w:rsidRDefault="00A13701" w:rsidP="00A13701">
      <w:pPr>
        <w:rPr>
          <w:lang w:val="en-US"/>
        </w:rPr>
      </w:pPr>
      <w:r w:rsidRPr="00A13701">
        <w:rPr>
          <w:lang w:val="en-US"/>
        </w:rPr>
        <w:t>Our current research aims at building catalogues for a set of the existing studies to derive the selection of equipment types, the participants’ selection, and the study v</w:t>
      </w:r>
      <w:r w:rsidRPr="00A13701">
        <w:rPr>
          <w:lang w:val="en-US"/>
        </w:rPr>
        <w:t>a</w:t>
      </w:r>
      <w:r w:rsidRPr="00A13701">
        <w:rPr>
          <w:lang w:val="en-US"/>
        </w:rPr>
        <w:t>riables for the purpose of classifying them with respect to their context, benefits, co</w:t>
      </w:r>
      <w:r w:rsidRPr="00A13701">
        <w:rPr>
          <w:lang w:val="en-US"/>
        </w:rPr>
        <w:t>n</w:t>
      </w:r>
      <w:r w:rsidRPr="00A13701">
        <w:rPr>
          <w:lang w:val="en-US"/>
        </w:rPr>
        <w:t xml:space="preserve">tent, and validation, in order to offer a comprehensive overview, </w:t>
      </w:r>
      <w:del w:id="81" w:author="Evelyne" w:date="2020-05-02T14:49:00Z">
        <w:r w:rsidRPr="00A13701" w:rsidDel="00773F20">
          <w:rPr>
            <w:lang w:val="en-US"/>
          </w:rPr>
          <w:delText>as well as</w:delText>
        </w:r>
      </w:del>
      <w:ins w:id="82" w:author="Evelyne" w:date="2020-05-02T14:49:00Z">
        <w:r w:rsidR="00773F20">
          <w:rPr>
            <w:lang w:val="en-US"/>
          </w:rPr>
          <w:t xml:space="preserve"> along with</w:t>
        </w:r>
      </w:ins>
      <w:r w:rsidRPr="00A13701">
        <w:rPr>
          <w:lang w:val="en-US"/>
        </w:rPr>
        <w:t xml:space="preserve"> a</w:t>
      </w:r>
      <w:r w:rsidRPr="00A13701">
        <w:rPr>
          <w:lang w:val="en-US"/>
        </w:rPr>
        <w:t>d</w:t>
      </w:r>
      <w:r w:rsidRPr="00A13701">
        <w:rPr>
          <w:lang w:val="en-US"/>
        </w:rPr>
        <w:t>vice</w:t>
      </w:r>
      <w:del w:id="83" w:author="Evelyne" w:date="2020-05-02T14:49:00Z">
        <w:r w:rsidRPr="00A13701" w:rsidDel="00773F20">
          <w:rPr>
            <w:lang w:val="en-US"/>
          </w:rPr>
          <w:delText>s</w:delText>
        </w:r>
      </w:del>
      <w:r w:rsidRPr="00A13701">
        <w:rPr>
          <w:lang w:val="en-US"/>
        </w:rPr>
        <w:t xml:space="preserve"> to overcome or limit threats to the validity of eye-tracking studies.</w:t>
      </w:r>
    </w:p>
    <w:p w:rsidR="00343E5B" w:rsidRDefault="00542E3A" w:rsidP="00343E5B">
      <w:pPr>
        <w:pStyle w:val="heading1"/>
        <w:rPr>
          <w:bCs/>
          <w:color w:val="000000"/>
        </w:rPr>
      </w:pPr>
      <w:r>
        <w:rPr>
          <w:bCs/>
          <w:color w:val="000000"/>
        </w:rPr>
        <w:t>SLR Process</w:t>
      </w:r>
    </w:p>
    <w:p w:rsidR="00A13701" w:rsidRDefault="00B56855" w:rsidP="00A13701">
      <w:pPr>
        <w:ind w:firstLine="0"/>
        <w:rPr>
          <w:lang w:val="en-US"/>
        </w:rPr>
      </w:pPr>
      <w:r>
        <w:rPr>
          <w:lang w:val="en-US"/>
        </w:rPr>
        <w:tab/>
      </w:r>
      <w:r w:rsidR="00A13701" w:rsidRPr="00A13701">
        <w:rPr>
          <w:lang w:val="en-US"/>
        </w:rPr>
        <w:t>This section describes the SLR process</w:t>
      </w:r>
      <w:ins w:id="84" w:author="Evelyne" w:date="2020-05-02T14:53:00Z">
        <w:r w:rsidR="00773F20">
          <w:rPr>
            <w:lang w:val="en-US"/>
          </w:rPr>
          <w:t xml:space="preserve"> performed in this</w:t>
        </w:r>
      </w:ins>
      <w:del w:id="85" w:author="Evelyne" w:date="2020-05-02T14:53:00Z">
        <w:r w:rsidR="00A13701" w:rsidRPr="00A13701" w:rsidDel="00773F20">
          <w:rPr>
            <w:lang w:val="en-US"/>
          </w:rPr>
          <w:delText xml:space="preserve"> to performing our</w:delText>
        </w:r>
      </w:del>
      <w:r w:rsidR="00A13701" w:rsidRPr="00A13701">
        <w:rPr>
          <w:lang w:val="en-US"/>
        </w:rPr>
        <w:t xml:space="preserve"> study. </w:t>
      </w:r>
      <w:del w:id="86" w:author="Evelyne" w:date="2020-05-02T14:53:00Z">
        <w:r w:rsidR="00A13701" w:rsidRPr="00A13701" w:rsidDel="00773F20">
          <w:rPr>
            <w:lang w:val="en-US"/>
          </w:rPr>
          <w:delText>Our</w:delText>
        </w:r>
      </w:del>
      <w:ins w:id="87" w:author="Evelyne" w:date="2020-05-02T14:53:00Z">
        <w:r w:rsidR="00773F20">
          <w:rPr>
            <w:lang w:val="en-US"/>
          </w:rPr>
          <w:t xml:space="preserve"> The</w:t>
        </w:r>
      </w:ins>
      <w:r w:rsidR="00A13701" w:rsidRPr="00A13701">
        <w:rPr>
          <w:lang w:val="en-US"/>
        </w:rPr>
        <w:t xml:space="preserve"> in</w:t>
      </w:r>
      <w:r w:rsidR="00A13701" w:rsidRPr="00A13701">
        <w:rPr>
          <w:lang w:val="en-US"/>
        </w:rPr>
        <w:t>i</w:t>
      </w:r>
      <w:r w:rsidR="00A13701" w:rsidRPr="00A13701">
        <w:rPr>
          <w:lang w:val="en-US"/>
        </w:rPr>
        <w:t>tial intention was to simply apply the method proposed in</w:t>
      </w:r>
      <w:ins w:id="88" w:author="Evelyne" w:date="2020-05-02T14:53:00Z">
        <w:r w:rsidR="00773F20">
          <w:rPr>
            <w:lang w:val="en-US"/>
          </w:rPr>
          <w:t xml:space="preserve"> </w:t>
        </w:r>
      </w:ins>
      <w:commentRangeStart w:id="89"/>
      <w:r w:rsidR="00CA0F56" w:rsidRPr="00CA0F56">
        <w:rPr>
          <w:lang w:val="en-US"/>
        </w:rPr>
        <w:t>Kitchenham</w:t>
      </w:r>
      <w:r w:rsidR="00CA0F56">
        <w:rPr>
          <w:lang w:val="en-US"/>
        </w:rPr>
        <w:t xml:space="preserve"> </w:t>
      </w:r>
      <w:commentRangeEnd w:id="89"/>
      <w:r w:rsidR="00773F20">
        <w:rPr>
          <w:rStyle w:val="Refdecomentrio"/>
        </w:rPr>
        <w:commentReference w:id="89"/>
      </w:r>
      <w:r w:rsidR="00CA0F56">
        <w:rPr>
          <w:lang w:val="en-US"/>
        </w:rPr>
        <w:t xml:space="preserve">and </w:t>
      </w:r>
      <w:r w:rsidR="00CA0F56" w:rsidRPr="00CA0F56">
        <w:rPr>
          <w:lang w:val="en-US"/>
        </w:rPr>
        <w:t>Charters</w:t>
      </w:r>
      <w:r w:rsidR="00CA0F56">
        <w:rPr>
          <w:lang w:val="en-US"/>
        </w:rPr>
        <w:t xml:space="preserve"> (2007)</w:t>
      </w:r>
      <w:r w:rsidR="00A13701" w:rsidRPr="00A13701">
        <w:rPr>
          <w:lang w:val="en-US"/>
        </w:rPr>
        <w:t xml:space="preserve">. However, as the application of the process evolved, the difficulties </w:t>
      </w:r>
      <w:del w:id="90" w:author="Evelyne" w:date="2020-05-02T14:54:00Z">
        <w:r w:rsidR="00A13701" w:rsidRPr="00A13701" w:rsidDel="00773F20">
          <w:rPr>
            <w:lang w:val="en-US"/>
          </w:rPr>
          <w:delText>to</w:delText>
        </w:r>
      </w:del>
      <w:ins w:id="91" w:author="Evelyne" w:date="2020-05-02T14:54:00Z">
        <w:r w:rsidR="00773F20">
          <w:rPr>
            <w:lang w:val="en-US"/>
          </w:rPr>
          <w:t>of</w:t>
        </w:r>
      </w:ins>
      <w:r w:rsidR="00A13701" w:rsidRPr="00A13701">
        <w:rPr>
          <w:lang w:val="en-US"/>
        </w:rPr>
        <w:t xml:space="preserve"> esta</w:t>
      </w:r>
      <w:r w:rsidR="00A13701" w:rsidRPr="00A13701">
        <w:rPr>
          <w:lang w:val="en-US"/>
        </w:rPr>
        <w:t>b</w:t>
      </w:r>
      <w:r w:rsidR="00A13701" w:rsidRPr="00A13701">
        <w:rPr>
          <w:lang w:val="en-US"/>
        </w:rPr>
        <w:t>lish</w:t>
      </w:r>
      <w:ins w:id="92" w:author="Evelyne" w:date="2020-05-02T14:54:00Z">
        <w:r w:rsidR="00773F20">
          <w:rPr>
            <w:lang w:val="en-US"/>
          </w:rPr>
          <w:t>ing</w:t>
        </w:r>
      </w:ins>
      <w:r w:rsidR="00A13701" w:rsidRPr="00A13701">
        <w:rPr>
          <w:lang w:val="en-US"/>
        </w:rPr>
        <w:t xml:space="preserve"> and maintain</w:t>
      </w:r>
      <w:ins w:id="93" w:author="Evelyne" w:date="2020-05-02T14:54:00Z">
        <w:r w:rsidR="00773F20">
          <w:rPr>
            <w:lang w:val="en-US"/>
          </w:rPr>
          <w:t>ing</w:t>
        </w:r>
      </w:ins>
      <w:r w:rsidR="00A13701" w:rsidRPr="00A13701">
        <w:rPr>
          <w:lang w:val="en-US"/>
        </w:rPr>
        <w:t xml:space="preserve"> a clear SLR strategy, manag</w:t>
      </w:r>
      <w:ins w:id="94" w:author="Evelyne" w:date="2020-05-02T14:54:00Z">
        <w:r w:rsidR="00773F20">
          <w:rPr>
            <w:lang w:val="en-US"/>
          </w:rPr>
          <w:t>ing</w:t>
        </w:r>
      </w:ins>
      <w:del w:id="95" w:author="Evelyne" w:date="2020-05-02T14:54:00Z">
        <w:r w:rsidR="00A13701" w:rsidRPr="00A13701" w:rsidDel="00773F20">
          <w:rPr>
            <w:lang w:val="en-US"/>
          </w:rPr>
          <w:delText>e</w:delText>
        </w:r>
      </w:del>
      <w:r w:rsidR="00A13701" w:rsidRPr="00A13701">
        <w:rPr>
          <w:lang w:val="en-US"/>
        </w:rPr>
        <w:t xml:space="preserve"> the amount of data, deal</w:t>
      </w:r>
      <w:ins w:id="96" w:author="Evelyne" w:date="2020-05-02T14:54:00Z">
        <w:r w:rsidR="00773F20">
          <w:rPr>
            <w:lang w:val="en-US"/>
          </w:rPr>
          <w:t>ing</w:t>
        </w:r>
      </w:ins>
      <w:r w:rsidR="00A13701" w:rsidRPr="00A13701">
        <w:rPr>
          <w:lang w:val="en-US"/>
        </w:rPr>
        <w:t xml:space="preserve"> with a set of non-structured search databases, </w:t>
      </w:r>
      <w:del w:id="97" w:author="Evelyne" w:date="2020-05-02T14:54:00Z">
        <w:r w:rsidR="00A13701" w:rsidRPr="00A13701" w:rsidDel="00773F20">
          <w:rPr>
            <w:lang w:val="en-US"/>
          </w:rPr>
          <w:delText>deal with</w:delText>
        </w:r>
      </w:del>
      <w:ins w:id="98" w:author="Evelyne" w:date="2020-05-02T14:55:00Z">
        <w:r w:rsidR="00773F20">
          <w:rPr>
            <w:lang w:val="en-US"/>
          </w:rPr>
          <w:t xml:space="preserve"> handling</w:t>
        </w:r>
      </w:ins>
      <w:r w:rsidR="00A13701" w:rsidRPr="00A13701">
        <w:rPr>
          <w:lang w:val="en-US"/>
        </w:rPr>
        <w:t xml:space="preserve"> non-standardized papers metadata, </w:t>
      </w:r>
      <w:ins w:id="99" w:author="Evelyne" w:date="2020-05-02T14:56:00Z">
        <w:r w:rsidR="00773F20">
          <w:rPr>
            <w:lang w:val="en-US"/>
          </w:rPr>
          <w:t xml:space="preserve">supervising </w:t>
        </w:r>
      </w:ins>
      <w:del w:id="100" w:author="Evelyne" w:date="2020-05-02T14:56:00Z">
        <w:r w:rsidR="00A13701" w:rsidRPr="00A13701" w:rsidDel="00773F20">
          <w:rPr>
            <w:lang w:val="en-US"/>
          </w:rPr>
          <w:delText xml:space="preserve">manage </w:delText>
        </w:r>
      </w:del>
      <w:r w:rsidR="00A13701" w:rsidRPr="00A13701">
        <w:rPr>
          <w:lang w:val="en-US"/>
        </w:rPr>
        <w:t>changes during the process, ens</w:t>
      </w:r>
      <w:r w:rsidR="00A13701" w:rsidRPr="00A13701">
        <w:rPr>
          <w:lang w:val="en-US"/>
        </w:rPr>
        <w:t>u</w:t>
      </w:r>
      <w:r w:rsidR="00A13701" w:rsidRPr="00A13701">
        <w:rPr>
          <w:lang w:val="en-US"/>
        </w:rPr>
        <w:t>r</w:t>
      </w:r>
      <w:ins w:id="101" w:author="Evelyne" w:date="2020-05-02T14:56:00Z">
        <w:r w:rsidR="00773F20">
          <w:rPr>
            <w:lang w:val="en-US"/>
          </w:rPr>
          <w:t>ing</w:t>
        </w:r>
      </w:ins>
      <w:del w:id="102" w:author="Evelyne" w:date="2020-05-02T14:56:00Z">
        <w:r w:rsidR="00A13701" w:rsidRPr="00A13701" w:rsidDel="00773F20">
          <w:rPr>
            <w:lang w:val="en-US"/>
          </w:rPr>
          <w:delText>e</w:delText>
        </w:r>
      </w:del>
      <w:r w:rsidR="00A13701" w:rsidRPr="00A13701">
        <w:rPr>
          <w:lang w:val="en-US"/>
        </w:rPr>
        <w:t xml:space="preserve"> a minimum level of quality of the papers, </w:t>
      </w:r>
      <w:ins w:id="103" w:author="Evelyne" w:date="2020-05-02T14:56:00Z">
        <w:r w:rsidR="00773F20">
          <w:rPr>
            <w:lang w:val="en-US"/>
          </w:rPr>
          <w:t xml:space="preserve">together with </w:t>
        </w:r>
      </w:ins>
      <w:del w:id="104" w:author="Evelyne" w:date="2020-05-02T14:56:00Z">
        <w:r w:rsidR="00A13701" w:rsidRPr="00A13701" w:rsidDel="00773F20">
          <w:rPr>
            <w:lang w:val="en-US"/>
          </w:rPr>
          <w:delText xml:space="preserve">and </w:delText>
        </w:r>
      </w:del>
      <w:r w:rsidR="00A13701" w:rsidRPr="00A13701">
        <w:rPr>
          <w:lang w:val="en-US"/>
        </w:rPr>
        <w:t>consolidat</w:t>
      </w:r>
      <w:ins w:id="105" w:author="Evelyne" w:date="2020-05-02T14:56:00Z">
        <w:r w:rsidR="00773F20">
          <w:rPr>
            <w:lang w:val="en-US"/>
          </w:rPr>
          <w:t>ing</w:t>
        </w:r>
      </w:ins>
      <w:del w:id="106" w:author="Evelyne" w:date="2020-05-02T14:56:00Z">
        <w:r w:rsidR="00A13701" w:rsidRPr="00A13701" w:rsidDel="00773F20">
          <w:rPr>
            <w:lang w:val="en-US"/>
          </w:rPr>
          <w:delText>e</w:delText>
        </w:r>
      </w:del>
      <w:r w:rsidR="00A13701" w:rsidRPr="00A13701">
        <w:rPr>
          <w:lang w:val="en-US"/>
        </w:rPr>
        <w:t xml:space="preserve"> and classify</w:t>
      </w:r>
      <w:ins w:id="107" w:author="Evelyne" w:date="2020-05-02T14:57:00Z">
        <w:r w:rsidR="00773F20">
          <w:rPr>
            <w:lang w:val="en-US"/>
          </w:rPr>
          <w:t>ing</w:t>
        </w:r>
      </w:ins>
      <w:r w:rsidR="00A13701" w:rsidRPr="00A13701">
        <w:rPr>
          <w:lang w:val="en-US"/>
        </w:rPr>
        <w:t xml:space="preserve"> data, led us to: defin</w:t>
      </w:r>
      <w:ins w:id="108" w:author="Evelyne" w:date="2020-05-02T14:57:00Z">
        <w:r w:rsidR="00BE538A">
          <w:rPr>
            <w:lang w:val="en-US"/>
          </w:rPr>
          <w:t>ing</w:t>
        </w:r>
      </w:ins>
      <w:del w:id="109" w:author="Evelyne" w:date="2020-05-02T14:57:00Z">
        <w:r w:rsidR="00A13701" w:rsidRPr="00A13701" w:rsidDel="00BE538A">
          <w:rPr>
            <w:lang w:val="en-US"/>
          </w:rPr>
          <w:delText>e</w:delText>
        </w:r>
      </w:del>
      <w:r w:rsidR="00A13701" w:rsidRPr="00A13701">
        <w:rPr>
          <w:lang w:val="en-US"/>
        </w:rPr>
        <w:t xml:space="preserve"> some control activities to manage data and changes during the exec</w:t>
      </w:r>
      <w:r w:rsidR="00A13701" w:rsidRPr="00A13701">
        <w:rPr>
          <w:lang w:val="en-US"/>
        </w:rPr>
        <w:t>u</w:t>
      </w:r>
      <w:r w:rsidR="00A13701" w:rsidRPr="00A13701">
        <w:rPr>
          <w:lang w:val="en-US"/>
        </w:rPr>
        <w:t>tion of the SLR process.</w:t>
      </w:r>
    </w:p>
    <w:p w:rsidR="00A13701" w:rsidRDefault="00A13701" w:rsidP="00A13701">
      <w:pPr>
        <w:rPr>
          <w:lang w:val="en-US"/>
        </w:rPr>
      </w:pPr>
      <w:r w:rsidRPr="00A13701">
        <w:rPr>
          <w:lang w:val="en-US"/>
        </w:rPr>
        <w:t>These changes influenced the SLR process defined in</w:t>
      </w:r>
      <w:ins w:id="110" w:author="Evelyne" w:date="2020-05-02T14:57:00Z">
        <w:r w:rsidR="00BE538A">
          <w:rPr>
            <w:lang w:val="en-US"/>
          </w:rPr>
          <w:t xml:space="preserve"> </w:t>
        </w:r>
      </w:ins>
      <w:fldSimple w:instr=" REF _Ref36195814 \h  \* MERGEFORMAT ">
        <w:r w:rsidR="00864058" w:rsidRPr="00864058">
          <w:rPr>
            <w:color w:val="000000"/>
            <w:lang w:val="en-US"/>
          </w:rPr>
          <w:t>Figure 1</w:t>
        </w:r>
      </w:fldSimple>
      <w:r w:rsidRPr="00A13701">
        <w:rPr>
          <w:lang w:val="en-US"/>
        </w:rPr>
        <w:t>, where control a</w:t>
      </w:r>
      <w:r w:rsidRPr="00A13701">
        <w:rPr>
          <w:lang w:val="en-US"/>
        </w:rPr>
        <w:t>c</w:t>
      </w:r>
      <w:r w:rsidRPr="00A13701">
        <w:rPr>
          <w:lang w:val="en-US"/>
        </w:rPr>
        <w:t>tivities, inputs and outputs were identified. The following subsections present</w:t>
      </w:r>
      <w:ins w:id="111" w:author="Evelyne" w:date="2020-05-02T14:58:00Z">
        <w:r w:rsidR="00BE538A">
          <w:rPr>
            <w:lang w:val="en-US"/>
          </w:rPr>
          <w:t xml:space="preserve"> the</w:t>
        </w:r>
      </w:ins>
      <w:r w:rsidRPr="00A13701">
        <w:rPr>
          <w:lang w:val="en-US"/>
        </w:rPr>
        <w:t xml:space="preserve"> </w:t>
      </w:r>
      <w:del w:id="112" w:author="Evelyne" w:date="2020-05-02T14:58:00Z">
        <w:r w:rsidRPr="00A13701" w:rsidDel="00BE538A">
          <w:rPr>
            <w:lang w:val="en-US"/>
          </w:rPr>
          <w:delText xml:space="preserve">our </w:delText>
        </w:r>
      </w:del>
      <w:r w:rsidRPr="00A13701">
        <w:rPr>
          <w:lang w:val="en-US"/>
        </w:rPr>
        <w:lastRenderedPageBreak/>
        <w:t xml:space="preserve">SLR discussing in detail how the subprocesses, which make up each of the three phases, were </w:t>
      </w:r>
      <w:ins w:id="113" w:author="Evelyne" w:date="2020-05-02T14:59:00Z">
        <w:r w:rsidR="00BE538A">
          <w:rPr>
            <w:lang w:val="en-US"/>
          </w:rPr>
          <w:t xml:space="preserve">here </w:t>
        </w:r>
      </w:ins>
      <w:r w:rsidRPr="00A13701">
        <w:rPr>
          <w:lang w:val="en-US"/>
        </w:rPr>
        <w:t>performed.</w:t>
      </w:r>
    </w:p>
    <w:p w:rsidR="00117D4B" w:rsidRDefault="00117D4B" w:rsidP="00811C38">
      <w:pPr>
        <w:pStyle w:val="heading2"/>
        <w:tabs>
          <w:tab w:val="clear" w:pos="4962"/>
          <w:tab w:val="num" w:pos="4395"/>
        </w:tabs>
        <w:ind w:left="567"/>
      </w:pPr>
      <w:r>
        <w:t>Plan</w:t>
      </w:r>
      <w:r w:rsidR="007D6A8F" w:rsidRPr="007D6A8F">
        <w:t>the SLR</w:t>
      </w:r>
    </w:p>
    <w:p w:rsidR="00273577" w:rsidRPr="00273577" w:rsidRDefault="00864058" w:rsidP="00273577">
      <w:pPr>
        <w:ind w:firstLine="0"/>
        <w:rPr>
          <w:color w:val="000000"/>
          <w:lang w:val="en-US"/>
        </w:rPr>
      </w:pPr>
      <w:r>
        <w:rPr>
          <w:color w:val="000000"/>
          <w:lang w:val="en-US"/>
        </w:rPr>
        <w:tab/>
      </w:r>
      <w:r w:rsidR="00273577" w:rsidRPr="00273577">
        <w:rPr>
          <w:color w:val="000000"/>
          <w:lang w:val="en-US"/>
        </w:rPr>
        <w:t xml:space="preserve">This </w:t>
      </w:r>
      <w:commentRangeStart w:id="114"/>
      <w:r w:rsidR="00273577" w:rsidRPr="00273577">
        <w:rPr>
          <w:color w:val="000000"/>
          <w:lang w:val="en-US"/>
        </w:rPr>
        <w:t>sub process</w:t>
      </w:r>
      <w:commentRangeEnd w:id="114"/>
      <w:r w:rsidR="00BE538A">
        <w:rPr>
          <w:rStyle w:val="Refdecomentrio"/>
        </w:rPr>
        <w:commentReference w:id="114"/>
      </w:r>
      <w:r w:rsidR="00273577" w:rsidRPr="00273577">
        <w:rPr>
          <w:color w:val="000000"/>
          <w:lang w:val="en-US"/>
        </w:rPr>
        <w:t xml:space="preserve"> is composed of </w:t>
      </w:r>
      <w:del w:id="115" w:author="Evelyne" w:date="2020-05-02T15:00:00Z">
        <w:r w:rsidR="00273577" w:rsidRPr="00273577" w:rsidDel="00BE538A">
          <w:rPr>
            <w:color w:val="000000"/>
            <w:lang w:val="en-US"/>
          </w:rPr>
          <w:delText xml:space="preserve">one </w:delText>
        </w:r>
      </w:del>
      <w:ins w:id="116" w:author="Evelyne" w:date="2020-05-02T15:00:00Z">
        <w:r w:rsidR="00BE538A">
          <w:rPr>
            <w:color w:val="000000"/>
            <w:lang w:val="en-US"/>
          </w:rPr>
          <w:t>an</w:t>
        </w:r>
      </w:ins>
      <w:r w:rsidR="00273577" w:rsidRPr="00273577">
        <w:rPr>
          <w:color w:val="000000"/>
          <w:lang w:val="en-US"/>
        </w:rPr>
        <w:t>other subprocess and four activities (see</w:t>
      </w:r>
      <w:ins w:id="117" w:author="Evelyne" w:date="2020-05-02T14:59:00Z">
        <w:r w:rsidR="00BE538A">
          <w:rPr>
            <w:color w:val="000000"/>
            <w:lang w:val="en-US"/>
          </w:rPr>
          <w:t xml:space="preserve"> </w:t>
        </w:r>
      </w:ins>
      <w:fldSimple w:instr=" REF _Ref36195878 \h  \* MERGEFORMAT ">
        <w:r w:rsidR="004F3D77" w:rsidRPr="004F3D77">
          <w:rPr>
            <w:lang w:val="en-US"/>
          </w:rPr>
          <w:t xml:space="preserve">Figure </w:t>
        </w:r>
        <w:r w:rsidR="004F3D77" w:rsidRPr="004F3D77">
          <w:rPr>
            <w:noProof/>
            <w:lang w:val="en-US"/>
          </w:rPr>
          <w:t>2</w:t>
        </w:r>
      </w:fldSimple>
      <w:r w:rsidR="00273577" w:rsidRPr="00273577">
        <w:rPr>
          <w:color w:val="000000"/>
          <w:lang w:val="en-US"/>
        </w:rPr>
        <w:t xml:space="preserve">). Two of those activities </w:t>
      </w:r>
      <w:commentRangeStart w:id="118"/>
      <w:r w:rsidR="00273577" w:rsidRPr="00273577">
        <w:rPr>
          <w:color w:val="000000"/>
          <w:lang w:val="en-US"/>
        </w:rPr>
        <w:t>(</w:t>
      </w:r>
      <w:r w:rsidR="00273577" w:rsidRPr="00273577">
        <w:rPr>
          <w:rFonts w:ascii="Courier New" w:hAnsi="Courier New" w:cs="Courier New"/>
          <w:lang w:val="en-US"/>
        </w:rPr>
        <w:t>(A.4) Review Protocol</w:t>
      </w:r>
      <w:r w:rsidR="00273577" w:rsidRPr="00273577">
        <w:rPr>
          <w:color w:val="000000"/>
          <w:lang w:val="en-US"/>
        </w:rPr>
        <w:t xml:space="preserve"> and </w:t>
      </w:r>
      <w:r w:rsidR="00273577" w:rsidRPr="00273577">
        <w:rPr>
          <w:rFonts w:ascii="Courier New" w:hAnsi="Courier New" w:cs="Courier New"/>
          <w:lang w:val="en-US"/>
        </w:rPr>
        <w:t>(A.5) D</w:t>
      </w:r>
      <w:r w:rsidR="00273577" w:rsidRPr="00273577">
        <w:rPr>
          <w:rFonts w:ascii="Courier New" w:hAnsi="Courier New" w:cs="Courier New"/>
          <w:lang w:val="en-US"/>
        </w:rPr>
        <w:t>e</w:t>
      </w:r>
      <w:r w:rsidR="00273577" w:rsidRPr="00273577">
        <w:rPr>
          <w:rFonts w:ascii="Courier New" w:hAnsi="Courier New" w:cs="Courier New"/>
          <w:lang w:val="en-US"/>
        </w:rPr>
        <w:t>fine Templates and Rules</w:t>
      </w:r>
      <w:r w:rsidR="00273577" w:rsidRPr="00273577">
        <w:rPr>
          <w:color w:val="000000"/>
          <w:lang w:val="en-US"/>
        </w:rPr>
        <w:t>)</w:t>
      </w:r>
      <w:commentRangeEnd w:id="118"/>
      <w:r w:rsidR="00BE538A">
        <w:rPr>
          <w:rStyle w:val="Refdecomentrio"/>
        </w:rPr>
        <w:commentReference w:id="118"/>
      </w:r>
      <w:r w:rsidR="00273577" w:rsidRPr="00273577">
        <w:rPr>
          <w:color w:val="000000"/>
          <w:lang w:val="en-US"/>
        </w:rPr>
        <w:t xml:space="preserve"> and </w:t>
      </w:r>
      <w:ins w:id="119" w:author="Evelyne" w:date="2020-05-02T15:02:00Z">
        <w:r w:rsidR="00BE538A">
          <w:rPr>
            <w:color w:val="000000"/>
            <w:lang w:val="en-US"/>
          </w:rPr>
          <w:t xml:space="preserve">an additional </w:t>
        </w:r>
      </w:ins>
      <w:del w:id="120" w:author="Evelyne" w:date="2020-05-02T15:02:00Z">
        <w:r w:rsidR="00273577" w:rsidRPr="00273577" w:rsidDel="00BE538A">
          <w:rPr>
            <w:color w:val="000000"/>
            <w:lang w:val="en-US"/>
          </w:rPr>
          <w:delText xml:space="preserve">more </w:delText>
        </w:r>
      </w:del>
      <w:del w:id="121" w:author="Evelyne" w:date="2020-05-02T15:01:00Z">
        <w:r w:rsidR="00273577" w:rsidRPr="00273577" w:rsidDel="00BE538A">
          <w:rPr>
            <w:color w:val="000000"/>
            <w:lang w:val="en-US"/>
          </w:rPr>
          <w:delText xml:space="preserve">one </w:delText>
        </w:r>
      </w:del>
      <w:r w:rsidR="00273577" w:rsidRPr="00273577">
        <w:rPr>
          <w:color w:val="000000"/>
          <w:lang w:val="en-US"/>
        </w:rPr>
        <w:t>subprocess (</w:t>
      </w:r>
      <w:r w:rsidR="00273577" w:rsidRPr="00273577">
        <w:rPr>
          <w:rFonts w:ascii="Courier New" w:hAnsi="Courier New" w:cs="Courier New"/>
          <w:lang w:val="en-US"/>
        </w:rPr>
        <w:t>(A.1) Define Protocol</w:t>
      </w:r>
      <w:r w:rsidR="00273577" w:rsidRPr="00273577">
        <w:rPr>
          <w:color w:val="000000"/>
          <w:lang w:val="en-US"/>
        </w:rPr>
        <w:t>) are assigned to the</w:t>
      </w:r>
      <w:ins w:id="122" w:author="Evelyne" w:date="2020-05-02T15:02:00Z">
        <w:r w:rsidR="00BE538A">
          <w:rPr>
            <w:color w:val="000000"/>
            <w:lang w:val="en-US"/>
          </w:rPr>
          <w:t xml:space="preserve"> Researchers</w:t>
        </w:r>
      </w:ins>
      <w:ins w:id="123" w:author="Evelyne" w:date="2020-05-02T15:03:00Z">
        <w:r w:rsidR="00BE538A">
          <w:rPr>
            <w:color w:val="000000"/>
            <w:lang w:val="en-US"/>
          </w:rPr>
          <w:t>’</w:t>
        </w:r>
      </w:ins>
      <w:r w:rsidR="00273577" w:rsidRPr="00273577">
        <w:rPr>
          <w:color w:val="000000"/>
          <w:lang w:val="en-US"/>
        </w:rPr>
        <w:t xml:space="preserve"> team </w:t>
      </w:r>
      <w:del w:id="124" w:author="Evelyne" w:date="2020-05-02T15:03:00Z">
        <w:r w:rsidR="00273577" w:rsidRPr="00273577" w:rsidDel="00BE538A">
          <w:rPr>
            <w:color w:val="000000"/>
            <w:lang w:val="en-US"/>
          </w:rPr>
          <w:delText>of Researchers</w:delText>
        </w:r>
      </w:del>
      <w:ins w:id="125" w:author="Evelyne" w:date="2020-05-02T15:03:00Z">
        <w:r w:rsidR="00BE538A">
          <w:rPr>
            <w:color w:val="000000"/>
            <w:lang w:val="en-US"/>
          </w:rPr>
          <w:t xml:space="preserve"> in charge</w:t>
        </w:r>
      </w:ins>
      <w:del w:id="126" w:author="Evelyne" w:date="2020-05-02T15:03:00Z">
        <w:r w:rsidR="00273577" w:rsidRPr="00273577" w:rsidDel="00BE538A">
          <w:rPr>
            <w:color w:val="000000"/>
            <w:lang w:val="en-US"/>
          </w:rPr>
          <w:delText xml:space="preserve"> </w:delText>
        </w:r>
      </w:del>
      <w:r w:rsidR="00273577" w:rsidRPr="00273577">
        <w:rPr>
          <w:color w:val="000000"/>
          <w:lang w:val="en-US"/>
        </w:rPr>
        <w:t xml:space="preserve">responsible and </w:t>
      </w:r>
      <w:ins w:id="127" w:author="Evelyne" w:date="2020-05-02T15:04:00Z">
        <w:r w:rsidR="00BE538A">
          <w:rPr>
            <w:color w:val="000000"/>
            <w:lang w:val="en-US"/>
          </w:rPr>
          <w:t xml:space="preserve">other </w:t>
        </w:r>
      </w:ins>
      <w:r w:rsidR="00273577" w:rsidRPr="00273577">
        <w:rPr>
          <w:color w:val="000000"/>
          <w:lang w:val="en-US"/>
        </w:rPr>
        <w:t>two (</w:t>
      </w:r>
      <w:r w:rsidR="00273577" w:rsidRPr="00273577">
        <w:rPr>
          <w:rFonts w:ascii="Courier New" w:hAnsi="Courier New" w:cs="Courier New"/>
          <w:lang w:val="en-US"/>
        </w:rPr>
        <w:t>(A.2) Analyze Protocol and (A.3) Provide Feedbacks</w:t>
      </w:r>
      <w:r w:rsidR="00273577" w:rsidRPr="00273577">
        <w:rPr>
          <w:color w:val="000000"/>
          <w:lang w:val="en-US"/>
        </w:rPr>
        <w:t xml:space="preserve">) are assigned to the Reviewers for the execution of the study. </w:t>
      </w:r>
    </w:p>
    <w:p w:rsidR="00273577" w:rsidRDefault="003A29A1" w:rsidP="00BB0152">
      <w:pPr>
        <w:spacing w:before="240"/>
        <w:ind w:firstLine="0"/>
        <w:rPr>
          <w:lang w:val="en-US"/>
        </w:rPr>
      </w:pPr>
      <w:r>
        <w:rPr>
          <w:noProof/>
          <w:lang w:eastAsia="ko-KR"/>
        </w:rPr>
        <w:drawing>
          <wp:inline distT="0" distB="0" distL="0" distR="0">
            <wp:extent cx="4392930" cy="2017395"/>
            <wp:effectExtent l="0" t="0" r="7620" b="1905"/>
            <wp:docPr id="13" name="Imagem 13" descr="Uma imagem contendo text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02.jp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92930" cy="2017395"/>
                    </a:xfrm>
                    <a:prstGeom prst="rect">
                      <a:avLst/>
                    </a:prstGeom>
                  </pic:spPr>
                </pic:pic>
              </a:graphicData>
            </a:graphic>
          </wp:inline>
        </w:drawing>
      </w:r>
    </w:p>
    <w:p w:rsidR="00273577" w:rsidRPr="00273577" w:rsidRDefault="00273577" w:rsidP="00273577">
      <w:pPr>
        <w:ind w:firstLine="0"/>
        <w:jc w:val="center"/>
        <w:rPr>
          <w:lang w:val="en-US"/>
        </w:rPr>
      </w:pPr>
      <w:bookmarkStart w:id="128" w:name="_Ref36195878"/>
      <w:r w:rsidRPr="00A13701">
        <w:rPr>
          <w:b/>
          <w:lang w:val="en-US"/>
        </w:rPr>
        <w:t xml:space="preserve">Figure </w:t>
      </w:r>
      <w:r w:rsidR="0031114A" w:rsidRPr="00A13701">
        <w:rPr>
          <w:b/>
          <w:lang w:val="en-US"/>
        </w:rPr>
        <w:fldChar w:fldCharType="begin"/>
      </w:r>
      <w:r w:rsidR="009D6119" w:rsidRPr="00A13701">
        <w:rPr>
          <w:b/>
          <w:lang w:val="en-US"/>
        </w:rPr>
        <w:instrText xml:space="preserve"> SEQ Figure \* ARABIC </w:instrText>
      </w:r>
      <w:r w:rsidR="0031114A" w:rsidRPr="00A13701">
        <w:rPr>
          <w:b/>
          <w:lang w:val="en-US"/>
        </w:rPr>
        <w:fldChar w:fldCharType="separate"/>
      </w:r>
      <w:r w:rsidR="00E70345">
        <w:rPr>
          <w:b/>
          <w:noProof/>
          <w:lang w:val="en-US"/>
        </w:rPr>
        <w:t>2</w:t>
      </w:r>
      <w:r w:rsidR="0031114A" w:rsidRPr="00A13701">
        <w:rPr>
          <w:b/>
          <w:lang w:val="en-US"/>
        </w:rPr>
        <w:fldChar w:fldCharType="end"/>
      </w:r>
      <w:bookmarkEnd w:id="128"/>
      <w:r>
        <w:rPr>
          <w:b/>
          <w:lang w:val="en-US"/>
        </w:rPr>
        <w:t>.</w:t>
      </w:r>
      <w:r w:rsidRPr="00273577">
        <w:rPr>
          <w:lang w:val="en-US"/>
        </w:rPr>
        <w:t>Subprocess</w:t>
      </w:r>
      <w:r w:rsidRPr="00273577">
        <w:rPr>
          <w:smallCaps/>
          <w:lang w:val="en-US"/>
        </w:rPr>
        <w:t xml:space="preserve"> (A) </w:t>
      </w:r>
      <w:r w:rsidRPr="00273577">
        <w:rPr>
          <w:lang w:val="en-US"/>
        </w:rPr>
        <w:t>Plan the SLR.</w:t>
      </w:r>
    </w:p>
    <w:p w:rsidR="00273577" w:rsidRDefault="00212F87" w:rsidP="00F87174">
      <w:pPr>
        <w:pStyle w:val="p1a"/>
        <w:spacing w:before="240" w:after="240"/>
        <w:ind w:firstLine="227"/>
        <w:rPr>
          <w:color w:val="000000"/>
          <w:lang w:val="en-US"/>
        </w:rPr>
      </w:pPr>
      <w:r w:rsidRPr="00212F87">
        <w:rPr>
          <w:color w:val="000000"/>
          <w:lang w:val="en-US"/>
        </w:rPr>
        <w:t xml:space="preserve">In the expanded </w:t>
      </w:r>
      <w:r w:rsidRPr="00212F87">
        <w:rPr>
          <w:rFonts w:ascii="Courier New" w:hAnsi="Courier New" w:cs="Courier New"/>
          <w:lang w:val="en-US"/>
        </w:rPr>
        <w:t>(A.1) Define Protocol</w:t>
      </w:r>
      <w:r w:rsidRPr="00212F87">
        <w:rPr>
          <w:color w:val="000000"/>
          <w:lang w:val="en-US"/>
        </w:rPr>
        <w:t xml:space="preserve"> subprocess illustrated in Figure 3 the research protocol is formed by the composition of the following dataobjects: </w:t>
      </w:r>
      <w:r w:rsidRPr="00B67CB7">
        <w:rPr>
          <w:rFonts w:ascii="Courier New" w:hAnsi="Courier New" w:cs="Courier New"/>
          <w:lang w:val="en-US"/>
        </w:rPr>
        <w:t>R</w:t>
      </w:r>
      <w:r w:rsidRPr="00B67CB7">
        <w:rPr>
          <w:rFonts w:ascii="Courier New" w:hAnsi="Courier New" w:cs="Courier New"/>
          <w:lang w:val="en-US"/>
        </w:rPr>
        <w:t>e</w:t>
      </w:r>
      <w:r w:rsidRPr="00B67CB7">
        <w:rPr>
          <w:rFonts w:ascii="Courier New" w:hAnsi="Courier New" w:cs="Courier New"/>
          <w:lang w:val="en-US"/>
        </w:rPr>
        <w:t xml:space="preserv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w:t>
      </w:r>
      <w:fldSimple w:instr=" REF _Ref36195878 \h  \* MERGEFORMAT ">
        <w:r w:rsidR="004F3D77" w:rsidRPr="004F3D77">
          <w:rPr>
            <w:lang w:val="en-US"/>
          </w:rPr>
          <w:t xml:space="preserve">Figure </w:t>
        </w:r>
        <w:r w:rsidR="004F3D77" w:rsidRPr="004F3D77">
          <w:rPr>
            <w:noProof/>
            <w:lang w:val="en-US"/>
          </w:rPr>
          <w:t>2</w:t>
        </w:r>
      </w:fldSimple>
      <w:r w:rsidRPr="00212F87">
        <w:rPr>
          <w:color w:val="000000"/>
          <w:lang w:val="en-US"/>
        </w:rPr>
        <w:t xml:space="preserve"> and </w:t>
      </w:r>
      <w:fldSimple w:instr=" REF _Ref36195933 \h  \* MERGEFORMAT ">
        <w:r w:rsidR="004F3D77" w:rsidRPr="004F3D77">
          <w:rPr>
            <w:noProof/>
            <w:lang w:val="en-US"/>
          </w:rPr>
          <w:t>3</w:t>
        </w:r>
      </w:fldSimple>
      <w:r w:rsidRPr="00212F87">
        <w:rPr>
          <w:color w:val="000000"/>
          <w:lang w:val="en-US"/>
        </w:rPr>
        <w:t xml:space="preserve">, showing how they were performed in our </w:t>
      </w:r>
      <w:r>
        <w:rPr>
          <w:color w:val="000000"/>
          <w:lang w:val="en-US"/>
        </w:rPr>
        <w:t>SLR</w:t>
      </w:r>
      <w:r w:rsidRPr="00212F87">
        <w:rPr>
          <w:color w:val="000000"/>
          <w:lang w:val="en-US"/>
        </w:rPr>
        <w:t>.</w:t>
      </w:r>
    </w:p>
    <w:p w:rsidR="00212F87" w:rsidRDefault="00212F87" w:rsidP="00212F87">
      <w:pPr>
        <w:ind w:firstLine="0"/>
        <w:jc w:val="center"/>
        <w:rPr>
          <w:lang w:val="en-US"/>
        </w:rPr>
      </w:pPr>
      <w:r>
        <w:rPr>
          <w:noProof/>
          <w:lang w:eastAsia="ko-KR"/>
        </w:rPr>
        <w:lastRenderedPageBreak/>
        <w:drawing>
          <wp:inline distT="0" distB="0" distL="0" distR="0">
            <wp:extent cx="3687818" cy="2856753"/>
            <wp:effectExtent l="0" t="0" r="8255" b="127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03.jp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93335" cy="2861027"/>
                    </a:xfrm>
                    <a:prstGeom prst="rect">
                      <a:avLst/>
                    </a:prstGeom>
                  </pic:spPr>
                </pic:pic>
              </a:graphicData>
            </a:graphic>
          </wp:inline>
        </w:drawing>
      </w:r>
    </w:p>
    <w:p w:rsidR="00212F87" w:rsidRDefault="00B67CB7" w:rsidP="00B67CB7">
      <w:pPr>
        <w:ind w:firstLine="0"/>
        <w:jc w:val="center"/>
        <w:rPr>
          <w:lang w:val="en-US"/>
        </w:rPr>
      </w:pPr>
      <w:bookmarkStart w:id="129" w:name="_Ref36195933"/>
      <w:r w:rsidRPr="00A13701">
        <w:rPr>
          <w:b/>
          <w:lang w:val="en-US"/>
        </w:rPr>
        <w:t xml:space="preserve">Figure </w:t>
      </w:r>
      <w:r w:rsidR="0031114A" w:rsidRPr="00A13701">
        <w:rPr>
          <w:b/>
          <w:lang w:val="en-US"/>
        </w:rPr>
        <w:fldChar w:fldCharType="begin"/>
      </w:r>
      <w:r w:rsidR="009D6119" w:rsidRPr="00A13701">
        <w:rPr>
          <w:b/>
          <w:lang w:val="en-US"/>
        </w:rPr>
        <w:instrText xml:space="preserve"> SEQ Figure \* ARABIC </w:instrText>
      </w:r>
      <w:r w:rsidR="0031114A" w:rsidRPr="00A13701">
        <w:rPr>
          <w:b/>
          <w:lang w:val="en-US"/>
        </w:rPr>
        <w:fldChar w:fldCharType="separate"/>
      </w:r>
      <w:r w:rsidR="00E70345">
        <w:rPr>
          <w:b/>
          <w:noProof/>
          <w:lang w:val="en-US"/>
        </w:rPr>
        <w:t>3</w:t>
      </w:r>
      <w:r w:rsidR="0031114A" w:rsidRPr="00A13701">
        <w:rPr>
          <w:b/>
          <w:lang w:val="en-US"/>
        </w:rPr>
        <w:fldChar w:fldCharType="end"/>
      </w:r>
      <w:bookmarkEnd w:id="129"/>
      <w:r>
        <w:rPr>
          <w:b/>
          <w:lang w:val="en-US"/>
        </w:rPr>
        <w:t>.</w:t>
      </w:r>
      <w:r w:rsidRPr="00273577">
        <w:rPr>
          <w:lang w:val="en-US"/>
        </w:rPr>
        <w:t>Subprocess</w:t>
      </w:r>
      <w:r w:rsidRPr="00B67CB7">
        <w:rPr>
          <w:lang w:val="en-US"/>
        </w:rPr>
        <w:t xml:space="preserve"> define protocol.</w:t>
      </w:r>
    </w:p>
    <w:p w:rsidR="0012227E" w:rsidRPr="00811C38" w:rsidRDefault="00811C38" w:rsidP="00494C7E">
      <w:pPr>
        <w:pStyle w:val="heading2"/>
        <w:numPr>
          <w:ilvl w:val="2"/>
          <w:numId w:val="7"/>
        </w:numPr>
        <w:rPr>
          <w:lang w:val="en-US"/>
        </w:rPr>
      </w:pPr>
      <w:r w:rsidRPr="00811C38">
        <w:rPr>
          <w:lang w:val="en-US"/>
        </w:rPr>
        <w:t xml:space="preserve">(A.1.1) </w:t>
      </w:r>
      <w:r w:rsidR="0012227E" w:rsidRPr="00811C38">
        <w:rPr>
          <w:lang w:val="en-US"/>
        </w:rPr>
        <w:t>Define Research Questions</w:t>
      </w:r>
    </w:p>
    <w:p w:rsidR="00494C7E" w:rsidRDefault="00864058" w:rsidP="009D6119">
      <w:pPr>
        <w:ind w:firstLine="0"/>
        <w:rPr>
          <w:lang w:val="en-US"/>
        </w:rPr>
      </w:pPr>
      <w:r>
        <w:rPr>
          <w:lang w:val="en-US"/>
        </w:rPr>
        <w:tab/>
      </w:r>
      <w:r w:rsidR="0012227E" w:rsidRPr="0012227E">
        <w:rPr>
          <w:lang w:val="en-US"/>
        </w:rPr>
        <w:t>The objective of this activity is to determine the scope of the study, defining one or more research questions.</w:t>
      </w:r>
      <w:ins w:id="130" w:author="Evelyne" w:date="2020-05-02T15:05:00Z">
        <w:r w:rsidR="00BE538A">
          <w:rPr>
            <w:lang w:val="en-US"/>
          </w:rPr>
          <w:t xml:space="preserve"> </w:t>
        </w:r>
      </w:ins>
      <w:r w:rsidR="0012227E" w:rsidRPr="0012227E">
        <w:rPr>
          <w:lang w:val="en-US"/>
        </w:rPr>
        <w:t xml:space="preserve">It is usually difficult to define the right research question, as it needs to be wide enough to include all relevant studies, but yet focused enough to be effective and selective in the size of the search space. According to </w:t>
      </w:r>
      <w:r w:rsidR="009D6119" w:rsidRPr="00CA0F56">
        <w:rPr>
          <w:lang w:val="en-US"/>
        </w:rPr>
        <w:t>Kitchenham</w:t>
      </w:r>
      <w:r w:rsidR="009D6119">
        <w:rPr>
          <w:lang w:val="en-US"/>
        </w:rPr>
        <w:t xml:space="preserve"> and </w:t>
      </w:r>
      <w:r w:rsidR="009D6119" w:rsidRPr="00CA0F56">
        <w:rPr>
          <w:lang w:val="en-US"/>
        </w:rPr>
        <w:t>Charters</w:t>
      </w:r>
      <w:r w:rsidR="009D6119">
        <w:rPr>
          <w:lang w:val="en-US"/>
        </w:rPr>
        <w:t xml:space="preserve"> (2007)</w:t>
      </w:r>
      <w:r w:rsidR="0012227E" w:rsidRPr="0012227E">
        <w:rPr>
          <w:lang w:val="en-US"/>
        </w:rPr>
        <w:t xml:space="preserve">, it is useful to consider the PICOC method, first proposed in the medical area </w:t>
      </w:r>
      <w:ins w:id="131" w:author="Evelyne" w:date="2020-05-02T15:06:00Z">
        <w:r w:rsidR="00BE538A">
          <w:rPr>
            <w:lang w:val="en-US"/>
          </w:rPr>
          <w:t xml:space="preserve">by </w:t>
        </w:r>
      </w:ins>
      <w:r w:rsidR="009D6119" w:rsidRPr="009D6119">
        <w:rPr>
          <w:lang w:val="en-US"/>
        </w:rPr>
        <w:t>Petticrew</w:t>
      </w:r>
      <w:r w:rsidR="009D6119">
        <w:rPr>
          <w:lang w:val="en-US"/>
        </w:rPr>
        <w:t xml:space="preserve"> and </w:t>
      </w:r>
      <w:r w:rsidR="009D6119" w:rsidRPr="009D6119">
        <w:rPr>
          <w:lang w:val="en-US"/>
        </w:rPr>
        <w:t>Roberts</w:t>
      </w:r>
      <w:r w:rsidR="009D6119">
        <w:rPr>
          <w:lang w:val="en-US"/>
        </w:rPr>
        <w:t xml:space="preserve"> (200</w:t>
      </w:r>
      <w:r w:rsidR="00CC72B6">
        <w:rPr>
          <w:lang w:val="en-US"/>
        </w:rPr>
        <w:t>6</w:t>
      </w:r>
      <w:r w:rsidR="009D6119">
        <w:rPr>
          <w:lang w:val="en-US"/>
        </w:rPr>
        <w:t>)</w:t>
      </w:r>
      <w:r w:rsidR="0012227E" w:rsidRPr="0012227E">
        <w:rPr>
          <w:lang w:val="en-US"/>
        </w:rPr>
        <w:t xml:space="preserve">. The results of applying PICOC to </w:t>
      </w:r>
      <w:del w:id="132" w:author="Evelyne" w:date="2020-05-02T15:06:00Z">
        <w:r w:rsidR="0012227E" w:rsidRPr="0012227E" w:rsidDel="00BE538A">
          <w:rPr>
            <w:lang w:val="en-US"/>
          </w:rPr>
          <w:delText>ou</w:delText>
        </w:r>
        <w:r w:rsidR="0012227E" w:rsidRPr="0012227E" w:rsidDel="00BE538A">
          <w:rPr>
            <w:lang w:val="en-US"/>
          </w:rPr>
          <w:delText>r</w:delText>
        </w:r>
      </w:del>
      <w:ins w:id="133" w:author="Evelyne" w:date="2020-05-02T15:06:00Z">
        <w:r w:rsidR="00BE538A">
          <w:rPr>
            <w:lang w:val="en-US"/>
          </w:rPr>
          <w:t>this project’s</w:t>
        </w:r>
      </w:ins>
      <w:r w:rsidR="0012227E" w:rsidRPr="0012227E">
        <w:rPr>
          <w:lang w:val="en-US"/>
        </w:rPr>
        <w:t xml:space="preserve"> research questions are presented in</w:t>
      </w:r>
      <w:ins w:id="134" w:author="Evelyne" w:date="2020-05-02T15:06:00Z">
        <w:r w:rsidR="00BE538A">
          <w:rPr>
            <w:lang w:val="en-US"/>
          </w:rPr>
          <w:t xml:space="preserve"> </w:t>
        </w:r>
      </w:ins>
      <w:r w:rsidR="0031114A">
        <w:rPr>
          <w:lang w:val="en-US"/>
        </w:rPr>
        <w:fldChar w:fldCharType="begin"/>
      </w:r>
      <w:r w:rsidR="006034F8">
        <w:rPr>
          <w:lang w:val="en-US"/>
        </w:rPr>
        <w:instrText xml:space="preserve"> REF _Ref36196052 \h </w:instrText>
      </w:r>
      <w:r w:rsidR="0031114A">
        <w:rPr>
          <w:lang w:val="en-US"/>
        </w:rPr>
      </w:r>
      <w:r w:rsidR="0031114A">
        <w:rPr>
          <w:lang w:val="en-US"/>
        </w:rPr>
        <w:fldChar w:fldCharType="separate"/>
      </w:r>
      <w:r w:rsidR="006034F8" w:rsidRPr="004F3D77">
        <w:rPr>
          <w:lang w:val="en-US"/>
        </w:rPr>
        <w:t>Table 1</w:t>
      </w:r>
      <w:r w:rsidR="0031114A">
        <w:rPr>
          <w:lang w:val="en-US"/>
        </w:rPr>
        <w:fldChar w:fldCharType="end"/>
      </w:r>
      <w:r w:rsidR="0012227E" w:rsidRPr="0012227E">
        <w:rPr>
          <w:lang w:val="en-US"/>
        </w:rPr>
        <w:t>. This helps</w:t>
      </w:r>
      <w:del w:id="135" w:author="Evelyne" w:date="2020-05-02T15:06:00Z">
        <w:r w:rsidR="0012227E" w:rsidRPr="0012227E" w:rsidDel="00BE538A">
          <w:rPr>
            <w:lang w:val="en-US"/>
          </w:rPr>
          <w:delText xml:space="preserve"> us</w:delText>
        </w:r>
      </w:del>
      <w:r w:rsidR="0012227E" w:rsidRPr="0012227E">
        <w:rPr>
          <w:lang w:val="en-US"/>
        </w:rPr>
        <w:t xml:space="preserve"> focusing on what matters for the study in hand, </w:t>
      </w:r>
      <w:ins w:id="136" w:author="Evelyne" w:date="2020-05-02T15:07:00Z">
        <w:r w:rsidR="00BE538A">
          <w:rPr>
            <w:lang w:val="en-US"/>
          </w:rPr>
          <w:t xml:space="preserve">also </w:t>
        </w:r>
      </w:ins>
      <w:r w:rsidR="0012227E" w:rsidRPr="0012227E">
        <w:rPr>
          <w:lang w:val="en-US"/>
        </w:rPr>
        <w:t xml:space="preserve">guiding </w:t>
      </w:r>
      <w:del w:id="137" w:author="Evelyne" w:date="2020-05-02T15:07:00Z">
        <w:r w:rsidR="0012227E" w:rsidRPr="0012227E" w:rsidDel="00BE538A">
          <w:rPr>
            <w:lang w:val="en-US"/>
          </w:rPr>
          <w:delText xml:space="preserve">also </w:delText>
        </w:r>
      </w:del>
      <w:r w:rsidR="0012227E" w:rsidRPr="0012227E">
        <w:rPr>
          <w:lang w:val="en-US"/>
        </w:rPr>
        <w:t xml:space="preserve">the extraction phase of the process. </w:t>
      </w:r>
    </w:p>
    <w:p w:rsidR="00494C7E" w:rsidRPr="004F3D77" w:rsidRDefault="004F3D77" w:rsidP="006034F8">
      <w:pPr>
        <w:spacing w:before="240"/>
        <w:ind w:firstLine="0"/>
        <w:jc w:val="center"/>
        <w:rPr>
          <w:lang w:val="en-US"/>
        </w:rPr>
      </w:pPr>
      <w:bookmarkStart w:id="138" w:name="_Ref36196052"/>
      <w:bookmarkStart w:id="139" w:name="_Ref36196046"/>
      <w:r w:rsidRPr="006034F8">
        <w:rPr>
          <w:b/>
          <w:bCs/>
          <w:lang w:val="en-US"/>
        </w:rPr>
        <w:t xml:space="preserve">Table </w:t>
      </w:r>
      <w:r w:rsidR="0031114A" w:rsidRPr="006034F8">
        <w:rPr>
          <w:b/>
          <w:bCs/>
          <w:lang w:val="en-US"/>
        </w:rPr>
        <w:fldChar w:fldCharType="begin"/>
      </w:r>
      <w:r w:rsidRPr="006034F8">
        <w:rPr>
          <w:b/>
          <w:bCs/>
          <w:lang w:val="en-US"/>
        </w:rPr>
        <w:instrText xml:space="preserve"> SEQ Table \* ARABIC </w:instrText>
      </w:r>
      <w:r w:rsidR="0031114A" w:rsidRPr="006034F8">
        <w:rPr>
          <w:b/>
          <w:bCs/>
          <w:lang w:val="en-US"/>
        </w:rPr>
        <w:fldChar w:fldCharType="separate"/>
      </w:r>
      <w:r w:rsidRPr="006034F8">
        <w:rPr>
          <w:b/>
          <w:bCs/>
          <w:lang w:val="en-US"/>
        </w:rPr>
        <w:t>1</w:t>
      </w:r>
      <w:r w:rsidR="0031114A" w:rsidRPr="006034F8">
        <w:rPr>
          <w:b/>
          <w:bCs/>
          <w:lang w:val="en-US"/>
        </w:rPr>
        <w:fldChar w:fldCharType="end"/>
      </w:r>
      <w:bookmarkEnd w:id="138"/>
      <w:r w:rsidR="003E4254" w:rsidRPr="004F3D77">
        <w:rPr>
          <w:lang w:val="en-US"/>
        </w:rPr>
        <w:t>.</w:t>
      </w:r>
      <w:r w:rsidR="00494C7E" w:rsidRPr="004F3D77">
        <w:rPr>
          <w:lang w:val="en-US"/>
        </w:rPr>
        <w:t xml:space="preserve"> PICOC </w:t>
      </w:r>
      <w:r w:rsidR="003E4254" w:rsidRPr="004F3D77">
        <w:rPr>
          <w:lang w:val="en-US"/>
        </w:rPr>
        <w:t>when applied to our SLR.</w:t>
      </w:r>
      <w:bookmarkEnd w:id="139"/>
    </w:p>
    <w:tbl>
      <w:tblPr>
        <w:tblW w:w="6379" w:type="dxa"/>
        <w:jc w:val="center"/>
        <w:tblLook w:val="01E0"/>
      </w:tblPr>
      <w:tblGrid>
        <w:gridCol w:w="1863"/>
        <w:gridCol w:w="4516"/>
      </w:tblGrid>
      <w:tr w:rsidR="00494C7E" w:rsidRPr="00DB220A" w:rsidTr="00BE3B21">
        <w:trPr>
          <w:jc w:val="center"/>
        </w:trPr>
        <w:tc>
          <w:tcPr>
            <w:tcW w:w="1863" w:type="dxa"/>
            <w:tcBorders>
              <w:top w:val="double" w:sz="4" w:space="0" w:color="auto"/>
              <w:bottom w:val="single" w:sz="4" w:space="0" w:color="auto"/>
            </w:tcBorders>
          </w:tcPr>
          <w:p w:rsidR="00494C7E" w:rsidRPr="00DB220A" w:rsidRDefault="00494C7E" w:rsidP="00F82538">
            <w:pPr>
              <w:jc w:val="center"/>
              <w:rPr>
                <w:sz w:val="16"/>
                <w:szCs w:val="16"/>
              </w:rPr>
            </w:pPr>
            <w:r w:rsidRPr="00DB220A">
              <w:rPr>
                <w:sz w:val="16"/>
                <w:szCs w:val="16"/>
              </w:rPr>
              <w:t>Viewpoint</w:t>
            </w:r>
          </w:p>
        </w:tc>
        <w:tc>
          <w:tcPr>
            <w:tcW w:w="4516" w:type="dxa"/>
            <w:tcBorders>
              <w:top w:val="double" w:sz="4" w:space="0" w:color="auto"/>
              <w:bottom w:val="single" w:sz="4" w:space="0" w:color="auto"/>
            </w:tcBorders>
          </w:tcPr>
          <w:p w:rsidR="00494C7E" w:rsidRPr="00DB220A" w:rsidRDefault="00494C7E" w:rsidP="00F82538">
            <w:pPr>
              <w:jc w:val="center"/>
              <w:rPr>
                <w:sz w:val="16"/>
                <w:szCs w:val="16"/>
              </w:rPr>
            </w:pPr>
            <w:r w:rsidRPr="00DB220A">
              <w:rPr>
                <w:sz w:val="16"/>
                <w:szCs w:val="16"/>
              </w:rPr>
              <w:t>Description</w:t>
            </w:r>
          </w:p>
        </w:tc>
      </w:tr>
      <w:tr w:rsidR="00494C7E" w:rsidRPr="0047177B" w:rsidTr="00BE3B21">
        <w:trPr>
          <w:jc w:val="center"/>
        </w:trPr>
        <w:tc>
          <w:tcPr>
            <w:tcW w:w="1863" w:type="dxa"/>
            <w:tcBorders>
              <w:top w:val="single" w:sz="4" w:space="0" w:color="auto"/>
            </w:tcBorders>
          </w:tcPr>
          <w:p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rsidR="00494C7E" w:rsidRPr="00BE3B21" w:rsidRDefault="00BE3B21" w:rsidP="009040BB">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r w:rsidR="000735BF">
              <w:rPr>
                <w:rFonts w:eastAsia="Times New Roman"/>
                <w:sz w:val="16"/>
                <w:szCs w:val="16"/>
              </w:rPr>
              <w:t>.</w:t>
            </w:r>
          </w:p>
        </w:tc>
      </w:tr>
      <w:tr w:rsidR="00494C7E" w:rsidRPr="0047177B" w:rsidTr="00BE3B21">
        <w:trPr>
          <w:jc w:val="center"/>
        </w:trPr>
        <w:tc>
          <w:tcPr>
            <w:tcW w:w="1863" w:type="dxa"/>
          </w:tcPr>
          <w:p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rsidR="00494C7E" w:rsidRPr="00BC27C3" w:rsidRDefault="007B0542" w:rsidP="000735BF">
            <w:pPr>
              <w:pStyle w:val="Els-table-text"/>
              <w:rPr>
                <w:rFonts w:eastAsia="Times New Roman"/>
                <w:sz w:val="16"/>
                <w:szCs w:val="16"/>
              </w:rPr>
            </w:pPr>
            <w:r w:rsidRPr="00BE3B21">
              <w:rPr>
                <w:rFonts w:eastAsia="Times New Roman"/>
                <w:sz w:val="16"/>
                <w:szCs w:val="16"/>
              </w:rPr>
              <w:t>The use of eye-tracking in understanding analysis</w:t>
            </w:r>
            <w:r>
              <w:rPr>
                <w:rFonts w:eastAsia="Times New Roman"/>
                <w:sz w:val="16"/>
                <w:szCs w:val="16"/>
              </w:rPr>
              <w:t>.</w:t>
            </w:r>
          </w:p>
        </w:tc>
      </w:tr>
      <w:tr w:rsidR="00494C7E" w:rsidRPr="0047177B" w:rsidTr="00BE3B21">
        <w:trPr>
          <w:jc w:val="center"/>
        </w:trPr>
        <w:tc>
          <w:tcPr>
            <w:tcW w:w="1863" w:type="dxa"/>
          </w:tcPr>
          <w:p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rsidR="00494C7E" w:rsidRPr="00BE3B21" w:rsidRDefault="00BE3B21" w:rsidP="009040BB">
            <w:pPr>
              <w:pStyle w:val="Els-table-text"/>
              <w:jc w:val="both"/>
              <w:rPr>
                <w:rFonts w:eastAsia="Times New Roman"/>
                <w:sz w:val="16"/>
                <w:szCs w:val="16"/>
              </w:rPr>
              <w:pPrChange w:id="140" w:author="Evelyne" w:date="2020-05-02T15:08:00Z">
                <w:pPr>
                  <w:pStyle w:val="Els-table-text"/>
                </w:pPr>
              </w:pPrChange>
            </w:pPr>
            <w:r>
              <w:rPr>
                <w:rFonts w:eastAsia="Times New Roman"/>
                <w:sz w:val="16"/>
                <w:szCs w:val="16"/>
              </w:rPr>
              <w:t>I</w:t>
            </w:r>
            <w:r w:rsidRPr="00BE3B21">
              <w:rPr>
                <w:rFonts w:eastAsia="Times New Roman"/>
                <w:sz w:val="16"/>
                <w:szCs w:val="16"/>
              </w:rPr>
              <w:t xml:space="preserve">t doesn’t apply, as </w:t>
            </w:r>
            <w:del w:id="141" w:author="Evelyne" w:date="2020-05-02T15:07:00Z">
              <w:r w:rsidRPr="00BE3B21" w:rsidDel="009040BB">
                <w:rPr>
                  <w:rFonts w:eastAsia="Times New Roman"/>
                  <w:sz w:val="16"/>
                  <w:szCs w:val="16"/>
                </w:rPr>
                <w:delText xml:space="preserve">we won’t compare </w:delText>
              </w:r>
            </w:del>
            <w:r w:rsidRPr="00BE3B21">
              <w:rPr>
                <w:rFonts w:eastAsia="Times New Roman"/>
                <w:sz w:val="16"/>
                <w:szCs w:val="16"/>
              </w:rPr>
              <w:t>the analysis or the use of eye-tracking</w:t>
            </w:r>
            <w:ins w:id="142" w:author="Evelyne" w:date="2020-05-02T15:07:00Z">
              <w:r w:rsidR="009040BB">
                <w:rPr>
                  <w:rFonts w:eastAsia="Times New Roman"/>
                  <w:sz w:val="16"/>
                  <w:szCs w:val="16"/>
                </w:rPr>
                <w:t xml:space="preserve"> won’t be compared</w:t>
              </w:r>
            </w:ins>
            <w:r w:rsidRPr="00BE3B21">
              <w:rPr>
                <w:rFonts w:eastAsia="Times New Roman"/>
                <w:sz w:val="16"/>
                <w:szCs w:val="16"/>
              </w:rPr>
              <w:t>,</w:t>
            </w:r>
            <w:del w:id="143" w:author="Evelyne" w:date="2020-05-02T15:08:00Z">
              <w:r w:rsidRPr="00BE3B21" w:rsidDel="009040BB">
                <w:rPr>
                  <w:rFonts w:eastAsia="Times New Roman"/>
                  <w:sz w:val="16"/>
                  <w:szCs w:val="16"/>
                </w:rPr>
                <w:delText xml:space="preserve"> we’ll</w:delText>
              </w:r>
            </w:del>
            <w:ins w:id="144" w:author="Evelyne" w:date="2020-05-02T15:08:00Z">
              <w:r w:rsidR="009040BB">
                <w:rPr>
                  <w:rFonts w:eastAsia="Times New Roman"/>
                  <w:sz w:val="16"/>
                  <w:szCs w:val="16"/>
                </w:rPr>
                <w:t xml:space="preserve"> this study</w:t>
              </w:r>
            </w:ins>
            <w:r w:rsidRPr="00BE3B21">
              <w:rPr>
                <w:rFonts w:eastAsia="Times New Roman"/>
                <w:sz w:val="16"/>
                <w:szCs w:val="16"/>
              </w:rPr>
              <w:t xml:space="preserve"> just collect</w:t>
            </w:r>
            <w:ins w:id="145" w:author="Evelyne" w:date="2020-05-02T15:08:00Z">
              <w:r w:rsidR="009040BB">
                <w:rPr>
                  <w:rFonts w:eastAsia="Times New Roman"/>
                  <w:sz w:val="16"/>
                  <w:szCs w:val="16"/>
                </w:rPr>
                <w:t>s</w:t>
              </w:r>
            </w:ins>
            <w:r w:rsidRPr="00BE3B21">
              <w:rPr>
                <w:rFonts w:eastAsia="Times New Roman"/>
                <w:sz w:val="16"/>
                <w:szCs w:val="16"/>
              </w:rPr>
              <w:t xml:space="preserve"> as much information as possible to build a catalog that contains a thorough analysis of approaches </w:t>
            </w:r>
            <w:r w:rsidR="007B0542" w:rsidRPr="00BE3B21">
              <w:rPr>
                <w:rFonts w:eastAsia="Times New Roman"/>
                <w:sz w:val="16"/>
                <w:szCs w:val="16"/>
              </w:rPr>
              <w:t xml:space="preserve">that use eye tracking with the </w:t>
            </w:r>
            <w:commentRangeStart w:id="146"/>
            <w:r w:rsidR="007B0542" w:rsidRPr="00BE3B21">
              <w:rPr>
                <w:rFonts w:eastAsia="Times New Roman"/>
                <w:sz w:val="16"/>
                <w:szCs w:val="16"/>
              </w:rPr>
              <w:t>intuition</w:t>
            </w:r>
            <w:commentRangeEnd w:id="146"/>
            <w:r w:rsidR="009040BB">
              <w:rPr>
                <w:rStyle w:val="Refdecomentrio"/>
                <w:rFonts w:eastAsia="Times New Roman"/>
                <w:lang w:val="pt-BR"/>
              </w:rPr>
              <w:commentReference w:id="146"/>
            </w:r>
            <w:r w:rsidR="007B0542" w:rsidRPr="00BE3B21">
              <w:rPr>
                <w:rFonts w:eastAsia="Times New Roman"/>
                <w:sz w:val="16"/>
                <w:szCs w:val="16"/>
              </w:rPr>
              <w:t xml:space="preserve"> of measuring how much a model of business process is understand</w:t>
            </w:r>
            <w:r w:rsidR="007B0542" w:rsidRPr="00BE3B21">
              <w:rPr>
                <w:rFonts w:eastAsia="Times New Roman"/>
                <w:sz w:val="16"/>
                <w:szCs w:val="16"/>
              </w:rPr>
              <w:t>a</w:t>
            </w:r>
            <w:r w:rsidR="007B0542" w:rsidRPr="00BE3B21">
              <w:rPr>
                <w:rFonts w:eastAsia="Times New Roman"/>
                <w:sz w:val="16"/>
                <w:szCs w:val="16"/>
              </w:rPr>
              <w:t>ble.</w:t>
            </w:r>
          </w:p>
        </w:tc>
      </w:tr>
      <w:tr w:rsidR="00494C7E" w:rsidRPr="0047177B" w:rsidTr="00BE3B21">
        <w:trPr>
          <w:jc w:val="center"/>
        </w:trPr>
        <w:tc>
          <w:tcPr>
            <w:tcW w:w="1863" w:type="dxa"/>
          </w:tcPr>
          <w:p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rsidR="00494C7E" w:rsidRPr="00BE3B21" w:rsidRDefault="000735BF" w:rsidP="00280192">
            <w:pPr>
              <w:pStyle w:val="Els-table-text"/>
              <w:jc w:val="both"/>
              <w:rPr>
                <w:rFonts w:eastAsia="Times New Roman"/>
                <w:sz w:val="16"/>
                <w:szCs w:val="16"/>
              </w:rPr>
              <w:pPrChange w:id="147" w:author="Evelyne" w:date="2020-05-02T15:20:00Z">
                <w:pPr>
                  <w:pStyle w:val="Els-table-text"/>
                </w:pPr>
              </w:pPrChange>
            </w:pPr>
            <w:r>
              <w:rPr>
                <w:rFonts w:eastAsia="Times New Roman"/>
                <w:sz w:val="16"/>
                <w:szCs w:val="16"/>
              </w:rPr>
              <w:t>R</w:t>
            </w:r>
            <w:r w:rsidR="00BE3B21" w:rsidRPr="00BE3B21">
              <w:rPr>
                <w:rFonts w:eastAsia="Times New Roman"/>
                <w:sz w:val="16"/>
                <w:szCs w:val="16"/>
              </w:rPr>
              <w:t>elat</w:t>
            </w:r>
            <w:ins w:id="148" w:author="Evelyne" w:date="2020-05-02T15:09:00Z">
              <w:r w:rsidR="009040BB">
                <w:rPr>
                  <w:rFonts w:eastAsia="Times New Roman"/>
                  <w:sz w:val="16"/>
                  <w:szCs w:val="16"/>
                </w:rPr>
                <w:t>i</w:t>
              </w:r>
            </w:ins>
            <w:ins w:id="149" w:author="Evelyne" w:date="2020-05-02T15:20:00Z">
              <w:r w:rsidR="00280192">
                <w:rPr>
                  <w:rFonts w:eastAsia="Times New Roman"/>
                  <w:sz w:val="16"/>
                  <w:szCs w:val="16"/>
                </w:rPr>
                <w:t>ng</w:t>
              </w:r>
            </w:ins>
            <w:del w:id="150" w:author="Evelyne" w:date="2020-05-02T15:09:00Z">
              <w:r w:rsidR="00BE3B21" w:rsidRPr="00BE3B21" w:rsidDel="009040BB">
                <w:rPr>
                  <w:rFonts w:eastAsia="Times New Roman"/>
                  <w:sz w:val="16"/>
                  <w:szCs w:val="16"/>
                </w:rPr>
                <w:delText>e</w:delText>
              </w:r>
            </w:del>
            <w:r w:rsidR="00BE3B21" w:rsidRPr="00BE3B21">
              <w:rPr>
                <w:rFonts w:eastAsia="Times New Roman"/>
                <w:sz w:val="16"/>
                <w:szCs w:val="16"/>
              </w:rPr>
              <w:t xml:space="preserve"> factors of interest to professionals, e</w:t>
            </w:r>
            <w:r>
              <w:rPr>
                <w:rFonts w:eastAsia="Times New Roman"/>
                <w:sz w:val="16"/>
                <w:szCs w:val="16"/>
              </w:rPr>
              <w:t>.</w:t>
            </w:r>
            <w:r w:rsidR="00BE3B21" w:rsidRPr="00BE3B21">
              <w:rPr>
                <w:rFonts w:eastAsia="Times New Roman"/>
                <w:sz w:val="16"/>
                <w:szCs w:val="16"/>
              </w:rPr>
              <w:t>g</w:t>
            </w:r>
            <w:r>
              <w:rPr>
                <w:rFonts w:eastAsia="Times New Roman"/>
                <w:sz w:val="16"/>
                <w:szCs w:val="16"/>
              </w:rPr>
              <w:t>.</w:t>
            </w:r>
            <w:r w:rsidR="00BE3B21" w:rsidRPr="00BE3B21">
              <w:rPr>
                <w:rFonts w:eastAsia="Times New Roman"/>
                <w:sz w:val="16"/>
                <w:szCs w:val="16"/>
              </w:rPr>
              <w:t xml:space="preserve">, the metrics used to analyze understanding, the notations used to map processes, when and where studies were published and which researchers are </w:t>
            </w:r>
            <w:r w:rsidR="00BE3B21" w:rsidRPr="00BE3B21">
              <w:rPr>
                <w:rFonts w:eastAsia="Times New Roman"/>
                <w:sz w:val="16"/>
                <w:szCs w:val="16"/>
              </w:rPr>
              <w:lastRenderedPageBreak/>
              <w:t>using eye-tracking to analyze model understanding of processes</w:t>
            </w:r>
            <w:r>
              <w:rPr>
                <w:rFonts w:eastAsia="Times New Roman"/>
                <w:sz w:val="16"/>
                <w:szCs w:val="16"/>
              </w:rPr>
              <w:t>.</w:t>
            </w:r>
          </w:p>
        </w:tc>
      </w:tr>
      <w:tr w:rsidR="00494C7E" w:rsidRPr="0047177B" w:rsidTr="00BE3B21">
        <w:trPr>
          <w:jc w:val="center"/>
        </w:trPr>
        <w:tc>
          <w:tcPr>
            <w:tcW w:w="1863" w:type="dxa"/>
            <w:tcBorders>
              <w:bottom w:val="double" w:sz="4" w:space="0" w:color="auto"/>
            </w:tcBorders>
          </w:tcPr>
          <w:p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lastRenderedPageBreak/>
              <w:t>C (context)</w:t>
            </w:r>
          </w:p>
        </w:tc>
        <w:tc>
          <w:tcPr>
            <w:tcW w:w="4516" w:type="dxa"/>
            <w:tcBorders>
              <w:bottom w:val="double" w:sz="4" w:space="0" w:color="auto"/>
            </w:tcBorders>
          </w:tcPr>
          <w:p w:rsidR="00494C7E" w:rsidRPr="00BC27C3" w:rsidRDefault="007B0542" w:rsidP="007B0542">
            <w:pPr>
              <w:pStyle w:val="Els-table-text"/>
              <w:rPr>
                <w:rFonts w:eastAsia="Times New Roman"/>
                <w:sz w:val="16"/>
                <w:szCs w:val="16"/>
              </w:rPr>
            </w:pPr>
            <w:r w:rsidRPr="000735BF">
              <w:rPr>
                <w:rFonts w:eastAsia="Times New Roman"/>
                <w:sz w:val="16"/>
                <w:szCs w:val="16"/>
              </w:rPr>
              <w:t>Works that highlight the scope of using eye-tracking to analyze the understanding of process models</w:t>
            </w:r>
            <w:r w:rsidR="000735BF">
              <w:rPr>
                <w:rFonts w:eastAsia="Times New Roman"/>
                <w:sz w:val="16"/>
                <w:szCs w:val="16"/>
              </w:rPr>
              <w:t>.</w:t>
            </w:r>
          </w:p>
        </w:tc>
      </w:tr>
    </w:tbl>
    <w:p w:rsidR="00494C7E" w:rsidRDefault="00AB71FD" w:rsidP="000735BF">
      <w:pPr>
        <w:spacing w:before="240"/>
        <w:rPr>
          <w:lang w:val="en-US"/>
        </w:rPr>
      </w:pPr>
      <w:r w:rsidRPr="00AB71FD">
        <w:rPr>
          <w:lang w:val="en-US"/>
        </w:rPr>
        <w:t xml:space="preserve">In summary, </w:t>
      </w:r>
      <w:ins w:id="151" w:author="Evelyne" w:date="2020-05-02T15:21:00Z">
        <w:r w:rsidR="009D3DCB">
          <w:rPr>
            <w:lang w:val="en-US"/>
          </w:rPr>
          <w:t xml:space="preserve">this piece’s </w:t>
        </w:r>
      </w:ins>
      <w:del w:id="152" w:author="Evelyne" w:date="2020-05-02T15:21:00Z">
        <w:r w:rsidRPr="00AB71FD" w:rsidDel="009D3DCB">
          <w:rPr>
            <w:lang w:val="en-US"/>
          </w:rPr>
          <w:delText xml:space="preserve">our </w:delText>
        </w:r>
      </w:del>
      <w:r w:rsidRPr="00AB71FD">
        <w:rPr>
          <w:lang w:val="en-US"/>
        </w:rPr>
        <w:t xml:space="preserve">goal is to identify the </w:t>
      </w:r>
      <w:r w:rsidR="00805066">
        <w:rPr>
          <w:lang w:val="en-US"/>
        </w:rPr>
        <w:t xml:space="preserve">quality attributes and </w:t>
      </w:r>
      <w:r w:rsidRPr="00AB71FD">
        <w:rPr>
          <w:lang w:val="en-US"/>
        </w:rPr>
        <w:t xml:space="preserve">factors </w:t>
      </w:r>
      <w:r w:rsidR="00805066">
        <w:rPr>
          <w:lang w:val="en-US"/>
        </w:rPr>
        <w:t xml:space="preserve">that are used </w:t>
      </w:r>
      <w:r w:rsidRPr="00AB71FD">
        <w:rPr>
          <w:lang w:val="en-US"/>
        </w:rPr>
        <w:t xml:space="preserve">by </w:t>
      </w:r>
      <w:r w:rsidR="00805066" w:rsidRPr="00AB71FD">
        <w:rPr>
          <w:lang w:val="en-US"/>
        </w:rPr>
        <w:t>eye</w:t>
      </w:r>
      <w:r w:rsidR="00805066">
        <w:rPr>
          <w:lang w:val="en-US"/>
        </w:rPr>
        <w:t>-</w:t>
      </w:r>
      <w:r w:rsidRPr="00AB71FD">
        <w:rPr>
          <w:lang w:val="en-US"/>
        </w:rPr>
        <w:t xml:space="preserve">tracking </w:t>
      </w:r>
      <w:ins w:id="153" w:author="Evelyne" w:date="2020-05-02T15:21:00Z">
        <w:r w:rsidR="009D3DCB">
          <w:rPr>
            <w:lang w:val="en-US"/>
          </w:rPr>
          <w:t xml:space="preserve">which </w:t>
        </w:r>
      </w:ins>
      <w:r w:rsidRPr="00AB71FD">
        <w:rPr>
          <w:lang w:val="en-US"/>
        </w:rPr>
        <w:t xml:space="preserve">can </w:t>
      </w:r>
      <w:ins w:id="154" w:author="Evelyne" w:date="2020-05-02T15:21:00Z">
        <w:r w:rsidR="009D3DCB">
          <w:rPr>
            <w:lang w:val="en-US"/>
          </w:rPr>
          <w:t>aid</w:t>
        </w:r>
      </w:ins>
      <w:del w:id="155" w:author="Evelyne" w:date="2020-05-02T15:21:00Z">
        <w:r w:rsidRPr="00AB71FD" w:rsidDel="009D3DCB">
          <w:rPr>
            <w:lang w:val="en-US"/>
          </w:rPr>
          <w:delText>help</w:delText>
        </w:r>
      </w:del>
      <w:r w:rsidRPr="00AB71FD">
        <w:rPr>
          <w:lang w:val="en-US"/>
        </w:rPr>
        <w:t xml:space="preserve"> in understanding models</w:t>
      </w:r>
      <w:r w:rsidR="00494C7E" w:rsidRPr="00494C7E">
        <w:rPr>
          <w:lang w:val="en-US"/>
        </w:rPr>
        <w:t>.</w:t>
      </w:r>
      <w:del w:id="156" w:author="Evelyne" w:date="2020-05-02T15:22:00Z">
        <w:r w:rsidR="00494C7E" w:rsidRPr="00494C7E" w:rsidDel="009D3DCB">
          <w:rPr>
            <w:lang w:val="en-US"/>
          </w:rPr>
          <w:delText xml:space="preserve"> </w:delText>
        </w:r>
      </w:del>
      <w:del w:id="157" w:author="Evelyne" w:date="2020-05-02T15:21:00Z">
        <w:r w:rsidR="00805066" w:rsidDel="009D3DCB">
          <w:rPr>
            <w:lang w:val="en-US"/>
          </w:rPr>
          <w:delText>We</w:delText>
        </w:r>
      </w:del>
      <w:r w:rsidR="00805066">
        <w:rPr>
          <w:lang w:val="en-US"/>
        </w:rPr>
        <w:t xml:space="preserve"> </w:t>
      </w:r>
      <w:del w:id="158" w:author="Evelyne" w:date="2020-05-02T15:22:00Z">
        <w:r w:rsidR="00805066" w:rsidDel="009D3DCB">
          <w:rPr>
            <w:lang w:val="en-US"/>
          </w:rPr>
          <w:delText>h</w:delText>
        </w:r>
      </w:del>
      <w:ins w:id="159" w:author="Evelyne" w:date="2020-05-02T15:22:00Z">
        <w:r w:rsidR="009D3DCB">
          <w:rPr>
            <w:lang w:val="en-US"/>
          </w:rPr>
          <w:t>H</w:t>
        </w:r>
      </w:ins>
      <w:r w:rsidR="00805066">
        <w:rPr>
          <w:lang w:val="en-US"/>
        </w:rPr>
        <w:t xml:space="preserve">ope </w:t>
      </w:r>
      <w:ins w:id="160" w:author="Evelyne" w:date="2020-05-02T15:22:00Z">
        <w:r w:rsidR="009D3DCB">
          <w:rPr>
            <w:lang w:val="en-US"/>
          </w:rPr>
          <w:t xml:space="preserve">fully </w:t>
        </w:r>
      </w:ins>
      <w:del w:id="161" w:author="Evelyne" w:date="2020-05-02T15:22:00Z">
        <w:r w:rsidR="00805066" w:rsidDel="009D3DCB">
          <w:rPr>
            <w:lang w:val="en-US"/>
          </w:rPr>
          <w:delText xml:space="preserve">that </w:delText>
        </w:r>
      </w:del>
      <w:r w:rsidR="00805066">
        <w:rPr>
          <w:lang w:val="en-US"/>
        </w:rPr>
        <w:t xml:space="preserve">future research can use our findings to </w:t>
      </w:r>
      <w:r w:rsidRPr="00AB71FD">
        <w:rPr>
          <w:lang w:val="en-US"/>
        </w:rPr>
        <w:t xml:space="preserve">help business designers </w:t>
      </w:r>
      <w:r w:rsidR="00805066">
        <w:rPr>
          <w:lang w:val="en-US"/>
        </w:rPr>
        <w:t xml:space="preserve">build their business </w:t>
      </w:r>
      <w:r w:rsidRPr="00AB71FD">
        <w:rPr>
          <w:lang w:val="en-US"/>
        </w:rPr>
        <w:t>process model</w:t>
      </w:r>
      <w:r w:rsidR="00805066">
        <w:rPr>
          <w:lang w:val="en-US"/>
        </w:rPr>
        <w:t>s</w:t>
      </w:r>
      <w:r w:rsidRPr="00AB71FD">
        <w:rPr>
          <w:lang w:val="en-US"/>
        </w:rPr>
        <w:t xml:space="preserve">. </w:t>
      </w:r>
      <w:r w:rsidR="0096142D">
        <w:rPr>
          <w:lang w:val="en-US"/>
        </w:rPr>
        <w:t>Thus,</w:t>
      </w:r>
      <w:r w:rsidR="00805066">
        <w:rPr>
          <w:lang w:val="en-US"/>
        </w:rPr>
        <w:t xml:space="preserve"> a</w:t>
      </w:r>
      <w:r w:rsidRPr="00AB71FD">
        <w:rPr>
          <w:lang w:val="en-US"/>
        </w:rPr>
        <w:t>llowing the construction of more intuitive process models for all rea</w:t>
      </w:r>
      <w:r w:rsidRPr="00AB71FD">
        <w:rPr>
          <w:lang w:val="en-US"/>
        </w:rPr>
        <w:t>d</w:t>
      </w:r>
      <w:r w:rsidRPr="00AB71FD">
        <w:rPr>
          <w:lang w:val="en-US"/>
        </w:rPr>
        <w:t>ers</w:t>
      </w:r>
      <w:r w:rsidR="00494C7E" w:rsidRPr="00494C7E">
        <w:rPr>
          <w:lang w:val="en-US"/>
        </w:rPr>
        <w:t xml:space="preserve">. Hence, the research questions defined </w:t>
      </w:r>
      <w:ins w:id="162" w:author="Evelyne" w:date="2020-05-02T15:22:00Z">
        <w:r w:rsidR="009D3DCB">
          <w:rPr>
            <w:lang w:val="en-US"/>
          </w:rPr>
          <w:t>in</w:t>
        </w:r>
      </w:ins>
      <w:del w:id="163" w:author="Evelyne" w:date="2020-05-02T15:22:00Z">
        <w:r w:rsidR="00494C7E" w:rsidRPr="00494C7E" w:rsidDel="009D3DCB">
          <w:rPr>
            <w:lang w:val="en-US"/>
          </w:rPr>
          <w:delText>to</w:delText>
        </w:r>
      </w:del>
      <w:r w:rsidR="00494C7E" w:rsidRPr="00494C7E">
        <w:rPr>
          <w:lang w:val="en-US"/>
        </w:rPr>
        <w:t xml:space="preserve"> this SLR were:</w:t>
      </w:r>
    </w:p>
    <w:p w:rsidR="00FF12CA" w:rsidRPr="00BE3B21" w:rsidRDefault="00FF12CA" w:rsidP="00F6701C">
      <w:pPr>
        <w:pStyle w:val="PargrafodaLista"/>
        <w:numPr>
          <w:ilvl w:val="0"/>
          <w:numId w:val="11"/>
        </w:numPr>
        <w:rPr>
          <w:lang w:val="en-US"/>
        </w:rPr>
      </w:pPr>
      <w:r w:rsidRPr="00BE3B21">
        <w:rPr>
          <w:lang w:val="en-US"/>
        </w:rPr>
        <w:t>RQ1: Is eye-tracking technology being used in the analysis of the understan</w:t>
      </w:r>
      <w:r w:rsidRPr="00BE3B21">
        <w:rPr>
          <w:lang w:val="en-US"/>
        </w:rPr>
        <w:t>d</w:t>
      </w:r>
      <w:r w:rsidRPr="00BE3B21">
        <w:rPr>
          <w:lang w:val="en-US"/>
        </w:rPr>
        <w:t>ing of business process models?</w:t>
      </w:r>
    </w:p>
    <w:p w:rsidR="00FF12CA" w:rsidRPr="00BE3B21" w:rsidRDefault="00FF12CA" w:rsidP="00F6701C">
      <w:pPr>
        <w:pStyle w:val="PargrafodaLista"/>
        <w:numPr>
          <w:ilvl w:val="0"/>
          <w:numId w:val="11"/>
        </w:numPr>
        <w:rPr>
          <w:lang w:val="en-US"/>
        </w:rPr>
      </w:pPr>
      <w:r w:rsidRPr="00BE3B21">
        <w:rPr>
          <w:lang w:val="en-US"/>
        </w:rPr>
        <w:t>RQ2: What metrics are used to measure the visual comprehension of eye-tracking business process models?</w:t>
      </w:r>
    </w:p>
    <w:p w:rsidR="00FF12CA" w:rsidRPr="00BE3B21" w:rsidRDefault="00FF12CA" w:rsidP="00F6701C">
      <w:pPr>
        <w:pStyle w:val="PargrafodaLista"/>
        <w:numPr>
          <w:ilvl w:val="0"/>
          <w:numId w:val="11"/>
        </w:numPr>
        <w:rPr>
          <w:lang w:val="en-US"/>
        </w:rPr>
      </w:pPr>
      <w:r w:rsidRPr="00BE3B21">
        <w:rPr>
          <w:lang w:val="en-US"/>
        </w:rPr>
        <w:t>RQ3: Which business process model notations are evaluated in the studies?</w:t>
      </w:r>
    </w:p>
    <w:p w:rsidR="00FF12CA" w:rsidRPr="00BE3B21" w:rsidRDefault="00FF12CA" w:rsidP="00F6701C">
      <w:pPr>
        <w:pStyle w:val="PargrafodaLista"/>
        <w:numPr>
          <w:ilvl w:val="0"/>
          <w:numId w:val="11"/>
        </w:numPr>
        <w:rPr>
          <w:lang w:val="en-US"/>
        </w:rPr>
      </w:pPr>
      <w:r w:rsidRPr="00BE3B21">
        <w:rPr>
          <w:lang w:val="en-US"/>
        </w:rPr>
        <w:t>RQ4: What contributions have been reported about the application of the eye-tracker device to evaluate the understanding of the process models?</w:t>
      </w:r>
    </w:p>
    <w:p w:rsidR="00FF12CA" w:rsidRPr="00BE3B21" w:rsidRDefault="00FF12CA" w:rsidP="00F6701C">
      <w:pPr>
        <w:pStyle w:val="PargrafodaLista"/>
        <w:numPr>
          <w:ilvl w:val="0"/>
          <w:numId w:val="11"/>
        </w:numPr>
        <w:rPr>
          <w:lang w:val="en-US"/>
        </w:rPr>
      </w:pPr>
      <w:r w:rsidRPr="00BE3B21">
        <w:rPr>
          <w:lang w:val="en-US"/>
        </w:rPr>
        <w:t xml:space="preserve">RQ5: </w:t>
      </w:r>
      <w:r w:rsidR="000735BF" w:rsidRPr="004F63A2">
        <w:rPr>
          <w:lang w:val="en-US"/>
        </w:rPr>
        <w:t>What is the profile of the subjects who used the eye</w:t>
      </w:r>
      <w:r w:rsidR="007B0542" w:rsidRPr="004F63A2">
        <w:rPr>
          <w:lang w:val="en-US"/>
        </w:rPr>
        <w:t>-</w:t>
      </w:r>
      <w:r w:rsidR="000735BF" w:rsidRPr="004F63A2">
        <w:rPr>
          <w:lang w:val="en-US"/>
        </w:rPr>
        <w:t>tracking device to evaluate understanding in process models?</w:t>
      </w:r>
    </w:p>
    <w:p w:rsidR="006E6B57" w:rsidRPr="00811C38" w:rsidRDefault="00811C38" w:rsidP="006E6B57">
      <w:pPr>
        <w:pStyle w:val="heading2"/>
        <w:numPr>
          <w:ilvl w:val="2"/>
          <w:numId w:val="7"/>
        </w:numPr>
        <w:rPr>
          <w:lang w:val="en-US"/>
        </w:rPr>
      </w:pPr>
      <w:r w:rsidRPr="00811C38">
        <w:rPr>
          <w:lang w:val="en-US"/>
        </w:rPr>
        <w:t xml:space="preserve">(A.1.2) </w:t>
      </w:r>
      <w:r w:rsidR="006E6B57" w:rsidRPr="00811C38">
        <w:rPr>
          <w:lang w:val="en-US"/>
        </w:rPr>
        <w:t xml:space="preserve">Define </w:t>
      </w:r>
      <w:commentRangeStart w:id="164"/>
      <w:r w:rsidR="006E6B57" w:rsidRPr="00811C38">
        <w:rPr>
          <w:lang w:val="en-US"/>
        </w:rPr>
        <w:t>Search</w:t>
      </w:r>
      <w:commentRangeEnd w:id="164"/>
      <w:r w:rsidR="00551DF9">
        <w:rPr>
          <w:rStyle w:val="Refdecomentrio"/>
          <w:b w:val="0"/>
        </w:rPr>
        <w:commentReference w:id="164"/>
      </w:r>
      <w:r w:rsidR="006E6B57" w:rsidRPr="00811C38">
        <w:rPr>
          <w:lang w:val="en-US"/>
        </w:rPr>
        <w:t xml:space="preserve"> Sources</w:t>
      </w:r>
    </w:p>
    <w:p w:rsidR="003B48FD" w:rsidRPr="003B48FD" w:rsidRDefault="003B48FD" w:rsidP="003B48FD">
      <w:pPr>
        <w:rPr>
          <w:lang w:val="en-US"/>
        </w:rPr>
      </w:pPr>
      <w:r w:rsidRPr="003B48FD">
        <w:rPr>
          <w:lang w:val="en-US"/>
        </w:rPr>
        <w:t xml:space="preserve">The objective of this activity is to identify sources to perform searches, as well as the kind of search that should be performed. The search can be automatic in digital libraries, where the results are collected through a search query execution, or manual, </w:t>
      </w:r>
      <w:r w:rsidR="007B0542" w:rsidRPr="003B48FD">
        <w:rPr>
          <w:lang w:val="en-US"/>
        </w:rPr>
        <w:t>where the results are collected manually in the selected conferences and journals d</w:t>
      </w:r>
      <w:r w:rsidR="007B0542" w:rsidRPr="003B48FD">
        <w:rPr>
          <w:lang w:val="en-US"/>
        </w:rPr>
        <w:t>a</w:t>
      </w:r>
      <w:r w:rsidR="007B0542" w:rsidRPr="003B48FD">
        <w:rPr>
          <w:lang w:val="en-US"/>
        </w:rPr>
        <w:t>t</w:t>
      </w:r>
      <w:r w:rsidRPr="003B48FD">
        <w:rPr>
          <w:lang w:val="en-US"/>
        </w:rPr>
        <w:t xml:space="preserve">abases. Typically, both alternatives are selected, </w:t>
      </w:r>
      <w:commentRangeStart w:id="165"/>
      <w:r w:rsidRPr="003B48FD">
        <w:rPr>
          <w:lang w:val="en-US"/>
        </w:rPr>
        <w:t>and we did no different</w:t>
      </w:r>
      <w:commentRangeEnd w:id="165"/>
      <w:r w:rsidR="00551DF9">
        <w:rPr>
          <w:rStyle w:val="Refdecomentrio"/>
        </w:rPr>
        <w:commentReference w:id="165"/>
      </w:r>
      <w:r w:rsidRPr="003B48FD">
        <w:rPr>
          <w:lang w:val="en-US"/>
        </w:rPr>
        <w:t>. The digital libraries sources selected for this study were:</w:t>
      </w:r>
    </w:p>
    <w:p w:rsidR="001161F2" w:rsidRDefault="001161F2" w:rsidP="00F6701C">
      <w:pPr>
        <w:pStyle w:val="PargrafodaLista"/>
        <w:numPr>
          <w:ilvl w:val="0"/>
          <w:numId w:val="12"/>
        </w:numPr>
        <w:rPr>
          <w:lang w:val="en-US"/>
        </w:rPr>
      </w:pPr>
      <w:r w:rsidRPr="001161F2">
        <w:rPr>
          <w:lang w:val="en-US"/>
        </w:rPr>
        <w:t>Web of Science</w:t>
      </w:r>
      <w:r w:rsidR="00174294">
        <w:rPr>
          <w:lang w:val="en-US"/>
        </w:rPr>
        <w:t>;</w:t>
      </w:r>
    </w:p>
    <w:p w:rsidR="003B48FD" w:rsidRPr="003B48FD" w:rsidRDefault="003B48FD" w:rsidP="00F6701C">
      <w:pPr>
        <w:pStyle w:val="PargrafodaLista"/>
        <w:numPr>
          <w:ilvl w:val="0"/>
          <w:numId w:val="12"/>
        </w:numPr>
        <w:rPr>
          <w:lang w:val="en-US"/>
        </w:rPr>
      </w:pPr>
      <w:r w:rsidRPr="003B48FD">
        <w:rPr>
          <w:lang w:val="en-US"/>
        </w:rPr>
        <w:t>ACM Digital library;</w:t>
      </w:r>
    </w:p>
    <w:p w:rsidR="003B48FD" w:rsidRPr="003B48FD" w:rsidRDefault="003B48FD" w:rsidP="00F6701C">
      <w:pPr>
        <w:pStyle w:val="PargrafodaLista"/>
        <w:numPr>
          <w:ilvl w:val="0"/>
          <w:numId w:val="12"/>
        </w:numPr>
        <w:rPr>
          <w:lang w:val="en-US"/>
        </w:rPr>
      </w:pPr>
      <w:r w:rsidRPr="003B48FD">
        <w:rPr>
          <w:lang w:val="en-US"/>
        </w:rPr>
        <w:t>I</w:t>
      </w:r>
      <w:r w:rsidR="00BA7F16">
        <w:rPr>
          <w:lang w:val="en-US"/>
        </w:rPr>
        <w:t>E</w:t>
      </w:r>
      <w:r w:rsidRPr="003B48FD">
        <w:rPr>
          <w:lang w:val="en-US"/>
        </w:rPr>
        <w:t>EEExplore;</w:t>
      </w:r>
    </w:p>
    <w:p w:rsidR="003B48FD" w:rsidRPr="003B48FD" w:rsidRDefault="003B48FD" w:rsidP="00F6701C">
      <w:pPr>
        <w:pStyle w:val="PargrafodaLista"/>
        <w:numPr>
          <w:ilvl w:val="0"/>
          <w:numId w:val="12"/>
        </w:numPr>
        <w:rPr>
          <w:lang w:val="en-US"/>
        </w:rPr>
      </w:pPr>
      <w:r w:rsidRPr="003B48FD">
        <w:rPr>
          <w:lang w:val="en-US"/>
        </w:rPr>
        <w:t>Science Direct (Elsevier);</w:t>
      </w:r>
    </w:p>
    <w:p w:rsidR="003B48FD" w:rsidRPr="00C17FD6" w:rsidRDefault="003B48FD" w:rsidP="00F6701C">
      <w:pPr>
        <w:pStyle w:val="PargrafodaLista"/>
        <w:numPr>
          <w:ilvl w:val="0"/>
          <w:numId w:val="12"/>
        </w:numPr>
        <w:rPr>
          <w:lang w:val="en-US"/>
        </w:rPr>
      </w:pPr>
      <w:r w:rsidRPr="00C17FD6">
        <w:rPr>
          <w:lang w:val="en-US"/>
        </w:rPr>
        <w:t>Scopus;</w:t>
      </w:r>
    </w:p>
    <w:p w:rsidR="003B48FD" w:rsidRPr="00CF0E23" w:rsidRDefault="003B48FD" w:rsidP="00F6701C">
      <w:pPr>
        <w:pStyle w:val="PargrafodaLista"/>
        <w:numPr>
          <w:ilvl w:val="0"/>
          <w:numId w:val="12"/>
        </w:numPr>
        <w:rPr>
          <w:lang w:val="en-US"/>
        </w:rPr>
      </w:pPr>
      <w:r w:rsidRPr="00CF0E23">
        <w:rPr>
          <w:lang w:val="en-US"/>
        </w:rPr>
        <w:t>Springer Link;</w:t>
      </w:r>
    </w:p>
    <w:p w:rsidR="003B48FD" w:rsidRPr="00CF0E23" w:rsidRDefault="003B48FD" w:rsidP="00F6701C">
      <w:pPr>
        <w:pStyle w:val="PargrafodaLista"/>
        <w:numPr>
          <w:ilvl w:val="0"/>
          <w:numId w:val="12"/>
        </w:numPr>
        <w:rPr>
          <w:lang w:val="en-US"/>
        </w:rPr>
      </w:pPr>
      <w:r w:rsidRPr="00CF0E23">
        <w:rPr>
          <w:lang w:val="en-US"/>
        </w:rPr>
        <w:t>Engineering Village.</w:t>
      </w:r>
    </w:p>
    <w:p w:rsidR="003B48FD" w:rsidRPr="003B48FD" w:rsidRDefault="003B48FD" w:rsidP="003B48FD">
      <w:pPr>
        <w:rPr>
          <w:lang w:val="en-US"/>
        </w:rPr>
      </w:pPr>
      <w:r w:rsidRPr="003B48FD">
        <w:rPr>
          <w:lang w:val="en-US"/>
        </w:rPr>
        <w:t>The manual searches included conferences and journals related to business process. In both cases, DBLP and Google Scholar were used to support the searches with add</w:t>
      </w:r>
      <w:r w:rsidRPr="003B48FD">
        <w:rPr>
          <w:lang w:val="en-US"/>
        </w:rPr>
        <w:t>i</w:t>
      </w:r>
      <w:r w:rsidRPr="003B48FD">
        <w:rPr>
          <w:lang w:val="en-US"/>
        </w:rPr>
        <w:t xml:space="preserve">tional information on each </w:t>
      </w:r>
      <w:r w:rsidR="00660600" w:rsidRPr="003B48FD">
        <w:rPr>
          <w:lang w:val="en-US"/>
        </w:rPr>
        <w:t>paper, such as number of citations and author information</w:t>
      </w:r>
      <w:r w:rsidRPr="003B48FD">
        <w:rPr>
          <w:lang w:val="en-US"/>
        </w:rPr>
        <w:t>.</w:t>
      </w:r>
    </w:p>
    <w:p w:rsidR="00494C7E" w:rsidRDefault="003B48FD" w:rsidP="003B48FD">
      <w:pPr>
        <w:rPr>
          <w:lang w:val="en-US"/>
        </w:rPr>
      </w:pPr>
      <w:r w:rsidRPr="003B48FD">
        <w:rPr>
          <w:lang w:val="en-US"/>
        </w:rPr>
        <w:t xml:space="preserve">No restriction of date period was applied during the search in the specified sources, as </w:t>
      </w:r>
      <w:ins w:id="166" w:author="Evelyne" w:date="2020-05-02T16:49:00Z">
        <w:r w:rsidR="00551DF9">
          <w:rPr>
            <w:lang w:val="en-US"/>
          </w:rPr>
          <w:t>the wish was not</w:t>
        </w:r>
      </w:ins>
      <w:del w:id="167" w:author="Evelyne" w:date="2020-05-02T16:49:00Z">
        <w:r w:rsidRPr="003B48FD" w:rsidDel="00551DF9">
          <w:rPr>
            <w:lang w:val="en-US"/>
          </w:rPr>
          <w:delText>we did not want</w:delText>
        </w:r>
      </w:del>
      <w:r w:rsidRPr="003B48FD">
        <w:rPr>
          <w:lang w:val="en-US"/>
        </w:rPr>
        <w:t xml:space="preserve"> to risk ignoring useful information that would limit the </w:t>
      </w:r>
      <w:ins w:id="168" w:author="Evelyne" w:date="2020-05-02T16:49:00Z">
        <w:r w:rsidR="00551DF9">
          <w:rPr>
            <w:lang w:val="en-US"/>
          </w:rPr>
          <w:t>fi</w:t>
        </w:r>
        <w:r w:rsidR="00551DF9">
          <w:rPr>
            <w:lang w:val="en-US"/>
          </w:rPr>
          <w:t>d</w:t>
        </w:r>
        <w:r w:rsidR="00551DF9">
          <w:rPr>
            <w:lang w:val="en-US"/>
          </w:rPr>
          <w:t xml:space="preserve">ings’ </w:t>
        </w:r>
      </w:ins>
      <w:r w:rsidRPr="003B48FD">
        <w:rPr>
          <w:lang w:val="en-US"/>
        </w:rPr>
        <w:t xml:space="preserve">value </w:t>
      </w:r>
      <w:del w:id="169" w:author="Evelyne" w:date="2020-05-02T16:49:00Z">
        <w:r w:rsidRPr="003B48FD" w:rsidDel="00551DF9">
          <w:rPr>
            <w:lang w:val="en-US"/>
          </w:rPr>
          <w:delText>of our findings</w:delText>
        </w:r>
      </w:del>
      <w:r w:rsidRPr="003B48FD">
        <w:rPr>
          <w:lang w:val="en-US"/>
        </w:rPr>
        <w:t>.</w:t>
      </w:r>
    </w:p>
    <w:p w:rsidR="00C17FD6" w:rsidRPr="00811C38" w:rsidRDefault="00811C38" w:rsidP="00C17FD6">
      <w:pPr>
        <w:pStyle w:val="heading2"/>
        <w:numPr>
          <w:ilvl w:val="2"/>
          <w:numId w:val="7"/>
        </w:numPr>
        <w:rPr>
          <w:lang w:val="en-US"/>
        </w:rPr>
      </w:pPr>
      <w:r w:rsidRPr="00811C38">
        <w:rPr>
          <w:lang w:val="en-US"/>
        </w:rPr>
        <w:t xml:space="preserve">(A.1.3) </w:t>
      </w:r>
      <w:r w:rsidR="00C17FD6" w:rsidRPr="00811C38">
        <w:rPr>
          <w:lang w:val="en-US"/>
        </w:rPr>
        <w:t>Define Search Queries</w:t>
      </w:r>
    </w:p>
    <w:p w:rsidR="00C17FD6" w:rsidRDefault="00C17FD6" w:rsidP="00C17FD6">
      <w:pPr>
        <w:ind w:firstLine="0"/>
        <w:rPr>
          <w:lang w:val="en-US"/>
        </w:rPr>
      </w:pPr>
      <w:r w:rsidRPr="00C17FD6">
        <w:rPr>
          <w:lang w:val="en-US"/>
        </w:rPr>
        <w:t>The objective of this activity is to define keywords and Boolean expressions to pe</w:t>
      </w:r>
      <w:r w:rsidRPr="00C17FD6">
        <w:rPr>
          <w:lang w:val="en-US"/>
        </w:rPr>
        <w:t>r</w:t>
      </w:r>
      <w:r w:rsidRPr="00C17FD6">
        <w:rPr>
          <w:lang w:val="en-US"/>
        </w:rPr>
        <w:t>form automatic searches in digital libraries.</w:t>
      </w:r>
      <w:ins w:id="170" w:author="Evelyne" w:date="2020-05-02T16:51:00Z">
        <w:r w:rsidR="00551DF9">
          <w:rPr>
            <w:lang w:val="en-US"/>
          </w:rPr>
          <w:t xml:space="preserve"> The </w:t>
        </w:r>
      </w:ins>
      <w:del w:id="171" w:author="Evelyne" w:date="2020-05-02T16:51:00Z">
        <w:r w:rsidRPr="00C17FD6" w:rsidDel="00551DF9">
          <w:rPr>
            <w:lang w:val="en-US"/>
          </w:rPr>
          <w:delText>F</w:delText>
        </w:r>
      </w:del>
      <w:ins w:id="172" w:author="Evelyne" w:date="2020-05-02T16:51:00Z">
        <w:r w:rsidR="00551DF9">
          <w:rPr>
            <w:lang w:val="en-US"/>
          </w:rPr>
          <w:t>f</w:t>
        </w:r>
      </w:ins>
      <w:r w:rsidRPr="00C17FD6">
        <w:rPr>
          <w:lang w:val="en-US"/>
        </w:rPr>
        <w:t>irst step to define the search qu</w:t>
      </w:r>
      <w:r w:rsidRPr="00C17FD6">
        <w:rPr>
          <w:lang w:val="en-US"/>
        </w:rPr>
        <w:t>e</w:t>
      </w:r>
      <w:r w:rsidRPr="00C17FD6">
        <w:rPr>
          <w:lang w:val="en-US"/>
        </w:rPr>
        <w:lastRenderedPageBreak/>
        <w:t>ries was the identification of keywords. The list of keywords was based on a prelim</w:t>
      </w:r>
      <w:r w:rsidRPr="00C17FD6">
        <w:rPr>
          <w:lang w:val="en-US"/>
        </w:rPr>
        <w:t>i</w:t>
      </w:r>
      <w:r w:rsidRPr="00C17FD6">
        <w:rPr>
          <w:lang w:val="en-US"/>
        </w:rPr>
        <w:t xml:space="preserve">nary ad-hoc search, </w:t>
      </w:r>
      <w:del w:id="173" w:author="Evelyne" w:date="2020-05-02T16:53:00Z">
        <w:r w:rsidRPr="00C17FD6" w:rsidDel="00763363">
          <w:rPr>
            <w:lang w:val="en-US"/>
          </w:rPr>
          <w:delText>so to</w:delText>
        </w:r>
      </w:del>
      <w:ins w:id="174" w:author="Evelyne" w:date="2020-05-02T16:53:00Z">
        <w:r w:rsidR="00763363">
          <w:rPr>
            <w:lang w:val="en-US"/>
          </w:rPr>
          <w:t xml:space="preserve"> with the purpose of </w:t>
        </w:r>
      </w:ins>
      <w:del w:id="175" w:author="Evelyne" w:date="2020-05-02T16:53:00Z">
        <w:r w:rsidRPr="00C17FD6" w:rsidDel="00763363">
          <w:rPr>
            <w:lang w:val="en-US"/>
          </w:rPr>
          <w:delText xml:space="preserve"> </w:delText>
        </w:r>
      </w:del>
      <w:r w:rsidRPr="00C17FD6">
        <w:rPr>
          <w:lang w:val="en-US"/>
        </w:rPr>
        <w:t>guarantee</w:t>
      </w:r>
      <w:ins w:id="176" w:author="Evelyne" w:date="2020-05-02T16:54:00Z">
        <w:r w:rsidR="00763363">
          <w:rPr>
            <w:lang w:val="en-US"/>
          </w:rPr>
          <w:t>ing</w:t>
        </w:r>
      </w:ins>
      <w:r w:rsidRPr="00C17FD6">
        <w:rPr>
          <w:lang w:val="en-US"/>
        </w:rPr>
        <w:t xml:space="preserve"> that relevant terms would not be omitted from the very beginning. </w:t>
      </w:r>
      <w:fldSimple w:instr=" REF _Ref36196114 \h  \* MERGEFORMAT ">
        <w:r w:rsidR="006034F8" w:rsidRPr="006034F8">
          <w:rPr>
            <w:lang w:val="en-US"/>
          </w:rPr>
          <w:t>Table 2</w:t>
        </w:r>
      </w:fldSimple>
      <w:ins w:id="177" w:author="Evelyne" w:date="2020-05-02T16:54:00Z">
        <w:r w:rsidR="00763363" w:rsidRPr="00763363">
          <w:t xml:space="preserve"> </w:t>
        </w:r>
      </w:ins>
      <w:r w:rsidRPr="00C17FD6">
        <w:rPr>
          <w:lang w:val="en-US"/>
        </w:rPr>
        <w:t>shows the keywords used in the final qu</w:t>
      </w:r>
      <w:r w:rsidRPr="00C17FD6">
        <w:rPr>
          <w:lang w:val="en-US"/>
        </w:rPr>
        <w:t>e</w:t>
      </w:r>
      <w:r w:rsidRPr="00C17FD6">
        <w:rPr>
          <w:lang w:val="en-US"/>
        </w:rPr>
        <w:t>ries, already grouped with Boolean operators.</w:t>
      </w:r>
    </w:p>
    <w:p w:rsidR="00CF0E23" w:rsidRPr="00F001B7" w:rsidRDefault="006034F8" w:rsidP="00CF0E23">
      <w:pPr>
        <w:pStyle w:val="TableTitle"/>
        <w:rPr>
          <w:smallCaps w:val="0"/>
          <w:sz w:val="20"/>
          <w:szCs w:val="20"/>
        </w:rPr>
      </w:pPr>
      <w:bookmarkStart w:id="178" w:name="_Ref36196114"/>
      <w:r w:rsidRPr="006034F8">
        <w:rPr>
          <w:b/>
          <w:bCs/>
          <w:smallCaps w:val="0"/>
          <w:sz w:val="20"/>
          <w:szCs w:val="20"/>
        </w:rPr>
        <w:t xml:space="preserve">Table </w:t>
      </w:r>
      <w:r w:rsidR="0031114A" w:rsidRPr="006034F8">
        <w:rPr>
          <w:b/>
          <w:bCs/>
          <w:smallCaps w:val="0"/>
          <w:sz w:val="20"/>
          <w:szCs w:val="20"/>
        </w:rPr>
        <w:fldChar w:fldCharType="begin"/>
      </w:r>
      <w:r w:rsidRPr="006034F8">
        <w:rPr>
          <w:b/>
          <w:bCs/>
          <w:smallCaps w:val="0"/>
          <w:sz w:val="20"/>
          <w:szCs w:val="20"/>
        </w:rPr>
        <w:instrText xml:space="preserve"> SEQ Table \* ARABIC </w:instrText>
      </w:r>
      <w:r w:rsidR="0031114A" w:rsidRPr="006034F8">
        <w:rPr>
          <w:b/>
          <w:bCs/>
          <w:smallCaps w:val="0"/>
          <w:sz w:val="20"/>
          <w:szCs w:val="20"/>
        </w:rPr>
        <w:fldChar w:fldCharType="separate"/>
      </w:r>
      <w:r w:rsidRPr="006034F8">
        <w:rPr>
          <w:b/>
          <w:bCs/>
          <w:smallCaps w:val="0"/>
          <w:sz w:val="20"/>
          <w:szCs w:val="20"/>
        </w:rPr>
        <w:t>2</w:t>
      </w:r>
      <w:r w:rsidR="0031114A" w:rsidRPr="006034F8">
        <w:rPr>
          <w:b/>
          <w:bCs/>
          <w:smallCaps w:val="0"/>
          <w:sz w:val="20"/>
          <w:szCs w:val="20"/>
        </w:rPr>
        <w:fldChar w:fldCharType="end"/>
      </w:r>
      <w:bookmarkEnd w:id="178"/>
      <w:r w:rsidR="00F001B7" w:rsidRPr="006034F8">
        <w:rPr>
          <w:b/>
          <w:bCs/>
          <w:smallCaps w:val="0"/>
          <w:sz w:val="20"/>
          <w:szCs w:val="20"/>
        </w:rPr>
        <w:t>.</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commentRangeStart w:id="179"/>
      <w:r w:rsidR="00A51301">
        <w:rPr>
          <w:smallCaps w:val="0"/>
          <w:sz w:val="20"/>
          <w:szCs w:val="20"/>
        </w:rPr>
        <w:t>’</w:t>
      </w:r>
      <w:commentRangeEnd w:id="179"/>
      <w:r w:rsidR="00763363">
        <w:rPr>
          <w:rStyle w:val="Refdecomentrio"/>
          <w:smallCaps w:val="0"/>
          <w:lang w:val="pt-BR"/>
        </w:rPr>
        <w:commentReference w:id="179"/>
      </w:r>
    </w:p>
    <w:tbl>
      <w:tblPr>
        <w:tblW w:w="6663" w:type="dxa"/>
        <w:jc w:val="center"/>
        <w:tblLook w:val="01E0"/>
      </w:tblPr>
      <w:tblGrid>
        <w:gridCol w:w="1655"/>
        <w:gridCol w:w="5008"/>
      </w:tblGrid>
      <w:tr w:rsidR="00CF0E23" w:rsidRPr="00DB220A" w:rsidTr="001161F2">
        <w:trPr>
          <w:jc w:val="center"/>
        </w:trPr>
        <w:tc>
          <w:tcPr>
            <w:tcW w:w="1655" w:type="dxa"/>
            <w:tcBorders>
              <w:top w:val="double" w:sz="4" w:space="0" w:color="auto"/>
              <w:bottom w:val="double" w:sz="4" w:space="0" w:color="auto"/>
            </w:tcBorders>
          </w:tcPr>
          <w:p w:rsidR="00CF0E23" w:rsidRPr="005D074F" w:rsidRDefault="00CF0E23" w:rsidP="00CF0E23">
            <w:pPr>
              <w:ind w:firstLine="0"/>
              <w:rPr>
                <w:sz w:val="16"/>
                <w:szCs w:val="16"/>
              </w:rPr>
            </w:pPr>
            <w:r>
              <w:rPr>
                <w:sz w:val="16"/>
                <w:szCs w:val="16"/>
              </w:rPr>
              <w:t>D</w:t>
            </w:r>
            <w:r w:rsidRPr="00CF0E23">
              <w:rPr>
                <w:sz w:val="16"/>
                <w:szCs w:val="16"/>
              </w:rPr>
              <w:t xml:space="preserve">igital </w:t>
            </w:r>
            <w:r>
              <w:rPr>
                <w:sz w:val="16"/>
                <w:szCs w:val="16"/>
              </w:rPr>
              <w:t>L</w:t>
            </w:r>
            <w:r w:rsidRPr="00CF0E23">
              <w:rPr>
                <w:sz w:val="16"/>
                <w:szCs w:val="16"/>
              </w:rPr>
              <w:t>ibraries</w:t>
            </w:r>
          </w:p>
        </w:tc>
        <w:tc>
          <w:tcPr>
            <w:tcW w:w="5008" w:type="dxa"/>
            <w:tcBorders>
              <w:top w:val="double" w:sz="4" w:space="0" w:color="auto"/>
              <w:bottom w:val="double" w:sz="4" w:space="0" w:color="auto"/>
            </w:tcBorders>
          </w:tcPr>
          <w:p w:rsidR="00CF0E23" w:rsidRPr="00DB220A" w:rsidRDefault="00CF0E23" w:rsidP="001161F2">
            <w:pPr>
              <w:rPr>
                <w:sz w:val="16"/>
                <w:szCs w:val="16"/>
              </w:rPr>
            </w:pPr>
            <w:r w:rsidRPr="00DB220A">
              <w:rPr>
                <w:sz w:val="16"/>
                <w:szCs w:val="16"/>
              </w:rPr>
              <w:t>Query</w:t>
            </w:r>
          </w:p>
        </w:tc>
      </w:tr>
      <w:tr w:rsidR="001161F2" w:rsidRPr="0047177B" w:rsidTr="001161F2">
        <w:trPr>
          <w:jc w:val="center"/>
        </w:trPr>
        <w:tc>
          <w:tcPr>
            <w:tcW w:w="1655" w:type="dxa"/>
            <w:tcBorders>
              <w:top w:val="double" w:sz="4" w:space="0" w:color="auto"/>
              <w:bottom w:val="double" w:sz="4" w:space="0" w:color="auto"/>
            </w:tcBorders>
          </w:tcPr>
          <w:p w:rsidR="001161F2" w:rsidRPr="00CF0E23" w:rsidRDefault="001161F2" w:rsidP="00CF0E23">
            <w:pPr>
              <w:ind w:firstLine="0"/>
              <w:rPr>
                <w:sz w:val="16"/>
                <w:szCs w:val="16"/>
              </w:rPr>
            </w:pPr>
            <w:r w:rsidRPr="001161F2">
              <w:rPr>
                <w:sz w:val="16"/>
                <w:szCs w:val="16"/>
              </w:rPr>
              <w:t>Web of Science</w:t>
            </w:r>
          </w:p>
        </w:tc>
        <w:tc>
          <w:tcPr>
            <w:tcW w:w="5008" w:type="dxa"/>
            <w:tcBorders>
              <w:top w:val="double" w:sz="4" w:space="0" w:color="auto"/>
              <w:bottom w:val="double" w:sz="4" w:space="0" w:color="auto"/>
            </w:tcBorders>
          </w:tcPr>
          <w:p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w:t>
            </w:r>
            <w:r w:rsidRPr="00ED250C">
              <w:rPr>
                <w:rFonts w:ascii="Arial" w:hAnsi="Arial" w:cs="Arial"/>
                <w:color w:val="000000"/>
                <w:sz w:val="16"/>
                <w:szCs w:val="16"/>
                <w:lang w:val="en-US"/>
              </w:rPr>
              <w:t>i</w:t>
            </w:r>
            <w:r w:rsidRPr="00ED250C">
              <w:rPr>
                <w:rFonts w:ascii="Arial" w:hAnsi="Arial" w:cs="Arial"/>
                <w:color w:val="000000"/>
                <w:sz w:val="16"/>
                <w:szCs w:val="16"/>
                <w:lang w:val="en-US"/>
              </w:rPr>
              <w:t>ness Process Model" OR "Business Process" OR "Process Model") AND ("understanding" OR "comprehension" OR "comprehensibil</w:t>
            </w:r>
            <w:r w:rsidRPr="00ED250C">
              <w:rPr>
                <w:rFonts w:ascii="Arial" w:hAnsi="Arial" w:cs="Arial"/>
                <w:color w:val="000000"/>
                <w:sz w:val="16"/>
                <w:szCs w:val="16"/>
                <w:lang w:val="en-US"/>
              </w:rPr>
              <w:t>i</w:t>
            </w:r>
            <w:r w:rsidRPr="00ED250C">
              <w:rPr>
                <w:rFonts w:ascii="Arial" w:hAnsi="Arial" w:cs="Arial"/>
                <w:color w:val="000000"/>
                <w:sz w:val="16"/>
                <w:szCs w:val="16"/>
                <w:lang w:val="en-US"/>
              </w:rPr>
              <w:t>ty"))</w:t>
            </w:r>
          </w:p>
          <w:p w:rsidR="001161F2" w:rsidRPr="00ED250C" w:rsidRDefault="001161F2" w:rsidP="001161F2">
            <w:pPr>
              <w:rPr>
                <w:sz w:val="16"/>
                <w:szCs w:val="16"/>
                <w:lang w:val="en-US"/>
              </w:rPr>
            </w:pPr>
          </w:p>
        </w:tc>
      </w:tr>
      <w:tr w:rsidR="00CF0E23" w:rsidRPr="0047177B" w:rsidTr="001161F2">
        <w:trPr>
          <w:jc w:val="center"/>
        </w:trPr>
        <w:tc>
          <w:tcPr>
            <w:tcW w:w="1655" w:type="dxa"/>
            <w:tcBorders>
              <w:top w:val="double" w:sz="4" w:space="0" w:color="auto"/>
              <w:bottom w:val="double" w:sz="4" w:space="0" w:color="auto"/>
            </w:tcBorders>
          </w:tcPr>
          <w:p w:rsidR="00CF0E23" w:rsidRPr="005D074F" w:rsidRDefault="00CF0E23" w:rsidP="00CF0E23">
            <w:pPr>
              <w:ind w:firstLine="0"/>
              <w:rPr>
                <w:sz w:val="16"/>
                <w:szCs w:val="16"/>
              </w:rPr>
            </w:pPr>
            <w:r w:rsidRPr="00CF0E23">
              <w:rPr>
                <w:sz w:val="16"/>
                <w:szCs w:val="16"/>
              </w:rPr>
              <w:t>ACM Digital library</w:t>
            </w:r>
          </w:p>
        </w:tc>
        <w:tc>
          <w:tcPr>
            <w:tcW w:w="5008" w:type="dxa"/>
            <w:tcBorders>
              <w:top w:val="double" w:sz="4" w:space="0" w:color="auto"/>
              <w:bottom w:val="double" w:sz="4" w:space="0" w:color="auto"/>
            </w:tcBorders>
          </w:tcPr>
          <w:p w:rsidR="00CF0E23" w:rsidRPr="00716E53" w:rsidRDefault="00716E53" w:rsidP="001161F2">
            <w:pPr>
              <w:overflowPunct/>
              <w:autoSpaceDE/>
              <w:autoSpaceDN/>
              <w:adjustRightInd/>
              <w:ind w:firstLine="0"/>
              <w:textAlignment w:val="auto"/>
              <w:rPr>
                <w:rFonts w:ascii="Arial" w:hAnsi="Arial" w:cs="Arial"/>
                <w:color w:val="000000"/>
                <w:sz w:val="16"/>
                <w:szCs w:val="16"/>
                <w:lang w:val="en-US"/>
              </w:rPr>
            </w:pPr>
            <w:r w:rsidRPr="00716E53">
              <w:rPr>
                <w:rFonts w:ascii="Arial" w:hAnsi="Arial" w:cs="Arial"/>
                <w:color w:val="000000"/>
                <w:sz w:val="16"/>
                <w:szCs w:val="16"/>
                <w:lang w:val="en-US"/>
              </w:rPr>
              <w:t xml:space="preserve">[[Abstract: eye-tracker]OR[Abstract: eye tracker]OR[Abstract: eye-tracking]OR[Abstract: eye tracking]OR[Abstract: restricted focus viewer]]]AND[[Abstract: </w:t>
            </w:r>
            <w:r w:rsidR="004F63A2">
              <w:rPr>
                <w:rFonts w:ascii="Arial" w:hAnsi="Arial" w:cs="Arial"/>
                <w:color w:val="000000"/>
                <w:sz w:val="16"/>
                <w:szCs w:val="16"/>
                <w:lang w:val="en-US"/>
              </w:rPr>
              <w:t>BPM</w:t>
            </w:r>
            <w:r w:rsidRPr="00716E53">
              <w:rPr>
                <w:rFonts w:ascii="Arial" w:hAnsi="Arial" w:cs="Arial"/>
                <w:color w:val="000000"/>
                <w:sz w:val="16"/>
                <w:szCs w:val="16"/>
                <w:lang w:val="en-US"/>
              </w:rPr>
              <w:t>]OR[Abstract: business process mo</w:t>
            </w:r>
            <w:r w:rsidRPr="00716E53">
              <w:rPr>
                <w:rFonts w:ascii="Arial" w:hAnsi="Arial" w:cs="Arial"/>
                <w:color w:val="000000"/>
                <w:sz w:val="16"/>
                <w:szCs w:val="16"/>
                <w:lang w:val="en-US"/>
              </w:rPr>
              <w:t>d</w:t>
            </w:r>
            <w:r w:rsidRPr="00716E53">
              <w:rPr>
                <w:rFonts w:ascii="Arial" w:hAnsi="Arial" w:cs="Arial"/>
                <w:color w:val="000000"/>
                <w:sz w:val="16"/>
                <w:szCs w:val="16"/>
                <w:lang w:val="en-US"/>
              </w:rPr>
              <w:t>el]OR[Abstract: business process]OR[Abstract: process mo</w:t>
            </w:r>
            <w:r w:rsidRPr="00716E53">
              <w:rPr>
                <w:rFonts w:ascii="Arial" w:hAnsi="Arial" w:cs="Arial"/>
                <w:color w:val="000000"/>
                <w:sz w:val="16"/>
                <w:szCs w:val="16"/>
                <w:lang w:val="en-US"/>
              </w:rPr>
              <w:t>d</w:t>
            </w:r>
            <w:r w:rsidRPr="00716E53">
              <w:rPr>
                <w:rFonts w:ascii="Arial" w:hAnsi="Arial" w:cs="Arial"/>
                <w:color w:val="000000"/>
                <w:sz w:val="16"/>
                <w:szCs w:val="16"/>
                <w:lang w:val="en-US"/>
              </w:rPr>
              <w:t>el]]AND[[Abstract: understanding]OR[Abstract: comprehe</w:t>
            </w:r>
            <w:r w:rsidRPr="00716E53">
              <w:rPr>
                <w:rFonts w:ascii="Arial" w:hAnsi="Arial" w:cs="Arial"/>
                <w:color w:val="000000"/>
                <w:sz w:val="16"/>
                <w:szCs w:val="16"/>
                <w:lang w:val="en-US"/>
              </w:rPr>
              <w:t>n</w:t>
            </w:r>
            <w:r w:rsidRPr="00716E53">
              <w:rPr>
                <w:rFonts w:ascii="Arial" w:hAnsi="Arial" w:cs="Arial"/>
                <w:color w:val="000000"/>
                <w:sz w:val="16"/>
                <w:szCs w:val="16"/>
                <w:lang w:val="en-US"/>
              </w:rPr>
              <w:t>sion]OR[Abstract: comprehensibility]]</w:t>
            </w:r>
          </w:p>
        </w:tc>
      </w:tr>
      <w:tr w:rsidR="00CF0E23" w:rsidRPr="0047177B" w:rsidTr="001161F2">
        <w:trPr>
          <w:jc w:val="center"/>
        </w:trPr>
        <w:tc>
          <w:tcPr>
            <w:tcW w:w="1655" w:type="dxa"/>
            <w:tcBorders>
              <w:top w:val="double" w:sz="4" w:space="0" w:color="auto"/>
              <w:bottom w:val="double" w:sz="4" w:space="0" w:color="auto"/>
            </w:tcBorders>
          </w:tcPr>
          <w:p w:rsidR="00CF0E23" w:rsidRPr="00CF0E23" w:rsidRDefault="00CF0E23" w:rsidP="00CF0E23">
            <w:pPr>
              <w:ind w:firstLine="0"/>
              <w:rPr>
                <w:sz w:val="16"/>
                <w:szCs w:val="16"/>
              </w:rPr>
            </w:pPr>
            <w:r w:rsidRPr="00CF0E23">
              <w:rPr>
                <w:sz w:val="16"/>
                <w:szCs w:val="16"/>
              </w:rPr>
              <w:t>IEEExplore</w:t>
            </w:r>
          </w:p>
        </w:tc>
        <w:tc>
          <w:tcPr>
            <w:tcW w:w="5008" w:type="dxa"/>
            <w:tcBorders>
              <w:top w:val="double" w:sz="4" w:space="0" w:color="auto"/>
              <w:bottom w:val="double" w:sz="4" w:space="0" w:color="auto"/>
            </w:tcBorders>
          </w:tcPr>
          <w:p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(("Abstract":eye-tracker OR "Abstract":eye tracker OR "A</w:t>
            </w:r>
            <w:r w:rsidRPr="00ED250C">
              <w:rPr>
                <w:rFonts w:ascii="Arial" w:hAnsi="Arial" w:cs="Arial"/>
                <w:color w:val="000000"/>
                <w:sz w:val="16"/>
                <w:szCs w:val="16"/>
                <w:lang w:val="en-US"/>
              </w:rPr>
              <w:t>b</w:t>
            </w:r>
            <w:r w:rsidRPr="00ED250C">
              <w:rPr>
                <w:rFonts w:ascii="Arial" w:hAnsi="Arial" w:cs="Arial"/>
                <w:color w:val="000000"/>
                <w:sz w:val="16"/>
                <w:szCs w:val="16"/>
                <w:lang w:val="en-US"/>
              </w:rPr>
              <w:t>stract":eye-tracking OR "Abstract":eye tracking OR "A</w:t>
            </w:r>
            <w:r w:rsidRPr="00ED250C">
              <w:rPr>
                <w:rFonts w:ascii="Arial" w:hAnsi="Arial" w:cs="Arial"/>
                <w:color w:val="000000"/>
                <w:sz w:val="16"/>
                <w:szCs w:val="16"/>
                <w:lang w:val="en-US"/>
              </w:rPr>
              <w:t>b</w:t>
            </w:r>
            <w:r w:rsidRPr="00ED250C">
              <w:rPr>
                <w:rFonts w:ascii="Arial" w:hAnsi="Arial" w:cs="Arial"/>
                <w:color w:val="000000"/>
                <w:sz w:val="16"/>
                <w:szCs w:val="16"/>
                <w:lang w:val="en-US"/>
              </w:rPr>
              <w:t xml:space="preserve">stract":Restricted Focus Viewer) AND </w:t>
            </w:r>
            <w:r w:rsidRPr="00ED250C">
              <w:rPr>
                <w:rFonts w:ascii="Arial" w:hAnsi="Arial" w:cs="Arial"/>
                <w:color w:val="000000"/>
                <w:sz w:val="16"/>
                <w:szCs w:val="16"/>
                <w:lang w:val="en-US"/>
              </w:rPr>
              <w:br/>
              <w:t>(</w:t>
            </w:r>
            <w:r w:rsidR="004F63A2" w:rsidRPr="00ED250C">
              <w:rPr>
                <w:rFonts w:ascii="Arial" w:hAnsi="Arial" w:cs="Arial"/>
                <w:color w:val="000000"/>
                <w:sz w:val="16"/>
                <w:szCs w:val="16"/>
                <w:lang w:val="en-US"/>
              </w:rPr>
              <w:t>"Abstract":</w:t>
            </w:r>
            <w:r w:rsidR="004F63A2">
              <w:rPr>
                <w:rFonts w:ascii="Arial" w:hAnsi="Arial" w:cs="Arial"/>
                <w:color w:val="000000"/>
                <w:sz w:val="16"/>
                <w:szCs w:val="16"/>
                <w:lang w:val="en-US"/>
              </w:rPr>
              <w:t>BPM</w:t>
            </w:r>
            <w:r w:rsidR="004F63A2" w:rsidRPr="00ED250C">
              <w:rPr>
                <w:rFonts w:ascii="Arial" w:hAnsi="Arial" w:cs="Arial"/>
                <w:color w:val="000000"/>
                <w:sz w:val="16"/>
                <w:szCs w:val="16"/>
                <w:lang w:val="en-US"/>
              </w:rPr>
              <w:t xml:space="preserve"> OR </w:t>
            </w:r>
            <w:r w:rsidRPr="00ED250C">
              <w:rPr>
                <w:rFonts w:ascii="Arial" w:hAnsi="Arial" w:cs="Arial"/>
                <w:color w:val="000000"/>
                <w:sz w:val="16"/>
                <w:szCs w:val="16"/>
                <w:lang w:val="en-US"/>
              </w:rPr>
              <w:t>"Abstract":Business Process OR "A</w:t>
            </w:r>
            <w:r w:rsidRPr="00ED250C">
              <w:rPr>
                <w:rFonts w:ascii="Arial" w:hAnsi="Arial" w:cs="Arial"/>
                <w:color w:val="000000"/>
                <w:sz w:val="16"/>
                <w:szCs w:val="16"/>
                <w:lang w:val="en-US"/>
              </w:rPr>
              <w:t>b</w:t>
            </w:r>
            <w:r w:rsidRPr="00ED250C">
              <w:rPr>
                <w:rFonts w:ascii="Arial" w:hAnsi="Arial" w:cs="Arial"/>
                <w:color w:val="000000"/>
                <w:sz w:val="16"/>
                <w:szCs w:val="16"/>
                <w:lang w:val="en-US"/>
              </w:rPr>
              <w:t xml:space="preserve">stract":Process Models OR "Abstract":Business Process Models) AND ("Abstract":understanding OR "Abstract":understandability OR "Abstract":comprehension OR "Abstract":comprehensibility)) </w:t>
            </w:r>
          </w:p>
        </w:tc>
      </w:tr>
      <w:tr w:rsidR="00CF0E23" w:rsidRPr="0047177B" w:rsidTr="001161F2">
        <w:trPr>
          <w:jc w:val="center"/>
        </w:trPr>
        <w:tc>
          <w:tcPr>
            <w:tcW w:w="1655" w:type="dxa"/>
            <w:tcBorders>
              <w:top w:val="double" w:sz="4" w:space="0" w:color="auto"/>
              <w:bottom w:val="double" w:sz="4" w:space="0" w:color="auto"/>
            </w:tcBorders>
          </w:tcPr>
          <w:p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w:t>
            </w:r>
            <w:r w:rsidRPr="00ED250C">
              <w:rPr>
                <w:rFonts w:ascii="Arial" w:hAnsi="Arial" w:cs="Arial"/>
                <w:sz w:val="16"/>
                <w:szCs w:val="16"/>
                <w:lang w:val="en-US"/>
              </w:rPr>
              <w:t>k</w:t>
            </w:r>
            <w:r w:rsidRPr="00ED250C">
              <w:rPr>
                <w:rFonts w:ascii="Arial" w:hAnsi="Arial" w:cs="Arial"/>
                <w:sz w:val="16"/>
                <w:szCs w:val="16"/>
                <w:lang w:val="en-US"/>
              </w:rPr>
              <w:t>ing" OR "Restricted Focus Viewer") AND ("BPM" OR "Business Process" OR "Process Models" OR "Business Process Models") AND ("understanding" OR "understandability" OR "comprehension" OR "comprehensibility"))</w:t>
            </w:r>
          </w:p>
        </w:tc>
      </w:tr>
      <w:tr w:rsidR="00CF0E23" w:rsidRPr="0047177B" w:rsidTr="001161F2">
        <w:trPr>
          <w:jc w:val="center"/>
        </w:trPr>
        <w:tc>
          <w:tcPr>
            <w:tcW w:w="1655" w:type="dxa"/>
            <w:tcBorders>
              <w:top w:val="double" w:sz="4" w:space="0" w:color="auto"/>
              <w:bottom w:val="double" w:sz="4" w:space="0" w:color="auto"/>
            </w:tcBorders>
          </w:tcPr>
          <w:p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t>
            </w:r>
            <w:r w:rsidRPr="00ED250C">
              <w:rPr>
                <w:rFonts w:ascii="Arial" w:hAnsi="Arial" w:cs="Arial"/>
                <w:color w:val="000000"/>
                <w:sz w:val="16"/>
                <w:szCs w:val="16"/>
                <w:lang w:val="en-US"/>
              </w:rPr>
              <w:t>w</w:t>
            </w:r>
            <w:r w:rsidRPr="00ED250C">
              <w:rPr>
                <w:rFonts w:ascii="Arial" w:hAnsi="Arial" w:cs="Arial"/>
                <w:color w:val="000000"/>
                <w:sz w:val="16"/>
                <w:szCs w:val="16"/>
                <w:lang w:val="en-US"/>
              </w:rPr>
              <w:t>er")AND("BPM" OR "Business Process" OR "Process Model" OR "Business Process Model")AND("understanding" OR "understa</w:t>
            </w:r>
            <w:r w:rsidRPr="00ED250C">
              <w:rPr>
                <w:rFonts w:ascii="Arial" w:hAnsi="Arial" w:cs="Arial"/>
                <w:color w:val="000000"/>
                <w:sz w:val="16"/>
                <w:szCs w:val="16"/>
                <w:lang w:val="en-US"/>
              </w:rPr>
              <w:t>n</w:t>
            </w:r>
            <w:r w:rsidRPr="00ED250C">
              <w:rPr>
                <w:rFonts w:ascii="Arial" w:hAnsi="Arial" w:cs="Arial"/>
                <w:color w:val="000000"/>
                <w:sz w:val="16"/>
                <w:szCs w:val="16"/>
                <w:lang w:val="en-US"/>
              </w:rPr>
              <w:t>dability" OR "comprehension" OR "comprehensibility"))</w:t>
            </w:r>
          </w:p>
        </w:tc>
      </w:tr>
      <w:tr w:rsidR="00CF0E23" w:rsidRPr="0047177B" w:rsidTr="001161F2">
        <w:trPr>
          <w:jc w:val="center"/>
        </w:trPr>
        <w:tc>
          <w:tcPr>
            <w:tcW w:w="1655" w:type="dxa"/>
            <w:tcBorders>
              <w:top w:val="double" w:sz="4" w:space="0" w:color="auto"/>
              <w:bottom w:val="double" w:sz="4" w:space="0" w:color="auto"/>
            </w:tcBorders>
          </w:tcPr>
          <w:p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w:t>
            </w:r>
            <w:r w:rsidRPr="00ED250C">
              <w:rPr>
                <w:rFonts w:ascii="Arial" w:hAnsi="Arial" w:cs="Arial"/>
                <w:sz w:val="16"/>
                <w:szCs w:val="16"/>
                <w:lang w:val="en-US"/>
              </w:rPr>
              <w:t>k</w:t>
            </w:r>
            <w:r w:rsidRPr="00ED250C">
              <w:rPr>
                <w:rFonts w:ascii="Arial" w:hAnsi="Arial" w:cs="Arial"/>
                <w:sz w:val="16"/>
                <w:szCs w:val="16"/>
                <w:lang w:val="en-US"/>
              </w:rPr>
              <w:t>ing" OR "Restricted Focus Viewer") and ("BPM" OR "Business Process" OR "Process Models" OR "Business Process Models")</w:t>
            </w:r>
            <w:ins w:id="180" w:author="Evelyne" w:date="2020-05-02T16:56:00Z">
              <w:r w:rsidR="00763363">
                <w:rPr>
                  <w:rFonts w:ascii="Arial" w:hAnsi="Arial" w:cs="Arial"/>
                  <w:sz w:val="16"/>
                  <w:szCs w:val="16"/>
                  <w:lang w:val="en-US"/>
                </w:rPr>
                <w:t xml:space="preserve"> </w:t>
              </w:r>
            </w:ins>
            <w:r w:rsidRPr="00ED250C">
              <w:rPr>
                <w:rFonts w:ascii="Arial" w:hAnsi="Arial" w:cs="Arial"/>
                <w:sz w:val="16"/>
                <w:szCs w:val="16"/>
                <w:lang w:val="en-US"/>
              </w:rPr>
              <w:t>and ("understanding" OR "understandability" OR "comprehe</w:t>
            </w:r>
            <w:r w:rsidRPr="00ED250C">
              <w:rPr>
                <w:rFonts w:ascii="Arial" w:hAnsi="Arial" w:cs="Arial"/>
                <w:sz w:val="16"/>
                <w:szCs w:val="16"/>
                <w:lang w:val="en-US"/>
              </w:rPr>
              <w:t>n</w:t>
            </w:r>
            <w:r w:rsidRPr="00ED250C">
              <w:rPr>
                <w:rFonts w:ascii="Arial" w:hAnsi="Arial" w:cs="Arial"/>
                <w:sz w:val="16"/>
                <w:szCs w:val="16"/>
                <w:lang w:val="en-US"/>
              </w:rPr>
              <w:t>sion" OR "comprehensibility") )</w:t>
            </w:r>
          </w:p>
        </w:tc>
      </w:tr>
      <w:tr w:rsidR="00CF0E23" w:rsidRPr="0047177B" w:rsidTr="001161F2">
        <w:trPr>
          <w:jc w:val="center"/>
        </w:trPr>
        <w:tc>
          <w:tcPr>
            <w:tcW w:w="1655" w:type="dxa"/>
            <w:tcBorders>
              <w:top w:val="double" w:sz="4" w:space="0" w:color="auto"/>
              <w:bottom w:val="single" w:sz="4" w:space="0" w:color="auto"/>
            </w:tcBorders>
          </w:tcPr>
          <w:p w:rsidR="00CF0E23" w:rsidRPr="00CF0E23" w:rsidRDefault="00CF0E23" w:rsidP="00CF0E23">
            <w:pPr>
              <w:ind w:firstLine="0"/>
              <w:rPr>
                <w:sz w:val="16"/>
                <w:szCs w:val="16"/>
              </w:rPr>
            </w:pPr>
            <w:r w:rsidRPr="00CF0E23">
              <w:rPr>
                <w:sz w:val="16"/>
                <w:szCs w:val="16"/>
              </w:rPr>
              <w:t>Engineering Village</w:t>
            </w:r>
          </w:p>
        </w:tc>
        <w:tc>
          <w:tcPr>
            <w:tcW w:w="5008" w:type="dxa"/>
            <w:tcBorders>
              <w:top w:val="double" w:sz="4" w:space="0" w:color="auto"/>
              <w:bottom w:val="single" w:sz="4" w:space="0" w:color="auto"/>
            </w:tcBorders>
          </w:tcPr>
          <w:p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w:t>
            </w:r>
            <w:r w:rsidRPr="00ED250C">
              <w:rPr>
                <w:rFonts w:ascii="Arial" w:hAnsi="Arial" w:cs="Arial"/>
                <w:sz w:val="16"/>
                <w:szCs w:val="16"/>
                <w:lang w:val="en-US"/>
              </w:rPr>
              <w:t>k</w:t>
            </w:r>
            <w:r w:rsidRPr="00ED250C">
              <w:rPr>
                <w:rFonts w:ascii="Arial" w:hAnsi="Arial" w:cs="Arial"/>
                <w:sz w:val="16"/>
                <w:szCs w:val="16"/>
                <w:lang w:val="en-US"/>
              </w:rPr>
              <w:t>ing" OR "Restricted Focus Viewer") and ("BPM" OR "Business Process" OR "Process Models" OR "Business Process Models")</w:t>
            </w:r>
            <w:ins w:id="181" w:author="Evelyne" w:date="2020-05-02T16:56:00Z">
              <w:r w:rsidR="00763363">
                <w:rPr>
                  <w:rFonts w:ascii="Arial" w:hAnsi="Arial" w:cs="Arial"/>
                  <w:sz w:val="16"/>
                  <w:szCs w:val="16"/>
                  <w:lang w:val="en-US"/>
                </w:rPr>
                <w:t xml:space="preserve"> </w:t>
              </w:r>
            </w:ins>
            <w:r w:rsidRPr="00ED250C">
              <w:rPr>
                <w:rFonts w:ascii="Arial" w:hAnsi="Arial" w:cs="Arial"/>
                <w:sz w:val="16"/>
                <w:szCs w:val="16"/>
                <w:lang w:val="en-US"/>
              </w:rPr>
              <w:t>and ("understanding" OR "understandability" OR "comprehe</w:t>
            </w:r>
            <w:r w:rsidRPr="00ED250C">
              <w:rPr>
                <w:rFonts w:ascii="Arial" w:hAnsi="Arial" w:cs="Arial"/>
                <w:sz w:val="16"/>
                <w:szCs w:val="16"/>
                <w:lang w:val="en-US"/>
              </w:rPr>
              <w:t>n</w:t>
            </w:r>
            <w:r w:rsidRPr="00ED250C">
              <w:rPr>
                <w:rFonts w:ascii="Arial" w:hAnsi="Arial" w:cs="Arial"/>
                <w:sz w:val="16"/>
                <w:szCs w:val="16"/>
                <w:lang w:val="en-US"/>
              </w:rPr>
              <w:t xml:space="preserve">sion" </w:t>
            </w:r>
            <w:commentRangeStart w:id="182"/>
            <w:r w:rsidRPr="00ED250C">
              <w:rPr>
                <w:rFonts w:ascii="Arial" w:hAnsi="Arial" w:cs="Arial"/>
                <w:sz w:val="16"/>
                <w:szCs w:val="16"/>
                <w:lang w:val="en-US"/>
              </w:rPr>
              <w:lastRenderedPageBreak/>
              <w:t>OR "comprehensibility") )</w:t>
            </w:r>
            <w:commentRangeEnd w:id="182"/>
            <w:r w:rsidR="00763363">
              <w:rPr>
                <w:rStyle w:val="Refdecomentrio"/>
              </w:rPr>
              <w:commentReference w:id="182"/>
            </w:r>
          </w:p>
        </w:tc>
      </w:tr>
    </w:tbl>
    <w:p w:rsidR="00CF0E23" w:rsidRDefault="00270BD1" w:rsidP="00CF0E23">
      <w:pPr>
        <w:pStyle w:val="heading2"/>
        <w:numPr>
          <w:ilvl w:val="2"/>
          <w:numId w:val="7"/>
        </w:numPr>
        <w:rPr>
          <w:i/>
          <w:lang w:val="en-US"/>
        </w:rPr>
      </w:pPr>
      <w:r>
        <w:rPr>
          <w:lang w:val="en-US"/>
        </w:rPr>
        <w:lastRenderedPageBreak/>
        <w:t xml:space="preserve">(A.1.4) </w:t>
      </w:r>
      <w:r w:rsidR="00CF0E23" w:rsidRPr="00ED250C">
        <w:rPr>
          <w:lang w:val="en-US"/>
        </w:rPr>
        <w:t>Define Inclusion and Exclusion Criteria</w:t>
      </w:r>
    </w:p>
    <w:p w:rsidR="00CF0E23" w:rsidRDefault="00CF0E23" w:rsidP="00660600">
      <w:pPr>
        <w:rPr>
          <w:iCs/>
          <w:lang w:val="en-US"/>
        </w:rPr>
      </w:pPr>
      <w:r w:rsidRPr="00CF0E23">
        <w:rPr>
          <w:iCs/>
          <w:lang w:val="en-US"/>
        </w:rPr>
        <w:t>The objective of this activity is to establish a set of criteria to filter out unnecessary studies. Here it is interesting to highlight that even after refining the search queries, the resulting number of papers can still be refined through a set of inclusion and e</w:t>
      </w:r>
      <w:r w:rsidRPr="00CF0E23">
        <w:rPr>
          <w:iCs/>
          <w:lang w:val="en-US"/>
        </w:rPr>
        <w:t>x</w:t>
      </w:r>
      <w:r w:rsidRPr="00CF0E23">
        <w:rPr>
          <w:iCs/>
          <w:lang w:val="en-US"/>
        </w:rPr>
        <w:t xml:space="preserve">clusion criteria, to guarantee minimal quality of the results. </w:t>
      </w:r>
      <w:fldSimple w:instr=" REF _Ref36196170 \h  \* MERGEFORMAT ">
        <w:r w:rsidR="006034F8" w:rsidRPr="006034F8">
          <w:rPr>
            <w:iCs/>
            <w:lang w:val="en-US"/>
          </w:rPr>
          <w:t>Table 3</w:t>
        </w:r>
      </w:fldSimple>
      <w:ins w:id="183" w:author="Evelyne" w:date="2020-05-02T16:57:00Z">
        <w:r w:rsidR="00763363">
          <w:t xml:space="preserve"> </w:t>
        </w:r>
      </w:ins>
      <w:r w:rsidRPr="00CF0E23">
        <w:rPr>
          <w:iCs/>
          <w:lang w:val="en-US"/>
        </w:rPr>
        <w:t xml:space="preserve">shows </w:t>
      </w:r>
      <w:del w:id="184" w:author="Evelyne" w:date="2020-05-02T16:57:00Z">
        <w:r w:rsidRPr="00CF0E23" w:rsidDel="00763363">
          <w:rPr>
            <w:iCs/>
            <w:lang w:val="en-US"/>
          </w:rPr>
          <w:delText>our</w:delText>
        </w:r>
      </w:del>
      <w:ins w:id="185" w:author="Evelyne" w:date="2020-05-02T16:57:00Z">
        <w:r w:rsidR="00763363">
          <w:rPr>
            <w:iCs/>
            <w:lang w:val="en-US"/>
          </w:rPr>
          <w:t>the</w:t>
        </w:r>
      </w:ins>
      <w:r w:rsidRPr="00CF0E23">
        <w:rPr>
          <w:iCs/>
          <w:lang w:val="en-US"/>
        </w:rPr>
        <w:t xml:space="preserve"> i</w:t>
      </w:r>
      <w:r w:rsidRPr="00CF0E23">
        <w:rPr>
          <w:iCs/>
          <w:lang w:val="en-US"/>
        </w:rPr>
        <w:t>n</w:t>
      </w:r>
      <w:r w:rsidRPr="00CF0E23">
        <w:rPr>
          <w:iCs/>
          <w:lang w:val="en-US"/>
        </w:rPr>
        <w:t>clusion and exclusion criteria.</w:t>
      </w:r>
    </w:p>
    <w:p w:rsidR="00703F34" w:rsidRPr="005D074F" w:rsidRDefault="006034F8" w:rsidP="00703F34">
      <w:pPr>
        <w:pStyle w:val="TableTitle"/>
        <w:keepNext/>
      </w:pPr>
      <w:bookmarkStart w:id="186" w:name="_Ref36196170"/>
      <w:r w:rsidRPr="006034F8">
        <w:rPr>
          <w:b/>
          <w:bCs/>
          <w:smallCaps w:val="0"/>
          <w:sz w:val="20"/>
          <w:szCs w:val="20"/>
        </w:rPr>
        <w:t xml:space="preserve">Table </w:t>
      </w:r>
      <w:r w:rsidR="0031114A" w:rsidRPr="006034F8">
        <w:rPr>
          <w:b/>
          <w:bCs/>
          <w:smallCaps w:val="0"/>
          <w:sz w:val="20"/>
          <w:szCs w:val="20"/>
        </w:rPr>
        <w:fldChar w:fldCharType="begin"/>
      </w:r>
      <w:r w:rsidRPr="006034F8">
        <w:rPr>
          <w:b/>
          <w:bCs/>
          <w:smallCaps w:val="0"/>
          <w:sz w:val="20"/>
          <w:szCs w:val="20"/>
        </w:rPr>
        <w:instrText xml:space="preserve"> SEQ Table \* ARABIC </w:instrText>
      </w:r>
      <w:r w:rsidR="0031114A" w:rsidRPr="006034F8">
        <w:rPr>
          <w:b/>
          <w:bCs/>
          <w:smallCaps w:val="0"/>
          <w:sz w:val="20"/>
          <w:szCs w:val="20"/>
        </w:rPr>
        <w:fldChar w:fldCharType="separate"/>
      </w:r>
      <w:r>
        <w:rPr>
          <w:b/>
          <w:bCs/>
          <w:smallCaps w:val="0"/>
          <w:noProof/>
          <w:sz w:val="20"/>
          <w:szCs w:val="20"/>
        </w:rPr>
        <w:t>3</w:t>
      </w:r>
      <w:r w:rsidR="0031114A" w:rsidRPr="006034F8">
        <w:rPr>
          <w:b/>
          <w:bCs/>
          <w:smallCaps w:val="0"/>
          <w:sz w:val="20"/>
          <w:szCs w:val="20"/>
        </w:rPr>
        <w:fldChar w:fldCharType="end"/>
      </w:r>
      <w:bookmarkEnd w:id="186"/>
      <w:r w:rsidR="00703F34" w:rsidRPr="00DB220A">
        <w:t xml:space="preserve">. </w:t>
      </w:r>
      <w:r w:rsidR="00703F34" w:rsidRPr="00F001B7">
        <w:rPr>
          <w:smallCaps w:val="0"/>
          <w:sz w:val="20"/>
          <w:szCs w:val="20"/>
        </w:rPr>
        <w:t>Inclusion and Exclusion Criteria</w:t>
      </w:r>
      <w:r w:rsidR="00F001B7">
        <w:rPr>
          <w:smallCaps w:val="0"/>
          <w:sz w:val="20"/>
          <w:szCs w:val="20"/>
        </w:rPr>
        <w:t>.</w:t>
      </w:r>
    </w:p>
    <w:tbl>
      <w:tblPr>
        <w:tblW w:w="6804" w:type="dxa"/>
        <w:jc w:val="center"/>
        <w:tblLook w:val="01E0"/>
      </w:tblPr>
      <w:tblGrid>
        <w:gridCol w:w="1418"/>
        <w:gridCol w:w="5386"/>
      </w:tblGrid>
      <w:tr w:rsidR="00703F34" w:rsidRPr="00DB220A" w:rsidTr="00703F34">
        <w:trPr>
          <w:jc w:val="center"/>
        </w:trPr>
        <w:tc>
          <w:tcPr>
            <w:tcW w:w="1418" w:type="dxa"/>
            <w:tcBorders>
              <w:top w:val="double" w:sz="4" w:space="0" w:color="auto"/>
              <w:bottom w:val="single" w:sz="4" w:space="0" w:color="auto"/>
            </w:tcBorders>
          </w:tcPr>
          <w:p w:rsidR="00703F34" w:rsidRPr="005D074F" w:rsidRDefault="00703F34" w:rsidP="00F82538">
            <w:pPr>
              <w:keepNext/>
              <w:jc w:val="center"/>
              <w:rPr>
                <w:i/>
                <w:iCs/>
                <w:sz w:val="16"/>
                <w:szCs w:val="16"/>
              </w:rPr>
            </w:pPr>
            <w:r w:rsidRPr="005D074F">
              <w:rPr>
                <w:sz w:val="16"/>
                <w:szCs w:val="16"/>
              </w:rPr>
              <w:t>Criteria</w:t>
            </w:r>
          </w:p>
        </w:tc>
        <w:tc>
          <w:tcPr>
            <w:tcW w:w="5386" w:type="dxa"/>
            <w:tcBorders>
              <w:top w:val="double" w:sz="4" w:space="0" w:color="auto"/>
              <w:bottom w:val="single" w:sz="4" w:space="0" w:color="auto"/>
            </w:tcBorders>
          </w:tcPr>
          <w:p w:rsidR="00703F34" w:rsidRPr="005D074F" w:rsidRDefault="00703F34" w:rsidP="00F82538">
            <w:pPr>
              <w:keepNext/>
              <w:jc w:val="center"/>
              <w:rPr>
                <w:i/>
                <w:iCs/>
                <w:sz w:val="16"/>
                <w:szCs w:val="16"/>
              </w:rPr>
            </w:pPr>
            <w:r w:rsidRPr="005D074F">
              <w:rPr>
                <w:sz w:val="16"/>
                <w:szCs w:val="16"/>
              </w:rPr>
              <w:t>Detail</w:t>
            </w:r>
          </w:p>
        </w:tc>
      </w:tr>
      <w:tr w:rsidR="00703F34" w:rsidRPr="0047177B" w:rsidTr="00703F34">
        <w:trPr>
          <w:jc w:val="center"/>
        </w:trPr>
        <w:tc>
          <w:tcPr>
            <w:tcW w:w="1418" w:type="dxa"/>
            <w:tcBorders>
              <w:top w:val="single" w:sz="4" w:space="0" w:color="auto"/>
            </w:tcBorders>
            <w:vAlign w:val="center"/>
          </w:tcPr>
          <w:p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rsidR="00703F34" w:rsidRPr="005D074F" w:rsidRDefault="004B5A7A" w:rsidP="00763363">
            <w:pPr>
              <w:pStyle w:val="Els-table-text"/>
              <w:rPr>
                <w:i/>
                <w:iCs/>
                <w:sz w:val="16"/>
                <w:szCs w:val="16"/>
              </w:rPr>
            </w:pPr>
            <w:del w:id="187" w:author="Evelyne" w:date="2020-05-02T16:58:00Z">
              <w:r w:rsidRPr="004B5A7A" w:rsidDel="00763363">
                <w:rPr>
                  <w:color w:val="000000"/>
                  <w:sz w:val="18"/>
                </w:rPr>
                <w:delText xml:space="preserve">We included </w:delText>
              </w:r>
            </w:del>
            <w:ins w:id="188" w:author="Evelyne" w:date="2020-05-02T16:58:00Z">
              <w:r w:rsidR="00763363">
                <w:rPr>
                  <w:color w:val="000000"/>
                  <w:sz w:val="18"/>
                </w:rPr>
                <w:t>P</w:t>
              </w:r>
            </w:ins>
            <w:del w:id="189" w:author="Evelyne" w:date="2020-05-02T16:58:00Z">
              <w:r w:rsidRPr="004B5A7A" w:rsidDel="00763363">
                <w:rPr>
                  <w:color w:val="000000"/>
                  <w:sz w:val="18"/>
                </w:rPr>
                <w:delText>p</w:delText>
              </w:r>
            </w:del>
            <w:r w:rsidRPr="004B5A7A">
              <w:rPr>
                <w:color w:val="000000"/>
                <w:sz w:val="18"/>
              </w:rPr>
              <w:t>eer-reviewed papers from journals, conferences and workshops that present use of eye-tracking technology in the ana</w:t>
            </w:r>
            <w:r w:rsidRPr="004B5A7A">
              <w:rPr>
                <w:color w:val="000000"/>
                <w:sz w:val="18"/>
              </w:rPr>
              <w:t>l</w:t>
            </w:r>
            <w:r w:rsidRPr="004B5A7A">
              <w:rPr>
                <w:color w:val="000000"/>
                <w:sz w:val="18"/>
              </w:rPr>
              <w:t>ysis of the understanding of process models</w:t>
            </w:r>
            <w:ins w:id="190" w:author="Evelyne" w:date="2020-05-02T16:59:00Z">
              <w:r w:rsidR="00763363">
                <w:rPr>
                  <w:color w:val="000000"/>
                  <w:sz w:val="18"/>
                </w:rPr>
                <w:t xml:space="preserve"> were included</w:t>
              </w:r>
            </w:ins>
            <w:r w:rsidR="00703F34" w:rsidRPr="00EB1B30">
              <w:rPr>
                <w:color w:val="000000"/>
                <w:sz w:val="18"/>
              </w:rPr>
              <w:t>.</w:t>
            </w:r>
          </w:p>
        </w:tc>
      </w:tr>
      <w:tr w:rsidR="00703F34" w:rsidRPr="0047177B" w:rsidTr="00703F34">
        <w:trPr>
          <w:jc w:val="center"/>
        </w:trPr>
        <w:tc>
          <w:tcPr>
            <w:tcW w:w="1418" w:type="dxa"/>
            <w:vAlign w:val="center"/>
          </w:tcPr>
          <w:p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rsidR="00703F34" w:rsidRPr="005D074F" w:rsidRDefault="004B5A7A" w:rsidP="00703F34">
            <w:pPr>
              <w:pStyle w:val="Els-table-text"/>
              <w:keepNext/>
              <w:spacing w:after="40" w:line="240" w:lineRule="auto"/>
              <w:rPr>
                <w:i/>
                <w:iCs/>
                <w:sz w:val="16"/>
                <w:szCs w:val="16"/>
              </w:rPr>
            </w:pPr>
            <w:r>
              <w:rPr>
                <w:color w:val="000000"/>
                <w:sz w:val="18"/>
              </w:rPr>
              <w:t>R</w:t>
            </w:r>
            <w:r w:rsidRPr="004B5A7A">
              <w:rPr>
                <w:color w:val="000000"/>
                <w:sz w:val="18"/>
              </w:rPr>
              <w:t>elevant studies cited by authors of the papers we</w:t>
            </w:r>
            <w:ins w:id="191" w:author="Evelyne" w:date="2020-05-02T16:59:00Z">
              <w:r w:rsidR="00763363">
                <w:rPr>
                  <w:color w:val="000000"/>
                  <w:sz w:val="18"/>
                </w:rPr>
                <w:t>re</w:t>
              </w:r>
            </w:ins>
            <w:r w:rsidRPr="004B5A7A">
              <w:rPr>
                <w:color w:val="000000"/>
                <w:sz w:val="18"/>
              </w:rPr>
              <w:t xml:space="preserve"> read during the conduction process obtained by forward snowball search</w:t>
            </w:r>
            <w:r w:rsidR="00703F34" w:rsidRPr="00EB1B30">
              <w:rPr>
                <w:color w:val="000000"/>
                <w:sz w:val="18"/>
              </w:rPr>
              <w:t>.</w:t>
            </w:r>
          </w:p>
        </w:tc>
      </w:tr>
      <w:tr w:rsidR="00703F34" w:rsidRPr="00703F34" w:rsidTr="00703F34">
        <w:trPr>
          <w:jc w:val="center"/>
        </w:trPr>
        <w:tc>
          <w:tcPr>
            <w:tcW w:w="1418" w:type="dxa"/>
            <w:vAlign w:val="center"/>
          </w:tcPr>
          <w:p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rsidR="00703F34" w:rsidRPr="005D074F" w:rsidRDefault="00703F34" w:rsidP="00703F34">
            <w:pPr>
              <w:pStyle w:val="Els-table-text"/>
              <w:keepNext/>
              <w:spacing w:after="40" w:line="240" w:lineRule="auto"/>
              <w:rPr>
                <w:i/>
                <w:iCs/>
                <w:sz w:val="16"/>
                <w:szCs w:val="16"/>
              </w:rPr>
            </w:pPr>
            <w:r>
              <w:rPr>
                <w:color w:val="000000"/>
                <w:sz w:val="18"/>
                <w:szCs w:val="18"/>
              </w:rPr>
              <w:t xml:space="preserve">Papers </w:t>
            </w:r>
            <w:r w:rsidRPr="00F1074A">
              <w:rPr>
                <w:color w:val="000000"/>
                <w:sz w:val="18"/>
                <w:szCs w:val="18"/>
              </w:rPr>
              <w:t>with</w:t>
            </w:r>
            <w:ins w:id="192" w:author="Evelyne" w:date="2020-05-02T16:59:00Z">
              <w:r w:rsidR="00763363">
                <w:rPr>
                  <w:color w:val="000000"/>
                  <w:sz w:val="18"/>
                  <w:szCs w:val="18"/>
                </w:rPr>
                <w:t xml:space="preserve"> </w:t>
              </w:r>
            </w:ins>
            <w:r w:rsidRPr="00F1074A">
              <w:rPr>
                <w:color w:val="000000"/>
                <w:sz w:val="18"/>
                <w:szCs w:val="18"/>
              </w:rPr>
              <w:t>unavailable</w:t>
            </w:r>
            <w:ins w:id="193" w:author="Evelyne" w:date="2020-05-02T16:59:00Z">
              <w:r w:rsidR="00763363">
                <w:rPr>
                  <w:color w:val="000000"/>
                  <w:sz w:val="18"/>
                  <w:szCs w:val="18"/>
                </w:rPr>
                <w:t xml:space="preserve"> </w:t>
              </w:r>
            </w:ins>
            <w:r w:rsidRPr="00F1074A">
              <w:rPr>
                <w:color w:val="000000"/>
                <w:sz w:val="18"/>
                <w:szCs w:val="18"/>
              </w:rPr>
              <w:t>access</w:t>
            </w:r>
            <w:r>
              <w:rPr>
                <w:color w:val="000000"/>
                <w:sz w:val="18"/>
                <w:szCs w:val="18"/>
              </w:rPr>
              <w:t>.</w:t>
            </w:r>
          </w:p>
        </w:tc>
      </w:tr>
      <w:tr w:rsidR="00703F34" w:rsidRPr="0047177B" w:rsidTr="00703F34">
        <w:trPr>
          <w:jc w:val="center"/>
        </w:trPr>
        <w:tc>
          <w:tcPr>
            <w:tcW w:w="1418" w:type="dxa"/>
            <w:vAlign w:val="center"/>
          </w:tcPr>
          <w:p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rsidR="00703F34" w:rsidRDefault="00703F34" w:rsidP="00703F34">
            <w:pPr>
              <w:pStyle w:val="Els-table-text"/>
              <w:keepNext/>
              <w:spacing w:after="40" w:line="240" w:lineRule="auto"/>
              <w:rPr>
                <w:i/>
                <w:iCs/>
                <w:sz w:val="16"/>
                <w:szCs w:val="16"/>
              </w:rPr>
            </w:pPr>
            <w:r w:rsidRPr="00F1074A">
              <w:rPr>
                <w:color w:val="000000"/>
                <w:sz w:val="18"/>
                <w:szCs w:val="18"/>
              </w:rPr>
              <w:t>Papers with only abstract available; extended abstracts or short paper</w:t>
            </w:r>
            <w:ins w:id="194" w:author="Evelyne" w:date="2020-05-02T17:00:00Z">
              <w:r w:rsidR="00763363">
                <w:rPr>
                  <w:color w:val="000000"/>
                  <w:sz w:val="18"/>
                  <w:szCs w:val="18"/>
                </w:rPr>
                <w:t>s</w:t>
              </w:r>
            </w:ins>
            <w:r w:rsidRPr="00F1074A">
              <w:rPr>
                <w:color w:val="000000"/>
                <w:sz w:val="18"/>
                <w:szCs w:val="18"/>
              </w:rPr>
              <w:t xml:space="preserve"> (less than six pages).</w:t>
            </w:r>
          </w:p>
        </w:tc>
      </w:tr>
      <w:tr w:rsidR="00703F34" w:rsidRPr="00703F34" w:rsidTr="00703F34">
        <w:trPr>
          <w:jc w:val="center"/>
        </w:trPr>
        <w:tc>
          <w:tcPr>
            <w:tcW w:w="1418" w:type="dxa"/>
            <w:vAlign w:val="center"/>
          </w:tcPr>
          <w:p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rsidR="00703F34" w:rsidRPr="005D074F" w:rsidRDefault="00703F34" w:rsidP="00703F34">
            <w:pPr>
              <w:pStyle w:val="Els-table-text"/>
              <w:keepNext/>
              <w:spacing w:after="40" w:line="240" w:lineRule="auto"/>
              <w:rPr>
                <w:i/>
                <w:iCs/>
                <w:sz w:val="16"/>
                <w:szCs w:val="16"/>
              </w:rPr>
            </w:pPr>
            <w:r w:rsidRPr="000633F8">
              <w:rPr>
                <w:color w:val="000000"/>
                <w:sz w:val="18"/>
                <w:szCs w:val="18"/>
              </w:rPr>
              <w:t>Duplicated papers.</w:t>
            </w:r>
          </w:p>
        </w:tc>
      </w:tr>
      <w:tr w:rsidR="00703F34" w:rsidRPr="0047177B" w:rsidTr="004B5A7A">
        <w:trPr>
          <w:jc w:val="center"/>
        </w:trPr>
        <w:tc>
          <w:tcPr>
            <w:tcW w:w="1418" w:type="dxa"/>
            <w:vAlign w:val="center"/>
          </w:tcPr>
          <w:p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rsidR="00703F34" w:rsidRPr="005D074F" w:rsidRDefault="00703F34" w:rsidP="00703F34">
            <w:pPr>
              <w:pStyle w:val="Els-table-text"/>
              <w:keepNext/>
              <w:spacing w:after="40" w:line="240" w:lineRule="auto"/>
              <w:rPr>
                <w:i/>
                <w:iCs/>
                <w:sz w:val="16"/>
                <w:szCs w:val="16"/>
              </w:rPr>
            </w:pPr>
            <w:r w:rsidRPr="008E665A">
              <w:rPr>
                <w:color w:val="000000"/>
                <w:sz w:val="18"/>
                <w:szCs w:val="18"/>
              </w:rPr>
              <w:t>Papers that did not apply to research questions.</w:t>
            </w:r>
          </w:p>
        </w:tc>
      </w:tr>
      <w:tr w:rsidR="004B5A7A" w:rsidRPr="0047177B" w:rsidTr="00FF12CA">
        <w:trPr>
          <w:jc w:val="center"/>
        </w:trPr>
        <w:tc>
          <w:tcPr>
            <w:tcW w:w="1418" w:type="dxa"/>
            <w:vAlign w:val="center"/>
          </w:tcPr>
          <w:p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rsidR="00703F34" w:rsidRPr="005D074F" w:rsidRDefault="00703F34" w:rsidP="002F6CC0">
            <w:pPr>
              <w:pStyle w:val="Els-table-text"/>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47177B" w:rsidTr="004B5A7A">
        <w:trPr>
          <w:jc w:val="center"/>
        </w:trPr>
        <w:tc>
          <w:tcPr>
            <w:tcW w:w="1418" w:type="dxa"/>
            <w:tcBorders>
              <w:bottom w:val="single" w:sz="4" w:space="0" w:color="auto"/>
            </w:tcBorders>
            <w:vAlign w:val="center"/>
          </w:tcPr>
          <w:p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rsidR="00FF12CA" w:rsidRPr="00935856" w:rsidRDefault="00FF12CA" w:rsidP="00FF12CA">
            <w:pPr>
              <w:pStyle w:val="Els-table-text"/>
              <w:keepNext/>
              <w:spacing w:after="40" w:line="240" w:lineRule="auto"/>
              <w:rPr>
                <w:color w:val="000000"/>
                <w:sz w:val="18"/>
                <w:szCs w:val="18"/>
              </w:rPr>
            </w:pPr>
            <w:r w:rsidRPr="00935856">
              <w:rPr>
                <w:color w:val="000000"/>
                <w:sz w:val="18"/>
                <w:szCs w:val="18"/>
              </w:rPr>
              <w:t xml:space="preserve">Papers </w:t>
            </w:r>
            <w:r w:rsidRPr="00FF12CA">
              <w:rPr>
                <w:color w:val="000000"/>
                <w:sz w:val="18"/>
                <w:szCs w:val="18"/>
              </w:rPr>
              <w:t>not meeting some quality criteria</w:t>
            </w:r>
            <w:ins w:id="195" w:author="Evelyne" w:date="2020-05-02T17:00:00Z">
              <w:r w:rsidR="00763363">
                <w:rPr>
                  <w:color w:val="000000"/>
                  <w:sz w:val="18"/>
                  <w:szCs w:val="18"/>
                </w:rPr>
                <w:t xml:space="preserve"> </w:t>
              </w:r>
            </w:ins>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rsidR="00CF0E23" w:rsidRDefault="00CF0E23" w:rsidP="00C17FD6">
      <w:pPr>
        <w:ind w:firstLine="0"/>
        <w:rPr>
          <w:iCs/>
          <w:lang w:val="en-US"/>
        </w:rPr>
      </w:pPr>
    </w:p>
    <w:p w:rsidR="00703F34" w:rsidRDefault="00703F34" w:rsidP="00974078">
      <w:pPr>
        <w:spacing w:after="240"/>
        <w:rPr>
          <w:iCs/>
          <w:lang w:val="en-US"/>
        </w:rPr>
      </w:pPr>
      <w:r w:rsidRPr="00703F34">
        <w:rPr>
          <w:iCs/>
          <w:lang w:val="en-US"/>
        </w:rPr>
        <w:t>Given that not all the criteria are mutually exclusive and the execution order ma</w:t>
      </w:r>
      <w:r w:rsidRPr="00703F34">
        <w:rPr>
          <w:iCs/>
          <w:lang w:val="en-US"/>
        </w:rPr>
        <w:t>t</w:t>
      </w:r>
      <w:r w:rsidRPr="00703F34">
        <w:rPr>
          <w:iCs/>
          <w:lang w:val="en-US"/>
        </w:rPr>
        <w:t xml:space="preserve">ters, </w:t>
      </w:r>
      <w:del w:id="196" w:author="Evelyne" w:date="2020-05-02T17:04:00Z">
        <w:r w:rsidRPr="00703F34" w:rsidDel="00F92E50">
          <w:rPr>
            <w:iCs/>
            <w:lang w:val="en-US"/>
          </w:rPr>
          <w:delText>we</w:delText>
        </w:r>
      </w:del>
      <w:ins w:id="197" w:author="Evelyne" w:date="2020-05-02T17:04:00Z">
        <w:r w:rsidR="00F92E50">
          <w:rPr>
            <w:iCs/>
            <w:lang w:val="en-US"/>
          </w:rPr>
          <w:t xml:space="preserve"> it is</w:t>
        </w:r>
      </w:ins>
      <w:r w:rsidRPr="00703F34">
        <w:rPr>
          <w:iCs/>
          <w:lang w:val="en-US"/>
        </w:rPr>
        <w:t xml:space="preserve"> suggest</w:t>
      </w:r>
      <w:ins w:id="198" w:author="Evelyne" w:date="2020-05-02T17:04:00Z">
        <w:r w:rsidR="00F92E50">
          <w:rPr>
            <w:iCs/>
            <w:lang w:val="en-US"/>
          </w:rPr>
          <w:t>ed to be done</w:t>
        </w:r>
      </w:ins>
      <w:r w:rsidRPr="00703F34">
        <w:rPr>
          <w:iCs/>
          <w:lang w:val="en-US"/>
        </w:rPr>
        <w:t xml:space="preserve"> an analysis of the criteria to define one equation to pr</w:t>
      </w:r>
      <w:r w:rsidRPr="00703F34">
        <w:rPr>
          <w:iCs/>
          <w:lang w:val="en-US"/>
        </w:rPr>
        <w:t>i</w:t>
      </w:r>
      <w:r w:rsidRPr="00703F34">
        <w:rPr>
          <w:iCs/>
          <w:lang w:val="en-US"/>
        </w:rPr>
        <w:t>oritize exclusion criteria and another for inclusion criteria. These equations ensure that e</w:t>
      </w:r>
      <w:r w:rsidRPr="00703F34">
        <w:rPr>
          <w:iCs/>
          <w:lang w:val="en-US"/>
        </w:rPr>
        <w:t>x</w:t>
      </w:r>
      <w:r w:rsidRPr="00703F34">
        <w:rPr>
          <w:iCs/>
          <w:lang w:val="en-US"/>
        </w:rPr>
        <w:t>clusion and inclusion criteria are applied in the same sequence during each paper anal</w:t>
      </w:r>
      <w:r w:rsidRPr="00703F34">
        <w:rPr>
          <w:iCs/>
          <w:lang w:val="en-US"/>
        </w:rPr>
        <w:t>y</w:t>
      </w:r>
      <w:r w:rsidRPr="00703F34">
        <w:rPr>
          <w:iCs/>
          <w:lang w:val="en-US"/>
        </w:rPr>
        <w:t>sis. An example is given in</w:t>
      </w:r>
      <w:ins w:id="199" w:author="Evelyne" w:date="2020-05-02T17:04:00Z">
        <w:r w:rsidR="00F92E50">
          <w:rPr>
            <w:iCs/>
            <w:lang w:val="en-US"/>
          </w:rPr>
          <w:t xml:space="preserve"> </w:t>
        </w:r>
      </w:ins>
      <w:fldSimple w:instr=" REF _Ref36196266 \h  \* MERGEFORMAT ">
        <w:r w:rsidR="006034F8" w:rsidRPr="006034F8">
          <w:rPr>
            <w:iCs/>
            <w:lang w:val="en-US"/>
          </w:rPr>
          <w:t>Figure 4</w:t>
        </w:r>
      </w:fldSimple>
      <w:r w:rsidRPr="00703F34">
        <w:rPr>
          <w:iCs/>
          <w:lang w:val="en-US"/>
        </w:rPr>
        <w:t>. This was particularly important in our case with four people executing the SLR.</w:t>
      </w:r>
    </w:p>
    <w:p w:rsidR="004B5A7A" w:rsidRPr="008E19A6"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commentRangeStart w:id="200"/>
      <w:r w:rsidRPr="008E19A6">
        <w:rPr>
          <w:rFonts w:eastAsia="Times New Roman"/>
          <w:b/>
          <w:sz w:val="18"/>
          <w:szCs w:val="18"/>
          <w:lang w:val="pt-BR"/>
        </w:rPr>
        <w:t>if</w:t>
      </w:r>
      <w:r w:rsidRPr="004B5A7A">
        <w:rPr>
          <w:rFonts w:eastAsia="Times New Roman"/>
          <w:i/>
          <w:iCs/>
          <w:sz w:val="18"/>
          <w:szCs w:val="18"/>
          <w:lang w:val="pt-BR"/>
        </w:rPr>
        <w:t>paper</w:t>
      </w:r>
      <w:r w:rsidRPr="008E19A6">
        <w:rPr>
          <w:rFonts w:ascii="Verdana" w:hAnsi="Verdana"/>
          <w:b/>
          <w:bCs/>
          <w:noProof/>
          <w:color w:val="000000"/>
          <w:sz w:val="18"/>
          <w:szCs w:val="18"/>
          <w:shd w:val="clear" w:color="auto" w:fill="FFFFFF"/>
          <w:lang w:val="pt-BR" w:eastAsia="ko-KR"/>
        </w:rPr>
        <w:drawing>
          <wp:inline distT="0" distB="0" distL="0" distR="0">
            <wp:extent cx="131344" cy="102358"/>
            <wp:effectExtent l="0" t="0" r="2540" b="0"/>
            <wp:docPr id="12" name="Picture 8"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8E19A6">
        <w:rPr>
          <w:rFonts w:eastAsia="Times New Roman"/>
          <w:sz w:val="18"/>
          <w:szCs w:val="18"/>
          <w:lang w:val="pt-BR"/>
        </w:rPr>
        <w:t xml:space="preserve"> (E1 | E2 | E3 | E4 | E5) </w:t>
      </w:r>
      <w:r w:rsidRPr="008E19A6">
        <w:rPr>
          <w:rFonts w:eastAsia="Times New Roman"/>
          <w:b/>
          <w:sz w:val="18"/>
          <w:szCs w:val="18"/>
          <w:lang w:val="pt-BR"/>
        </w:rPr>
        <w:t>then</w:t>
      </w:r>
      <w:r w:rsidRPr="008E19A6">
        <w:rPr>
          <w:rFonts w:eastAsia="Times New Roman"/>
          <w:sz w:val="18"/>
          <w:szCs w:val="18"/>
          <w:lang w:val="pt-BR"/>
        </w:rPr>
        <w:t>exclude (</w:t>
      </w:r>
      <w:r w:rsidRPr="004B5A7A">
        <w:rPr>
          <w:rFonts w:eastAsia="Times New Roman"/>
          <w:i/>
          <w:iCs/>
          <w:sz w:val="18"/>
          <w:szCs w:val="18"/>
          <w:lang w:val="pt-BR"/>
        </w:rPr>
        <w:t>paper</w:t>
      </w:r>
      <w:r w:rsidRPr="008E19A6">
        <w:rPr>
          <w:rFonts w:eastAsia="Times New Roman"/>
          <w:sz w:val="18"/>
          <w:szCs w:val="18"/>
          <w:lang w:val="pt-BR"/>
        </w:rPr>
        <w:t>);</w:t>
      </w:r>
    </w:p>
    <w:p w:rsidR="004B5A7A" w:rsidRPr="00462FF0"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r w:rsidRPr="001D36EB">
        <w:rPr>
          <w:rFonts w:eastAsia="Times New Roman"/>
          <w:b/>
          <w:sz w:val="18"/>
          <w:szCs w:val="18"/>
          <w:lang w:val="pt-BR"/>
        </w:rPr>
        <w:t>if</w:t>
      </w:r>
      <w:r w:rsidRPr="004B5A7A">
        <w:rPr>
          <w:rFonts w:eastAsia="Times New Roman"/>
          <w:i/>
          <w:iCs/>
          <w:sz w:val="18"/>
          <w:szCs w:val="18"/>
          <w:lang w:val="pt-BR"/>
        </w:rPr>
        <w:t>paper</w:t>
      </w:r>
      <w:r w:rsidRPr="008E19A6">
        <w:rPr>
          <w:rFonts w:ascii="Verdana" w:hAnsi="Verdana"/>
          <w:b/>
          <w:bCs/>
          <w:noProof/>
          <w:color w:val="000000"/>
          <w:sz w:val="18"/>
          <w:szCs w:val="18"/>
          <w:shd w:val="clear" w:color="auto" w:fill="FFFFFF"/>
          <w:lang w:val="pt-BR" w:eastAsia="ko-KR"/>
        </w:rPr>
        <w:drawing>
          <wp:inline distT="0" distB="0" distL="0" distR="0">
            <wp:extent cx="131344" cy="102358"/>
            <wp:effectExtent l="0" t="0" r="2540" b="0"/>
            <wp:docPr id="9" name="Picture 9"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1D36EB">
        <w:rPr>
          <w:rFonts w:eastAsia="Times New Roman"/>
          <w:sz w:val="18"/>
          <w:szCs w:val="18"/>
          <w:lang w:val="pt-BR"/>
        </w:rPr>
        <w:t xml:space="preserve"> (!(E1 | E2 | E3 | E4 | E5) &amp; (I1 | I2)) </w:t>
      </w:r>
      <w:r w:rsidRPr="00E65768">
        <w:rPr>
          <w:rFonts w:eastAsia="Times New Roman"/>
          <w:b/>
          <w:sz w:val="18"/>
          <w:szCs w:val="18"/>
          <w:lang w:val="pt-BR"/>
        </w:rPr>
        <w:t>then</w:t>
      </w:r>
      <w:r w:rsidRPr="00E65768">
        <w:rPr>
          <w:rFonts w:eastAsia="Times New Roman"/>
          <w:sz w:val="18"/>
          <w:szCs w:val="18"/>
          <w:lang w:val="pt-BR"/>
        </w:rPr>
        <w:t xml:space="preserve"> include (</w:t>
      </w:r>
      <w:r w:rsidRPr="004B5A7A">
        <w:rPr>
          <w:rFonts w:eastAsia="Times New Roman"/>
          <w:i/>
          <w:iCs/>
          <w:sz w:val="18"/>
          <w:szCs w:val="18"/>
          <w:lang w:val="pt-BR"/>
        </w:rPr>
        <w:t>paper</w:t>
      </w:r>
      <w:r w:rsidRPr="00E65768">
        <w:rPr>
          <w:rFonts w:eastAsia="Times New Roman"/>
          <w:sz w:val="18"/>
          <w:szCs w:val="18"/>
          <w:lang w:val="pt-BR"/>
        </w:rPr>
        <w:t xml:space="preserve">) </w:t>
      </w:r>
      <w:r w:rsidRPr="003C482A">
        <w:rPr>
          <w:rFonts w:eastAsia="Times New Roman"/>
          <w:b/>
          <w:sz w:val="18"/>
          <w:szCs w:val="18"/>
          <w:lang w:val="pt-BR"/>
        </w:rPr>
        <w:t>else</w:t>
      </w:r>
      <w:r w:rsidRPr="00462FF0">
        <w:rPr>
          <w:rFonts w:eastAsia="Times New Roman"/>
          <w:sz w:val="18"/>
          <w:szCs w:val="18"/>
          <w:lang w:val="pt-BR"/>
        </w:rPr>
        <w:t>exclude (</w:t>
      </w:r>
      <w:r w:rsidRPr="004B5A7A">
        <w:rPr>
          <w:rFonts w:eastAsia="Times New Roman"/>
          <w:i/>
          <w:iCs/>
          <w:sz w:val="18"/>
          <w:szCs w:val="18"/>
          <w:lang w:val="pt-BR"/>
        </w:rPr>
        <w:t>paper</w:t>
      </w:r>
      <w:r w:rsidRPr="00462FF0">
        <w:rPr>
          <w:rFonts w:eastAsia="Times New Roman"/>
          <w:sz w:val="18"/>
          <w:szCs w:val="18"/>
          <w:lang w:val="pt-BR"/>
        </w:rPr>
        <w:t>)</w:t>
      </w:r>
    </w:p>
    <w:p w:rsidR="004B5A7A" w:rsidRPr="006034F8" w:rsidRDefault="00F92E50" w:rsidP="00644C99">
      <w:pPr>
        <w:pStyle w:val="TableTitle"/>
        <w:rPr>
          <w:iCs/>
          <w:smallCaps w:val="0"/>
          <w:sz w:val="20"/>
          <w:szCs w:val="20"/>
        </w:rPr>
      </w:pPr>
      <w:bookmarkStart w:id="201" w:name="_Ref36196266"/>
      <w:bookmarkStart w:id="202" w:name="_Ref36196262"/>
      <w:commentRangeEnd w:id="200"/>
      <w:r>
        <w:rPr>
          <w:rStyle w:val="Refdecomentrio"/>
          <w:smallCaps w:val="0"/>
          <w:lang w:val="pt-BR"/>
        </w:rPr>
        <w:commentReference w:id="200"/>
      </w:r>
      <w:r w:rsidR="006034F8" w:rsidRPr="006034F8">
        <w:rPr>
          <w:b/>
          <w:bCs/>
          <w:iCs/>
          <w:smallCaps w:val="0"/>
          <w:sz w:val="20"/>
          <w:szCs w:val="20"/>
        </w:rPr>
        <w:t xml:space="preserve">Figure </w:t>
      </w:r>
      <w:r w:rsidR="0031114A" w:rsidRPr="006034F8">
        <w:rPr>
          <w:b/>
          <w:bCs/>
          <w:iCs/>
          <w:smallCaps w:val="0"/>
          <w:sz w:val="20"/>
          <w:szCs w:val="20"/>
        </w:rPr>
        <w:fldChar w:fldCharType="begin"/>
      </w:r>
      <w:r w:rsidR="006034F8" w:rsidRPr="006034F8">
        <w:rPr>
          <w:b/>
          <w:bCs/>
          <w:iCs/>
          <w:smallCaps w:val="0"/>
          <w:sz w:val="20"/>
          <w:szCs w:val="20"/>
        </w:rPr>
        <w:instrText xml:space="preserve"> SEQ Figure \* ARABIC </w:instrText>
      </w:r>
      <w:r w:rsidR="0031114A" w:rsidRPr="006034F8">
        <w:rPr>
          <w:b/>
          <w:bCs/>
          <w:iCs/>
          <w:smallCaps w:val="0"/>
          <w:sz w:val="20"/>
          <w:szCs w:val="20"/>
        </w:rPr>
        <w:fldChar w:fldCharType="separate"/>
      </w:r>
      <w:r w:rsidR="00E70345">
        <w:rPr>
          <w:b/>
          <w:bCs/>
          <w:iCs/>
          <w:smallCaps w:val="0"/>
          <w:noProof/>
          <w:sz w:val="20"/>
          <w:szCs w:val="20"/>
        </w:rPr>
        <w:t>4</w:t>
      </w:r>
      <w:r w:rsidR="0031114A" w:rsidRPr="006034F8">
        <w:rPr>
          <w:b/>
          <w:bCs/>
          <w:iCs/>
          <w:smallCaps w:val="0"/>
          <w:sz w:val="20"/>
          <w:szCs w:val="20"/>
        </w:rPr>
        <w:fldChar w:fldCharType="end"/>
      </w:r>
      <w:bookmarkEnd w:id="201"/>
      <w:r w:rsidR="00644C99" w:rsidRPr="006034F8">
        <w:rPr>
          <w:iCs/>
          <w:smallCaps w:val="0"/>
          <w:sz w:val="20"/>
          <w:szCs w:val="20"/>
        </w:rPr>
        <w:t>. Equation defining order of execution</w:t>
      </w:r>
      <w:r w:rsidR="004B5A7A" w:rsidRPr="006034F8">
        <w:rPr>
          <w:iCs/>
          <w:smallCaps w:val="0"/>
          <w:sz w:val="20"/>
          <w:szCs w:val="20"/>
        </w:rPr>
        <w:t>.</w:t>
      </w:r>
      <w:bookmarkEnd w:id="202"/>
    </w:p>
    <w:p w:rsidR="00FF12CA" w:rsidRPr="00ED250C" w:rsidRDefault="00270BD1" w:rsidP="00FF12CA">
      <w:pPr>
        <w:pStyle w:val="heading2"/>
        <w:numPr>
          <w:ilvl w:val="2"/>
          <w:numId w:val="7"/>
        </w:numPr>
        <w:rPr>
          <w:lang w:val="en-US"/>
        </w:rPr>
      </w:pPr>
      <w:r>
        <w:rPr>
          <w:lang w:val="en-US"/>
        </w:rPr>
        <w:t xml:space="preserve">(A.1.5) </w:t>
      </w:r>
      <w:r w:rsidR="00FF12CA" w:rsidRPr="00ED250C">
        <w:rPr>
          <w:lang w:val="en-US"/>
        </w:rPr>
        <w:t>Define Data Extraction Strategy</w:t>
      </w:r>
    </w:p>
    <w:p w:rsidR="00FF12CA" w:rsidRPr="00FF12CA" w:rsidRDefault="00FF12CA" w:rsidP="00FF12CA">
      <w:pPr>
        <w:ind w:firstLine="0"/>
        <w:rPr>
          <w:iCs/>
          <w:lang w:val="en-US"/>
        </w:rPr>
      </w:pPr>
      <w:r w:rsidRPr="00FF12CA">
        <w:rPr>
          <w:iCs/>
          <w:lang w:val="en-US"/>
        </w:rPr>
        <w:t>The objective of this activity is to define a strategy to extract data from selected pr</w:t>
      </w:r>
      <w:r w:rsidRPr="00FF12CA">
        <w:rPr>
          <w:iCs/>
          <w:lang w:val="en-US"/>
        </w:rPr>
        <w:t>i</w:t>
      </w:r>
      <w:r w:rsidRPr="00FF12CA">
        <w:rPr>
          <w:iCs/>
          <w:lang w:val="en-US"/>
        </w:rPr>
        <w:t xml:space="preserve">mary studies. In our case </w:t>
      </w:r>
      <w:del w:id="203" w:author="Evelyne" w:date="2020-05-02T17:06:00Z">
        <w:r w:rsidRPr="00FF12CA" w:rsidDel="00F92E50">
          <w:rPr>
            <w:iCs/>
            <w:lang w:val="en-US"/>
          </w:rPr>
          <w:delText xml:space="preserve">we </w:delText>
        </w:r>
      </w:del>
      <w:ins w:id="204" w:author="Evelyne" w:date="2020-05-02T17:06:00Z">
        <w:r w:rsidR="00F92E50">
          <w:rPr>
            <w:iCs/>
            <w:lang w:val="en-US"/>
          </w:rPr>
          <w:t xml:space="preserve"> a template was </w:t>
        </w:r>
      </w:ins>
      <w:r w:rsidRPr="00FF12CA">
        <w:rPr>
          <w:iCs/>
          <w:lang w:val="en-US"/>
        </w:rPr>
        <w:t>define</w:t>
      </w:r>
      <w:ins w:id="205" w:author="Evelyne" w:date="2020-05-02T17:06:00Z">
        <w:r w:rsidR="00F92E50">
          <w:rPr>
            <w:iCs/>
            <w:lang w:val="en-US"/>
          </w:rPr>
          <w:t>d</w:t>
        </w:r>
      </w:ins>
      <w:r w:rsidRPr="00FF12CA">
        <w:rPr>
          <w:iCs/>
          <w:lang w:val="en-US"/>
        </w:rPr>
        <w:t xml:space="preserve"> </w:t>
      </w:r>
      <w:del w:id="206" w:author="Evelyne" w:date="2020-05-02T17:06:00Z">
        <w:r w:rsidRPr="00FF12CA" w:rsidDel="00F92E50">
          <w:rPr>
            <w:iCs/>
            <w:lang w:val="en-US"/>
          </w:rPr>
          <w:delText xml:space="preserve">a template </w:delText>
        </w:r>
      </w:del>
      <w:r w:rsidRPr="00FF12CA">
        <w:rPr>
          <w:iCs/>
          <w:lang w:val="en-US"/>
        </w:rPr>
        <w:t>to record the relevant i</w:t>
      </w:r>
      <w:r w:rsidRPr="00FF12CA">
        <w:rPr>
          <w:iCs/>
          <w:lang w:val="en-US"/>
        </w:rPr>
        <w:t>n</w:t>
      </w:r>
      <w:r w:rsidRPr="00FF12CA">
        <w:rPr>
          <w:iCs/>
          <w:lang w:val="en-US"/>
        </w:rPr>
        <w:t>formation related to the research questions. The five sections of this template should be filled a</w:t>
      </w:r>
      <w:r w:rsidRPr="00FF12CA">
        <w:rPr>
          <w:iCs/>
          <w:lang w:val="en-US"/>
        </w:rPr>
        <w:t>c</w:t>
      </w:r>
      <w:r w:rsidRPr="00FF12CA">
        <w:rPr>
          <w:iCs/>
          <w:lang w:val="en-US"/>
        </w:rPr>
        <w:t>cording to the following indications:</w:t>
      </w:r>
    </w:p>
    <w:p w:rsidR="00FF12CA" w:rsidRPr="00FF12CA" w:rsidRDefault="00FF12CA" w:rsidP="00F6701C">
      <w:pPr>
        <w:pStyle w:val="PargrafodaLista"/>
        <w:numPr>
          <w:ilvl w:val="0"/>
          <w:numId w:val="12"/>
        </w:numPr>
        <w:rPr>
          <w:iCs/>
          <w:lang w:val="en-US"/>
        </w:rPr>
      </w:pPr>
      <w:r w:rsidRPr="00FF12CA">
        <w:rPr>
          <w:iCs/>
          <w:lang w:val="en-US"/>
        </w:rPr>
        <w:t>Section 1 (mandatory</w:t>
      </w:r>
      <w:commentRangeStart w:id="207"/>
      <w:r w:rsidRPr="00FF12CA">
        <w:rPr>
          <w:iCs/>
          <w:lang w:val="en-US"/>
        </w:rPr>
        <w:t xml:space="preserve">): records basic information on the paper: </w:t>
      </w:r>
      <w:commentRangeEnd w:id="207"/>
      <w:r w:rsidR="00F92E50">
        <w:rPr>
          <w:rStyle w:val="Refdecomentrio"/>
        </w:rPr>
        <w:commentReference w:id="207"/>
      </w:r>
      <w:r w:rsidRPr="00FF12CA">
        <w:rPr>
          <w:iCs/>
          <w:lang w:val="en-US"/>
        </w:rPr>
        <w:t>paper ide</w:t>
      </w:r>
      <w:r w:rsidRPr="00FF12CA">
        <w:rPr>
          <w:iCs/>
          <w:lang w:val="en-US"/>
        </w:rPr>
        <w:t>n</w:t>
      </w:r>
      <w:r w:rsidRPr="00FF12CA">
        <w:rPr>
          <w:iCs/>
          <w:lang w:val="en-US"/>
        </w:rPr>
        <w:t>tifier, title, conference or journal, year, number of citations, digital library.</w:t>
      </w:r>
    </w:p>
    <w:p w:rsidR="00FF12CA" w:rsidRPr="00FF12CA" w:rsidRDefault="00FF12CA" w:rsidP="00F6701C">
      <w:pPr>
        <w:pStyle w:val="PargrafodaLista"/>
        <w:numPr>
          <w:ilvl w:val="0"/>
          <w:numId w:val="12"/>
        </w:numPr>
        <w:rPr>
          <w:iCs/>
          <w:lang w:val="en-US"/>
        </w:rPr>
      </w:pPr>
      <w:r w:rsidRPr="00FF12CA">
        <w:rPr>
          <w:iCs/>
          <w:lang w:val="en-US"/>
        </w:rPr>
        <w:lastRenderedPageBreak/>
        <w:t>Section 2 (optional): records the metrics</w:t>
      </w:r>
      <w:del w:id="208" w:author="Evelyne" w:date="2020-05-02T17:08:00Z">
        <w:r w:rsidRPr="00FF12CA" w:rsidDel="00F92E50">
          <w:rPr>
            <w:iCs/>
            <w:lang w:val="en-US"/>
          </w:rPr>
          <w:delText xml:space="preserve"> are</w:delText>
        </w:r>
      </w:del>
      <w:r w:rsidRPr="00FF12CA">
        <w:rPr>
          <w:iCs/>
          <w:lang w:val="en-US"/>
        </w:rPr>
        <w:t xml:space="preserve"> used to measure the visual comprehension of eye-tracking business process models.</w:t>
      </w:r>
    </w:p>
    <w:p w:rsidR="00FF12CA" w:rsidRPr="00FF12CA" w:rsidRDefault="00FF12CA" w:rsidP="00F6701C">
      <w:pPr>
        <w:pStyle w:val="PargrafodaLista"/>
        <w:numPr>
          <w:ilvl w:val="0"/>
          <w:numId w:val="12"/>
        </w:numPr>
        <w:rPr>
          <w:iCs/>
          <w:lang w:val="en-US"/>
        </w:rPr>
      </w:pPr>
      <w:r w:rsidRPr="00FF12CA">
        <w:rPr>
          <w:iCs/>
          <w:lang w:val="en-US"/>
        </w:rPr>
        <w:t>Section 3 (optional): records the business process model notation that was used in the study.</w:t>
      </w:r>
    </w:p>
    <w:p w:rsidR="00FF12CA" w:rsidRPr="00FF12CA" w:rsidRDefault="00FF12CA" w:rsidP="00F6701C">
      <w:pPr>
        <w:pStyle w:val="PargrafodaLista"/>
        <w:numPr>
          <w:ilvl w:val="0"/>
          <w:numId w:val="12"/>
        </w:numPr>
        <w:rPr>
          <w:iCs/>
          <w:lang w:val="en-US"/>
        </w:rPr>
      </w:pPr>
      <w:r w:rsidRPr="00FF12CA">
        <w:rPr>
          <w:iCs/>
          <w:lang w:val="en-US"/>
        </w:rPr>
        <w:t>Section 4 (optional): records the information directly associated</w:t>
      </w:r>
      <w:ins w:id="209" w:author="Evelyne" w:date="2020-05-02T17:08:00Z">
        <w:r w:rsidR="00F92E50">
          <w:rPr>
            <w:iCs/>
            <w:lang w:val="en-US"/>
          </w:rPr>
          <w:t xml:space="preserve"> with</w:t>
        </w:r>
      </w:ins>
      <w:r w:rsidRPr="00FF12CA">
        <w:rPr>
          <w:iCs/>
          <w:lang w:val="en-US"/>
        </w:rPr>
        <w:t xml:space="preserve"> the contributions</w:t>
      </w:r>
      <w:ins w:id="210" w:author="Evelyne" w:date="2020-05-02T17:08:00Z">
        <w:r w:rsidR="00F92E50">
          <w:rPr>
            <w:iCs/>
            <w:lang w:val="en-US"/>
          </w:rPr>
          <w:t xml:space="preserve"> that</w:t>
        </w:r>
      </w:ins>
      <w:r w:rsidRPr="00FF12CA">
        <w:rPr>
          <w:iCs/>
          <w:lang w:val="en-US"/>
        </w:rPr>
        <w:t xml:space="preserve"> have been reported about the application of the eye-tracker device</w:t>
      </w:r>
      <w:r w:rsidR="003E2372">
        <w:rPr>
          <w:iCs/>
          <w:lang w:val="en-US"/>
        </w:rPr>
        <w:t>.</w:t>
      </w:r>
    </w:p>
    <w:p w:rsidR="00FF12CA" w:rsidRPr="00FF12CA" w:rsidRDefault="00FF12CA" w:rsidP="00F6701C">
      <w:pPr>
        <w:pStyle w:val="PargrafodaLista"/>
        <w:numPr>
          <w:ilvl w:val="0"/>
          <w:numId w:val="12"/>
        </w:numPr>
        <w:rPr>
          <w:iCs/>
          <w:lang w:val="en-US"/>
        </w:rPr>
      </w:pPr>
      <w:r w:rsidRPr="00FF12CA">
        <w:rPr>
          <w:iCs/>
          <w:lang w:val="en-US"/>
        </w:rPr>
        <w:t>Section 5 (optional): records the profile of the subjects who used the eye tracking device.</w:t>
      </w:r>
    </w:p>
    <w:p w:rsidR="004B5A7A" w:rsidRDefault="00FF12CA" w:rsidP="00FF12CA">
      <w:pPr>
        <w:rPr>
          <w:iCs/>
          <w:lang w:val="en-US"/>
        </w:rPr>
      </w:pPr>
      <w:r w:rsidRPr="00FF12CA">
        <w:rPr>
          <w:iCs/>
          <w:lang w:val="en-US"/>
        </w:rPr>
        <w:t xml:space="preserve">The data extraction form must be filled with the mandatory section, and at least one of the optional sections. This </w:t>
      </w:r>
      <w:del w:id="211" w:author="Evelyne" w:date="2020-05-02T17:10:00Z">
        <w:r w:rsidRPr="00FF12CA" w:rsidDel="00F92E50">
          <w:rPr>
            <w:iCs/>
            <w:lang w:val="en-US"/>
          </w:rPr>
          <w:delText>is so</w:delText>
        </w:r>
      </w:del>
      <w:ins w:id="212" w:author="Evelyne" w:date="2020-05-02T17:10:00Z">
        <w:r w:rsidR="00F92E50">
          <w:rPr>
            <w:iCs/>
            <w:lang w:val="en-US"/>
          </w:rPr>
          <w:t>is necessary</w:t>
        </w:r>
      </w:ins>
      <w:r w:rsidRPr="00FF12CA">
        <w:rPr>
          <w:iCs/>
          <w:lang w:val="en-US"/>
        </w:rPr>
        <w:t xml:space="preserve"> because not all the papers answer all the r</w:t>
      </w:r>
      <w:r w:rsidRPr="00FF12CA">
        <w:rPr>
          <w:iCs/>
          <w:lang w:val="en-US"/>
        </w:rPr>
        <w:t>e</w:t>
      </w:r>
      <w:r w:rsidRPr="00FF12CA">
        <w:rPr>
          <w:iCs/>
          <w:lang w:val="en-US"/>
        </w:rPr>
        <w:t>search questions.</w:t>
      </w:r>
    </w:p>
    <w:p w:rsidR="00FF12CA" w:rsidRPr="00270BD1" w:rsidRDefault="00270BD1" w:rsidP="00FF12CA">
      <w:pPr>
        <w:pStyle w:val="heading2"/>
        <w:numPr>
          <w:ilvl w:val="2"/>
          <w:numId w:val="7"/>
        </w:numPr>
        <w:rPr>
          <w:lang w:val="en-US"/>
        </w:rPr>
      </w:pPr>
      <w:r w:rsidRPr="00270BD1">
        <w:rPr>
          <w:lang w:val="en-US"/>
        </w:rPr>
        <w:t xml:space="preserve">(A.1.6) </w:t>
      </w:r>
      <w:r w:rsidR="00FF12CA" w:rsidRPr="00270BD1">
        <w:rPr>
          <w:lang w:val="en-US"/>
        </w:rPr>
        <w:t>Define Quality Assessment</w:t>
      </w:r>
    </w:p>
    <w:p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isn't agreed definition of what a high-level quality study is; there is a common agreement that the quality of the selected primary studies is fundamental to obtain more reliable results </w:t>
      </w:r>
      <w:r w:rsidR="0082563D">
        <w:rPr>
          <w:lang w:val="en-US"/>
        </w:rPr>
        <w:t>(</w:t>
      </w:r>
      <w:r w:rsidR="0082563D" w:rsidRPr="00CA0F56">
        <w:rPr>
          <w:lang w:val="en-US"/>
        </w:rPr>
        <w:t>Kitchenham</w:t>
      </w:r>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rsidR="00A756AD" w:rsidRDefault="00F25826" w:rsidP="00A756AD">
      <w:pPr>
        <w:ind w:firstLine="0"/>
        <w:rPr>
          <w:lang w:val="en-US"/>
        </w:rPr>
      </w:pPr>
      <w:r>
        <w:rPr>
          <w:lang w:val="en-US"/>
        </w:rPr>
        <w:tab/>
      </w:r>
      <w:r w:rsidR="008B21EC" w:rsidRPr="008B21EC">
        <w:rPr>
          <w:lang w:val="en-US"/>
        </w:rPr>
        <w:t>Thus,</w:t>
      </w:r>
      <w:del w:id="213" w:author="Evelyne" w:date="2020-05-02T17:12:00Z">
        <w:r w:rsidR="008B21EC" w:rsidRPr="008B21EC" w:rsidDel="00F92E50">
          <w:rPr>
            <w:lang w:val="en-US"/>
          </w:rPr>
          <w:delText xml:space="preserve"> we defined</w:delText>
        </w:r>
      </w:del>
      <w:r w:rsidR="008B21EC" w:rsidRPr="008B21EC">
        <w:rPr>
          <w:lang w:val="en-US"/>
        </w:rPr>
        <w:t xml:space="preserve"> four quality assessment criteria (QA1–QA4) </w:t>
      </w:r>
      <w:ins w:id="214" w:author="Evelyne" w:date="2020-05-02T17:12:00Z">
        <w:r w:rsidR="00F92E50">
          <w:rPr>
            <w:lang w:val="en-US"/>
          </w:rPr>
          <w:t xml:space="preserve">were defined </w:t>
        </w:r>
      </w:ins>
      <w:r w:rsidR="008B21EC" w:rsidRPr="008B21EC">
        <w:rPr>
          <w:lang w:val="en-US"/>
        </w:rPr>
        <w:t>to be co</w:t>
      </w:r>
      <w:r w:rsidR="008B21EC" w:rsidRPr="008B21EC">
        <w:rPr>
          <w:lang w:val="en-US"/>
        </w:rPr>
        <w:t>n</w:t>
      </w:r>
      <w:r w:rsidR="008B21EC" w:rsidRPr="008B21EC">
        <w:rPr>
          <w:lang w:val="en-US"/>
        </w:rPr>
        <w:t xml:space="preserve">sidered when applying the excluding criteria E6, using an approach similar to that in </w:t>
      </w:r>
      <w:r w:rsidR="0082563D" w:rsidRPr="0082563D">
        <w:rPr>
          <w:lang w:val="en-US"/>
        </w:rPr>
        <w:t>Jamsh</w:t>
      </w:r>
      <w:r w:rsidR="0082563D" w:rsidRPr="0082563D">
        <w:rPr>
          <w:lang w:val="en-US"/>
        </w:rPr>
        <w:t>i</w:t>
      </w:r>
      <w:r w:rsidR="0082563D" w:rsidRPr="0082563D">
        <w:rPr>
          <w:lang w:val="en-US"/>
        </w:rPr>
        <w:t>di</w:t>
      </w:r>
      <w:ins w:id="215" w:author="Evelyne" w:date="2020-05-02T17:13:00Z">
        <w:r w:rsidR="00F92E50">
          <w:rPr>
            <w:lang w:val="en-US"/>
          </w:rPr>
          <w:t xml:space="preserve"> </w:t>
        </w:r>
      </w:ins>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ins w:id="216" w:author="Evelyne" w:date="2020-05-02T17:13:00Z">
        <w:r w:rsidR="00F92E50">
          <w:rPr>
            <w:lang w:val="en-US"/>
          </w:rPr>
          <w:t xml:space="preserve"> </w:t>
        </w:r>
      </w:ins>
      <w:r w:rsidR="008B21EC" w:rsidRPr="008B21EC">
        <w:rPr>
          <w:lang w:val="en-US"/>
        </w:rPr>
        <w:t xml:space="preserve">general and four specific criteria (Table </w:t>
      </w:r>
      <w:r>
        <w:rPr>
          <w:lang w:val="en-US"/>
        </w:rPr>
        <w:t>4</w:t>
      </w:r>
      <w:r w:rsidR="008B21EC" w:rsidRPr="008B21EC">
        <w:rPr>
          <w:lang w:val="en-US"/>
        </w:rPr>
        <w:t>), QA2 uses the ranking of the public</w:t>
      </w:r>
      <w:r w:rsidR="008B21EC" w:rsidRPr="008B21EC">
        <w:rPr>
          <w:lang w:val="en-US"/>
        </w:rPr>
        <w:t>a</w:t>
      </w:r>
      <w:r w:rsidR="008B21EC" w:rsidRPr="008B21EC">
        <w:rPr>
          <w:lang w:val="en-US"/>
        </w:rPr>
        <w:t>tions forums, QA3 uses the papers’ citations and QA4 relaxes QA3. Each of these criteria is discussed next.</w:t>
      </w:r>
    </w:p>
    <w:p w:rsidR="00A756AD" w:rsidRPr="00B76BBA" w:rsidRDefault="00A756AD" w:rsidP="00A756AD">
      <w:pPr>
        <w:ind w:firstLine="0"/>
        <w:rPr>
          <w:lang w:val="en-US"/>
        </w:rPr>
      </w:pPr>
      <w:r>
        <w:rPr>
          <w:lang w:val="en-US"/>
        </w:rPr>
        <w:tab/>
      </w:r>
      <w:r w:rsidR="008B21EC" w:rsidRPr="008B21EC">
        <w:rPr>
          <w:lang w:val="en-US"/>
        </w:rPr>
        <w:t>QA1 is calculated using the QualityScore given by Equation 1, where the General (G) and Specific (S) assessment factors are summarized in</w:t>
      </w:r>
      <w:ins w:id="217" w:author="Evelyne" w:date="2020-05-02T17:13:00Z">
        <w:r w:rsidR="00F92E50">
          <w:rPr>
            <w:lang w:val="en-US"/>
          </w:rPr>
          <w:t xml:space="preserve"> </w:t>
        </w:r>
      </w:ins>
      <w:fldSimple w:instr=" REF _Ref36196560 \h  \* MERGEFORMAT ">
        <w:r w:rsidR="006034F8" w:rsidRPr="006034F8">
          <w:rPr>
            <w:lang w:val="en-US"/>
          </w:rPr>
          <w:t>Table 4</w:t>
        </w:r>
      </w:fldSimple>
      <w:r w:rsidR="008B21EC" w:rsidRPr="008B21EC">
        <w:rPr>
          <w:lang w:val="en-US"/>
        </w:rPr>
        <w:t>. The result is a numerical quantification to rank the selected studies.</w:t>
      </w:r>
      <w:r w:rsidRPr="00B76BBA">
        <w:rPr>
          <w:lang w:val="en-US"/>
        </w:rPr>
        <w:t>The quality assessment checklist, with G and S composed of four items each and each one with a maximum score of 1, shows a weighted average, where S weights 3 times more than G, as the specific co</w:t>
      </w:r>
      <w:r w:rsidRPr="00B76BBA">
        <w:rPr>
          <w:lang w:val="en-US"/>
        </w:rPr>
        <w:t>n</w:t>
      </w:r>
      <w:r w:rsidRPr="00B76BBA">
        <w:rPr>
          <w:lang w:val="en-US"/>
        </w:rPr>
        <w:t xml:space="preserve">tributions (S) of a study </w:t>
      </w:r>
      <w:ins w:id="218" w:author="Evelyne" w:date="2020-05-02T17:14:00Z">
        <w:r w:rsidR="005335F4">
          <w:rPr>
            <w:lang w:val="en-US"/>
          </w:rPr>
          <w:t>are</w:t>
        </w:r>
      </w:ins>
      <w:del w:id="219" w:author="Evelyne" w:date="2020-05-02T17:14:00Z">
        <w:r w:rsidRPr="00B76BBA" w:rsidDel="005335F4">
          <w:rPr>
            <w:lang w:val="en-US"/>
          </w:rPr>
          <w:delText>is</w:delText>
        </w:r>
      </w:del>
      <w:r w:rsidRPr="00B76BBA">
        <w:rPr>
          <w:lang w:val="en-US"/>
        </w:rPr>
        <w:t xml:space="preserve"> more important than the general contributions (G). P</w:t>
      </w:r>
      <w:r w:rsidRPr="00B76BBA">
        <w:rPr>
          <w:lang w:val="en-US"/>
        </w:rPr>
        <w:t>a</w:t>
      </w:r>
      <w:r w:rsidRPr="00B76BBA">
        <w:rPr>
          <w:lang w:val="en-US"/>
        </w:rPr>
        <w:t xml:space="preserve">pers with an overall score &gt;= </w:t>
      </w:r>
      <w:r>
        <w:rPr>
          <w:lang w:val="en-US"/>
        </w:rPr>
        <w:t>2.5</w:t>
      </w:r>
      <w:r w:rsidRPr="00B76BBA">
        <w:rPr>
          <w:lang w:val="en-US"/>
        </w:rPr>
        <w:t xml:space="preserve"> were considered “high” quality studies; papers with a score &gt;= 1.5 and &lt;</w:t>
      </w:r>
      <w:r>
        <w:rPr>
          <w:lang w:val="en-US"/>
        </w:rPr>
        <w:t>2.5</w:t>
      </w:r>
      <w:r w:rsidRPr="00B76BBA">
        <w:rPr>
          <w:lang w:val="en-US"/>
        </w:rPr>
        <w:t xml:space="preserve"> were considered “medium” quality; and papers with a score &lt; 1.5 were considered of "lower" quality and were excluded from the analysis. It is important to highlight that </w:t>
      </w:r>
      <w:ins w:id="220" w:author="Evelyne" w:date="2020-05-02T17:15:00Z">
        <w:r w:rsidR="005335F4">
          <w:rPr>
            <w:lang w:val="en-US"/>
          </w:rPr>
          <w:t xml:space="preserve">there is </w:t>
        </w:r>
      </w:ins>
      <w:del w:id="221" w:author="Evelyne" w:date="2020-05-02T17:15:00Z">
        <w:r w:rsidRPr="00B76BBA" w:rsidDel="005335F4">
          <w:rPr>
            <w:lang w:val="en-US"/>
          </w:rPr>
          <w:delText xml:space="preserve">we do </w:delText>
        </w:r>
      </w:del>
      <w:r w:rsidRPr="00B76BBA">
        <w:rPr>
          <w:lang w:val="en-US"/>
        </w:rPr>
        <w:t>no</w:t>
      </w:r>
      <w:del w:id="222" w:author="Evelyne" w:date="2020-05-02T17:15:00Z">
        <w:r w:rsidRPr="00B76BBA" w:rsidDel="005335F4">
          <w:rPr>
            <w:lang w:val="en-US"/>
          </w:rPr>
          <w:delText>t</w:delText>
        </w:r>
      </w:del>
      <w:r w:rsidRPr="00B76BBA">
        <w:rPr>
          <w:lang w:val="en-US"/>
        </w:rPr>
        <w:t xml:space="preserve"> evaluat</w:t>
      </w:r>
      <w:ins w:id="223" w:author="Evelyne" w:date="2020-05-02T17:15:00Z">
        <w:r w:rsidR="005335F4">
          <w:rPr>
            <w:lang w:val="en-US"/>
          </w:rPr>
          <w:t>ion</w:t>
        </w:r>
      </w:ins>
      <w:del w:id="224" w:author="Evelyne" w:date="2020-05-02T17:15:00Z">
        <w:r w:rsidRPr="00B76BBA" w:rsidDel="005335F4">
          <w:rPr>
            <w:lang w:val="en-US"/>
          </w:rPr>
          <w:delText>e</w:delText>
        </w:r>
      </w:del>
      <w:r w:rsidRPr="00B76BBA">
        <w:rPr>
          <w:lang w:val="en-US"/>
        </w:rPr>
        <w:t xml:space="preserve"> </w:t>
      </w:r>
      <w:ins w:id="225" w:author="Evelyne" w:date="2020-05-02T17:15:00Z">
        <w:r w:rsidR="005335F4">
          <w:rPr>
            <w:lang w:val="en-US"/>
          </w:rPr>
          <w:t xml:space="preserve">of </w:t>
        </w:r>
      </w:ins>
      <w:r w:rsidRPr="00B76BBA">
        <w:rPr>
          <w:lang w:val="en-US"/>
        </w:rPr>
        <w:t xml:space="preserve">the </w:t>
      </w:r>
      <w:ins w:id="226" w:author="Evelyne" w:date="2020-05-02T17:15:00Z">
        <w:r w:rsidR="005335F4">
          <w:rPr>
            <w:lang w:val="en-US"/>
          </w:rPr>
          <w:t xml:space="preserve">paper’s </w:t>
        </w:r>
      </w:ins>
      <w:r w:rsidRPr="00B76BBA">
        <w:rPr>
          <w:lang w:val="en-US"/>
        </w:rPr>
        <w:t xml:space="preserve">quality </w:t>
      </w:r>
      <w:del w:id="227" w:author="Evelyne" w:date="2020-05-02T17:16:00Z">
        <w:r w:rsidRPr="00B76BBA" w:rsidDel="005335F4">
          <w:rPr>
            <w:lang w:val="en-US"/>
          </w:rPr>
          <w:delText xml:space="preserve">of the paper </w:delText>
        </w:r>
      </w:del>
      <w:r w:rsidRPr="00B76BBA">
        <w:rPr>
          <w:lang w:val="en-US"/>
        </w:rPr>
        <w:t>itself with this criterion, but only its contributions’ alignment with our pu</w:t>
      </w:r>
      <w:r w:rsidRPr="00B76BBA">
        <w:rPr>
          <w:lang w:val="en-US"/>
        </w:rPr>
        <w:t>r</w:t>
      </w:r>
      <w:r w:rsidRPr="00B76BBA">
        <w:rPr>
          <w:lang w:val="en-US"/>
        </w:rPr>
        <w:t xml:space="preserve">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74"/>
        <w:gridCol w:w="534"/>
      </w:tblGrid>
      <w:tr w:rsidR="00400C51" w:rsidTr="00CD3AA8">
        <w:tc>
          <w:tcPr>
            <w:tcW w:w="6374" w:type="dxa"/>
          </w:tcPr>
          <w:p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rsidR="00AD0389" w:rsidRDefault="00AD0389" w:rsidP="00974078">
      <w:pPr>
        <w:pStyle w:val="TableTitle"/>
        <w:keepNext/>
        <w:spacing w:before="240"/>
        <w:rPr>
          <w:b/>
          <w:bCs/>
          <w:smallCaps w:val="0"/>
          <w:sz w:val="20"/>
          <w:szCs w:val="20"/>
        </w:rPr>
      </w:pPr>
      <w:bookmarkStart w:id="228" w:name="_Ref36196560"/>
    </w:p>
    <w:p w:rsidR="00EB496F" w:rsidRDefault="006034F8" w:rsidP="00FC3E62">
      <w:pPr>
        <w:pStyle w:val="TableTitle"/>
        <w:rPr>
          <w:smallCaps w:val="0"/>
          <w:sz w:val="20"/>
          <w:szCs w:val="20"/>
        </w:rPr>
      </w:pPr>
      <w:r w:rsidRPr="006034F8">
        <w:rPr>
          <w:b/>
          <w:bCs/>
          <w:smallCaps w:val="0"/>
          <w:sz w:val="20"/>
          <w:szCs w:val="20"/>
        </w:rPr>
        <w:t xml:space="preserve">Table </w:t>
      </w:r>
      <w:r w:rsidR="0031114A" w:rsidRPr="006034F8">
        <w:rPr>
          <w:b/>
          <w:bCs/>
          <w:smallCaps w:val="0"/>
          <w:sz w:val="20"/>
          <w:szCs w:val="20"/>
        </w:rPr>
        <w:fldChar w:fldCharType="begin"/>
      </w:r>
      <w:r w:rsidRPr="006034F8">
        <w:rPr>
          <w:b/>
          <w:bCs/>
          <w:smallCaps w:val="0"/>
          <w:sz w:val="20"/>
          <w:szCs w:val="20"/>
        </w:rPr>
        <w:instrText xml:space="preserve"> SEQ Table \* ARABIC </w:instrText>
      </w:r>
      <w:r w:rsidR="0031114A" w:rsidRPr="006034F8">
        <w:rPr>
          <w:b/>
          <w:bCs/>
          <w:smallCaps w:val="0"/>
          <w:sz w:val="20"/>
          <w:szCs w:val="20"/>
        </w:rPr>
        <w:fldChar w:fldCharType="separate"/>
      </w:r>
      <w:r>
        <w:rPr>
          <w:b/>
          <w:bCs/>
          <w:smallCaps w:val="0"/>
          <w:noProof/>
          <w:sz w:val="20"/>
          <w:szCs w:val="20"/>
        </w:rPr>
        <w:t>4</w:t>
      </w:r>
      <w:r w:rsidR="0031114A" w:rsidRPr="006034F8">
        <w:rPr>
          <w:b/>
          <w:bCs/>
          <w:smallCaps w:val="0"/>
          <w:sz w:val="20"/>
          <w:szCs w:val="20"/>
        </w:rPr>
        <w:fldChar w:fldCharType="end"/>
      </w:r>
      <w:bookmarkEnd w:id="228"/>
      <w:r w:rsidR="00F001B7">
        <w:t xml:space="preserve">. </w:t>
      </w:r>
      <w:r w:rsidR="00EB496F" w:rsidRPr="00F001B7">
        <w:rPr>
          <w:smallCaps w:val="0"/>
          <w:sz w:val="20"/>
          <w:szCs w:val="20"/>
        </w:rPr>
        <w:t>Quality Assessment Checklist</w:t>
      </w:r>
      <w:r w:rsidR="00F001B7">
        <w:rPr>
          <w:smallCaps w:val="0"/>
          <w:sz w:val="20"/>
          <w:szCs w:val="20"/>
        </w:rPr>
        <w:t>.</w:t>
      </w:r>
    </w:p>
    <w:tbl>
      <w:tblPr>
        <w:tblStyle w:val="Tabelacomgrade"/>
        <w:tblW w:w="0" w:type="auto"/>
        <w:tblLook w:val="04A0"/>
      </w:tblPr>
      <w:tblGrid>
        <w:gridCol w:w="3565"/>
        <w:gridCol w:w="3569"/>
      </w:tblGrid>
      <w:tr w:rsidR="00EC7E03" w:rsidRPr="00970BD3" w:rsidTr="00EC7E03">
        <w:tc>
          <w:tcPr>
            <w:tcW w:w="4247" w:type="dxa"/>
          </w:tcPr>
          <w:p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General Items (G) = 25%</w:t>
            </w:r>
          </w:p>
        </w:tc>
        <w:tc>
          <w:tcPr>
            <w:tcW w:w="4247" w:type="dxa"/>
          </w:tcPr>
          <w:p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47177B" w:rsidTr="00EC7E03">
        <w:tc>
          <w:tcPr>
            <w:tcW w:w="4247" w:type="dxa"/>
          </w:tcPr>
          <w:p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lastRenderedPageBreak/>
              <w:t>General Definition (0.5)</w:t>
            </w:r>
          </w:p>
          <w:p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lastRenderedPageBreak/>
              <w:t>S1: Evaluation of the study:</w:t>
            </w:r>
          </w:p>
          <w:p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lastRenderedPageBreak/>
              <w:t>Some informal evidences are provided (0.5)</w:t>
            </w:r>
          </w:p>
          <w:p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47177B" w:rsidTr="00EC7E03">
        <w:tc>
          <w:tcPr>
            <w:tcW w:w="4247" w:type="dxa"/>
          </w:tcPr>
          <w:p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lastRenderedPageBreak/>
              <w:t>G2: Research methodology:</w:t>
            </w:r>
          </w:p>
          <w:p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t>Lacks any proper methods (0.0)</w:t>
            </w:r>
          </w:p>
        </w:tc>
        <w:tc>
          <w:tcPr>
            <w:tcW w:w="4247" w:type="dxa"/>
          </w:tcPr>
          <w:p w:rsidR="00EC7E03" w:rsidRPr="00970BD3" w:rsidRDefault="00EC7E03" w:rsidP="00A903EA">
            <w:pPr>
              <w:ind w:hanging="13"/>
              <w:rPr>
                <w:rFonts w:asciiTheme="majorBidi" w:hAnsiTheme="majorBidi" w:cstheme="majorBidi"/>
                <w:sz w:val="18"/>
                <w:szCs w:val="18"/>
                <w:lang w:val="en-US"/>
              </w:rPr>
            </w:pPr>
            <w:r w:rsidRPr="00970BD3">
              <w:rPr>
                <w:rFonts w:asciiTheme="majorBidi" w:hAnsiTheme="majorBidi" w:cstheme="majorBidi"/>
                <w:sz w:val="18"/>
                <w:szCs w:val="18"/>
                <w:lang w:val="en-US"/>
              </w:rPr>
              <w:t>S2: Definition of the experimentation method:</w:t>
            </w:r>
          </w:p>
          <w:p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experimentation method (1.0)</w:t>
            </w:r>
          </w:p>
          <w:p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w:t>
            </w:r>
            <w:r w:rsidRPr="00970BD3">
              <w:rPr>
                <w:rFonts w:asciiTheme="majorBidi" w:hAnsiTheme="majorBidi" w:cstheme="majorBidi"/>
                <w:sz w:val="18"/>
                <w:szCs w:val="18"/>
                <w:lang w:val="en-US"/>
              </w:rPr>
              <w:t>a</w:t>
            </w:r>
            <w:r w:rsidRPr="00970BD3">
              <w:rPr>
                <w:rFonts w:asciiTheme="majorBidi" w:hAnsiTheme="majorBidi" w:cstheme="majorBidi"/>
                <w:sz w:val="18"/>
                <w:szCs w:val="18"/>
                <w:lang w:val="en-US"/>
              </w:rPr>
              <w:t>tion method (0.0)</w:t>
            </w:r>
          </w:p>
        </w:tc>
      </w:tr>
      <w:tr w:rsidR="00EC7E03" w:rsidRPr="0047177B" w:rsidTr="00EC7E03">
        <w:tc>
          <w:tcPr>
            <w:tcW w:w="4247" w:type="dxa"/>
          </w:tcPr>
          <w:p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G3: The study contributions refer to the study results:</w:t>
            </w:r>
          </w:p>
          <w:p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w:t>
            </w:r>
            <w:r w:rsidRPr="005912D2">
              <w:rPr>
                <w:rFonts w:asciiTheme="majorBidi" w:hAnsiTheme="majorBidi" w:cstheme="majorBidi"/>
                <w:sz w:val="18"/>
                <w:szCs w:val="18"/>
                <w:lang w:val="en-US"/>
              </w:rPr>
              <w:t>e</w:t>
            </w:r>
            <w:r w:rsidRPr="005912D2">
              <w:rPr>
                <w:rFonts w:asciiTheme="majorBidi" w:hAnsiTheme="majorBidi" w:cstheme="majorBidi"/>
                <w:sz w:val="18"/>
                <w:szCs w:val="18"/>
                <w:lang w:val="en-US"/>
              </w:rPr>
              <w:t>sults (1.0)</w:t>
            </w:r>
          </w:p>
          <w:p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There isn't correlation between contr</w:t>
            </w:r>
            <w:r w:rsidRPr="005912D2">
              <w:rPr>
                <w:rFonts w:asciiTheme="majorBidi" w:hAnsiTheme="majorBidi" w:cstheme="majorBidi"/>
                <w:sz w:val="18"/>
                <w:szCs w:val="18"/>
                <w:lang w:val="en-US"/>
              </w:rPr>
              <w:t>i</w:t>
            </w:r>
            <w:r w:rsidRPr="005912D2">
              <w:rPr>
                <w:rFonts w:asciiTheme="majorBidi" w:hAnsiTheme="majorBidi" w:cstheme="majorBidi"/>
                <w:sz w:val="18"/>
                <w:szCs w:val="18"/>
                <w:lang w:val="en-US"/>
              </w:rPr>
              <w:t>butions and results (0.5)</w:t>
            </w:r>
          </w:p>
          <w:p w:rsidR="00EC7E03" w:rsidRPr="00970BD3"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There isn't description of contributions or results (0.0)</w:t>
            </w:r>
          </w:p>
        </w:tc>
        <w:tc>
          <w:tcPr>
            <w:tcW w:w="4247" w:type="dxa"/>
          </w:tcPr>
          <w:p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S3: Metrics to validate comprehension ch</w:t>
            </w:r>
            <w:r w:rsidRPr="005912D2">
              <w:rPr>
                <w:rFonts w:asciiTheme="majorBidi" w:hAnsiTheme="majorBidi" w:cstheme="majorBidi"/>
                <w:sz w:val="18"/>
                <w:szCs w:val="18"/>
                <w:lang w:val="en-US"/>
              </w:rPr>
              <w:t>a</w:t>
            </w:r>
            <w:r w:rsidRPr="005912D2">
              <w:rPr>
                <w:rFonts w:asciiTheme="majorBidi" w:hAnsiTheme="majorBidi" w:cstheme="majorBidi"/>
                <w:sz w:val="18"/>
                <w:szCs w:val="18"/>
                <w:lang w:val="en-US"/>
              </w:rPr>
              <w:t>racteristics:</w:t>
            </w:r>
          </w:p>
          <w:p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rsidR="00EC7E03" w:rsidRPr="00970BD3"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rsidTr="00EC7E03">
        <w:tc>
          <w:tcPr>
            <w:tcW w:w="4247" w:type="dxa"/>
          </w:tcPr>
          <w:p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G4: Limitations and future implications of the study:</w:t>
            </w:r>
          </w:p>
          <w:p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rsidR="00EC7E03" w:rsidRPr="00970BD3"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rsidR="00EC7E03" w:rsidRPr="00970BD3"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rsidR="002C0340" w:rsidRPr="00B76BBA" w:rsidRDefault="002C0340" w:rsidP="00FC3E62">
      <w:pPr>
        <w:rPr>
          <w:lang w:val="en-US"/>
        </w:rPr>
      </w:pPr>
      <w:r w:rsidRPr="002C0340">
        <w:rPr>
          <w:lang w:val="en-US"/>
        </w:rPr>
        <w:t xml:space="preserve">The second quality assessment criteria (QA2) rates papers according to the forums where they were published. For this assessment </w:t>
      </w:r>
      <w:del w:id="229" w:author="Evelyne" w:date="2020-05-02T17:26:00Z">
        <w:r w:rsidRPr="002C0340" w:rsidDel="00B01889">
          <w:rPr>
            <w:lang w:val="en-US"/>
          </w:rPr>
          <w:delText xml:space="preserve">we used </w:delText>
        </w:r>
      </w:del>
      <w:r w:rsidRPr="00B76BBA">
        <w:rPr>
          <w:lang w:val="en-US"/>
        </w:rPr>
        <w:t>CORE</w:t>
      </w:r>
      <w:r>
        <w:rPr>
          <w:rStyle w:val="Refdenotaderodap"/>
          <w:lang w:val="en-US"/>
        </w:rPr>
        <w:footnoteReference w:id="3"/>
      </w:r>
      <w:ins w:id="230" w:author="Evelyne" w:date="2020-05-02T17:26:00Z">
        <w:r w:rsidR="00B01889">
          <w:rPr>
            <w:lang w:val="en-US"/>
          </w:rPr>
          <w:t xml:space="preserve"> was used </w:t>
        </w:r>
      </w:ins>
      <w:r w:rsidRPr="002C0340">
        <w:rPr>
          <w:lang w:val="en-US"/>
        </w:rPr>
        <w:t>to dete</w:t>
      </w:r>
      <w:r w:rsidRPr="002C0340">
        <w:rPr>
          <w:lang w:val="en-US"/>
        </w:rPr>
        <w:t>r</w:t>
      </w:r>
      <w:r w:rsidRPr="002C0340">
        <w:rPr>
          <w:lang w:val="en-US"/>
        </w:rPr>
        <w:t xml:space="preserve">mine the rates for conferences and </w:t>
      </w:r>
      <w:r w:rsidRPr="00B76BBA">
        <w:rPr>
          <w:lang w:val="en-US"/>
        </w:rPr>
        <w:t>SJR</w:t>
      </w:r>
      <w:r>
        <w:rPr>
          <w:rStyle w:val="Refdenotaderodap"/>
          <w:lang w:val="en-US"/>
        </w:rPr>
        <w:footnoteReference w:id="4"/>
      </w:r>
      <w:r w:rsidRPr="002C0340">
        <w:rPr>
          <w:lang w:val="en-US"/>
        </w:rPr>
        <w:t>for journals. It considers “high” for papers published in conferences rated A or in journals rated Q1</w:t>
      </w:r>
      <w:ins w:id="231" w:author="Evelyne" w:date="2020-05-02T17:26:00Z">
        <w:r w:rsidR="00B01889">
          <w:rPr>
            <w:lang w:val="en-US"/>
          </w:rPr>
          <w:t>,</w:t>
        </w:r>
      </w:ins>
      <w:r w:rsidRPr="002C0340">
        <w:rPr>
          <w:lang w:val="en-US"/>
        </w:rPr>
        <w:t xml:space="preserve"> and “medium” for papers published in conf</w:t>
      </w:r>
      <w:r w:rsidRPr="002C0340">
        <w:rPr>
          <w:lang w:val="en-US"/>
        </w:rPr>
        <w:t>e</w:t>
      </w:r>
      <w:r w:rsidRPr="002C0340">
        <w:rPr>
          <w:lang w:val="en-US"/>
        </w:rPr>
        <w:t>rences rated B or in journals rated Q2. It considers “lower” for papers published in conferences rated C or in journals rated Q3</w:t>
      </w:r>
      <w:r>
        <w:rPr>
          <w:lang w:val="en-US"/>
        </w:rPr>
        <w:t xml:space="preserve">. </w:t>
      </w:r>
      <w:del w:id="232" w:author="Evelyne" w:date="2020-05-02T17:27:00Z">
        <w:r w:rsidDel="00B01889">
          <w:rPr>
            <w:lang w:val="en-US"/>
          </w:rPr>
          <w:delText>F</w:delText>
        </w:r>
        <w:r w:rsidRPr="002C0340" w:rsidDel="00B01889">
          <w:rPr>
            <w:lang w:val="en-US"/>
          </w:rPr>
          <w:delText>or f</w:delText>
        </w:r>
      </w:del>
      <w:ins w:id="233" w:author="Evelyne" w:date="2020-05-02T17:27:00Z">
        <w:r w:rsidR="00B01889">
          <w:rPr>
            <w:lang w:val="en-US"/>
          </w:rPr>
          <w:t>F</w:t>
        </w:r>
      </w:ins>
      <w:r w:rsidRPr="002C0340">
        <w:rPr>
          <w:lang w:val="en-US"/>
        </w:rPr>
        <w:t xml:space="preserve">orums </w:t>
      </w:r>
      <w:ins w:id="234" w:author="Evelyne" w:date="2020-05-02T17:27:00Z">
        <w:r w:rsidR="00B01889">
          <w:rPr>
            <w:lang w:val="en-US"/>
          </w:rPr>
          <w:t xml:space="preserve">which have </w:t>
        </w:r>
      </w:ins>
      <w:r w:rsidRPr="002C0340">
        <w:rPr>
          <w:lang w:val="en-US"/>
        </w:rPr>
        <w:t xml:space="preserve">no </w:t>
      </w:r>
      <w:del w:id="235" w:author="Evelyne" w:date="2020-05-02T17:27:00Z">
        <w:r w:rsidRPr="002C0340" w:rsidDel="00B01889">
          <w:rPr>
            <w:lang w:val="en-US"/>
          </w:rPr>
          <w:delText xml:space="preserve">have </w:delText>
        </w:r>
      </w:del>
      <w:r w:rsidRPr="002C0340">
        <w:rPr>
          <w:lang w:val="en-US"/>
        </w:rPr>
        <w:t>score</w:t>
      </w:r>
      <w:del w:id="236" w:author="Evelyne" w:date="2020-05-02T17:27:00Z">
        <w:r w:rsidRPr="002C0340" w:rsidDel="00B01889">
          <w:rPr>
            <w:lang w:val="en-US"/>
          </w:rPr>
          <w:delText>d</w:delText>
        </w:r>
      </w:del>
      <w:ins w:id="237" w:author="Evelyne" w:date="2020-05-02T17:27:00Z">
        <w:r w:rsidR="00B01889">
          <w:rPr>
            <w:lang w:val="en-US"/>
          </w:rPr>
          <w:t xml:space="preserve">s are </w:t>
        </w:r>
      </w:ins>
      <w:r w:rsidRPr="002C0340">
        <w:rPr>
          <w:lang w:val="en-US"/>
        </w:rPr>
        <w:t>consider</w:t>
      </w:r>
      <w:del w:id="238" w:author="Evelyne" w:date="2020-05-02T17:27:00Z">
        <w:r w:rsidRPr="002C0340" w:rsidDel="00B01889">
          <w:rPr>
            <w:lang w:val="en-US"/>
          </w:rPr>
          <w:delText>s</w:delText>
        </w:r>
      </w:del>
      <w:ins w:id="239" w:author="Evelyne" w:date="2020-05-02T17:27:00Z">
        <w:r w:rsidR="00B01889">
          <w:rPr>
            <w:lang w:val="en-US"/>
          </w:rPr>
          <w:t>ed</w:t>
        </w:r>
      </w:ins>
      <w:r w:rsidRPr="002C0340">
        <w:rPr>
          <w:lang w:val="en-US"/>
        </w:rPr>
        <w:t xml:space="preserve"> “lower”</w:t>
      </w:r>
      <w:r>
        <w:rPr>
          <w:lang w:val="en-US"/>
        </w:rPr>
        <w:t xml:space="preserve"> too.</w:t>
      </w:r>
    </w:p>
    <w:p w:rsidR="00B76BBA" w:rsidRPr="00B76BBA" w:rsidRDefault="00B76BBA" w:rsidP="00B76BBA">
      <w:pPr>
        <w:rPr>
          <w:lang w:val="en-US"/>
        </w:rPr>
      </w:pPr>
      <w:r w:rsidRPr="00B76BBA">
        <w:rPr>
          <w:lang w:val="en-US"/>
        </w:rPr>
        <w:t>The third quality assessment criteria (QA3) rates papers according to their cit</w:t>
      </w:r>
      <w:r w:rsidRPr="00B76BBA">
        <w:rPr>
          <w:lang w:val="en-US"/>
        </w:rPr>
        <w:t>a</w:t>
      </w:r>
      <w:r w:rsidRPr="00B76BBA">
        <w:rPr>
          <w:lang w:val="en-US"/>
        </w:rPr>
        <w:t xml:space="preserve">tions. </w:t>
      </w:r>
      <w:ins w:id="240" w:author="Evelyne" w:date="2020-05-02T17:28:00Z">
        <w:r w:rsidR="00B01889">
          <w:rPr>
            <w:lang w:val="en-US"/>
          </w:rPr>
          <w:t>In which</w:t>
        </w:r>
      </w:ins>
      <w:del w:id="241" w:author="Evelyne" w:date="2020-05-02T17:28:00Z">
        <w:r w:rsidRPr="00B76BBA" w:rsidDel="00B01889">
          <w:rPr>
            <w:lang w:val="en-US"/>
          </w:rPr>
          <w:delText>Where</w:delText>
        </w:r>
      </w:del>
      <w:r w:rsidRPr="00B76BBA">
        <w:rPr>
          <w:lang w:val="en-US"/>
        </w:rPr>
        <w:t xml:space="preserv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w:t>
      </w:r>
      <w:del w:id="242" w:author="Evelyne" w:date="2020-05-02T17:28:00Z">
        <w:r w:rsidRPr="00B76BBA" w:rsidDel="00B01889">
          <w:rPr>
            <w:lang w:val="en-US"/>
          </w:rPr>
          <w:delText xml:space="preserve">We will use </w:delText>
        </w:r>
      </w:del>
      <w:r w:rsidRPr="00B76BBA">
        <w:rPr>
          <w:lang w:val="en-US"/>
        </w:rPr>
        <w:t>Google Scholar</w:t>
      </w:r>
      <w:r w:rsidR="00C04BD1">
        <w:rPr>
          <w:rStyle w:val="Refdenotaderodap"/>
          <w:lang w:val="en-US"/>
        </w:rPr>
        <w:footnoteReference w:id="5"/>
      </w:r>
      <w:r w:rsidRPr="00B76BBA">
        <w:rPr>
          <w:lang w:val="en-US"/>
        </w:rPr>
        <w:t xml:space="preserve"> </w:t>
      </w:r>
      <w:ins w:id="243" w:author="Evelyne" w:date="2020-05-02T17:28:00Z">
        <w:r w:rsidR="00B01889">
          <w:rPr>
            <w:lang w:val="en-US"/>
          </w:rPr>
          <w:t xml:space="preserve">will be use </w:t>
        </w:r>
      </w:ins>
      <w:r w:rsidRPr="00B76BBA">
        <w:rPr>
          <w:lang w:val="en-US"/>
        </w:rPr>
        <w:t>to verify</w:t>
      </w:r>
      <w:r w:rsidR="002C0340">
        <w:rPr>
          <w:lang w:val="en-US"/>
        </w:rPr>
        <w:t xml:space="preserve"> number of</w:t>
      </w:r>
      <w:r w:rsidRPr="00B76BBA">
        <w:rPr>
          <w:lang w:val="en-US"/>
        </w:rPr>
        <w:t xml:space="preserve"> cit</w:t>
      </w:r>
      <w:r w:rsidRPr="00B76BBA">
        <w:rPr>
          <w:lang w:val="en-US"/>
        </w:rPr>
        <w:t>a</w:t>
      </w:r>
      <w:r w:rsidRPr="00B76BBA">
        <w:rPr>
          <w:lang w:val="en-US"/>
        </w:rPr>
        <w:t>tions.</w:t>
      </w:r>
    </w:p>
    <w:p w:rsidR="00116B64" w:rsidRPr="00B76BBA" w:rsidRDefault="00B76BBA" w:rsidP="00116B64">
      <w:pPr>
        <w:rPr>
          <w:lang w:val="en-US"/>
        </w:rPr>
      </w:pPr>
      <w:r w:rsidRPr="00B76BBA">
        <w:rPr>
          <w:lang w:val="en-US"/>
        </w:rPr>
        <w:t>However, the QA3 will be unfair to recent work for having fewer citations. For these cases, the fourth quality assessment criteria (QA4) analyze</w:t>
      </w:r>
      <w:ins w:id="244" w:author="Evelyne" w:date="2020-05-02T17:29:00Z">
        <w:r w:rsidR="00B01889">
          <w:rPr>
            <w:lang w:val="en-US"/>
          </w:rPr>
          <w:t>s</w:t>
        </w:r>
      </w:ins>
      <w:del w:id="245" w:author="Evelyne" w:date="2020-05-02T17:29:00Z">
        <w:r w:rsidRPr="00B76BBA" w:rsidDel="00B01889">
          <w:rPr>
            <w:lang w:val="en-US"/>
          </w:rPr>
          <w:delText>,</w:delText>
        </w:r>
      </w:del>
      <w:r w:rsidRPr="00B76BBA">
        <w:rPr>
          <w:lang w:val="en-US"/>
        </w:rPr>
        <w:t xml:space="preserve"> articles from the last five years, which have potentially "high" relevance, have at least one citation and articles that have not been cited have potentially "medium" relevance.</w:t>
      </w:r>
      <w:ins w:id="246" w:author="Evelyne" w:date="2020-05-02T17:29:00Z">
        <w:r w:rsidR="00B01889">
          <w:rPr>
            <w:lang w:val="en-US"/>
          </w:rPr>
          <w:t xml:space="preserve"> </w:t>
        </w:r>
      </w:ins>
      <w:r w:rsidR="00116B64" w:rsidRPr="00116B64">
        <w:rPr>
          <w:lang w:val="en-US"/>
        </w:rPr>
        <w:t>For a</w:t>
      </w:r>
      <w:r w:rsidR="00116B64">
        <w:rPr>
          <w:lang w:val="en-US"/>
        </w:rPr>
        <w:t xml:space="preserve"> paper </w:t>
      </w:r>
      <w:r w:rsidR="00562BD1" w:rsidRPr="00562BD1">
        <w:rPr>
          <w:lang w:val="en-US"/>
        </w:rPr>
        <w:t xml:space="preserve">to be included in </w:t>
      </w:r>
      <w:ins w:id="247" w:author="Evelyne" w:date="2020-05-02T17:30:00Z">
        <w:r w:rsidR="00B01889">
          <w:rPr>
            <w:lang w:val="en-US"/>
          </w:rPr>
          <w:t xml:space="preserve">the </w:t>
        </w:r>
      </w:ins>
      <w:r w:rsidR="00562BD1" w:rsidRPr="00562BD1">
        <w:rPr>
          <w:lang w:val="en-US"/>
        </w:rPr>
        <w:t>review, an article must obtain CQ1&gt; = 1.5 and its criteria for bibl</w:t>
      </w:r>
      <w:r w:rsidR="00562BD1" w:rsidRPr="00562BD1">
        <w:rPr>
          <w:lang w:val="en-US"/>
        </w:rPr>
        <w:t>i</w:t>
      </w:r>
      <w:r w:rsidR="00562BD1" w:rsidRPr="00562BD1">
        <w:rPr>
          <w:lang w:val="en-US"/>
        </w:rPr>
        <w:t>ographic impact CQ2, CQ3 and QA4 must be “</w:t>
      </w:r>
      <w:r w:rsidR="00562BD1" w:rsidRPr="002C0340">
        <w:rPr>
          <w:lang w:val="en-US"/>
        </w:rPr>
        <w:t>medium</w:t>
      </w:r>
      <w:r w:rsidR="00562BD1" w:rsidRPr="00562BD1">
        <w:rPr>
          <w:lang w:val="en-US"/>
        </w:rPr>
        <w:t>” or higher.</w:t>
      </w:r>
    </w:p>
    <w:p w:rsidR="003A29A1" w:rsidRPr="00ED250C" w:rsidRDefault="00270BD1" w:rsidP="003A29A1">
      <w:pPr>
        <w:pStyle w:val="heading2"/>
        <w:numPr>
          <w:ilvl w:val="2"/>
          <w:numId w:val="7"/>
        </w:numPr>
        <w:rPr>
          <w:lang w:val="en-US"/>
        </w:rPr>
      </w:pPr>
      <w:r>
        <w:rPr>
          <w:lang w:val="en-US"/>
        </w:rPr>
        <w:lastRenderedPageBreak/>
        <w:t xml:space="preserve">(A.2) </w:t>
      </w:r>
      <w:r w:rsidR="003A29A1" w:rsidRPr="00ED250C">
        <w:rPr>
          <w:lang w:val="en-US"/>
        </w:rPr>
        <w:t xml:space="preserve">Analyze Protocol, </w:t>
      </w:r>
      <w:r>
        <w:rPr>
          <w:lang w:val="en-US"/>
        </w:rPr>
        <w:t xml:space="preserve">(A.3) </w:t>
      </w:r>
      <w:r w:rsidR="003A29A1" w:rsidRPr="00ED250C">
        <w:rPr>
          <w:lang w:val="en-US"/>
        </w:rPr>
        <w:t xml:space="preserve">Provide Feedback and </w:t>
      </w:r>
      <w:r>
        <w:rPr>
          <w:lang w:val="en-US"/>
        </w:rPr>
        <w:t xml:space="preserve">(A.4) </w:t>
      </w:r>
      <w:r w:rsidR="003A29A1" w:rsidRPr="00ED250C">
        <w:rPr>
          <w:lang w:val="en-US"/>
        </w:rPr>
        <w:t xml:space="preserve">Review Protocol </w:t>
      </w:r>
    </w:p>
    <w:p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t>
      </w:r>
      <w:ins w:id="248" w:author="Evelyne" w:date="2020-05-02T17:30:00Z">
        <w:r w:rsidR="00B01889">
          <w:rPr>
            <w:iCs/>
            <w:lang w:val="en-US"/>
          </w:rPr>
          <w:t>it was</w:t>
        </w:r>
      </w:ins>
      <w:del w:id="249" w:author="Evelyne" w:date="2020-05-02T17:30:00Z">
        <w:r w:rsidRPr="003A29A1" w:rsidDel="00B01889">
          <w:rPr>
            <w:iCs/>
            <w:lang w:val="en-US"/>
          </w:rPr>
          <w:delText>we</w:delText>
        </w:r>
      </w:del>
      <w:r w:rsidRPr="003A29A1">
        <w:rPr>
          <w:iCs/>
          <w:lang w:val="en-US"/>
        </w:rPr>
        <w:t xml:space="preserv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t>
      </w:r>
      <w:del w:id="250" w:author="Evelyne" w:date="2020-05-02T17:31:00Z">
        <w:r w:rsidRPr="003A29A1" w:rsidDel="00B01889">
          <w:rPr>
            <w:iCs/>
            <w:lang w:val="en-US"/>
          </w:rPr>
          <w:delText>we had</w:delText>
        </w:r>
      </w:del>
      <w:ins w:id="251" w:author="Evelyne" w:date="2020-05-02T17:31:00Z">
        <w:r w:rsidR="00B01889">
          <w:rPr>
            <w:iCs/>
            <w:lang w:val="en-US"/>
          </w:rPr>
          <w:t xml:space="preserve"> there was a</w:t>
        </w:r>
      </w:ins>
      <w:r w:rsidRPr="003A29A1">
        <w:rPr>
          <w:iCs/>
          <w:lang w:val="en-US"/>
        </w:rPr>
        <w:t xml:space="preserve"> session to di</w:t>
      </w:r>
      <w:r w:rsidRPr="003A29A1">
        <w:rPr>
          <w:iCs/>
          <w:lang w:val="en-US"/>
        </w:rPr>
        <w:t>s</w:t>
      </w:r>
      <w:r w:rsidRPr="003A29A1">
        <w:rPr>
          <w:iCs/>
          <w:lang w:val="en-US"/>
        </w:rPr>
        <w:t>cuss and collect reviewer comments based on the presentation and a checklist was pr</w:t>
      </w:r>
      <w:r w:rsidRPr="003A29A1">
        <w:rPr>
          <w:iCs/>
          <w:lang w:val="en-US"/>
        </w:rPr>
        <w:t>o</w:t>
      </w:r>
      <w:r w:rsidRPr="003A29A1">
        <w:rPr>
          <w:iCs/>
          <w:lang w:val="en-US"/>
        </w:rPr>
        <w:t xml:space="preserve">vided to the </w:t>
      </w:r>
      <w:r w:rsidRPr="00127B89">
        <w:rPr>
          <w:rFonts w:ascii="Courier New" w:hAnsi="Courier New" w:cs="Courier New"/>
          <w:lang w:val="en-US"/>
        </w:rPr>
        <w:t>Reviewers</w:t>
      </w:r>
      <w:r w:rsidRPr="003A29A1">
        <w:rPr>
          <w:iCs/>
          <w:lang w:val="en-US"/>
        </w:rPr>
        <w:t xml:space="preserve"> for feedback. This checklist was composed of 10 que</w:t>
      </w:r>
      <w:r w:rsidRPr="003A29A1">
        <w:rPr>
          <w:iCs/>
          <w:lang w:val="en-US"/>
        </w:rPr>
        <w:t>s</w:t>
      </w:r>
      <w:r w:rsidRPr="003A29A1">
        <w:rPr>
          <w:iCs/>
          <w:lang w:val="en-US"/>
        </w:rPr>
        <w:t>tions, each evaluated in a range 1 to 5, where 1 meant full disagreement and 5 meant full agre</w:t>
      </w:r>
      <w:r w:rsidRPr="003A29A1">
        <w:rPr>
          <w:iCs/>
          <w:lang w:val="en-US"/>
        </w:rPr>
        <w:t>e</w:t>
      </w:r>
      <w:r w:rsidRPr="003A29A1">
        <w:rPr>
          <w:iCs/>
          <w:lang w:val="en-US"/>
        </w:rPr>
        <w:t>ment with the statement. In general, the feedback received was very good, as the qua</w:t>
      </w:r>
      <w:r w:rsidRPr="003A29A1">
        <w:rPr>
          <w:iCs/>
          <w:lang w:val="en-US"/>
        </w:rPr>
        <w:t>l</w:t>
      </w:r>
      <w:r w:rsidRPr="003A29A1">
        <w:rPr>
          <w:iCs/>
          <w:lang w:val="en-US"/>
        </w:rPr>
        <w:t>ity assessment results ranged from 75% (average 4) to 100% (average 5).</w:t>
      </w:r>
    </w:p>
    <w:p w:rsidR="00FD4185" w:rsidRDefault="00174294" w:rsidP="00974078">
      <w:pPr>
        <w:pStyle w:val="heading1"/>
      </w:pPr>
      <w:r w:rsidRPr="00174294">
        <w:t>Search</w:t>
      </w:r>
      <w:ins w:id="252" w:author="Evelyne" w:date="2020-05-02T17:31:00Z">
        <w:r w:rsidR="00B01889">
          <w:t xml:space="preserve"> </w:t>
        </w:r>
      </w:ins>
      <w:r w:rsidRPr="00174294">
        <w:t>Studies</w:t>
      </w:r>
    </w:p>
    <w:p w:rsidR="007443DE" w:rsidRPr="007443DE" w:rsidRDefault="00DC16CB" w:rsidP="007443DE">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ins w:id="253" w:author="Evelyne" w:date="2020-05-02T17:31:00Z">
        <w:r w:rsidR="00B01889">
          <w:rPr>
            <w:lang w:val="en-US"/>
          </w:rPr>
          <w:t xml:space="preserve"> </w:t>
        </w:r>
      </w:ins>
      <w:r w:rsidR="0031114A">
        <w:rPr>
          <w:lang w:val="en-US"/>
        </w:rPr>
        <w:fldChar w:fldCharType="begin"/>
      </w:r>
      <w:r>
        <w:rPr>
          <w:lang w:val="en-US"/>
        </w:rPr>
        <w:instrText xml:space="preserve"> REF _Ref36135738 \h </w:instrText>
      </w:r>
      <w:r w:rsidR="0031114A">
        <w:rPr>
          <w:lang w:val="en-US"/>
        </w:rPr>
      </w:r>
      <w:r w:rsidR="0031114A">
        <w:rPr>
          <w:lang w:val="en-US"/>
        </w:rPr>
        <w:fldChar w:fldCharType="separate"/>
      </w:r>
      <w:r w:rsidRPr="00DC16CB">
        <w:rPr>
          <w:lang w:val="en-US"/>
        </w:rPr>
        <w:t xml:space="preserve">Figure </w:t>
      </w:r>
      <w:r w:rsidRPr="00DC16CB">
        <w:rPr>
          <w:noProof/>
          <w:lang w:val="en-US"/>
        </w:rPr>
        <w:t>5</w:t>
      </w:r>
      <w:r w:rsidR="0031114A">
        <w:rPr>
          <w:lang w:val="en-US"/>
        </w:rPr>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ins w:id="254" w:author="Evelyne" w:date="2020-05-02T17:31:00Z">
        <w:r w:rsidR="00B01889">
          <w:rPr>
            <w:rFonts w:ascii="Courier New" w:hAnsi="Courier New" w:cs="Courier New"/>
            <w:lang w:val="en-US"/>
          </w:rPr>
          <w:t xml:space="preserve"> </w:t>
        </w:r>
        <w:r w:rsidR="00B01889" w:rsidRPr="00B01889">
          <w:rPr>
            <w:lang w:val="en-US"/>
            <w:rPrChange w:id="255" w:author="Evelyne" w:date="2020-05-02T17:32:00Z">
              <w:rPr>
                <w:rFonts w:ascii="Courier New" w:hAnsi="Courier New" w:cs="Courier New"/>
                <w:lang w:val="en-US"/>
              </w:rPr>
            </w:rPrChange>
          </w:rPr>
          <w:t>in charge of</w:t>
        </w:r>
      </w:ins>
      <w:del w:id="256" w:author="Evelyne" w:date="2020-05-02T17:32:00Z">
        <w:r w:rsidRPr="00DC16CB" w:rsidDel="00B01889">
          <w:rPr>
            <w:lang w:val="en-US"/>
          </w:rPr>
          <w:delText xml:space="preserve"> responsible for</w:delText>
        </w:r>
      </w:del>
      <w:r w:rsidRPr="00DC16CB">
        <w:rPr>
          <w:lang w:val="en-US"/>
        </w:rPr>
        <w:t xml:space="preserve">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ins w:id="257" w:author="Evelyne" w:date="2020-05-02T17:32:00Z">
        <w:r w:rsidR="00B01889">
          <w:rPr>
            <w:rFonts w:ascii="Courier New" w:hAnsi="Courier New" w:cs="Courier New"/>
            <w:lang w:val="en-US"/>
          </w:rPr>
          <w:t xml:space="preserve"> </w:t>
        </w:r>
      </w:ins>
      <w:r w:rsidR="00B12EE4">
        <w:rPr>
          <w:lang w:val="en-US"/>
        </w:rPr>
        <w:t>are</w:t>
      </w:r>
      <w:bookmarkStart w:id="258" w:name="_Hlk36136317"/>
      <w:ins w:id="259" w:author="Evelyne" w:date="2020-05-02T17:32:00Z">
        <w:r w:rsidR="00B01889">
          <w:rPr>
            <w:lang w:val="en-US"/>
          </w:rPr>
          <w:t xml:space="preserve"> </w:t>
        </w:r>
      </w:ins>
      <w:r w:rsidR="00B12EE4" w:rsidRPr="00B12EE4">
        <w:rPr>
          <w:lang w:val="en-US"/>
        </w:rPr>
        <w:t>responsible for the activities</w:t>
      </w:r>
      <w:bookmarkEnd w:id="258"/>
      <w:r w:rsidR="00A903EA" w:rsidRPr="007443DE">
        <w:rPr>
          <w:rFonts w:ascii="Courier New" w:hAnsi="Courier New" w:cs="Courier New"/>
          <w:lang w:val="en-US"/>
        </w:rPr>
        <w:t>(B.1)</w:t>
      </w:r>
      <w:r w:rsidR="00B12EE4" w:rsidRPr="007443DE">
        <w:rPr>
          <w:rFonts w:ascii="Courier New" w:hAnsi="Courier New" w:cs="Courier New"/>
          <w:lang w:val="en-US"/>
        </w:rPr>
        <w:t>P</w:t>
      </w:r>
      <w:r w:rsidRPr="007443DE">
        <w:rPr>
          <w:rFonts w:ascii="Courier New" w:hAnsi="Courier New" w:cs="Courier New"/>
          <w:lang w:val="en-US"/>
        </w:rPr>
        <w:t xml:space="preserve">erform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w:t>
      </w:r>
      <w:r w:rsidRPr="00DC16CB">
        <w:rPr>
          <w:lang w:val="en-US"/>
        </w:rPr>
        <w:t xml:space="preserve">, </w:t>
      </w:r>
      <w:r w:rsidR="00A903EA" w:rsidRPr="007443DE">
        <w:rPr>
          <w:rFonts w:ascii="Courier New" w:hAnsi="Courier New" w:cs="Courier New"/>
          <w:lang w:val="en-US"/>
        </w:rPr>
        <w:t>(B.2)</w:t>
      </w:r>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 xml:space="preserve">esults </w:t>
      </w:r>
      <w:r w:rsidR="0093211A">
        <w:rPr>
          <w:lang w:val="en-US"/>
        </w:rPr>
        <w:t>and</w:t>
      </w:r>
      <w:r w:rsidR="00A903EA" w:rsidRPr="007443DE">
        <w:rPr>
          <w:rFonts w:ascii="Courier New" w:hAnsi="Courier New" w:cs="Courier New"/>
          <w:lang w:val="en-US"/>
        </w:rPr>
        <w:t>(B.3)</w:t>
      </w:r>
      <w:r w:rsidR="00B12EE4" w:rsidRPr="007443DE">
        <w:rPr>
          <w:rFonts w:ascii="Courier New" w:hAnsi="Courier New" w:cs="Courier New"/>
          <w:lang w:val="en-US"/>
        </w:rPr>
        <w:t>A</w:t>
      </w:r>
      <w:r w:rsidRPr="007443DE">
        <w:rPr>
          <w:rFonts w:ascii="Courier New" w:hAnsi="Courier New" w:cs="Courier New"/>
          <w:lang w:val="en-US"/>
        </w:rPr>
        <w:t xml:space="preserve">pply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w:t>
      </w:r>
      <w:r w:rsidR="00B12EE4">
        <w:rPr>
          <w:lang w:val="en-US"/>
        </w:rPr>
        <w:t>; and t</w:t>
      </w:r>
      <w:r w:rsidRPr="00DC16CB">
        <w:rPr>
          <w:lang w:val="en-US"/>
        </w:rPr>
        <w:t xml:space="preserve">he </w:t>
      </w:r>
      <w:r w:rsidRPr="007443DE">
        <w:rPr>
          <w:rFonts w:ascii="Courier New" w:hAnsi="Courier New" w:cs="Courier New"/>
          <w:lang w:val="en-US"/>
        </w:rPr>
        <w:t>R</w:t>
      </w:r>
      <w:r w:rsidRPr="007443DE">
        <w:rPr>
          <w:rFonts w:ascii="Courier New" w:hAnsi="Courier New" w:cs="Courier New"/>
          <w:lang w:val="en-US"/>
        </w:rPr>
        <w:t>e</w:t>
      </w:r>
      <w:r w:rsidRPr="007443DE">
        <w:rPr>
          <w:rFonts w:ascii="Courier New" w:hAnsi="Courier New" w:cs="Courier New"/>
          <w:lang w:val="en-US"/>
        </w:rPr>
        <w:t>viewers</w:t>
      </w:r>
      <w:ins w:id="260" w:author="Evelyne" w:date="2020-05-02T17:32:00Z">
        <w:r w:rsidR="00B01889">
          <w:rPr>
            <w:rFonts w:ascii="Courier New" w:hAnsi="Courier New" w:cs="Courier New"/>
            <w:lang w:val="en-US"/>
          </w:rPr>
          <w:t xml:space="preserve"> </w:t>
        </w:r>
      </w:ins>
      <w:del w:id="261" w:author="Evelyne" w:date="2020-05-02T17:32:00Z">
        <w:r w:rsidR="00B12EE4" w:rsidDel="00B01889">
          <w:rPr>
            <w:lang w:val="en-US"/>
          </w:rPr>
          <w:delText>is</w:delText>
        </w:r>
      </w:del>
      <w:ins w:id="262" w:author="Evelyne" w:date="2020-05-02T17:32:00Z">
        <w:r w:rsidR="00B01889">
          <w:rPr>
            <w:lang w:val="en-US"/>
          </w:rPr>
          <w:t>are</w:t>
        </w:r>
      </w:ins>
      <w:r w:rsidR="00B12EE4">
        <w:rPr>
          <w:lang w:val="en-US"/>
        </w:rPr>
        <w:t xml:space="preserve"> </w:t>
      </w:r>
      <w:r w:rsidR="00B12EE4" w:rsidRPr="00B12EE4">
        <w:rPr>
          <w:lang w:val="en-US"/>
        </w:rPr>
        <w:t>responsible for the activit</w:t>
      </w:r>
      <w:r w:rsidR="00B12EE4">
        <w:rPr>
          <w:lang w:val="en-US"/>
        </w:rPr>
        <w:t xml:space="preserve">y </w:t>
      </w:r>
      <w:r w:rsidR="00A903EA" w:rsidRPr="007443DE">
        <w:rPr>
          <w:rFonts w:ascii="Courier New" w:hAnsi="Courier New" w:cs="Courier New"/>
          <w:lang w:val="en-US"/>
        </w:rPr>
        <w:t>(B.4)</w:t>
      </w:r>
      <w:r w:rsidR="0093211A" w:rsidRPr="007443DE">
        <w:rPr>
          <w:rFonts w:ascii="Courier New" w:hAnsi="Courier New" w:cs="Courier New"/>
          <w:lang w:val="en-US"/>
        </w:rPr>
        <w:t>Review</w:t>
      </w:r>
      <w:ins w:id="263" w:author="Evelyne" w:date="2020-05-02T17:32:00Z">
        <w:r w:rsidR="00B01889">
          <w:rPr>
            <w:rFonts w:ascii="Courier New" w:hAnsi="Courier New" w:cs="Courier New"/>
            <w:lang w:val="en-US"/>
          </w:rPr>
          <w:t xml:space="preserve"> </w:t>
        </w:r>
      </w:ins>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w:t>
      </w:r>
      <w:r w:rsidRPr="007443DE">
        <w:rPr>
          <w:rFonts w:ascii="Courier New" w:hAnsi="Courier New" w:cs="Courier New"/>
          <w:lang w:val="en-US"/>
        </w:rPr>
        <w:t>u</w:t>
      </w:r>
      <w:r w:rsidRPr="007443DE">
        <w:rPr>
          <w:rFonts w:ascii="Courier New" w:hAnsi="Courier New" w:cs="Courier New"/>
          <w:lang w:val="en-US"/>
        </w:rPr>
        <w:t>dies</w:t>
      </w:r>
      <w:r w:rsidRPr="00DC16CB">
        <w:rPr>
          <w:lang w:val="en-US"/>
        </w:rPr>
        <w:t>.</w:t>
      </w:r>
      <w:ins w:id="264" w:author="Evelyne" w:date="2020-05-02T17:32:00Z">
        <w:r w:rsidR="00B01889">
          <w:rPr>
            <w:lang w:val="en-US"/>
          </w:rPr>
          <w:t xml:space="preserve"> </w:t>
        </w:r>
      </w:ins>
      <w:r w:rsidR="007443DE" w:rsidRPr="007443DE">
        <w:rPr>
          <w:lang w:val="en-US"/>
        </w:rPr>
        <w:t>Each activity will be detailed in next sections.</w:t>
      </w:r>
    </w:p>
    <w:p w:rsidR="00DC16CB" w:rsidRDefault="0093211A" w:rsidP="00C04BD1">
      <w:pPr>
        <w:spacing w:before="240"/>
        <w:ind w:firstLine="0"/>
        <w:jc w:val="center"/>
        <w:rPr>
          <w:lang w:val="en-US"/>
        </w:rPr>
      </w:pPr>
      <w:r>
        <w:rPr>
          <w:noProof/>
          <w:lang w:eastAsia="ko-KR"/>
        </w:rPr>
        <w:drawing>
          <wp:inline distT="0" distB="0" distL="0" distR="0">
            <wp:extent cx="4392930" cy="2070100"/>
            <wp:effectExtent l="0" t="0" r="7620" b="6350"/>
            <wp:docPr id="15" name="Imagem 1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04.jpg"/>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92930" cy="2070100"/>
                    </a:xfrm>
                    <a:prstGeom prst="rect">
                      <a:avLst/>
                    </a:prstGeom>
                  </pic:spPr>
                </pic:pic>
              </a:graphicData>
            </a:graphic>
          </wp:inline>
        </w:drawing>
      </w:r>
    </w:p>
    <w:p w:rsidR="00C04BD1" w:rsidRPr="00C04BD1" w:rsidRDefault="00C04BD1" w:rsidP="00C04BD1">
      <w:pPr>
        <w:ind w:firstLine="0"/>
        <w:jc w:val="center"/>
        <w:rPr>
          <w:lang w:val="en-US"/>
        </w:rPr>
      </w:pPr>
      <w:bookmarkStart w:id="265" w:name="_Ref36135738"/>
      <w:r w:rsidRPr="00522DD9">
        <w:rPr>
          <w:b/>
          <w:bCs/>
          <w:lang w:val="en-US"/>
        </w:rPr>
        <w:t xml:space="preserve">Figure </w:t>
      </w:r>
      <w:r w:rsidR="0031114A" w:rsidRPr="00522DD9">
        <w:rPr>
          <w:b/>
          <w:bCs/>
          <w:lang w:val="en-US"/>
        </w:rPr>
        <w:fldChar w:fldCharType="begin"/>
      </w:r>
      <w:r w:rsidRPr="00522DD9">
        <w:rPr>
          <w:b/>
          <w:bCs/>
          <w:lang w:val="en-US"/>
        </w:rPr>
        <w:instrText xml:space="preserve"> SEQ Figure \* ARABIC </w:instrText>
      </w:r>
      <w:r w:rsidR="0031114A" w:rsidRPr="00522DD9">
        <w:rPr>
          <w:b/>
          <w:bCs/>
          <w:lang w:val="en-US"/>
        </w:rPr>
        <w:fldChar w:fldCharType="separate"/>
      </w:r>
      <w:r w:rsidR="00E70345">
        <w:rPr>
          <w:b/>
          <w:bCs/>
          <w:noProof/>
          <w:lang w:val="en-US"/>
        </w:rPr>
        <w:t>5</w:t>
      </w:r>
      <w:r w:rsidR="0031114A" w:rsidRPr="00522DD9">
        <w:rPr>
          <w:b/>
          <w:bCs/>
          <w:lang w:val="en-US"/>
        </w:rPr>
        <w:fldChar w:fldCharType="end"/>
      </w:r>
      <w:r w:rsidRPr="00C04BD1">
        <w:rPr>
          <w:lang w:val="en-US"/>
        </w:rPr>
        <w:t>. Subprocess (B) Search Studies</w:t>
      </w:r>
    </w:p>
    <w:bookmarkEnd w:id="265"/>
    <w:p w:rsidR="00DC16CB" w:rsidRPr="00A903EA" w:rsidRDefault="00811C38" w:rsidP="00270BD1">
      <w:pPr>
        <w:pStyle w:val="heading2"/>
        <w:numPr>
          <w:ilvl w:val="0"/>
          <w:numId w:val="0"/>
        </w:numPr>
        <w:rPr>
          <w:lang w:val="en-US"/>
        </w:rPr>
      </w:pPr>
      <w:r>
        <w:rPr>
          <w:lang w:val="en-US"/>
        </w:rPr>
        <w:t xml:space="preserve">4.1 </w:t>
      </w:r>
      <w:r w:rsidR="00AB506B">
        <w:rPr>
          <w:lang w:val="en-US"/>
        </w:rPr>
        <w:t xml:space="preserve">(B.1) </w:t>
      </w:r>
      <w:r w:rsidR="007443DE" w:rsidRPr="00A903EA">
        <w:rPr>
          <w:lang w:val="en-US"/>
        </w:rPr>
        <w:t>Perform Search in the Sources</w:t>
      </w:r>
    </w:p>
    <w:p w:rsidR="00A76F27" w:rsidRDefault="007443DE" w:rsidP="00A76F27">
      <w:pPr>
        <w:pStyle w:val="p1a"/>
        <w:rPr>
          <w:lang w:val="en-US"/>
        </w:rPr>
      </w:pPr>
      <w:r w:rsidRPr="00C04BD1">
        <w:rPr>
          <w:lang w:val="en-US"/>
        </w:rPr>
        <w:t>The objective of this activity is to execute the searches in digital libraries. Thus, some specific configurations were considered during the search in each database</w:t>
      </w:r>
      <w:r w:rsidR="00A632D4">
        <w:rPr>
          <w:lang w:val="en-US"/>
        </w:rPr>
        <w:t>, e.g.,</w:t>
      </w:r>
      <w:r w:rsidRPr="00C04BD1">
        <w:rPr>
          <w:lang w:val="en-US"/>
        </w:rPr>
        <w:t xml:space="preserve"> a</w:t>
      </w:r>
      <w:r w:rsidRPr="00C04BD1">
        <w:rPr>
          <w:lang w:val="en-US"/>
        </w:rPr>
        <w:t>d</w:t>
      </w:r>
      <w:r w:rsidRPr="00C04BD1">
        <w:rPr>
          <w:lang w:val="en-US"/>
        </w:rPr>
        <w:t xml:space="preserve">vanced search with command line was selected in all databases as it demonstrated to </w:t>
      </w:r>
      <w:r w:rsidRPr="00C04BD1">
        <w:rPr>
          <w:lang w:val="en-US"/>
        </w:rPr>
        <w:lastRenderedPageBreak/>
        <w:t>be more accurate than a simple advanced search</w:t>
      </w:r>
      <w:r w:rsidR="00A632D4">
        <w:rPr>
          <w:lang w:val="en-US"/>
        </w:rPr>
        <w:t xml:space="preserve">. </w:t>
      </w:r>
      <w:r w:rsidR="00A632D4" w:rsidRPr="00A632D4">
        <w:rPr>
          <w:lang w:val="en-US"/>
        </w:rPr>
        <w:t>This said,</w:t>
      </w:r>
      <w:r w:rsidRPr="00C04BD1">
        <w:rPr>
          <w:lang w:val="en-US"/>
        </w:rPr>
        <w:t xml:space="preserve"> papers metadata was used to perform the searches</w:t>
      </w:r>
      <w:r w:rsidR="001B5FAA">
        <w:rPr>
          <w:lang w:val="en-US"/>
        </w:rPr>
        <w:t>.</w:t>
      </w:r>
    </w:p>
    <w:p w:rsidR="00A76F27" w:rsidRDefault="00A76F27" w:rsidP="00A76F27">
      <w:pPr>
        <w:pStyle w:val="p1a"/>
        <w:rPr>
          <w:lang w:val="en-US"/>
        </w:rPr>
      </w:pPr>
      <w:r>
        <w:rPr>
          <w:lang w:val="en-US"/>
        </w:rPr>
        <w:tab/>
      </w:r>
      <w:fldSimple w:instr=" REF _Ref36210744 \h  \* MERGEFORMAT ">
        <w:r w:rsidRPr="00A76F27">
          <w:rPr>
            <w:lang w:val="en-US"/>
          </w:rPr>
          <w:t xml:space="preserve">Figure </w:t>
        </w:r>
        <w:r w:rsidRPr="00A76F27">
          <w:rPr>
            <w:noProof/>
            <w:lang w:val="en-US"/>
          </w:rPr>
          <w:t>6</w:t>
        </w:r>
      </w:fldSimple>
      <w:r w:rsidRPr="00A76F27">
        <w:rPr>
          <w:lang w:val="en-US"/>
        </w:rPr>
        <w:t xml:space="preserve"> shows the distribution of studies by digital libraries. These studies were automatic</w:t>
      </w:r>
      <w:ins w:id="266" w:author="Evelyne" w:date="2020-05-02T17:33:00Z">
        <w:r w:rsidR="00B01889">
          <w:rPr>
            <w:lang w:val="en-US"/>
          </w:rPr>
          <w:t>ally</w:t>
        </w:r>
      </w:ins>
      <w:r w:rsidRPr="00A76F27">
        <w:rPr>
          <w:lang w:val="en-US"/>
        </w:rPr>
        <w:t xml:space="preserve"> coleted in digital libraries used the defined search queries (</w:t>
      </w:r>
      <w:fldSimple w:instr=" REF _Ref36196114 \h  \* MERGEFORMAT ">
        <w:r w:rsidRPr="00A76F27">
          <w:rPr>
            <w:lang w:val="en-US"/>
          </w:rPr>
          <w:t>Table 2</w:t>
        </w:r>
      </w:fldSimple>
      <w:r w:rsidRPr="00A76F27">
        <w:rPr>
          <w:lang w:val="en-US"/>
        </w:rPr>
        <w:t>). In total</w:t>
      </w:r>
      <w:del w:id="267" w:author="Evelyne" w:date="2020-05-02T17:35:00Z">
        <w:r w:rsidRPr="00A76F27" w:rsidDel="00B01889">
          <w:rPr>
            <w:lang w:val="en-US"/>
          </w:rPr>
          <w:delText>,</w:delText>
        </w:r>
      </w:del>
      <w:r w:rsidRPr="00A76F27">
        <w:rPr>
          <w:lang w:val="en-US"/>
        </w:rPr>
        <w:t xml:space="preserve"> 1,482 were found, where </w:t>
      </w:r>
      <w:del w:id="268" w:author="Evelyne" w:date="2020-05-02T17:35:00Z">
        <w:r w:rsidRPr="00A76F27" w:rsidDel="00B01889">
          <w:rPr>
            <w:lang w:val="en-US"/>
          </w:rPr>
          <w:delText xml:space="preserve">it </w:delText>
        </w:r>
      </w:del>
      <w:r w:rsidRPr="00A76F27">
        <w:rPr>
          <w:lang w:val="en-US"/>
        </w:rPr>
        <w:t>the majority</w:t>
      </w:r>
      <w:ins w:id="269" w:author="Evelyne" w:date="2020-05-02T17:35:00Z">
        <w:r w:rsidR="00B01889">
          <w:rPr>
            <w:lang w:val="en-US"/>
          </w:rPr>
          <w:t>,</w:t>
        </w:r>
      </w:ins>
      <w:r w:rsidRPr="00A76F27">
        <w:rPr>
          <w:lang w:val="en-US"/>
        </w:rPr>
        <w:t xml:space="preserve"> 713 (48.27 %)</w:t>
      </w:r>
      <w:ins w:id="270" w:author="Evelyne" w:date="2020-05-02T17:35:00Z">
        <w:r w:rsidR="00B01889">
          <w:rPr>
            <w:lang w:val="en-US"/>
          </w:rPr>
          <w:t>,</w:t>
        </w:r>
      </w:ins>
      <w:del w:id="271" w:author="Evelyne" w:date="2020-05-02T17:36:00Z">
        <w:r w:rsidRPr="00A76F27" w:rsidDel="00B01889">
          <w:rPr>
            <w:lang w:val="en-US"/>
          </w:rPr>
          <w:delText xml:space="preserve"> come</w:delText>
        </w:r>
      </w:del>
      <w:r w:rsidRPr="00A76F27">
        <w:rPr>
          <w:lang w:val="en-US"/>
        </w:rPr>
        <w:t xml:space="preserve"> </w:t>
      </w:r>
      <w:ins w:id="272" w:author="Evelyne" w:date="2020-05-02T17:36:00Z">
        <w:r w:rsidR="00B01889">
          <w:rPr>
            <w:lang w:val="en-US"/>
          </w:rPr>
          <w:t xml:space="preserve">came </w:t>
        </w:r>
      </w:ins>
      <w:r w:rsidRPr="00A76F27">
        <w:rPr>
          <w:lang w:val="en-US"/>
        </w:rPr>
        <w:t>from the Spri</w:t>
      </w:r>
      <w:r w:rsidRPr="00A76F27">
        <w:rPr>
          <w:lang w:val="en-US"/>
        </w:rPr>
        <w:t>n</w:t>
      </w:r>
      <w:r w:rsidRPr="00A76F27">
        <w:rPr>
          <w:lang w:val="en-US"/>
        </w:rPr>
        <w:t xml:space="preserve">ger Link library. The </w:t>
      </w:r>
      <w:commentRangeStart w:id="273"/>
      <w:r w:rsidRPr="00A76F27">
        <w:rPr>
          <w:lang w:val="en-US"/>
        </w:rPr>
        <w:t>libery</w:t>
      </w:r>
      <w:commentRangeEnd w:id="273"/>
      <w:r w:rsidR="00B01889">
        <w:rPr>
          <w:rStyle w:val="Refdecomentrio"/>
        </w:rPr>
        <w:commentReference w:id="273"/>
      </w:r>
      <w:r w:rsidRPr="00A76F27">
        <w:rPr>
          <w:lang w:val="en-US"/>
        </w:rPr>
        <w:t xml:space="preserve"> Science Direct returned 502 (33.99 %), the second-largest number of studies. The remaining libraries returned a much smaller amount of studies, in which: 180 (12.19 %) studies were retrieved from the ACM Digital L</w:t>
      </w:r>
      <w:r w:rsidRPr="00A76F27">
        <w:rPr>
          <w:lang w:val="en-US"/>
        </w:rPr>
        <w:t>i</w:t>
      </w:r>
      <w:r w:rsidRPr="00A76F27">
        <w:rPr>
          <w:lang w:val="en-US"/>
        </w:rPr>
        <w:t>brary, 27 (1.83 %) came from Scopus, 23 (1.56 %) were retrieved from the IEEE, 20 (1.35 %) came from Engineering Village and finally 12 (0.81 %) came from Web of Science.</w:t>
      </w:r>
    </w:p>
    <w:p w:rsidR="00607F06" w:rsidRDefault="005F3085" w:rsidP="00607F06">
      <w:pPr>
        <w:ind w:firstLine="0"/>
        <w:jc w:val="center"/>
        <w:rPr>
          <w:lang w:val="en-US"/>
        </w:rPr>
      </w:pPr>
      <w:r>
        <w:rPr>
          <w:noProof/>
          <w:lang w:eastAsia="ko-KR"/>
        </w:rPr>
        <w:drawing>
          <wp:inline distT="0" distB="0" distL="0" distR="0">
            <wp:extent cx="4305417" cy="188817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05417" cy="1888177"/>
                    </a:xfrm>
                    <a:prstGeom prst="rect">
                      <a:avLst/>
                    </a:prstGeom>
                    <a:noFill/>
                    <a:ln>
                      <a:noFill/>
                    </a:ln>
                  </pic:spPr>
                </pic:pic>
              </a:graphicData>
            </a:graphic>
          </wp:inline>
        </w:drawing>
      </w:r>
    </w:p>
    <w:p w:rsidR="00607F06" w:rsidRPr="00B91326" w:rsidRDefault="00522DD9" w:rsidP="00607F06">
      <w:pPr>
        <w:spacing w:after="120"/>
        <w:ind w:firstLine="0"/>
        <w:jc w:val="center"/>
        <w:rPr>
          <w:lang w:val="en-US"/>
        </w:rPr>
      </w:pPr>
      <w:bookmarkStart w:id="274" w:name="_Ref36210744"/>
      <w:r w:rsidRPr="00522DD9">
        <w:rPr>
          <w:b/>
          <w:bCs/>
          <w:lang w:val="en-US"/>
        </w:rPr>
        <w:t xml:space="preserve">Figure </w:t>
      </w:r>
      <w:r w:rsidR="0031114A" w:rsidRPr="00522DD9">
        <w:rPr>
          <w:b/>
          <w:bCs/>
          <w:lang w:val="en-US"/>
        </w:rPr>
        <w:fldChar w:fldCharType="begin"/>
      </w:r>
      <w:r w:rsidRPr="00522DD9">
        <w:rPr>
          <w:b/>
          <w:bCs/>
          <w:lang w:val="en-US"/>
        </w:rPr>
        <w:instrText xml:space="preserve"> SEQ Figure \* ARABIC </w:instrText>
      </w:r>
      <w:r w:rsidR="0031114A" w:rsidRPr="00522DD9">
        <w:rPr>
          <w:b/>
          <w:bCs/>
          <w:lang w:val="en-US"/>
        </w:rPr>
        <w:fldChar w:fldCharType="separate"/>
      </w:r>
      <w:r w:rsidR="00E70345">
        <w:rPr>
          <w:b/>
          <w:bCs/>
          <w:noProof/>
          <w:lang w:val="en-US"/>
        </w:rPr>
        <w:t>6</w:t>
      </w:r>
      <w:r w:rsidR="0031114A" w:rsidRPr="00522DD9">
        <w:rPr>
          <w:b/>
          <w:bCs/>
          <w:lang w:val="en-US"/>
        </w:rPr>
        <w:fldChar w:fldCharType="end"/>
      </w:r>
      <w:bookmarkEnd w:id="274"/>
      <w:r w:rsidR="00607F06" w:rsidRPr="00B574EF">
        <w:rPr>
          <w:b/>
          <w:lang w:val="en-US"/>
        </w:rPr>
        <w:t>.</w:t>
      </w:r>
      <w:r w:rsidR="009D6ECD" w:rsidRPr="009D6ECD">
        <w:rPr>
          <w:bCs/>
          <w:lang w:val="en-US"/>
        </w:rPr>
        <w:t>Studies found distributed by digital libraries</w:t>
      </w:r>
      <w:r w:rsidR="00607F06" w:rsidRPr="00B91326">
        <w:rPr>
          <w:lang w:val="en-US"/>
        </w:rPr>
        <w:t>.</w:t>
      </w:r>
    </w:p>
    <w:p w:rsidR="00167E51" w:rsidRPr="00D4773B" w:rsidRDefault="00811C38" w:rsidP="00270BD1">
      <w:pPr>
        <w:pStyle w:val="heading2"/>
        <w:numPr>
          <w:ilvl w:val="0"/>
          <w:numId w:val="0"/>
        </w:numPr>
        <w:ind w:left="567" w:hanging="567"/>
        <w:rPr>
          <w:lang w:val="en-US"/>
        </w:rPr>
      </w:pPr>
      <w:r>
        <w:rPr>
          <w:lang w:val="en-US"/>
        </w:rPr>
        <w:t xml:space="preserve">4.2 </w:t>
      </w:r>
      <w:r w:rsidR="00AB506B">
        <w:rPr>
          <w:lang w:val="en-US"/>
        </w:rPr>
        <w:t xml:space="preserve">(B.2) </w:t>
      </w:r>
      <w:r w:rsidR="009B5639" w:rsidRPr="00D4773B">
        <w:rPr>
          <w:lang w:val="en-US"/>
        </w:rPr>
        <w:t xml:space="preserve">Analyze Search Results and </w:t>
      </w:r>
      <w:r w:rsidR="00AB506B">
        <w:rPr>
          <w:lang w:val="en-US"/>
        </w:rPr>
        <w:t xml:space="preserve">(B.3) </w:t>
      </w:r>
      <w:r w:rsidR="009B5639" w:rsidRPr="00D4773B">
        <w:rPr>
          <w:lang w:val="en-US"/>
        </w:rPr>
        <w:t>Apply Quality Assessment</w:t>
      </w:r>
    </w:p>
    <w:p w:rsidR="00EF6502" w:rsidRDefault="009B5639" w:rsidP="00B01140">
      <w:pPr>
        <w:rPr>
          <w:color w:val="000000"/>
          <w:lang w:val="en-US" w:eastAsia="pt-BR"/>
        </w:rPr>
      </w:pPr>
      <w:r w:rsidRPr="009B5639">
        <w:rPr>
          <w:color w:val="000000"/>
          <w:lang w:val="en-US" w:eastAsia="pt-BR"/>
        </w:rPr>
        <w:t xml:space="preserve">The objective of these activities </w:t>
      </w:r>
      <w:r w:rsidR="00D4773B">
        <w:rPr>
          <w:color w:val="000000"/>
          <w:lang w:val="en-US" w:eastAsia="pt-BR"/>
        </w:rPr>
        <w:t>is</w:t>
      </w:r>
      <w:r w:rsidRPr="009B5639">
        <w:rPr>
          <w:color w:val="000000"/>
          <w:lang w:val="en-US" w:eastAsia="pt-BR"/>
        </w:rPr>
        <w:t xml:space="preserve"> to analyze </w:t>
      </w:r>
      <w:r w:rsidR="001B5FAA">
        <w:rPr>
          <w:color w:val="000000"/>
          <w:lang w:val="en-US" w:eastAsia="pt-BR"/>
        </w:rPr>
        <w:t xml:space="preserve">the </w:t>
      </w:r>
      <w:r w:rsidRPr="009B5639">
        <w:rPr>
          <w:color w:val="000000"/>
          <w:lang w:val="en-US" w:eastAsia="pt-BR"/>
        </w:rPr>
        <w:t>s</w:t>
      </w:r>
      <w:r w:rsidR="001B5FAA">
        <w:rPr>
          <w:color w:val="000000"/>
          <w:lang w:val="en-US" w:eastAsia="pt-BR"/>
        </w:rPr>
        <w:t>tudies</w:t>
      </w:r>
      <w:r w:rsidRPr="009B5639">
        <w:rPr>
          <w:color w:val="000000"/>
          <w:lang w:val="en-US" w:eastAsia="pt-BR"/>
        </w:rPr>
        <w:t xml:space="preserve"> to select the list of prim</w:t>
      </w:r>
      <w:r w:rsidRPr="009B5639">
        <w:rPr>
          <w:color w:val="000000"/>
          <w:lang w:val="en-US" w:eastAsia="pt-BR"/>
        </w:rPr>
        <w:t>a</w:t>
      </w:r>
      <w:r w:rsidRPr="009B5639">
        <w:rPr>
          <w:color w:val="000000"/>
          <w:lang w:val="en-US" w:eastAsia="pt-BR"/>
        </w:rPr>
        <w:t xml:space="preserve">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ins w:id="275" w:author="Evelyne" w:date="2020-05-02T17:37:00Z">
        <w:r w:rsidR="0043781A">
          <w:rPr>
            <w:rFonts w:ascii="Courier New" w:hAnsi="Courier New" w:cs="Courier New"/>
            <w:lang w:val="en-US"/>
          </w:rPr>
          <w:t xml:space="preserve"> </w:t>
        </w:r>
      </w:ins>
      <w:r w:rsidR="003D0E85" w:rsidRPr="00EB1B30">
        <w:rPr>
          <w:color w:val="000000"/>
          <w:lang w:val="en-US" w:eastAsia="pt-BR"/>
        </w:rPr>
        <w:t>activity</w:t>
      </w:r>
      <w:ins w:id="276" w:author="Evelyne" w:date="2020-05-02T17:37:00Z">
        <w:r w:rsidR="0043781A">
          <w:rPr>
            <w:color w:val="000000"/>
            <w:lang w:val="en-US" w:eastAsia="pt-BR"/>
          </w:rPr>
          <w:t xml:space="preserve"> </w:t>
        </w:r>
      </w:ins>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w:t>
      </w:r>
      <w:r w:rsidR="003D0E85" w:rsidRPr="00EB1B30">
        <w:rPr>
          <w:color w:val="000000"/>
          <w:lang w:val="en-US" w:eastAsia="pt-BR"/>
        </w:rPr>
        <w:t>u</w:t>
      </w:r>
      <w:r w:rsidR="003D0E85" w:rsidRPr="00EB1B30">
        <w:rPr>
          <w:color w:val="000000"/>
          <w:lang w:val="en-US" w:eastAsia="pt-BR"/>
        </w:rPr>
        <w:t>sion criteria</w:t>
      </w:r>
      <w:r w:rsidR="001975FF">
        <w:rPr>
          <w:color w:val="000000"/>
          <w:lang w:val="en-US" w:eastAsia="pt-BR"/>
        </w:rPr>
        <w:t xml:space="preserve"> (see </w:t>
      </w:r>
      <w:fldSimple w:instr=" REF _Ref36196170 \h  \* MERGEFORMAT ">
        <w:r w:rsidR="001975FF" w:rsidRPr="001975FF">
          <w:rPr>
            <w:color w:val="000000"/>
            <w:lang w:val="en-US" w:eastAsia="pt-BR"/>
          </w:rPr>
          <w:t>Table 3</w:t>
        </w:r>
      </w:fldSimple>
      <w:r w:rsidR="001975FF">
        <w:rPr>
          <w:color w:val="000000"/>
          <w:lang w:val="en-US" w:eastAsia="pt-BR"/>
        </w:rPr>
        <w:t>)</w:t>
      </w:r>
      <w:r w:rsidR="007F1E54" w:rsidRPr="007F1E54">
        <w:rPr>
          <w:color w:val="000000"/>
          <w:lang w:val="en-US" w:eastAsia="pt-BR"/>
        </w:rPr>
        <w:t>, with the exception of E6,</w:t>
      </w:r>
      <w:r w:rsidR="003D0E85" w:rsidRPr="00EB1B30">
        <w:rPr>
          <w:color w:val="000000"/>
          <w:lang w:val="en-US" w:eastAsia="pt-BR"/>
        </w:rPr>
        <w:t xml:space="preserve">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particular study,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rsidR="00A25C2A" w:rsidRPr="00312CFC" w:rsidRDefault="002C5E6A" w:rsidP="002C3919">
      <w:pPr>
        <w:ind w:firstLine="0"/>
        <w:jc w:val="center"/>
        <w:rPr>
          <w:color w:val="000000"/>
          <w:lang w:val="en-US" w:eastAsia="pt-BR"/>
        </w:rPr>
      </w:pPr>
      <w:bookmarkStart w:id="277" w:name="_Ref36567430"/>
      <w:r>
        <w:rPr>
          <w:noProof/>
          <w:color w:val="000000"/>
          <w:lang w:eastAsia="ko-KR"/>
        </w:rPr>
        <w:lastRenderedPageBreak/>
        <w:drawing>
          <wp:inline distT="0" distB="0" distL="0" distR="0">
            <wp:extent cx="4392930" cy="2868295"/>
            <wp:effectExtent l="0" t="0" r="7620" b="8255"/>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07.jpg"/>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92930" cy="2868295"/>
                    </a:xfrm>
                    <a:prstGeom prst="rect">
                      <a:avLst/>
                    </a:prstGeom>
                  </pic:spPr>
                </pic:pic>
              </a:graphicData>
            </a:graphic>
          </wp:inline>
        </w:drawing>
      </w:r>
      <w:r w:rsidR="00312CFC" w:rsidRPr="00312CFC">
        <w:rPr>
          <w:color w:val="000000"/>
          <w:lang w:val="en-US" w:eastAsia="pt-BR"/>
        </w:rPr>
        <w:t xml:space="preserve">Figure </w:t>
      </w:r>
      <w:r w:rsidR="0031114A" w:rsidRPr="00312CFC">
        <w:rPr>
          <w:color w:val="000000"/>
          <w:lang w:val="en-US" w:eastAsia="pt-BR"/>
        </w:rPr>
        <w:fldChar w:fldCharType="begin"/>
      </w:r>
      <w:r w:rsidR="00312CFC" w:rsidRPr="00312CFC">
        <w:rPr>
          <w:color w:val="000000"/>
          <w:lang w:val="en-US" w:eastAsia="pt-BR"/>
        </w:rPr>
        <w:instrText xml:space="preserve"> SEQ Figure \* ARABIC </w:instrText>
      </w:r>
      <w:r w:rsidR="0031114A" w:rsidRPr="00312CFC">
        <w:rPr>
          <w:color w:val="000000"/>
          <w:lang w:val="en-US" w:eastAsia="pt-BR"/>
        </w:rPr>
        <w:fldChar w:fldCharType="separate"/>
      </w:r>
      <w:r w:rsidR="00E70345">
        <w:rPr>
          <w:noProof/>
          <w:color w:val="000000"/>
          <w:lang w:val="en-US" w:eastAsia="pt-BR"/>
        </w:rPr>
        <w:t>7</w:t>
      </w:r>
      <w:r w:rsidR="0031114A" w:rsidRPr="00312CFC">
        <w:rPr>
          <w:color w:val="000000"/>
          <w:lang w:val="en-US" w:eastAsia="pt-BR"/>
        </w:rPr>
        <w:fldChar w:fldCharType="end"/>
      </w:r>
      <w:bookmarkEnd w:id="277"/>
      <w:r w:rsidR="00312CFC" w:rsidRPr="00312CFC">
        <w:rPr>
          <w:color w:val="000000"/>
          <w:lang w:val="en-US" w:eastAsia="pt-BR"/>
        </w:rPr>
        <w:t>.</w:t>
      </w:r>
      <w:r w:rsidR="00A25C2A" w:rsidRPr="00312CFC">
        <w:rPr>
          <w:color w:val="000000"/>
          <w:lang w:val="en-US" w:eastAsia="pt-BR"/>
        </w:rPr>
        <w:t xml:space="preserve"> An Overview of the Primary Studies Selection.</w:t>
      </w:r>
    </w:p>
    <w:p w:rsidR="004C02D3" w:rsidRPr="00AF565E" w:rsidRDefault="0031114A" w:rsidP="00234583">
      <w:pPr>
        <w:spacing w:before="240"/>
        <w:rPr>
          <w:lang w:val="en-US"/>
        </w:rPr>
      </w:pPr>
      <w:r>
        <w:rPr>
          <w:color w:val="000000"/>
          <w:lang w:val="en-US" w:eastAsia="pt-BR"/>
        </w:rPr>
        <w:fldChar w:fldCharType="begin"/>
      </w:r>
      <w:r w:rsidR="00E3704C">
        <w:rPr>
          <w:color w:val="000000"/>
          <w:lang w:val="en-US" w:eastAsia="pt-BR"/>
        </w:rPr>
        <w:instrText xml:space="preserve"> REF _Ref36567430 \h </w:instrText>
      </w:r>
      <w:r>
        <w:rPr>
          <w:color w:val="000000"/>
          <w:lang w:val="en-US" w:eastAsia="pt-BR"/>
        </w:rPr>
      </w:r>
      <w:r>
        <w:rPr>
          <w:color w:val="000000"/>
          <w:lang w:val="en-US" w:eastAsia="pt-BR"/>
        </w:rPr>
        <w:fldChar w:fldCharType="separate"/>
      </w:r>
      <w:del w:id="278" w:author="Evelyne" w:date="2020-05-02T17:41:00Z">
        <w:r w:rsidR="00234583" w:rsidDel="0043781A">
          <w:rPr>
            <w:color w:val="000000"/>
            <w:lang w:val="en-US" w:eastAsia="pt-BR"/>
          </w:rPr>
          <w:delText>T</w:delText>
        </w:r>
        <w:r w:rsidR="00E3704C" w:rsidDel="0043781A">
          <w:rPr>
            <w:color w:val="000000"/>
            <w:lang w:val="en-US" w:eastAsia="pt-BR"/>
          </w:rPr>
          <w:delText xml:space="preserve">he </w:delText>
        </w:r>
      </w:del>
      <w:r w:rsidR="00E70345">
        <w:rPr>
          <w:color w:val="000000"/>
          <w:lang w:val="en-US" w:eastAsia="pt-BR"/>
        </w:rPr>
        <w:t>F</w:t>
      </w:r>
      <w:r w:rsidR="00E70345" w:rsidRPr="00312CFC">
        <w:rPr>
          <w:color w:val="000000"/>
          <w:lang w:val="en-US" w:eastAsia="pt-BR"/>
        </w:rPr>
        <w:t xml:space="preserve">igure </w:t>
      </w:r>
      <w:r w:rsidR="00E3704C">
        <w:rPr>
          <w:noProof/>
          <w:color w:val="000000"/>
          <w:lang w:val="en-US" w:eastAsia="pt-BR"/>
        </w:rPr>
        <w:t>7</w:t>
      </w:r>
      <w:r>
        <w:rPr>
          <w:color w:val="000000"/>
          <w:lang w:val="en-US" w:eastAsia="pt-BR"/>
        </w:rPr>
        <w:fldChar w:fldCharType="end"/>
      </w:r>
      <w:r w:rsidR="00E3704C" w:rsidRPr="00EF6502">
        <w:rPr>
          <w:lang w:val="en-US"/>
        </w:rPr>
        <w:t>shows the amount of stud</w:t>
      </w:r>
      <w:r w:rsidR="00E3704C">
        <w:rPr>
          <w:lang w:val="en-US"/>
        </w:rPr>
        <w:t>ies</w:t>
      </w:r>
      <w:r w:rsidR="00E3704C" w:rsidRPr="00EF6502">
        <w:rPr>
          <w:lang w:val="en-US"/>
        </w:rPr>
        <w:t xml:space="preserve"> found</w:t>
      </w:r>
      <w:r w:rsidR="00E3704C">
        <w:rPr>
          <w:lang w:val="en-US"/>
        </w:rPr>
        <w:t>ed,</w:t>
      </w:r>
      <w:r w:rsidR="00E3704C" w:rsidRPr="00EF6502">
        <w:rPr>
          <w:lang w:val="en-US"/>
        </w:rPr>
        <w:t xml:space="preserve"> segmented by the selection cr</w:t>
      </w:r>
      <w:r w:rsidR="00E3704C" w:rsidRPr="00EF6502">
        <w:rPr>
          <w:lang w:val="en-US"/>
        </w:rPr>
        <w:t>i</w:t>
      </w:r>
      <w:r w:rsidR="00E3704C" w:rsidRPr="00EF6502">
        <w:rPr>
          <w:lang w:val="en-US"/>
        </w:rPr>
        <w:t>teria in the two selection phases.</w:t>
      </w:r>
      <w:r w:rsidR="00E3704C" w:rsidRPr="009D0FD3">
        <w:rPr>
          <w:color w:val="000000"/>
          <w:lang w:val="en-US" w:eastAsia="pt-BR"/>
        </w:rPr>
        <w:t xml:space="preserve"> In this initial selection,</w:t>
      </w:r>
      <w:del w:id="279" w:author="Evelyne" w:date="2020-05-02T17:42:00Z">
        <w:r w:rsidR="005355AB" w:rsidDel="0043781A">
          <w:rPr>
            <w:color w:val="000000"/>
            <w:lang w:val="en-US" w:eastAsia="pt-BR"/>
          </w:rPr>
          <w:delText>o</w:delText>
        </w:r>
        <w:r w:rsidR="00AF565E" w:rsidRPr="00AF565E" w:rsidDel="0043781A">
          <w:rPr>
            <w:color w:val="000000"/>
            <w:lang w:val="en-US" w:eastAsia="pt-BR"/>
          </w:rPr>
          <w:delText>f</w:delText>
        </w:r>
      </w:del>
      <w:r w:rsidR="00AF565E" w:rsidRPr="00AF565E">
        <w:rPr>
          <w:color w:val="000000"/>
          <w:lang w:val="en-US" w:eastAsia="pt-BR"/>
        </w:rPr>
        <w:t xml:space="preserve"> </w:t>
      </w:r>
      <w:ins w:id="280" w:author="Evelyne" w:date="2020-05-02T17:42:00Z">
        <w:r w:rsidR="0043781A">
          <w:rPr>
            <w:color w:val="000000"/>
            <w:lang w:val="en-US" w:eastAsia="pt-BR"/>
          </w:rPr>
          <w:t xml:space="preserve">from </w:t>
        </w:r>
      </w:ins>
      <w:r w:rsidR="00AF565E" w:rsidRPr="00AF565E">
        <w:rPr>
          <w:color w:val="000000"/>
          <w:lang w:val="en-US" w:eastAsia="pt-BR"/>
        </w:rPr>
        <w:t>the 1,4</w:t>
      </w:r>
      <w:r w:rsidR="005355AB">
        <w:rPr>
          <w:color w:val="000000"/>
          <w:lang w:val="en-US" w:eastAsia="pt-BR"/>
        </w:rPr>
        <w:t>82</w:t>
      </w:r>
      <w:r w:rsidR="00AF565E" w:rsidRPr="00AF565E">
        <w:rPr>
          <w:color w:val="000000"/>
          <w:lang w:val="en-US" w:eastAsia="pt-BR"/>
        </w:rPr>
        <w:t xml:space="preserve"> s</w:t>
      </w:r>
      <w:r w:rsidR="004C02D3">
        <w:rPr>
          <w:color w:val="000000"/>
          <w:lang w:val="en-US" w:eastAsia="pt-BR"/>
        </w:rPr>
        <w:t>tudies</w:t>
      </w:r>
      <w:r w:rsidR="00AF565E" w:rsidRPr="00AF565E">
        <w:rPr>
          <w:color w:val="000000"/>
          <w:lang w:val="en-US" w:eastAsia="pt-BR"/>
        </w:rPr>
        <w:t xml:space="preserve"> found,</w:t>
      </w:r>
      <w:ins w:id="281" w:author="Evelyne" w:date="2020-05-02T17:42:00Z">
        <w:r w:rsidR="0043781A">
          <w:rPr>
            <w:color w:val="000000"/>
            <w:lang w:val="en-US" w:eastAsia="pt-BR"/>
          </w:rPr>
          <w:t xml:space="preserve"> </w:t>
        </w:r>
      </w:ins>
      <w:r w:rsidR="005355AB" w:rsidRPr="005355AB">
        <w:rPr>
          <w:color w:val="000000"/>
          <w:lang w:val="en-US" w:eastAsia="pt-BR"/>
        </w:rPr>
        <w:t>1,</w:t>
      </w:r>
      <w:r w:rsidR="004C02D3">
        <w:rPr>
          <w:color w:val="000000"/>
          <w:lang w:val="en-US" w:eastAsia="pt-BR"/>
        </w:rPr>
        <w:t>45</w:t>
      </w:r>
      <w:r w:rsidR="004C02D3" w:rsidRPr="005355AB">
        <w:rPr>
          <w:color w:val="000000"/>
          <w:lang w:val="en-US" w:eastAsia="pt-BR"/>
        </w:rPr>
        <w:t xml:space="preserve">5 </w:t>
      </w:r>
      <w:r w:rsidR="005355AB" w:rsidRPr="005355AB">
        <w:rPr>
          <w:color w:val="000000"/>
          <w:lang w:val="en-US" w:eastAsia="pt-BR"/>
        </w:rPr>
        <w:t>were excluded when applying the equation defined in</w:t>
      </w:r>
      <w:ins w:id="282" w:author="Evelyne" w:date="2020-05-02T17:42:00Z">
        <w:r w:rsidR="0043781A">
          <w:rPr>
            <w:color w:val="000000"/>
            <w:lang w:val="en-US" w:eastAsia="pt-BR"/>
          </w:rPr>
          <w:t xml:space="preserve"> </w:t>
        </w:r>
      </w:ins>
      <w:fldSimple w:instr=" REF _Ref36196266 \h  \* MERGEFORMAT ">
        <w:r w:rsidR="00666C90">
          <w:rPr>
            <w:lang w:val="en-US"/>
          </w:rPr>
          <w:t>F</w:t>
        </w:r>
        <w:r w:rsidR="00AF565E" w:rsidRPr="00AF565E">
          <w:rPr>
            <w:lang w:val="en-US"/>
          </w:rPr>
          <w:t>igure 4</w:t>
        </w:r>
      </w:fldSimple>
      <w:r w:rsidR="00AF565E">
        <w:rPr>
          <w:lang w:val="en-US"/>
        </w:rPr>
        <w:t xml:space="preserve">. </w:t>
      </w:r>
      <w:r w:rsidR="004C02D3">
        <w:rPr>
          <w:lang w:val="en-US"/>
        </w:rPr>
        <w:t>So, b</w:t>
      </w:r>
      <w:r w:rsidR="00EB76DF" w:rsidRPr="00EB76DF">
        <w:rPr>
          <w:lang w:val="en-US"/>
        </w:rPr>
        <w:t>ased on this first selection, only 2</w:t>
      </w:r>
      <w:r w:rsidR="009201A9">
        <w:rPr>
          <w:lang w:val="en-US"/>
        </w:rPr>
        <w:t>7</w:t>
      </w:r>
      <w:r w:rsidR="00EB76DF" w:rsidRPr="00EB76DF">
        <w:rPr>
          <w:lang w:val="en-US"/>
        </w:rPr>
        <w:t xml:space="preserve"> primary studies were taken to the final selection. </w:t>
      </w:r>
    </w:p>
    <w:p w:rsidR="00AC2CCB" w:rsidRPr="00AC2CCB" w:rsidRDefault="007C6ADC" w:rsidP="007C6ADC">
      <w:pPr>
        <w:rPr>
          <w:color w:val="000000"/>
          <w:lang w:val="en-US" w:eastAsia="pt-BR"/>
        </w:rPr>
      </w:pPr>
      <w:r>
        <w:rPr>
          <w:color w:val="000000"/>
          <w:lang w:val="en-US" w:eastAsia="pt-BR"/>
        </w:rPr>
        <w:t xml:space="preserve">Next, </w:t>
      </w:r>
      <w:del w:id="283" w:author="Evelyne" w:date="2020-05-02T17:42:00Z">
        <w:r w:rsidDel="0043781A">
          <w:rPr>
            <w:color w:val="000000"/>
            <w:lang w:val="en-US" w:eastAsia="pt-BR"/>
          </w:rPr>
          <w:delText xml:space="preserve">we applied </w:delText>
        </w:r>
      </w:del>
      <w:r w:rsidR="00AC2CCB" w:rsidRPr="00AC2CCB">
        <w:rPr>
          <w:color w:val="000000"/>
          <w:lang w:val="en-US" w:eastAsia="pt-BR"/>
        </w:rPr>
        <w:t xml:space="preserve">the </w:t>
      </w:r>
      <w:r w:rsidR="004F63A2" w:rsidRPr="004F63A2">
        <w:rPr>
          <w:rFonts w:ascii="Courier New" w:hAnsi="Courier New" w:cs="Courier New"/>
          <w:lang w:val="en-US"/>
        </w:rPr>
        <w:t>(B3)</w:t>
      </w:r>
      <w:r w:rsidR="00AC2CCB" w:rsidRPr="00AC2CCB">
        <w:rPr>
          <w:rFonts w:ascii="Courier New" w:hAnsi="Courier New" w:cs="Courier New"/>
          <w:lang w:val="en-US"/>
        </w:rPr>
        <w:t>Apply Quality Assessment</w:t>
      </w:r>
      <w:ins w:id="284" w:author="Evelyne" w:date="2020-05-02T17:42:00Z">
        <w:r w:rsidR="0043781A">
          <w:rPr>
            <w:rFonts w:ascii="Courier New" w:hAnsi="Courier New" w:cs="Courier New"/>
            <w:lang w:val="en-US"/>
          </w:rPr>
          <w:t xml:space="preserve"> </w:t>
        </w:r>
        <w:r w:rsidR="0043781A" w:rsidRPr="0043781A">
          <w:rPr>
            <w:lang w:val="en-US"/>
            <w:rPrChange w:id="285" w:author="Evelyne" w:date="2020-05-02T17:43:00Z">
              <w:rPr>
                <w:rFonts w:ascii="Courier New" w:hAnsi="Courier New" w:cs="Courier New"/>
                <w:lang w:val="en-US"/>
              </w:rPr>
            </w:rPrChange>
          </w:rPr>
          <w:t xml:space="preserve">was </w:t>
        </w:r>
      </w:ins>
      <w:ins w:id="286" w:author="Evelyne" w:date="2020-05-02T17:43:00Z">
        <w:r w:rsidR="0043781A" w:rsidRPr="0043781A">
          <w:rPr>
            <w:lang w:val="en-US"/>
            <w:rPrChange w:id="287" w:author="Evelyne" w:date="2020-05-02T17:43:00Z">
              <w:rPr>
                <w:rFonts w:ascii="Courier New" w:hAnsi="Courier New" w:cs="Courier New"/>
                <w:lang w:val="en-US"/>
              </w:rPr>
            </w:rPrChange>
          </w:rPr>
          <w:t>utilized</w:t>
        </w:r>
      </w:ins>
      <w:r>
        <w:rPr>
          <w:color w:val="000000"/>
          <w:lang w:val="en-US" w:eastAsia="pt-BR"/>
        </w:rPr>
        <w:t>; in it</w:t>
      </w:r>
      <w:r w:rsidR="00AC2CCB" w:rsidRPr="00AC2CCB">
        <w:rPr>
          <w:color w:val="000000"/>
          <w:lang w:val="en-US" w:eastAsia="pt-BR"/>
        </w:rPr>
        <w:t xml:space="preserve">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ins w:id="288" w:author="Evelyne" w:date="2020-05-02T17:43:00Z">
        <w:r w:rsidR="0043781A">
          <w:rPr>
            <w:lang w:val="en-US" w:eastAsia="pt-BR"/>
          </w:rPr>
          <w:t xml:space="preserve"> </w:t>
        </w:r>
      </w:ins>
      <w:r w:rsidR="00AC2CCB" w:rsidRPr="00AC2CCB">
        <w:rPr>
          <w:color w:val="000000"/>
          <w:lang w:val="en-US" w:eastAsia="pt-BR"/>
        </w:rPr>
        <w:t>s</w:t>
      </w:r>
      <w:r>
        <w:rPr>
          <w:color w:val="000000"/>
          <w:lang w:val="en-US" w:eastAsia="pt-BR"/>
        </w:rPr>
        <w:t>tudies</w:t>
      </w:r>
      <w:r w:rsidR="00AC2CCB" w:rsidRPr="00AC2CCB">
        <w:rPr>
          <w:color w:val="000000"/>
          <w:lang w:val="en-US" w:eastAsia="pt-BR"/>
        </w:rPr>
        <w:t xml:space="preserve"> selected in the previous phase, </w:t>
      </w:r>
      <w:r w:rsidR="009201A9">
        <w:rPr>
          <w:lang w:val="en-US" w:eastAsia="pt-BR"/>
        </w:rPr>
        <w:t>3</w:t>
      </w:r>
      <w:r w:rsidR="00AC2CCB" w:rsidRPr="00AC2CCB">
        <w:rPr>
          <w:color w:val="000000"/>
          <w:lang w:val="en-US" w:eastAsia="pt-BR"/>
        </w:rPr>
        <w:t xml:space="preserve"> were rejected by the exclusion criteria (E1 to E5) after reading the entire text.</w:t>
      </w:r>
      <w:ins w:id="289" w:author="Evelyne" w:date="2020-05-02T17:43:00Z">
        <w:r w:rsidR="0043781A">
          <w:rPr>
            <w:color w:val="000000"/>
            <w:lang w:val="en-US" w:eastAsia="pt-BR"/>
          </w:rPr>
          <w:t xml:space="preserve"> </w:t>
        </w:r>
      </w:ins>
      <w:r w:rsidR="00CB295F" w:rsidRPr="00CB295F">
        <w:rPr>
          <w:color w:val="000000"/>
          <w:lang w:val="en-US" w:eastAsia="pt-BR"/>
        </w:rPr>
        <w:t>Therefore, the quality criteria were applied to 2</w:t>
      </w:r>
      <w:r w:rsidR="009201A9">
        <w:rPr>
          <w:color w:val="000000"/>
          <w:lang w:val="en-US" w:eastAsia="pt-BR"/>
        </w:rPr>
        <w:t>4</w:t>
      </w:r>
      <w:r w:rsidR="00CB295F" w:rsidRPr="00CB295F">
        <w:rPr>
          <w:color w:val="000000"/>
          <w:lang w:val="en-US" w:eastAsia="pt-BR"/>
        </w:rPr>
        <w:t xml:space="preserve"> remaining s</w:t>
      </w:r>
      <w:r>
        <w:rPr>
          <w:color w:val="000000"/>
          <w:lang w:val="en-US" w:eastAsia="pt-BR"/>
        </w:rPr>
        <w:t>tudies</w:t>
      </w:r>
      <w:r w:rsidR="00CB295F" w:rsidRPr="00CB295F">
        <w:rPr>
          <w:color w:val="000000"/>
          <w:lang w:val="en-US" w:eastAsia="pt-BR"/>
        </w:rPr>
        <w:t>.</w:t>
      </w:r>
    </w:p>
    <w:p w:rsidR="00AB506B" w:rsidRDefault="00894771" w:rsidP="00894771">
      <w:pPr>
        <w:rPr>
          <w:lang w:val="en-US"/>
        </w:rPr>
      </w:pPr>
      <w:r w:rsidRPr="00894771">
        <w:rPr>
          <w:lang w:val="en-US"/>
        </w:rPr>
        <w:t>When applying the</w:t>
      </w:r>
      <w:r w:rsidR="003B55AA" w:rsidRPr="003B55AA">
        <w:rPr>
          <w:color w:val="000000"/>
          <w:lang w:val="en-US" w:eastAsia="pt-BR"/>
        </w:rPr>
        <w:t xml:space="preserve"> E6 criteria, 1</w:t>
      </w:r>
      <w:r w:rsidR="0041443B">
        <w:rPr>
          <w:color w:val="000000"/>
          <w:lang w:val="en-US" w:eastAsia="pt-BR"/>
        </w:rPr>
        <w:t>4</w:t>
      </w:r>
      <w:r w:rsidR="003B55AA" w:rsidRPr="003B55AA">
        <w:rPr>
          <w:color w:val="000000"/>
          <w:lang w:val="en-US" w:eastAsia="pt-BR"/>
        </w:rPr>
        <w:t xml:space="preserve"> papers obtained </w:t>
      </w:r>
      <w:r w:rsidR="00143FFE">
        <w:rPr>
          <w:color w:val="000000"/>
          <w:lang w:val="en-US" w:eastAsia="pt-BR"/>
        </w:rPr>
        <w:t xml:space="preserve">in the </w:t>
      </w:r>
      <w:r w:rsidR="003B55AA" w:rsidRPr="003B55AA">
        <w:rPr>
          <w:color w:val="000000"/>
          <w:lang w:val="en-US" w:eastAsia="pt-BR"/>
        </w:rPr>
        <w:t xml:space="preserve">QA1 </w:t>
      </w:r>
      <w:r w:rsidR="00143FFE">
        <w:rPr>
          <w:color w:val="000000"/>
          <w:lang w:val="en-US" w:eastAsia="pt-BR"/>
        </w:rPr>
        <w:t xml:space="preserve">criterion a value </w:t>
      </w:r>
      <w:r w:rsidR="003B55AA" w:rsidRPr="003B55AA">
        <w:rPr>
          <w:color w:val="000000"/>
          <w:lang w:val="en-US" w:eastAsia="pt-BR"/>
        </w:rPr>
        <w:t xml:space="preserve">less than 1.5 or </w:t>
      </w:r>
      <w:r w:rsidR="00143FFE">
        <w:rPr>
          <w:color w:val="000000"/>
          <w:lang w:val="en-US" w:eastAsia="pt-BR"/>
        </w:rPr>
        <w:t xml:space="preserve">were </w:t>
      </w:r>
      <w:r w:rsidR="003B55AA" w:rsidRPr="003B55AA">
        <w:rPr>
          <w:color w:val="000000"/>
          <w:lang w:val="en-US" w:eastAsia="pt-BR"/>
        </w:rPr>
        <w:t xml:space="preserve">considered "lower" </w:t>
      </w:r>
      <w:r w:rsidR="00143FFE">
        <w:rPr>
          <w:color w:val="000000"/>
          <w:lang w:val="en-US" w:eastAsia="pt-BR"/>
        </w:rPr>
        <w:t>by one more of the other criteria (</w:t>
      </w:r>
      <w:r w:rsidR="003B55AA" w:rsidRPr="003B55AA">
        <w:rPr>
          <w:color w:val="000000"/>
          <w:lang w:val="en-US" w:eastAsia="pt-BR"/>
        </w:rPr>
        <w:t>QA2, QA3 or Q4</w:t>
      </w:r>
      <w:r w:rsidR="00143FFE">
        <w:rPr>
          <w:color w:val="000000"/>
          <w:lang w:val="en-US" w:eastAsia="pt-BR"/>
        </w:rPr>
        <w:t xml:space="preserve">) reducing to </w:t>
      </w:r>
      <w:r w:rsidR="003B55AA" w:rsidRPr="003B55AA">
        <w:rPr>
          <w:color w:val="000000"/>
          <w:lang w:val="en-US" w:eastAsia="pt-BR"/>
        </w:rPr>
        <w:t>1</w:t>
      </w:r>
      <w:r w:rsidR="00E44966">
        <w:rPr>
          <w:color w:val="000000"/>
          <w:lang w:val="en-US" w:eastAsia="pt-BR"/>
        </w:rPr>
        <w:t>0</w:t>
      </w:r>
      <w:ins w:id="290" w:author="Evelyne" w:date="2020-05-02T17:44:00Z">
        <w:r w:rsidR="0043781A">
          <w:rPr>
            <w:color w:val="000000"/>
            <w:lang w:val="en-US" w:eastAsia="pt-BR"/>
          </w:rPr>
          <w:t xml:space="preserve"> </w:t>
        </w:r>
      </w:ins>
      <w:r w:rsidR="00143FFE">
        <w:rPr>
          <w:color w:val="000000"/>
          <w:lang w:val="en-US" w:eastAsia="pt-BR"/>
        </w:rPr>
        <w:t xml:space="preserve">the number of studies for </w:t>
      </w:r>
      <w:r w:rsidR="00143FFE" w:rsidRPr="00143FFE">
        <w:rPr>
          <w:rFonts w:ascii="Courier New" w:hAnsi="Courier New" w:cs="Courier New"/>
          <w:lang w:val="en-US"/>
        </w:rPr>
        <w:t>(B4)</w:t>
      </w:r>
      <w:r w:rsidR="0093211A" w:rsidRPr="00143FFE">
        <w:rPr>
          <w:rFonts w:ascii="Courier New" w:hAnsi="Courier New" w:cs="Courier New"/>
          <w:lang w:val="en-US"/>
        </w:rPr>
        <w:t>Review</w:t>
      </w:r>
      <w:r w:rsidR="007B209F" w:rsidRPr="00143FFE">
        <w:rPr>
          <w:rFonts w:ascii="Courier New" w:hAnsi="Courier New" w:cs="Courier New"/>
          <w:lang w:val="en-US"/>
        </w:rPr>
        <w:t xml:space="preserve"> Primary Studies</w:t>
      </w:r>
      <w:r w:rsidR="00143FFE">
        <w:rPr>
          <w:lang w:val="en-US"/>
        </w:rPr>
        <w:t>.</w:t>
      </w:r>
    </w:p>
    <w:p w:rsidR="00811C38" w:rsidRPr="00811C38" w:rsidRDefault="00811C38" w:rsidP="00811C38">
      <w:pPr>
        <w:pStyle w:val="heading2"/>
        <w:numPr>
          <w:ilvl w:val="1"/>
          <w:numId w:val="22"/>
        </w:numPr>
        <w:tabs>
          <w:tab w:val="clear" w:pos="4962"/>
          <w:tab w:val="num" w:pos="4678"/>
        </w:tabs>
        <w:ind w:left="567"/>
        <w:rPr>
          <w:lang w:val="en-US"/>
        </w:rPr>
      </w:pPr>
      <w:r w:rsidRPr="00811C38">
        <w:rPr>
          <w:lang w:val="en-US"/>
        </w:rPr>
        <w:t>(B.4) Review Primary Studies</w:t>
      </w:r>
    </w:p>
    <w:p w:rsidR="00234583" w:rsidRDefault="0093211A" w:rsidP="00894771">
      <w:pPr>
        <w:rPr>
          <w:lang w:val="en-US"/>
        </w:rPr>
      </w:pPr>
      <w:r w:rsidRPr="0093211A">
        <w:rPr>
          <w:lang w:val="en-US"/>
        </w:rPr>
        <w:t>The objective of this activity is to review</w:t>
      </w:r>
      <w:del w:id="291" w:author="Evelyne" w:date="2020-05-02T21:39:00Z">
        <w:r w:rsidRPr="0093211A" w:rsidDel="00C01CEF">
          <w:rPr>
            <w:lang w:val="en-US"/>
          </w:rPr>
          <w:delText>s</w:delText>
        </w:r>
      </w:del>
      <w:r w:rsidRPr="0093211A">
        <w:rPr>
          <w:lang w:val="en-US"/>
        </w:rPr>
        <w:t xml:space="preserve"> list</w:t>
      </w:r>
      <w:ins w:id="292" w:author="Evelyne" w:date="2020-05-02T21:39:00Z">
        <w:r w:rsidR="00C01CEF">
          <w:rPr>
            <w:lang w:val="en-US"/>
          </w:rPr>
          <w:t>s</w:t>
        </w:r>
      </w:ins>
      <w:r w:rsidRPr="0093211A">
        <w:rPr>
          <w:lang w:val="en-US"/>
        </w:rPr>
        <w:t xml:space="preserve"> of selected primary studies. The Reviewers’ related activity was performed by a</w:t>
      </w:r>
      <w:r>
        <w:rPr>
          <w:lang w:val="en-US"/>
        </w:rPr>
        <w:t>n</w:t>
      </w:r>
      <w:r w:rsidRPr="0093211A">
        <w:rPr>
          <w:lang w:val="en-US"/>
        </w:rPr>
        <w:t xml:space="preserve"> expert in EBSE, with experience in business process management, with the objective to decide and confirm included and excluded papers. </w:t>
      </w:r>
    </w:p>
    <w:p w:rsidR="00196EBA" w:rsidRPr="004E1934" w:rsidRDefault="0093211A" w:rsidP="00312CFC">
      <w:pPr>
        <w:rPr>
          <w:lang w:val="en-US"/>
        </w:rPr>
      </w:pPr>
      <w:r w:rsidRPr="0093211A">
        <w:rPr>
          <w:lang w:val="en-US"/>
        </w:rPr>
        <w:t>Here it is interesting to highlight that the two selection stages were performed i</w:t>
      </w:r>
      <w:r w:rsidRPr="0093211A">
        <w:rPr>
          <w:lang w:val="en-US"/>
        </w:rPr>
        <w:t>n</w:t>
      </w:r>
      <w:r w:rsidRPr="0093211A">
        <w:rPr>
          <w:lang w:val="en-US"/>
        </w:rPr>
        <w:t>dependently an</w:t>
      </w:r>
      <w:r>
        <w:rPr>
          <w:lang w:val="en-US"/>
        </w:rPr>
        <w:t>d</w:t>
      </w:r>
      <w:r w:rsidRPr="0093211A">
        <w:rPr>
          <w:lang w:val="en-US"/>
        </w:rPr>
        <w:t xml:space="preserve"> in parallel by two researchers. Thus, any inconsistency </w:t>
      </w:r>
      <w:del w:id="293" w:author="Evelyne" w:date="2020-05-02T21:41:00Z">
        <w:r w:rsidRPr="0093211A" w:rsidDel="00C01CEF">
          <w:rPr>
            <w:lang w:val="en-US"/>
          </w:rPr>
          <w:delText>of</w:delText>
        </w:r>
      </w:del>
      <w:ins w:id="294" w:author="Evelyne" w:date="2020-05-02T21:41:00Z">
        <w:r w:rsidR="00C01CEF">
          <w:rPr>
            <w:lang w:val="en-US"/>
          </w:rPr>
          <w:t>from</w:t>
        </w:r>
      </w:ins>
      <w:r w:rsidRPr="0093211A">
        <w:rPr>
          <w:lang w:val="en-US"/>
        </w:rPr>
        <w:t xml:space="preserve"> the r</w:t>
      </w:r>
      <w:r w:rsidRPr="0093211A">
        <w:rPr>
          <w:lang w:val="en-US"/>
        </w:rPr>
        <w:t>e</w:t>
      </w:r>
      <w:r w:rsidRPr="0093211A">
        <w:rPr>
          <w:lang w:val="en-US"/>
        </w:rPr>
        <w:t xml:space="preserve">searchers can be reviewed by a third person in the search for a concession between </w:t>
      </w:r>
      <w:r w:rsidRPr="0093211A">
        <w:rPr>
          <w:lang w:val="en-US"/>
        </w:rPr>
        <w:lastRenderedPageBreak/>
        <w:t xml:space="preserve">the selected </w:t>
      </w:r>
      <w:r w:rsidRPr="004E1934">
        <w:rPr>
          <w:lang w:val="en-US"/>
        </w:rPr>
        <w:t>papers. The product of this activity is a single list of selected and r</w:t>
      </w:r>
      <w:r w:rsidRPr="004E1934">
        <w:rPr>
          <w:lang w:val="en-US"/>
        </w:rPr>
        <w:t>e</w:t>
      </w:r>
      <w:r w:rsidRPr="004E1934">
        <w:rPr>
          <w:lang w:val="en-US"/>
        </w:rPr>
        <w:t>viewed papers.</w:t>
      </w:r>
    </w:p>
    <w:p w:rsidR="007324AF" w:rsidRPr="00371C10" w:rsidRDefault="00270BD1" w:rsidP="00371C10">
      <w:pPr>
        <w:pStyle w:val="heading1"/>
        <w:numPr>
          <w:ilvl w:val="0"/>
          <w:numId w:val="0"/>
        </w:numPr>
        <w:tabs>
          <w:tab w:val="num" w:pos="4678"/>
        </w:tabs>
        <w:rPr>
          <w:color w:val="000000"/>
          <w:lang w:val="en-US"/>
        </w:rPr>
      </w:pPr>
      <w:r w:rsidRPr="00371C10">
        <w:rPr>
          <w:lang w:val="en-US"/>
        </w:rPr>
        <w:t xml:space="preserve">5. </w:t>
      </w:r>
      <w:r w:rsidR="00143FFE" w:rsidRPr="00371C10">
        <w:rPr>
          <w:lang w:val="en-US"/>
        </w:rPr>
        <w:t>Analyze Studies</w:t>
      </w:r>
      <w:bookmarkStart w:id="295" w:name="_Hlk9184824"/>
      <w:r w:rsidR="00021C8B" w:rsidRPr="00371C10">
        <w:rPr>
          <w:lang w:val="en-US"/>
        </w:rPr>
        <w:tab/>
      </w:r>
    </w:p>
    <w:p w:rsidR="00FC2C06" w:rsidRDefault="00E70345" w:rsidP="004E1934">
      <w:pPr>
        <w:spacing w:after="240"/>
        <w:ind w:firstLine="0"/>
        <w:rPr>
          <w:color w:val="000000"/>
          <w:lang w:val="en-US"/>
        </w:rPr>
      </w:pPr>
      <w:r w:rsidRPr="00E70345">
        <w:rPr>
          <w:color w:val="000000"/>
          <w:lang w:val="en-US"/>
        </w:rPr>
        <w:t xml:space="preserve">This sub process is composed of five activities (see Figure </w:t>
      </w:r>
      <w:r>
        <w:rPr>
          <w:color w:val="000000"/>
          <w:lang w:val="en-US"/>
        </w:rPr>
        <w:t>8</w:t>
      </w:r>
      <w:r w:rsidRPr="00E70345">
        <w:rPr>
          <w:color w:val="000000"/>
          <w:lang w:val="en-US"/>
        </w:rPr>
        <w:t xml:space="preserve">). From these activities, four are assigned to the </w:t>
      </w:r>
      <w:r w:rsidRPr="00E70345">
        <w:rPr>
          <w:rFonts w:ascii="Courier New" w:hAnsi="Courier New" w:cs="Courier New"/>
          <w:lang w:val="en-US"/>
        </w:rPr>
        <w:t>Researchers</w:t>
      </w:r>
      <w:r w:rsidRPr="00E70345">
        <w:rPr>
          <w:color w:val="000000"/>
          <w:lang w:val="en-US"/>
        </w:rPr>
        <w:t xml:space="preserve"> of the study and one </w:t>
      </w:r>
      <w:ins w:id="296" w:author="Evelyne" w:date="2020-05-02T21:41:00Z">
        <w:r w:rsidR="00C01CEF">
          <w:rPr>
            <w:color w:val="000000"/>
            <w:lang w:val="en-US"/>
          </w:rPr>
          <w:t>is</w:t>
        </w:r>
      </w:ins>
      <w:del w:id="297" w:author="Evelyne" w:date="2020-05-02T21:41:00Z">
        <w:r w:rsidRPr="00E70345" w:rsidDel="00C01CEF">
          <w:rPr>
            <w:color w:val="000000"/>
            <w:lang w:val="en-US"/>
          </w:rPr>
          <w:delText>are</w:delText>
        </w:r>
      </w:del>
      <w:r w:rsidRPr="00E70345">
        <w:rPr>
          <w:color w:val="000000"/>
          <w:lang w:val="en-US"/>
        </w:rPr>
        <w:t xml:space="preserve"> assigned to the </w:t>
      </w:r>
      <w:r w:rsidRPr="00E70345">
        <w:rPr>
          <w:rFonts w:ascii="Courier New" w:hAnsi="Courier New" w:cs="Courier New"/>
          <w:lang w:val="en-US"/>
        </w:rPr>
        <w:t>Reviewers</w:t>
      </w:r>
      <w:r w:rsidRPr="00E70345">
        <w:rPr>
          <w:color w:val="000000"/>
          <w:lang w:val="en-US"/>
        </w:rPr>
        <w:t xml:space="preserve">. The </w:t>
      </w:r>
      <w:r w:rsidRPr="00E70345">
        <w:rPr>
          <w:rFonts w:ascii="Courier New" w:hAnsi="Courier New" w:cs="Courier New"/>
          <w:lang w:val="en-US"/>
        </w:rPr>
        <w:t>Researchers</w:t>
      </w:r>
      <w:r w:rsidRPr="00E70345">
        <w:rPr>
          <w:color w:val="000000"/>
          <w:lang w:val="en-US"/>
        </w:rPr>
        <w:t xml:space="preserve"> apply the </w:t>
      </w:r>
      <w:r>
        <w:rPr>
          <w:color w:val="000000"/>
          <w:lang w:val="en-US"/>
        </w:rPr>
        <w:t>(</w:t>
      </w:r>
      <w:r w:rsidRPr="00E70345">
        <w:rPr>
          <w:rFonts w:ascii="Courier New" w:hAnsi="Courier New" w:cs="Courier New"/>
          <w:lang w:val="en-US"/>
        </w:rPr>
        <w:t>C.1</w:t>
      </w:r>
      <w:r>
        <w:rPr>
          <w:rFonts w:ascii="Courier New" w:hAnsi="Courier New" w:cs="Courier New"/>
          <w:lang w:val="en-US"/>
        </w:rPr>
        <w:t>)</w:t>
      </w:r>
      <w:r w:rsidRPr="00E70345">
        <w:rPr>
          <w:rFonts w:ascii="Courier New" w:hAnsi="Courier New" w:cs="Courier New"/>
          <w:lang w:val="en-US"/>
        </w:rPr>
        <w:t xml:space="preserve"> Data Extraction Strategy</w:t>
      </w:r>
      <w:r w:rsidRPr="00E70345">
        <w:rPr>
          <w:color w:val="000000"/>
          <w:lang w:val="en-US"/>
        </w:rPr>
        <w:t xml:space="preserve">, </w:t>
      </w:r>
      <w:r w:rsidRPr="00E70345">
        <w:rPr>
          <w:rFonts w:ascii="Courier New" w:hAnsi="Courier New" w:cs="Courier New"/>
          <w:lang w:val="en-US"/>
        </w:rPr>
        <w:t>(C.2) Consolidate Results</w:t>
      </w:r>
      <w:r w:rsidRPr="00E70345">
        <w:rPr>
          <w:color w:val="000000"/>
          <w:lang w:val="en-US"/>
        </w:rPr>
        <w:t xml:space="preserve">, </w:t>
      </w:r>
      <w:r w:rsidRPr="00E70345">
        <w:rPr>
          <w:rFonts w:ascii="Courier New" w:hAnsi="Courier New" w:cs="Courier New"/>
          <w:lang w:val="en-US"/>
        </w:rPr>
        <w:t>(C.3) Analyze Consol</w:t>
      </w:r>
      <w:r w:rsidRPr="00E70345">
        <w:rPr>
          <w:rFonts w:ascii="Courier New" w:hAnsi="Courier New" w:cs="Courier New"/>
          <w:lang w:val="en-US"/>
        </w:rPr>
        <w:t>i</w:t>
      </w:r>
      <w:r w:rsidRPr="00E70345">
        <w:rPr>
          <w:rFonts w:ascii="Courier New" w:hAnsi="Courier New" w:cs="Courier New"/>
          <w:lang w:val="en-US"/>
        </w:rPr>
        <w:t xml:space="preserve">dated </w:t>
      </w:r>
      <w:r>
        <w:rPr>
          <w:rFonts w:ascii="Courier New" w:hAnsi="Courier New" w:cs="Courier New"/>
          <w:lang w:val="en-US"/>
        </w:rPr>
        <w:t>R</w:t>
      </w:r>
      <w:r w:rsidRPr="00E70345">
        <w:rPr>
          <w:rFonts w:ascii="Courier New" w:hAnsi="Courier New" w:cs="Courier New"/>
          <w:lang w:val="en-US"/>
        </w:rPr>
        <w:t>esults</w:t>
      </w:r>
      <w:r w:rsidRPr="00E70345">
        <w:rPr>
          <w:color w:val="000000"/>
          <w:lang w:val="en-US"/>
        </w:rPr>
        <w:t xml:space="preserve">, and </w:t>
      </w:r>
      <w:r w:rsidRPr="00E70345">
        <w:rPr>
          <w:rFonts w:ascii="Courier New" w:hAnsi="Courier New" w:cs="Courier New"/>
          <w:lang w:val="en-US"/>
        </w:rPr>
        <w:t>(C.5) Review Consolidated Results</w:t>
      </w:r>
      <w:r w:rsidRPr="00E70345">
        <w:rPr>
          <w:color w:val="000000"/>
          <w:lang w:val="en-US"/>
        </w:rPr>
        <w:t xml:space="preserve">. The </w:t>
      </w:r>
      <w:r w:rsidRPr="00E70345">
        <w:rPr>
          <w:rFonts w:ascii="Courier New" w:hAnsi="Courier New" w:cs="Courier New"/>
          <w:lang w:val="en-US"/>
        </w:rPr>
        <w:t>R</w:t>
      </w:r>
      <w:r w:rsidRPr="00E70345">
        <w:rPr>
          <w:rFonts w:ascii="Courier New" w:hAnsi="Courier New" w:cs="Courier New"/>
          <w:lang w:val="en-US"/>
        </w:rPr>
        <w:t>e</w:t>
      </w:r>
      <w:r w:rsidRPr="00E70345">
        <w:rPr>
          <w:rFonts w:ascii="Courier New" w:hAnsi="Courier New" w:cs="Courier New"/>
          <w:lang w:val="en-US"/>
        </w:rPr>
        <w:t>viewer</w:t>
      </w:r>
      <w:r w:rsidRPr="00E70345">
        <w:rPr>
          <w:color w:val="000000"/>
          <w:lang w:val="en-US"/>
        </w:rPr>
        <w:t xml:space="preserve"> comments and review the results</w:t>
      </w:r>
      <w:r>
        <w:rPr>
          <w:color w:val="000000"/>
          <w:lang w:val="en-US"/>
        </w:rPr>
        <w:t xml:space="preserve"> (</w:t>
      </w:r>
      <w:r w:rsidRPr="00E70345">
        <w:rPr>
          <w:rFonts w:ascii="Courier New" w:hAnsi="Courier New" w:cs="Courier New"/>
          <w:lang w:val="en-US"/>
        </w:rPr>
        <w:t>(C.4) Comment and Review the R</w:t>
      </w:r>
      <w:r w:rsidRPr="00E70345">
        <w:rPr>
          <w:rFonts w:ascii="Courier New" w:hAnsi="Courier New" w:cs="Courier New"/>
          <w:lang w:val="en-US"/>
        </w:rPr>
        <w:t>e</w:t>
      </w:r>
      <w:r w:rsidRPr="00E70345">
        <w:rPr>
          <w:rFonts w:ascii="Courier New" w:hAnsi="Courier New" w:cs="Courier New"/>
          <w:lang w:val="en-US"/>
        </w:rPr>
        <w:t>sults</w:t>
      </w:r>
      <w:r>
        <w:rPr>
          <w:color w:val="000000"/>
          <w:lang w:val="en-US"/>
        </w:rPr>
        <w:t>)</w:t>
      </w:r>
      <w:r w:rsidRPr="00E70345">
        <w:rPr>
          <w:color w:val="000000"/>
          <w:lang w:val="en-US"/>
        </w:rPr>
        <w:t>.</w:t>
      </w:r>
    </w:p>
    <w:p w:rsidR="00E70345" w:rsidRDefault="00E70345" w:rsidP="00E70345">
      <w:pPr>
        <w:ind w:firstLine="0"/>
        <w:rPr>
          <w:color w:val="000000"/>
          <w:lang w:val="en-US"/>
        </w:rPr>
      </w:pPr>
      <w:r>
        <w:rPr>
          <w:noProof/>
          <w:color w:val="000000"/>
          <w:lang w:eastAsia="ko-KR"/>
        </w:rPr>
        <w:drawing>
          <wp:inline distT="0" distB="0" distL="0" distR="0">
            <wp:extent cx="4392930" cy="2315688"/>
            <wp:effectExtent l="0" t="0" r="7620" b="889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7.jpg"/>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99895" cy="2319360"/>
                    </a:xfrm>
                    <a:prstGeom prst="rect">
                      <a:avLst/>
                    </a:prstGeom>
                  </pic:spPr>
                </pic:pic>
              </a:graphicData>
            </a:graphic>
          </wp:inline>
        </w:drawing>
      </w:r>
    </w:p>
    <w:p w:rsidR="00E70345" w:rsidRDefault="00E70345" w:rsidP="00E70345">
      <w:pPr>
        <w:pStyle w:val="Legenda"/>
        <w:ind w:firstLine="0"/>
        <w:jc w:val="center"/>
        <w:rPr>
          <w:i w:val="0"/>
          <w:iCs w:val="0"/>
          <w:color w:val="000000"/>
          <w:sz w:val="20"/>
          <w:szCs w:val="20"/>
          <w:lang w:val="en-US" w:eastAsia="pt-BR"/>
        </w:rPr>
      </w:pPr>
      <w:r w:rsidRPr="00E70345">
        <w:rPr>
          <w:i w:val="0"/>
          <w:iCs w:val="0"/>
          <w:color w:val="000000"/>
          <w:sz w:val="20"/>
          <w:szCs w:val="20"/>
          <w:lang w:val="en-US" w:eastAsia="pt-BR"/>
        </w:rPr>
        <w:t xml:space="preserve">Figure </w:t>
      </w:r>
      <w:r w:rsidR="0031114A" w:rsidRPr="00E70345">
        <w:rPr>
          <w:i w:val="0"/>
          <w:iCs w:val="0"/>
          <w:color w:val="000000"/>
          <w:sz w:val="20"/>
          <w:szCs w:val="20"/>
          <w:lang w:val="en-US" w:eastAsia="pt-BR"/>
        </w:rPr>
        <w:fldChar w:fldCharType="begin"/>
      </w:r>
      <w:r w:rsidRPr="00E70345">
        <w:rPr>
          <w:i w:val="0"/>
          <w:iCs w:val="0"/>
          <w:color w:val="000000"/>
          <w:sz w:val="20"/>
          <w:szCs w:val="20"/>
          <w:lang w:val="en-US" w:eastAsia="pt-BR"/>
        </w:rPr>
        <w:instrText xml:space="preserve"> SEQ Figure \* ARABIC </w:instrText>
      </w:r>
      <w:r w:rsidR="0031114A" w:rsidRPr="00E70345">
        <w:rPr>
          <w:i w:val="0"/>
          <w:iCs w:val="0"/>
          <w:color w:val="000000"/>
          <w:sz w:val="20"/>
          <w:szCs w:val="20"/>
          <w:lang w:val="en-US" w:eastAsia="pt-BR"/>
        </w:rPr>
        <w:fldChar w:fldCharType="separate"/>
      </w:r>
      <w:r w:rsidR="00666C90">
        <w:rPr>
          <w:i w:val="0"/>
          <w:iCs w:val="0"/>
          <w:noProof/>
          <w:color w:val="000000"/>
          <w:sz w:val="20"/>
          <w:szCs w:val="20"/>
          <w:lang w:val="en-US" w:eastAsia="pt-BR"/>
        </w:rPr>
        <w:t>8</w:t>
      </w:r>
      <w:r w:rsidR="0031114A" w:rsidRPr="00E70345">
        <w:rPr>
          <w:i w:val="0"/>
          <w:iCs w:val="0"/>
          <w:color w:val="000000"/>
          <w:sz w:val="20"/>
          <w:szCs w:val="20"/>
          <w:lang w:val="en-US" w:eastAsia="pt-BR"/>
        </w:rPr>
        <w:fldChar w:fldCharType="end"/>
      </w:r>
      <w:r w:rsidRPr="00E70345">
        <w:rPr>
          <w:i w:val="0"/>
          <w:iCs w:val="0"/>
          <w:color w:val="000000"/>
          <w:sz w:val="20"/>
          <w:szCs w:val="20"/>
          <w:lang w:val="en-US" w:eastAsia="pt-BR"/>
        </w:rPr>
        <w:t>. S</w:t>
      </w:r>
      <w:r>
        <w:rPr>
          <w:i w:val="0"/>
          <w:iCs w:val="0"/>
          <w:color w:val="000000"/>
          <w:sz w:val="20"/>
          <w:szCs w:val="20"/>
          <w:lang w:val="en-US" w:eastAsia="pt-BR"/>
        </w:rPr>
        <w:t>ubprocess</w:t>
      </w:r>
      <w:r w:rsidRPr="00E70345">
        <w:rPr>
          <w:i w:val="0"/>
          <w:iCs w:val="0"/>
          <w:color w:val="000000"/>
          <w:sz w:val="20"/>
          <w:szCs w:val="20"/>
          <w:lang w:val="en-US" w:eastAsia="pt-BR"/>
        </w:rPr>
        <w:t xml:space="preserve"> (C) A</w:t>
      </w:r>
      <w:r>
        <w:rPr>
          <w:i w:val="0"/>
          <w:iCs w:val="0"/>
          <w:color w:val="000000"/>
          <w:sz w:val="20"/>
          <w:szCs w:val="20"/>
          <w:lang w:val="en-US" w:eastAsia="pt-BR"/>
        </w:rPr>
        <w:t xml:space="preserve">nalyze </w:t>
      </w:r>
      <w:r w:rsidRPr="00E70345">
        <w:rPr>
          <w:i w:val="0"/>
          <w:iCs w:val="0"/>
          <w:color w:val="000000"/>
          <w:sz w:val="20"/>
          <w:szCs w:val="20"/>
          <w:lang w:val="en-US" w:eastAsia="pt-BR"/>
        </w:rPr>
        <w:t>S</w:t>
      </w:r>
      <w:r>
        <w:rPr>
          <w:i w:val="0"/>
          <w:iCs w:val="0"/>
          <w:color w:val="000000"/>
          <w:sz w:val="20"/>
          <w:szCs w:val="20"/>
          <w:lang w:val="en-US" w:eastAsia="pt-BR"/>
        </w:rPr>
        <w:t>tudies</w:t>
      </w:r>
      <w:r w:rsidRPr="00E70345">
        <w:rPr>
          <w:i w:val="0"/>
          <w:iCs w:val="0"/>
          <w:color w:val="000000"/>
          <w:sz w:val="20"/>
          <w:szCs w:val="20"/>
          <w:lang w:val="en-US" w:eastAsia="pt-BR"/>
        </w:rPr>
        <w:t>.</w:t>
      </w:r>
    </w:p>
    <w:p w:rsidR="00811C38" w:rsidRDefault="00811C38" w:rsidP="00811C38">
      <w:pPr>
        <w:pStyle w:val="heading2"/>
        <w:numPr>
          <w:ilvl w:val="0"/>
          <w:numId w:val="0"/>
        </w:numPr>
        <w:ind w:left="567" w:hanging="567"/>
        <w:rPr>
          <w:lang w:val="en-US"/>
        </w:rPr>
      </w:pPr>
      <w:r>
        <w:rPr>
          <w:lang w:val="en-US"/>
        </w:rPr>
        <w:t xml:space="preserve">5.1 (C.1) </w:t>
      </w:r>
      <w:r w:rsidRPr="00811C38">
        <w:rPr>
          <w:lang w:val="en-US"/>
        </w:rPr>
        <w:t>Apply Data Extraction Strategy</w:t>
      </w:r>
      <w:r>
        <w:rPr>
          <w:lang w:val="en-US"/>
        </w:rPr>
        <w:t xml:space="preserve"> and (C.2) Consolidate Results</w:t>
      </w:r>
    </w:p>
    <w:p w:rsidR="00AB506B" w:rsidRPr="00AB506B" w:rsidRDefault="00AB506B" w:rsidP="00811C38">
      <w:pPr>
        <w:rPr>
          <w:lang w:val="en-US" w:eastAsia="pt-BR"/>
        </w:rPr>
      </w:pPr>
      <w:r w:rsidRPr="00AB506B">
        <w:rPr>
          <w:lang w:val="en-US" w:eastAsia="pt-BR"/>
        </w:rPr>
        <w:t xml:space="preserve">The objective </w:t>
      </w:r>
      <w:r w:rsidR="00811C38" w:rsidRPr="009B5639">
        <w:rPr>
          <w:color w:val="000000"/>
          <w:lang w:val="en-US" w:eastAsia="pt-BR"/>
        </w:rPr>
        <w:t xml:space="preserve">of these activities </w:t>
      </w:r>
      <w:r w:rsidRPr="00AB506B">
        <w:rPr>
          <w:lang w:val="en-US" w:eastAsia="pt-BR"/>
        </w:rPr>
        <w:t>is to extract data from the selected primary studies and consolidate the findings.</w:t>
      </w:r>
      <w:ins w:id="298" w:author="Evelyne" w:date="2020-05-02T21:44:00Z">
        <w:r w:rsidR="00A044D0">
          <w:rPr>
            <w:lang w:val="en-US" w:eastAsia="pt-BR"/>
          </w:rPr>
          <w:t xml:space="preserve"> </w:t>
        </w:r>
      </w:ins>
      <w:del w:id="299" w:author="Evelyne" w:date="2020-05-02T21:44:00Z">
        <w:r w:rsidRPr="00AB506B" w:rsidDel="00A044D0">
          <w:rPr>
            <w:lang w:val="en-US" w:eastAsia="pt-BR"/>
          </w:rPr>
          <w:delText>This</w:delText>
        </w:r>
      </w:del>
      <w:ins w:id="300" w:author="Evelyne" w:date="2020-05-02T21:44:00Z">
        <w:r w:rsidR="00A044D0">
          <w:rPr>
            <w:lang w:val="en-US" w:eastAsia="pt-BR"/>
          </w:rPr>
          <w:t>Hence</w:t>
        </w:r>
      </w:ins>
      <w:r w:rsidRPr="00AB506B">
        <w:rPr>
          <w:lang w:val="en-US" w:eastAsia="pt-BR"/>
        </w:rPr>
        <w:t>, the set of 1</w:t>
      </w:r>
      <w:r w:rsidR="0049363B">
        <w:rPr>
          <w:lang w:val="en-US" w:eastAsia="pt-BR"/>
        </w:rPr>
        <w:t>0</w:t>
      </w:r>
      <w:r w:rsidRPr="00AB506B">
        <w:rPr>
          <w:lang w:val="en-US" w:eastAsia="pt-BR"/>
        </w:rPr>
        <w:t xml:space="preserve"> primary studies were analyzed for the data extraction process, and a form was filled for each paper. Each paper r</w:t>
      </w:r>
      <w:r w:rsidRPr="00AB506B">
        <w:rPr>
          <w:lang w:val="en-US" w:eastAsia="pt-BR"/>
        </w:rPr>
        <w:t>e</w:t>
      </w:r>
      <w:r w:rsidRPr="00AB506B">
        <w:rPr>
          <w:lang w:val="en-US" w:eastAsia="pt-BR"/>
        </w:rPr>
        <w:t>ceived a unique identifier in the data extraction form.</w:t>
      </w:r>
    </w:p>
    <w:p w:rsidR="00AB506B" w:rsidRPr="00AB506B" w:rsidRDefault="00811C38" w:rsidP="00811C38">
      <w:pPr>
        <w:pStyle w:val="heading2"/>
        <w:numPr>
          <w:ilvl w:val="0"/>
          <w:numId w:val="0"/>
        </w:numPr>
        <w:ind w:left="567" w:hanging="567"/>
        <w:rPr>
          <w:lang w:val="en-US"/>
        </w:rPr>
      </w:pPr>
      <w:r>
        <w:rPr>
          <w:lang w:val="en-US"/>
        </w:rPr>
        <w:t xml:space="preserve">5.2 </w:t>
      </w:r>
      <w:r w:rsidR="00270BD1">
        <w:rPr>
          <w:lang w:val="en-US"/>
        </w:rPr>
        <w:t xml:space="preserve">(C.3) </w:t>
      </w:r>
      <w:r w:rsidR="00AB506B" w:rsidRPr="00AB506B">
        <w:rPr>
          <w:lang w:val="en-US"/>
        </w:rPr>
        <w:t>Analyze Consolidated Results</w:t>
      </w:r>
    </w:p>
    <w:p w:rsidR="00AB506B" w:rsidRDefault="00AB506B" w:rsidP="00811C38">
      <w:pPr>
        <w:rPr>
          <w:lang w:val="en-US" w:eastAsia="pt-BR"/>
        </w:rPr>
      </w:pPr>
      <w:r w:rsidRPr="00AB506B">
        <w:rPr>
          <w:lang w:val="en-US" w:eastAsia="pt-BR"/>
        </w:rPr>
        <w:t>The objective of this activity is to analyze the consolidated data to provide a class</w:t>
      </w:r>
      <w:r w:rsidRPr="00AB506B">
        <w:rPr>
          <w:lang w:val="en-US" w:eastAsia="pt-BR"/>
        </w:rPr>
        <w:t>i</w:t>
      </w:r>
      <w:r w:rsidRPr="00AB506B">
        <w:rPr>
          <w:lang w:val="en-US" w:eastAsia="pt-BR"/>
        </w:rPr>
        <w:t>fication and review results.</w:t>
      </w:r>
      <w:ins w:id="301" w:author="Evelyne" w:date="2020-05-02T21:48:00Z">
        <w:r w:rsidR="00A044D0">
          <w:rPr>
            <w:lang w:val="en-US" w:eastAsia="pt-BR"/>
          </w:rPr>
          <w:t xml:space="preserve"> </w:t>
        </w:r>
      </w:ins>
      <w:del w:id="302" w:author="Evelyne" w:date="2020-05-02T21:48:00Z">
        <w:r w:rsidRPr="00AB506B" w:rsidDel="00A044D0">
          <w:rPr>
            <w:lang w:val="en-US" w:eastAsia="pt-BR"/>
          </w:rPr>
          <w:delText>Our</w:delText>
        </w:r>
      </w:del>
      <w:ins w:id="303" w:author="Evelyne" w:date="2020-05-02T21:48:00Z">
        <w:r w:rsidR="00A044D0">
          <w:rPr>
            <w:lang w:val="en-US" w:eastAsia="pt-BR"/>
          </w:rPr>
          <w:t>The</w:t>
        </w:r>
      </w:ins>
      <w:r w:rsidRPr="00AB506B">
        <w:rPr>
          <w:lang w:val="en-US" w:eastAsia="pt-BR"/>
        </w:rPr>
        <w:t xml:space="preserve"> analysis starts with a summary of the demograp</w:t>
      </w:r>
      <w:r w:rsidRPr="00AB506B">
        <w:rPr>
          <w:lang w:val="en-US" w:eastAsia="pt-BR"/>
        </w:rPr>
        <w:t>h</w:t>
      </w:r>
      <w:r w:rsidRPr="00AB506B">
        <w:rPr>
          <w:lang w:val="en-US" w:eastAsia="pt-BR"/>
        </w:rPr>
        <w:t>ic data for the primary studies and proceeds to discussing the results according to the aforementioned research questions.</w:t>
      </w:r>
    </w:p>
    <w:p w:rsidR="00270BD1" w:rsidRPr="00270BD1" w:rsidRDefault="00604B03" w:rsidP="00604B03">
      <w:pPr>
        <w:pStyle w:val="heading2"/>
        <w:numPr>
          <w:ilvl w:val="0"/>
          <w:numId w:val="0"/>
        </w:numPr>
        <w:rPr>
          <w:lang w:val="en-US" w:eastAsia="pt-BR"/>
        </w:rPr>
      </w:pPr>
      <w:r>
        <w:rPr>
          <w:lang w:val="en-US"/>
        </w:rPr>
        <w:lastRenderedPageBreak/>
        <w:t xml:space="preserve">5.2.1 </w:t>
      </w:r>
      <w:r w:rsidR="00270BD1" w:rsidRPr="00270BD1">
        <w:rPr>
          <w:lang w:val="en-US"/>
        </w:rPr>
        <w:t xml:space="preserve">Demographic </w:t>
      </w:r>
      <w:r>
        <w:rPr>
          <w:lang w:val="en-US"/>
        </w:rPr>
        <w:t>D</w:t>
      </w:r>
      <w:r w:rsidR="00270BD1" w:rsidRPr="00270BD1">
        <w:rPr>
          <w:lang w:val="en-US"/>
        </w:rPr>
        <w:t>ata</w:t>
      </w:r>
    </w:p>
    <w:p w:rsidR="0049363B" w:rsidRDefault="0049363B" w:rsidP="0049363B">
      <w:pPr>
        <w:spacing w:after="240"/>
        <w:rPr>
          <w:lang w:val="en-US" w:eastAsia="pt-BR"/>
        </w:rPr>
      </w:pPr>
      <w:r>
        <w:rPr>
          <w:lang w:val="en-US"/>
        </w:rPr>
        <w:tab/>
      </w:r>
      <w:r w:rsidR="005A6645" w:rsidRPr="005A6645">
        <w:rPr>
          <w:lang w:val="en-US"/>
        </w:rPr>
        <w:t>This section describes important information such as where</w:t>
      </w:r>
      <w:r w:rsidR="00D730B1">
        <w:rPr>
          <w:lang w:val="en-US"/>
        </w:rPr>
        <w:t xml:space="preserve">, </w:t>
      </w:r>
      <w:r w:rsidR="005A6645" w:rsidRPr="005A6645">
        <w:rPr>
          <w:lang w:val="en-US"/>
        </w:rPr>
        <w:t>when</w:t>
      </w:r>
      <w:r w:rsidR="00D730B1">
        <w:rPr>
          <w:lang w:val="en-US"/>
        </w:rPr>
        <w:t xml:space="preserve"> and who</w:t>
      </w:r>
      <w:r w:rsidR="005A6645" w:rsidRPr="005A6645">
        <w:rPr>
          <w:lang w:val="en-US"/>
        </w:rPr>
        <w:t xml:space="preserve"> pu</w:t>
      </w:r>
      <w:r w:rsidR="005A6645" w:rsidRPr="005A6645">
        <w:rPr>
          <w:lang w:val="en-US"/>
        </w:rPr>
        <w:t>b</w:t>
      </w:r>
      <w:r w:rsidR="005A6645" w:rsidRPr="005A6645">
        <w:rPr>
          <w:lang w:val="en-US"/>
        </w:rPr>
        <w:t>lished</w:t>
      </w:r>
      <w:r w:rsidR="00D730B1">
        <w:rPr>
          <w:lang w:val="en-US"/>
        </w:rPr>
        <w:t xml:space="preserve"> the selected papers</w:t>
      </w:r>
      <w:r w:rsidR="005A6645" w:rsidRPr="005A6645">
        <w:rPr>
          <w:lang w:val="en-US"/>
        </w:rPr>
        <w:t>.</w:t>
      </w:r>
      <w:ins w:id="304" w:author="Evelyne" w:date="2020-05-02T21:50:00Z">
        <w:r w:rsidR="00A044D0">
          <w:rPr>
            <w:lang w:val="en-US"/>
          </w:rPr>
          <w:t xml:space="preserve"> </w:t>
        </w:r>
      </w:ins>
      <w:fldSimple w:instr=" REF _Ref37922966 \h  \* MERGEFORMAT ">
        <w:r w:rsidR="00001752" w:rsidRPr="00404D29">
          <w:rPr>
            <w:lang w:val="en-US"/>
          </w:rPr>
          <w:t xml:space="preserve">Table </w:t>
        </w:r>
        <w:r w:rsidR="00001752" w:rsidRPr="00404D29">
          <w:rPr>
            <w:noProof/>
            <w:lang w:val="en-US"/>
          </w:rPr>
          <w:t>5</w:t>
        </w:r>
      </w:fldSimple>
      <w:ins w:id="305" w:author="Evelyne" w:date="2020-05-02T21:51:00Z">
        <w:r w:rsidR="00A044D0">
          <w:t xml:space="preserve"> </w:t>
        </w:r>
      </w:ins>
      <w:r w:rsidR="00001752" w:rsidRPr="00001752">
        <w:rPr>
          <w:lang w:val="en-US"/>
        </w:rPr>
        <w:t>shows the segmented</w:t>
      </w:r>
      <w:ins w:id="306" w:author="Evelyne" w:date="2020-05-02T21:51:00Z">
        <w:r w:rsidR="00A044D0">
          <w:rPr>
            <w:lang w:val="en-US"/>
          </w:rPr>
          <w:t xml:space="preserve"> papers</w:t>
        </w:r>
      </w:ins>
      <w:r w:rsidR="00001752" w:rsidRPr="00001752">
        <w:rPr>
          <w:lang w:val="en-US"/>
        </w:rPr>
        <w:t xml:space="preserve"> by type of public</w:t>
      </w:r>
      <w:r w:rsidR="00001752" w:rsidRPr="00001752">
        <w:rPr>
          <w:lang w:val="en-US"/>
        </w:rPr>
        <w:t>a</w:t>
      </w:r>
      <w:r w:rsidR="00001752" w:rsidRPr="00001752">
        <w:rPr>
          <w:lang w:val="en-US"/>
        </w:rPr>
        <w:t>tion. Half of the papers are conference articles and half of the studies are journal a</w:t>
      </w:r>
      <w:r w:rsidR="00001752" w:rsidRPr="00001752">
        <w:rPr>
          <w:lang w:val="en-US"/>
        </w:rPr>
        <w:t>r</w:t>
      </w:r>
      <w:r w:rsidR="00001752" w:rsidRPr="00001752">
        <w:rPr>
          <w:lang w:val="en-US"/>
        </w:rPr>
        <w:t>ticles.</w:t>
      </w:r>
    </w:p>
    <w:p w:rsidR="00001752" w:rsidRDefault="00001752" w:rsidP="00001752">
      <w:pPr>
        <w:jc w:val="center"/>
        <w:rPr>
          <w:lang w:val="en-US" w:eastAsia="pt-BR"/>
        </w:rPr>
      </w:pPr>
      <w:bookmarkStart w:id="307" w:name="_Ref37922830"/>
      <w:bookmarkStart w:id="308" w:name="_Ref37922966"/>
      <w:r w:rsidRPr="006D7328">
        <w:rPr>
          <w:b/>
          <w:bCs/>
          <w:lang w:val="en-US"/>
        </w:rPr>
        <w:t xml:space="preserve">Table </w:t>
      </w:r>
      <w:r w:rsidR="0031114A" w:rsidRPr="006034F8">
        <w:rPr>
          <w:b/>
          <w:bCs/>
          <w:smallCaps/>
        </w:rPr>
        <w:fldChar w:fldCharType="begin"/>
      </w:r>
      <w:r w:rsidRPr="006D7328">
        <w:rPr>
          <w:b/>
          <w:bCs/>
          <w:lang w:val="en-US"/>
        </w:rPr>
        <w:instrText xml:space="preserve"> SEQ Table \* ARABIC </w:instrText>
      </w:r>
      <w:r w:rsidR="0031114A" w:rsidRPr="006034F8">
        <w:rPr>
          <w:b/>
          <w:bCs/>
          <w:smallCaps/>
        </w:rPr>
        <w:fldChar w:fldCharType="separate"/>
      </w:r>
      <w:r w:rsidRPr="006D7328">
        <w:rPr>
          <w:b/>
          <w:bCs/>
          <w:noProof/>
          <w:lang w:val="en-US"/>
        </w:rPr>
        <w:t>5</w:t>
      </w:r>
      <w:r w:rsidR="0031114A" w:rsidRPr="006034F8">
        <w:rPr>
          <w:b/>
          <w:bCs/>
          <w:smallCaps/>
        </w:rPr>
        <w:fldChar w:fldCharType="end"/>
      </w:r>
      <w:bookmarkEnd w:id="307"/>
      <w:r w:rsidRPr="006D7328">
        <w:rPr>
          <w:lang w:val="en-US"/>
        </w:rPr>
        <w:t xml:space="preserve">. </w:t>
      </w:r>
      <w:bookmarkEnd w:id="308"/>
      <w:r w:rsidRPr="006D7328">
        <w:rPr>
          <w:lang w:val="en-US"/>
        </w:rPr>
        <w:t xml:space="preserve">Selected papers </w:t>
      </w:r>
      <w:r w:rsidRPr="00001752">
        <w:rPr>
          <w:lang w:val="en-US"/>
        </w:rPr>
        <w:t>segmented by type of publication</w:t>
      </w:r>
      <w:r>
        <w:rPr>
          <w:lang w:val="en-US"/>
        </w:rPr>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tblPr>
      <w:tblGrid>
        <w:gridCol w:w="1701"/>
        <w:gridCol w:w="851"/>
        <w:gridCol w:w="4322"/>
      </w:tblGrid>
      <w:tr w:rsidR="0049363B" w:rsidRPr="00383A02" w:rsidTr="00001752">
        <w:trPr>
          <w:cnfStyle w:val="100000000000"/>
          <w:trHeight w:val="293"/>
        </w:trPr>
        <w:tc>
          <w:tcPr>
            <w:cnfStyle w:val="001000000000"/>
            <w:tcW w:w="1701" w:type="dxa"/>
            <w:hideMark/>
          </w:tcPr>
          <w:p w:rsidR="0049363B" w:rsidRPr="00383A02" w:rsidRDefault="0049363B" w:rsidP="0049363B">
            <w:pPr>
              <w:pStyle w:val="NormalWeb"/>
              <w:jc w:val="center"/>
              <w:rPr>
                <w:sz w:val="18"/>
                <w:szCs w:val="22"/>
              </w:rPr>
            </w:pPr>
            <w:r w:rsidRPr="0049363B">
              <w:rPr>
                <w:sz w:val="18"/>
                <w:szCs w:val="22"/>
                <w:lang w:val="en-US"/>
              </w:rPr>
              <w:t>Publications type</w:t>
            </w:r>
          </w:p>
        </w:tc>
        <w:tc>
          <w:tcPr>
            <w:tcW w:w="851" w:type="dxa"/>
          </w:tcPr>
          <w:p w:rsidR="0049363B" w:rsidRDefault="0049363B" w:rsidP="00001752">
            <w:pPr>
              <w:pStyle w:val="NormalWeb"/>
              <w:spacing w:before="0" w:beforeAutospacing="0" w:after="0" w:afterAutospacing="0"/>
              <w:jc w:val="center"/>
              <w:cnfStyle w:val="100000000000"/>
              <w:rPr>
                <w:sz w:val="18"/>
                <w:szCs w:val="22"/>
              </w:rPr>
            </w:pPr>
            <w:r>
              <w:rPr>
                <w:sz w:val="18"/>
                <w:szCs w:val="22"/>
              </w:rPr>
              <w:t>Total</w:t>
            </w:r>
          </w:p>
        </w:tc>
        <w:tc>
          <w:tcPr>
            <w:tcW w:w="4322" w:type="dxa"/>
            <w:hideMark/>
          </w:tcPr>
          <w:p w:rsidR="0049363B" w:rsidRPr="00383A02" w:rsidRDefault="0049363B" w:rsidP="00001752">
            <w:pPr>
              <w:pStyle w:val="NormalWeb"/>
              <w:spacing w:before="0" w:beforeAutospacing="0" w:after="0" w:afterAutospacing="0"/>
              <w:jc w:val="center"/>
              <w:cnfStyle w:val="100000000000"/>
              <w:rPr>
                <w:sz w:val="18"/>
                <w:szCs w:val="22"/>
              </w:rPr>
            </w:pPr>
            <w:r>
              <w:rPr>
                <w:sz w:val="18"/>
                <w:szCs w:val="22"/>
              </w:rPr>
              <w:t>Studies</w:t>
            </w:r>
          </w:p>
        </w:tc>
      </w:tr>
      <w:tr w:rsidR="0049363B" w:rsidRPr="006D7328" w:rsidTr="00001752">
        <w:trPr>
          <w:cnfStyle w:val="000000100000"/>
          <w:trHeight w:val="322"/>
        </w:trPr>
        <w:tc>
          <w:tcPr>
            <w:cnfStyle w:val="001000000000"/>
            <w:tcW w:w="1701" w:type="dxa"/>
            <w:vAlign w:val="center"/>
            <w:hideMark/>
          </w:tcPr>
          <w:p w:rsidR="0049363B" w:rsidRPr="00332103" w:rsidRDefault="00677C60" w:rsidP="00001752">
            <w:pPr>
              <w:pStyle w:val="NormalWeb"/>
              <w:jc w:val="center"/>
              <w:rPr>
                <w:sz w:val="18"/>
                <w:szCs w:val="22"/>
                <w:lang w:val="en-US"/>
              </w:rPr>
            </w:pPr>
            <w:r>
              <w:rPr>
                <w:sz w:val="18"/>
                <w:szCs w:val="22"/>
                <w:lang w:val="en-US"/>
              </w:rPr>
              <w:t>C</w:t>
            </w:r>
            <w:r w:rsidR="0049363B" w:rsidRPr="0049363B">
              <w:rPr>
                <w:sz w:val="18"/>
                <w:szCs w:val="22"/>
                <w:lang w:val="en-US"/>
              </w:rPr>
              <w:t>onference paper</w:t>
            </w:r>
          </w:p>
        </w:tc>
        <w:tc>
          <w:tcPr>
            <w:tcW w:w="851" w:type="dxa"/>
            <w:vAlign w:val="center"/>
          </w:tcPr>
          <w:p w:rsidR="0049363B" w:rsidRDefault="0049363B" w:rsidP="00001752">
            <w:pPr>
              <w:pStyle w:val="p1a"/>
              <w:jc w:val="center"/>
              <w:cnfStyle w:val="000000100000"/>
              <w:rPr>
                <w:sz w:val="18"/>
                <w:szCs w:val="18"/>
              </w:rPr>
            </w:pPr>
            <w:r>
              <w:rPr>
                <w:sz w:val="18"/>
                <w:szCs w:val="18"/>
              </w:rPr>
              <w:t>5</w:t>
            </w:r>
          </w:p>
        </w:tc>
        <w:tc>
          <w:tcPr>
            <w:tcW w:w="4322" w:type="dxa"/>
            <w:vAlign w:val="center"/>
            <w:hideMark/>
          </w:tcPr>
          <w:p w:rsidR="0049363B" w:rsidRPr="00F9725B" w:rsidRDefault="0049363B" w:rsidP="00001752">
            <w:pPr>
              <w:pStyle w:val="p1a"/>
              <w:jc w:val="center"/>
              <w:cnfStyle w:val="000000100000"/>
              <w:rPr>
                <w:sz w:val="18"/>
                <w:szCs w:val="18"/>
                <w:lang w:val="en-US"/>
              </w:rPr>
            </w:pPr>
            <w:r w:rsidRPr="000E2552">
              <w:rPr>
                <w:lang w:val="en-US" w:eastAsia="pt-BR"/>
              </w:rPr>
              <w:t xml:space="preserve">Chen </w:t>
            </w:r>
            <w:r w:rsidRPr="000E2552">
              <w:rPr>
                <w:i/>
                <w:iCs/>
                <w:lang w:val="en-US" w:eastAsia="pt-BR"/>
              </w:rPr>
              <w:t>et al.</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Vermeulen</w:t>
            </w:r>
            <w:r w:rsidR="00706647">
              <w:rPr>
                <w:lang w:val="en-US" w:eastAsia="pt-BR"/>
              </w:rPr>
              <w:t xml:space="preserve"> (</w:t>
            </w:r>
            <w:r w:rsidRPr="000E2552">
              <w:rPr>
                <w:lang w:val="en-US" w:eastAsia="pt-BR"/>
              </w:rPr>
              <w:t>2018</w:t>
            </w:r>
            <w:r w:rsidR="00706647">
              <w:rPr>
                <w:lang w:val="en-US" w:eastAsia="pt-BR"/>
              </w:rPr>
              <w:t>),</w:t>
            </w:r>
            <w:ins w:id="309" w:author="Evelyne" w:date="2020-05-02T21:51:00Z">
              <w:r w:rsidR="00A044D0">
                <w:rPr>
                  <w:lang w:val="en-US" w:eastAsia="pt-BR"/>
                </w:rPr>
                <w:t xml:space="preserve"> </w:t>
              </w:r>
            </w:ins>
            <w:r w:rsidRPr="000E2552">
              <w:rPr>
                <w:lang w:val="en-US" w:eastAsia="pt-BR"/>
              </w:rPr>
              <w:t>Zimoch</w:t>
            </w:r>
            <w:r w:rsidRPr="000E2552">
              <w:rPr>
                <w:i/>
                <w:iCs/>
                <w:lang w:val="en-US" w:eastAsia="pt-BR"/>
              </w:rPr>
              <w:t>et al.</w:t>
            </w:r>
            <w:r w:rsidR="00706647">
              <w:rPr>
                <w:lang w:val="en-US" w:eastAsia="pt-BR"/>
              </w:rPr>
              <w:t>(</w:t>
            </w:r>
            <w:r w:rsidRPr="000E2552">
              <w:rPr>
                <w:lang w:val="en-US" w:eastAsia="pt-BR"/>
              </w:rPr>
              <w:t>2018</w:t>
            </w:r>
            <w:r w:rsidR="00706647">
              <w:rPr>
                <w:lang w:val="en-US" w:eastAsia="pt-BR"/>
              </w:rPr>
              <w:t>)</w:t>
            </w:r>
            <w:r w:rsidRPr="000E2552">
              <w:rPr>
                <w:lang w:val="en-US" w:eastAsia="pt-BR"/>
              </w:rPr>
              <w:t>; Petrusel and Mendling</w:t>
            </w:r>
            <w:ins w:id="310" w:author="Evelyne" w:date="2020-05-02T21:51:00Z">
              <w:r w:rsidR="00A044D0">
                <w:rPr>
                  <w:lang w:val="en-US" w:eastAsia="pt-BR"/>
                </w:rPr>
                <w:t xml:space="preserve"> </w:t>
              </w:r>
            </w:ins>
            <w:r w:rsidR="00706647">
              <w:rPr>
                <w:lang w:val="en-US" w:eastAsia="pt-BR"/>
              </w:rPr>
              <w:t>(</w:t>
            </w:r>
            <w:r w:rsidRPr="000E2552">
              <w:rPr>
                <w:lang w:val="en-US" w:eastAsia="pt-BR"/>
              </w:rPr>
              <w:t>2013</w:t>
            </w:r>
            <w:r w:rsidR="00706647">
              <w:rPr>
                <w:lang w:val="en-US" w:eastAsia="pt-BR"/>
              </w:rPr>
              <w:t>)</w:t>
            </w:r>
            <w:r w:rsidR="008D201A">
              <w:rPr>
                <w:lang w:val="en-US" w:eastAsia="pt-BR"/>
              </w:rPr>
              <w:t xml:space="preserve">, </w:t>
            </w:r>
            <w:r w:rsidRPr="000E2552">
              <w:rPr>
                <w:lang w:val="en-US" w:eastAsia="pt-BR"/>
              </w:rPr>
              <w:t>Pingg</w:t>
            </w:r>
            <w:r w:rsidRPr="000E2552">
              <w:rPr>
                <w:lang w:val="en-US" w:eastAsia="pt-BR"/>
              </w:rPr>
              <w:t>e</w:t>
            </w:r>
            <w:r w:rsidRPr="000E2552">
              <w:rPr>
                <w:lang w:val="en-US" w:eastAsia="pt-BR"/>
              </w:rPr>
              <w:t>ra</w:t>
            </w:r>
            <w:r w:rsidRPr="000E2552">
              <w:rPr>
                <w:i/>
                <w:iCs/>
                <w:lang w:val="en-US" w:eastAsia="pt-BR"/>
              </w:rPr>
              <w:t>et al.</w:t>
            </w:r>
            <w:r w:rsidR="00706647">
              <w:rPr>
                <w:lang w:val="en-US" w:eastAsia="pt-BR"/>
              </w:rPr>
              <w:t>(</w:t>
            </w:r>
            <w:r w:rsidRPr="000E2552">
              <w:rPr>
                <w:lang w:val="en-US" w:eastAsia="pt-BR"/>
              </w:rPr>
              <w:t>2012</w:t>
            </w:r>
            <w:r w:rsidR="00706647">
              <w:rPr>
                <w:lang w:val="en-US" w:eastAsia="pt-BR"/>
              </w:rPr>
              <w:t>)</w:t>
            </w:r>
          </w:p>
        </w:tc>
      </w:tr>
      <w:tr w:rsidR="0049363B" w:rsidRPr="00A044D0" w:rsidTr="00001752">
        <w:trPr>
          <w:trHeight w:val="254"/>
        </w:trPr>
        <w:tc>
          <w:tcPr>
            <w:cnfStyle w:val="001000000000"/>
            <w:tcW w:w="1701" w:type="dxa"/>
            <w:vAlign w:val="center"/>
          </w:tcPr>
          <w:p w:rsidR="0049363B" w:rsidRPr="00332103" w:rsidRDefault="00677C60" w:rsidP="00A044D0">
            <w:pPr>
              <w:pStyle w:val="NormalWeb"/>
              <w:jc w:val="both"/>
              <w:rPr>
                <w:sz w:val="18"/>
                <w:szCs w:val="22"/>
                <w:lang w:val="en-US"/>
              </w:rPr>
              <w:pPrChange w:id="311" w:author="Evelyne" w:date="2020-05-02T21:52:00Z">
                <w:pPr>
                  <w:pStyle w:val="NormalWeb"/>
                  <w:jc w:val="center"/>
                </w:pPr>
              </w:pPrChange>
            </w:pPr>
            <w:r>
              <w:rPr>
                <w:sz w:val="18"/>
                <w:szCs w:val="22"/>
                <w:lang w:val="en-US"/>
              </w:rPr>
              <w:t>J</w:t>
            </w:r>
            <w:r w:rsidR="0049363B" w:rsidRPr="0049363B">
              <w:rPr>
                <w:sz w:val="18"/>
                <w:szCs w:val="22"/>
                <w:lang w:val="en-US"/>
              </w:rPr>
              <w:t>ournal papers</w:t>
            </w:r>
          </w:p>
        </w:tc>
        <w:tc>
          <w:tcPr>
            <w:tcW w:w="851" w:type="dxa"/>
            <w:vAlign w:val="center"/>
          </w:tcPr>
          <w:p w:rsidR="0049363B" w:rsidRDefault="0049363B" w:rsidP="00A044D0">
            <w:pPr>
              <w:pStyle w:val="NormalWeb"/>
              <w:spacing w:before="0" w:beforeAutospacing="0" w:after="0" w:afterAutospacing="0"/>
              <w:jc w:val="both"/>
              <w:cnfStyle w:val="000000000000"/>
              <w:rPr>
                <w:sz w:val="18"/>
                <w:szCs w:val="18"/>
              </w:rPr>
              <w:pPrChange w:id="312" w:author="Evelyne" w:date="2020-05-02T21:52:00Z">
                <w:pPr>
                  <w:pStyle w:val="NormalWeb"/>
                  <w:spacing w:before="0" w:beforeAutospacing="0" w:after="0" w:afterAutospacing="0"/>
                  <w:jc w:val="center"/>
                  <w:cnfStyle w:val="000000000000"/>
                </w:pPr>
              </w:pPrChange>
            </w:pPr>
            <w:r>
              <w:rPr>
                <w:sz w:val="18"/>
                <w:szCs w:val="18"/>
              </w:rPr>
              <w:t>5</w:t>
            </w:r>
          </w:p>
        </w:tc>
        <w:tc>
          <w:tcPr>
            <w:tcW w:w="4322" w:type="dxa"/>
            <w:vAlign w:val="center"/>
          </w:tcPr>
          <w:p w:rsidR="0049363B" w:rsidRPr="00A044D0" w:rsidRDefault="0049363B" w:rsidP="00A044D0">
            <w:pPr>
              <w:pStyle w:val="p1a"/>
              <w:cnfStyle w:val="000000000000"/>
              <w:rPr>
                <w:sz w:val="18"/>
                <w:szCs w:val="18"/>
                <w:lang w:val="es-CL"/>
              </w:rPr>
              <w:pPrChange w:id="313" w:author="Evelyne" w:date="2020-05-02T21:52:00Z">
                <w:pPr>
                  <w:pStyle w:val="p1a"/>
                  <w:jc w:val="center"/>
                  <w:cnfStyle w:val="000000000000"/>
                </w:pPr>
              </w:pPrChange>
            </w:pPr>
            <w:r w:rsidRPr="00A044D0">
              <w:rPr>
                <w:lang w:val="es-CL" w:eastAsia="pt-BR"/>
              </w:rPr>
              <w:t>Burattin</w:t>
            </w:r>
            <w:ins w:id="314" w:author="Evelyne" w:date="2020-05-02T21:52:00Z">
              <w:r w:rsidR="00A044D0" w:rsidRPr="00A044D0">
                <w:rPr>
                  <w:lang w:val="es-CL" w:eastAsia="pt-BR"/>
                </w:rPr>
                <w:t xml:space="preserve"> </w:t>
              </w:r>
            </w:ins>
            <w:r w:rsidRPr="00A044D0">
              <w:rPr>
                <w:i/>
                <w:iCs/>
                <w:lang w:val="es-CL" w:eastAsia="pt-BR"/>
              </w:rPr>
              <w:t>et al.</w:t>
            </w:r>
            <w:r w:rsidR="00706647" w:rsidRPr="00A044D0">
              <w:rPr>
                <w:lang w:val="es-CL" w:eastAsia="pt-BR"/>
              </w:rPr>
              <w:t>(</w:t>
            </w:r>
            <w:r w:rsidRPr="00A044D0">
              <w:rPr>
                <w:lang w:val="es-CL" w:eastAsia="pt-BR"/>
              </w:rPr>
              <w:t>2019</w:t>
            </w:r>
            <w:r w:rsidR="00706647" w:rsidRPr="00A044D0">
              <w:rPr>
                <w:lang w:val="es-CL" w:eastAsia="pt-BR"/>
              </w:rPr>
              <w:t>),</w:t>
            </w:r>
            <w:ins w:id="315" w:author="Evelyne" w:date="2020-05-02T21:51:00Z">
              <w:r w:rsidR="00A044D0" w:rsidRPr="00A044D0">
                <w:rPr>
                  <w:lang w:val="es-CL" w:eastAsia="pt-BR"/>
                </w:rPr>
                <w:t xml:space="preserve"> </w:t>
              </w:r>
            </w:ins>
            <w:r w:rsidRPr="00A044D0">
              <w:rPr>
                <w:lang w:val="es-CL" w:eastAsia="pt-BR"/>
              </w:rPr>
              <w:t>Tallon</w:t>
            </w:r>
            <w:r w:rsidRPr="00A044D0">
              <w:rPr>
                <w:i/>
                <w:iCs/>
                <w:lang w:val="es-CL" w:eastAsia="pt-BR"/>
              </w:rPr>
              <w:t>et al.</w:t>
            </w:r>
            <w:r w:rsidRPr="00A044D0">
              <w:rPr>
                <w:lang w:val="es-CL" w:eastAsia="pt-BR"/>
              </w:rPr>
              <w:t xml:space="preserve">, </w:t>
            </w:r>
            <w:r w:rsidR="00706647" w:rsidRPr="00A044D0">
              <w:rPr>
                <w:lang w:val="es-CL" w:eastAsia="pt-BR"/>
              </w:rPr>
              <w:t>(</w:t>
            </w:r>
            <w:r w:rsidRPr="00A044D0">
              <w:rPr>
                <w:lang w:val="es-CL" w:eastAsia="pt-BR"/>
              </w:rPr>
              <w:t>2019</w:t>
            </w:r>
            <w:r w:rsidR="00706647" w:rsidRPr="00A044D0">
              <w:rPr>
                <w:lang w:val="es-CL" w:eastAsia="pt-BR"/>
              </w:rPr>
              <w:t>),</w:t>
            </w:r>
            <w:ins w:id="316" w:author="Evelyne" w:date="2020-05-02T21:51:00Z">
              <w:r w:rsidR="00A044D0" w:rsidRPr="00A044D0">
                <w:rPr>
                  <w:lang w:val="es-CL" w:eastAsia="pt-BR"/>
                </w:rPr>
                <w:t xml:space="preserve"> </w:t>
              </w:r>
            </w:ins>
            <w:r w:rsidRPr="00A044D0">
              <w:rPr>
                <w:lang w:val="es-CL" w:eastAsia="pt-BR"/>
              </w:rPr>
              <w:t>Bera</w:t>
            </w:r>
            <w:ins w:id="317" w:author="Evelyne" w:date="2020-05-02T21:51:00Z">
              <w:r w:rsidR="00A044D0" w:rsidRPr="00A044D0">
                <w:rPr>
                  <w:lang w:val="es-CL" w:eastAsia="pt-BR"/>
                </w:rPr>
                <w:t xml:space="preserve"> </w:t>
              </w:r>
            </w:ins>
            <w:r w:rsidRPr="00A044D0">
              <w:rPr>
                <w:i/>
                <w:iCs/>
                <w:lang w:val="es-CL" w:eastAsia="pt-BR"/>
              </w:rPr>
              <w:t>et al.</w:t>
            </w:r>
            <w:r w:rsidR="00706647" w:rsidRPr="00A044D0">
              <w:rPr>
                <w:lang w:val="es-CL" w:eastAsia="pt-BR"/>
              </w:rPr>
              <w:t>(</w:t>
            </w:r>
            <w:r w:rsidRPr="00A044D0">
              <w:rPr>
                <w:lang w:val="es-CL" w:eastAsia="pt-BR"/>
              </w:rPr>
              <w:t>2019</w:t>
            </w:r>
            <w:r w:rsidR="00706647" w:rsidRPr="00A044D0">
              <w:rPr>
                <w:lang w:val="es-CL" w:eastAsia="pt-BR"/>
              </w:rPr>
              <w:t>),</w:t>
            </w:r>
            <w:ins w:id="318" w:author="Evelyne" w:date="2020-05-02T21:51:00Z">
              <w:r w:rsidR="00A044D0" w:rsidRPr="00A044D0">
                <w:rPr>
                  <w:lang w:val="es-CL" w:eastAsia="pt-BR"/>
                </w:rPr>
                <w:t xml:space="preserve"> </w:t>
              </w:r>
            </w:ins>
            <w:r w:rsidRPr="00A044D0">
              <w:rPr>
                <w:lang w:val="es-CL" w:eastAsia="pt-BR"/>
              </w:rPr>
              <w:t>Petrusel</w:t>
            </w:r>
            <w:ins w:id="319" w:author="Evelyne" w:date="2020-05-02T21:51:00Z">
              <w:r w:rsidR="00A044D0" w:rsidRPr="00A044D0">
                <w:rPr>
                  <w:lang w:val="es-CL" w:eastAsia="pt-BR"/>
                </w:rPr>
                <w:t xml:space="preserve"> </w:t>
              </w:r>
            </w:ins>
            <w:r w:rsidRPr="00A044D0">
              <w:rPr>
                <w:i/>
                <w:iCs/>
                <w:lang w:val="es-CL" w:eastAsia="pt-BR"/>
              </w:rPr>
              <w:t>et al.</w:t>
            </w:r>
            <w:r w:rsidR="00706647" w:rsidRPr="00A044D0">
              <w:rPr>
                <w:lang w:val="es-CL" w:eastAsia="pt-BR"/>
              </w:rPr>
              <w:t>(</w:t>
            </w:r>
            <w:r w:rsidRPr="00A044D0">
              <w:rPr>
                <w:lang w:val="es-CL" w:eastAsia="pt-BR"/>
              </w:rPr>
              <w:t>2017</w:t>
            </w:r>
            <w:r w:rsidR="00706647" w:rsidRPr="00A044D0">
              <w:rPr>
                <w:lang w:val="es-CL" w:eastAsia="pt-BR"/>
              </w:rPr>
              <w:t>)</w:t>
            </w:r>
            <w:r w:rsidR="008D201A" w:rsidRPr="00A044D0">
              <w:rPr>
                <w:lang w:val="es-CL" w:eastAsia="pt-BR"/>
              </w:rPr>
              <w:t xml:space="preserve">, </w:t>
            </w:r>
            <w:r w:rsidRPr="00A044D0">
              <w:rPr>
                <w:lang w:val="es-CL" w:eastAsia="pt-BR"/>
              </w:rPr>
              <w:t>Petrusel</w:t>
            </w:r>
            <w:ins w:id="320" w:author="Evelyne" w:date="2020-05-02T21:52:00Z">
              <w:r w:rsidR="00A044D0" w:rsidRPr="00A044D0">
                <w:rPr>
                  <w:lang w:val="es-CL" w:eastAsia="pt-BR"/>
                </w:rPr>
                <w:t xml:space="preserve"> </w:t>
              </w:r>
            </w:ins>
            <w:r w:rsidRPr="00A044D0">
              <w:rPr>
                <w:i/>
                <w:iCs/>
                <w:lang w:val="es-CL" w:eastAsia="pt-BR"/>
              </w:rPr>
              <w:t>et al.</w:t>
            </w:r>
            <w:r w:rsidR="00706647" w:rsidRPr="00A044D0">
              <w:rPr>
                <w:lang w:val="es-CL" w:eastAsia="pt-BR"/>
              </w:rPr>
              <w:t>(</w:t>
            </w:r>
            <w:r w:rsidRPr="00A044D0">
              <w:rPr>
                <w:lang w:val="es-CL" w:eastAsia="pt-BR"/>
              </w:rPr>
              <w:t>2016</w:t>
            </w:r>
            <w:r w:rsidR="00706647" w:rsidRPr="00A044D0">
              <w:rPr>
                <w:lang w:val="es-CL" w:eastAsia="pt-BR"/>
              </w:rPr>
              <w:t>)</w:t>
            </w:r>
          </w:p>
        </w:tc>
      </w:tr>
    </w:tbl>
    <w:p w:rsidR="00C9485D" w:rsidRDefault="00E61AA4" w:rsidP="00A044D0">
      <w:pPr>
        <w:overflowPunct/>
        <w:autoSpaceDE/>
        <w:autoSpaceDN/>
        <w:adjustRightInd/>
        <w:spacing w:before="240"/>
        <w:ind w:firstLine="0"/>
        <w:textAlignment w:val="auto"/>
        <w:rPr>
          <w:lang w:val="en-US" w:eastAsia="pt-BR"/>
        </w:rPr>
      </w:pPr>
      <w:r w:rsidRPr="00A044D0">
        <w:rPr>
          <w:lang w:val="es-CL" w:eastAsia="pt-BR"/>
        </w:rPr>
        <w:tab/>
      </w:r>
      <w:r w:rsidR="00B55C2C" w:rsidRPr="00EB1B30">
        <w:rPr>
          <w:color w:val="000000"/>
          <w:lang w:val="en-US"/>
        </w:rPr>
        <w:t>As can</w:t>
      </w:r>
      <w:r w:rsidR="00B55C2C">
        <w:rPr>
          <w:color w:val="000000"/>
          <w:lang w:val="en-US"/>
        </w:rPr>
        <w:t xml:space="preserve"> it</w:t>
      </w:r>
      <w:r w:rsidR="00B55C2C" w:rsidRPr="00EB1B30">
        <w:rPr>
          <w:color w:val="000000"/>
          <w:lang w:val="en-US"/>
        </w:rPr>
        <w:t xml:space="preserve"> be seen in</w:t>
      </w:r>
      <w:ins w:id="321" w:author="Evelyne" w:date="2020-05-02T21:52:00Z">
        <w:r w:rsidR="00A044D0">
          <w:rPr>
            <w:color w:val="000000"/>
            <w:lang w:val="en-US"/>
          </w:rPr>
          <w:t xml:space="preserve"> </w:t>
        </w:r>
      </w:ins>
      <w:r w:rsidR="0031114A">
        <w:rPr>
          <w:color w:val="000000"/>
          <w:lang w:val="en-US"/>
        </w:rPr>
        <w:fldChar w:fldCharType="begin"/>
      </w:r>
      <w:r w:rsidR="006D7328">
        <w:rPr>
          <w:color w:val="000000"/>
          <w:lang w:val="en-US"/>
        </w:rPr>
        <w:instrText xml:space="preserve"> REF _Ref37928644 \h </w:instrText>
      </w:r>
      <w:r w:rsidR="0031114A">
        <w:rPr>
          <w:color w:val="000000"/>
          <w:lang w:val="en-US"/>
        </w:rPr>
      </w:r>
      <w:r w:rsidR="0031114A">
        <w:rPr>
          <w:color w:val="000000"/>
          <w:lang w:val="en-US"/>
        </w:rPr>
        <w:fldChar w:fldCharType="separate"/>
      </w:r>
      <w:r w:rsidR="006D7328" w:rsidRPr="00FC2B99">
        <w:rPr>
          <w:color w:val="000000"/>
          <w:lang w:val="en-US" w:eastAsia="pt-BR"/>
        </w:rPr>
        <w:t xml:space="preserve">Figure </w:t>
      </w:r>
      <w:r w:rsidR="006D7328">
        <w:rPr>
          <w:noProof/>
          <w:color w:val="000000"/>
          <w:lang w:val="en-US" w:eastAsia="pt-BR"/>
        </w:rPr>
        <w:t>7</w:t>
      </w:r>
      <w:r w:rsidR="0031114A">
        <w:rPr>
          <w:color w:val="000000"/>
          <w:lang w:val="en-US"/>
        </w:rPr>
        <w:fldChar w:fldCharType="end"/>
      </w:r>
      <w:r w:rsidR="00B55C2C" w:rsidRPr="00EB1B30">
        <w:rPr>
          <w:color w:val="000000"/>
          <w:lang w:val="en-US"/>
        </w:rPr>
        <w:t xml:space="preserve">, the </w:t>
      </w:r>
      <w:r w:rsidR="00FE087D" w:rsidRPr="00404D29">
        <w:rPr>
          <w:i/>
          <w:iCs/>
          <w:color w:val="000000"/>
          <w:lang w:val="en-US"/>
        </w:rPr>
        <w:t>Web of Science</w:t>
      </w:r>
      <w:r w:rsidR="00B55C2C" w:rsidRPr="00EB1B30">
        <w:rPr>
          <w:color w:val="000000"/>
          <w:lang w:val="en-US"/>
        </w:rPr>
        <w:t xml:space="preserve"> database returned most (</w:t>
      </w:r>
      <w:r w:rsidR="00FE087D">
        <w:rPr>
          <w:lang w:val="en-US"/>
        </w:rPr>
        <w:t>40</w:t>
      </w:r>
      <w:r w:rsidR="00B55C2C" w:rsidRPr="00EB1B30">
        <w:rPr>
          <w:color w:val="000000"/>
          <w:lang w:val="en-US"/>
        </w:rPr>
        <w:t xml:space="preserve">%) of the selected studies. </w:t>
      </w:r>
      <w:r w:rsidR="00C9485D" w:rsidRPr="004F63A2">
        <w:rPr>
          <w:lang w:val="en-US"/>
        </w:rPr>
        <w:t xml:space="preserve">In turn, the </w:t>
      </w:r>
      <w:r w:rsidR="00C9485D" w:rsidRPr="004F63A2">
        <w:rPr>
          <w:i/>
          <w:iCs/>
          <w:lang w:val="en-US"/>
        </w:rPr>
        <w:t>Engineering Village</w:t>
      </w:r>
      <w:r w:rsidR="00C9485D" w:rsidRPr="004F63A2">
        <w:rPr>
          <w:lang w:val="en-US"/>
        </w:rPr>
        <w:t xml:space="preserve">, </w:t>
      </w:r>
      <w:r w:rsidR="00C9485D" w:rsidRPr="004F63A2">
        <w:rPr>
          <w:i/>
          <w:iCs/>
          <w:lang w:val="en-US"/>
        </w:rPr>
        <w:t>Science Direct</w:t>
      </w:r>
      <w:r w:rsidR="00C9485D" w:rsidRPr="004F63A2">
        <w:rPr>
          <w:lang w:val="en-US"/>
        </w:rPr>
        <w:t xml:space="preserve">, </w:t>
      </w:r>
      <w:r w:rsidR="00C9485D" w:rsidRPr="004F63A2">
        <w:rPr>
          <w:i/>
          <w:iCs/>
          <w:lang w:val="en-US"/>
        </w:rPr>
        <w:t>Springer jou</w:t>
      </w:r>
      <w:r w:rsidR="00C9485D" w:rsidRPr="004F63A2">
        <w:rPr>
          <w:i/>
          <w:iCs/>
          <w:lang w:val="en-US"/>
        </w:rPr>
        <w:t>r</w:t>
      </w:r>
      <w:r w:rsidR="00C9485D" w:rsidRPr="004F63A2">
        <w:rPr>
          <w:i/>
          <w:iCs/>
          <w:lang w:val="en-US"/>
        </w:rPr>
        <w:t>nals</w:t>
      </w:r>
      <w:r w:rsidR="00C9485D" w:rsidRPr="004F63A2">
        <w:rPr>
          <w:lang w:val="en-US"/>
        </w:rPr>
        <w:t xml:space="preserve"> presented 2 studies each.</w:t>
      </w:r>
      <w:r w:rsidR="00B55C2C">
        <w:rPr>
          <w:lang w:val="en-US" w:eastAsia="pt-BR"/>
        </w:rPr>
        <w:tab/>
      </w:r>
    </w:p>
    <w:p w:rsidR="005F7741" w:rsidRPr="00E61AA4" w:rsidRDefault="00C9485D" w:rsidP="00C9485D">
      <w:pPr>
        <w:overflowPunct/>
        <w:autoSpaceDE/>
        <w:autoSpaceDN/>
        <w:adjustRightInd/>
        <w:ind w:firstLine="0"/>
        <w:textAlignment w:val="auto"/>
        <w:rPr>
          <w:color w:val="000000"/>
          <w:lang w:val="en-US"/>
        </w:rPr>
      </w:pPr>
      <w:r>
        <w:rPr>
          <w:lang w:val="en-US" w:eastAsia="pt-BR"/>
        </w:rPr>
        <w:tab/>
      </w:r>
      <w:fldSimple w:instr=" REF _Ref37925482 \h  \* MERGEFORMAT ">
        <w:r w:rsidR="00E61AA4" w:rsidRPr="006D7328">
          <w:rPr>
            <w:lang w:val="en-US"/>
          </w:rPr>
          <w:t xml:space="preserve">Table </w:t>
        </w:r>
        <w:r w:rsidR="00E61AA4" w:rsidRPr="006D7328">
          <w:rPr>
            <w:noProof/>
            <w:lang w:val="en-US"/>
          </w:rPr>
          <w:t>6</w:t>
        </w:r>
      </w:fldSimple>
      <w:ins w:id="322" w:author="Evelyne" w:date="2020-05-02T21:52:00Z">
        <w:r w:rsidR="00A044D0" w:rsidRPr="00A044D0">
          <w:rPr>
            <w:lang w:val="en-GB"/>
            <w:rPrChange w:id="323" w:author="Evelyne" w:date="2020-05-02T21:54:00Z">
              <w:rPr/>
            </w:rPrChange>
          </w:rPr>
          <w:t xml:space="preserve"> </w:t>
        </w:r>
      </w:ins>
      <w:r w:rsidR="00CA7ADA" w:rsidRPr="00CA7ADA">
        <w:rPr>
          <w:color w:val="000000"/>
          <w:lang w:val="en-US"/>
        </w:rPr>
        <w:t xml:space="preserve">shows the names of the journals, conferences and workshops with their respective publication numbers. The table shows that the </w:t>
      </w:r>
      <w:r w:rsidR="00CA7ADA" w:rsidRPr="004F63A2">
        <w:rPr>
          <w:i/>
          <w:iCs/>
          <w:color w:val="000000"/>
          <w:lang w:val="en-US"/>
        </w:rPr>
        <w:t>International Conference on Business Process Management</w:t>
      </w:r>
      <w:r w:rsidR="00CA7ADA" w:rsidRPr="00CA7ADA">
        <w:rPr>
          <w:color w:val="000000"/>
          <w:lang w:val="en-US"/>
        </w:rPr>
        <w:t xml:space="preserve"> has the largest number of publications, with three studies. On the other hand, there were no repetitions in relation to publications in journals.</w:t>
      </w:r>
    </w:p>
    <w:p w:rsidR="002B0FA9" w:rsidRDefault="005F7741" w:rsidP="005F7741">
      <w:pPr>
        <w:spacing w:before="240"/>
        <w:jc w:val="center"/>
        <w:rPr>
          <w:lang w:val="en-US" w:eastAsia="pt-BR"/>
        </w:rPr>
      </w:pPr>
      <w:bookmarkStart w:id="324" w:name="_Ref37925482"/>
      <w:r w:rsidRPr="00DB36B8">
        <w:rPr>
          <w:b/>
          <w:bCs/>
          <w:lang w:val="en-US"/>
        </w:rPr>
        <w:t xml:space="preserve">Table </w:t>
      </w:r>
      <w:r w:rsidR="0031114A" w:rsidRPr="006034F8">
        <w:rPr>
          <w:b/>
          <w:bCs/>
          <w:smallCaps/>
        </w:rPr>
        <w:fldChar w:fldCharType="begin"/>
      </w:r>
      <w:r w:rsidRPr="00DB36B8">
        <w:rPr>
          <w:b/>
          <w:bCs/>
          <w:lang w:val="en-US"/>
        </w:rPr>
        <w:instrText xml:space="preserve"> SEQ Table \* ARABIC </w:instrText>
      </w:r>
      <w:r w:rsidR="0031114A" w:rsidRPr="006034F8">
        <w:rPr>
          <w:b/>
          <w:bCs/>
          <w:smallCaps/>
        </w:rPr>
        <w:fldChar w:fldCharType="separate"/>
      </w:r>
      <w:r w:rsidRPr="00DB36B8">
        <w:rPr>
          <w:b/>
          <w:bCs/>
          <w:noProof/>
          <w:lang w:val="en-US"/>
        </w:rPr>
        <w:t>6</w:t>
      </w:r>
      <w:r w:rsidR="0031114A" w:rsidRPr="006034F8">
        <w:rPr>
          <w:b/>
          <w:bCs/>
          <w:smallCaps/>
        </w:rPr>
        <w:fldChar w:fldCharType="end"/>
      </w:r>
      <w:r w:rsidRPr="00DB36B8">
        <w:rPr>
          <w:lang w:val="en-US"/>
        </w:rPr>
        <w:t xml:space="preserve">. Selected papers </w:t>
      </w:r>
      <w:r w:rsidRPr="00001752">
        <w:rPr>
          <w:lang w:val="en-US"/>
        </w:rPr>
        <w:t>segmented by publication</w:t>
      </w:r>
      <w:r w:rsidR="00ED0189">
        <w:rPr>
          <w:lang w:val="en-US"/>
        </w:rPr>
        <w:t xml:space="preserve"> location</w:t>
      </w:r>
      <w:r>
        <w:rPr>
          <w:lang w:val="en-US"/>
        </w:rPr>
        <w:t>.</w:t>
      </w:r>
      <w:bookmarkEnd w:id="324"/>
    </w:p>
    <w:tbl>
      <w:tblPr>
        <w:tblStyle w:val="TabelaSimples12"/>
        <w:tblW w:w="7026"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tblPr>
      <w:tblGrid>
        <w:gridCol w:w="2880"/>
        <w:gridCol w:w="1271"/>
        <w:gridCol w:w="717"/>
        <w:gridCol w:w="2158"/>
      </w:tblGrid>
      <w:tr w:rsidR="00A22C59" w:rsidRPr="00383A02" w:rsidTr="00B94624">
        <w:trPr>
          <w:cnfStyle w:val="100000000000"/>
          <w:trHeight w:val="281"/>
        </w:trPr>
        <w:tc>
          <w:tcPr>
            <w:cnfStyle w:val="001000000000"/>
            <w:tcW w:w="2880" w:type="dxa"/>
            <w:vAlign w:val="center"/>
            <w:hideMark/>
          </w:tcPr>
          <w:p w:rsidR="00A22C59" w:rsidRPr="00383A02" w:rsidRDefault="00A22C59" w:rsidP="002B0FA9">
            <w:pPr>
              <w:pStyle w:val="NormalWeb"/>
              <w:spacing w:before="0" w:beforeAutospacing="0" w:after="0" w:afterAutospacing="0"/>
              <w:jc w:val="center"/>
              <w:rPr>
                <w:sz w:val="18"/>
                <w:szCs w:val="22"/>
              </w:rPr>
            </w:pPr>
            <w:r w:rsidRPr="002B0FA9">
              <w:rPr>
                <w:sz w:val="18"/>
                <w:szCs w:val="22"/>
              </w:rPr>
              <w:t>Source</w:t>
            </w:r>
          </w:p>
        </w:tc>
        <w:tc>
          <w:tcPr>
            <w:tcW w:w="1271" w:type="dxa"/>
            <w:vAlign w:val="center"/>
          </w:tcPr>
          <w:p w:rsidR="00A22C59" w:rsidRDefault="00A22C59" w:rsidP="0093792D">
            <w:pPr>
              <w:pStyle w:val="NormalWeb"/>
              <w:spacing w:before="0" w:beforeAutospacing="0" w:after="0" w:afterAutospacing="0"/>
              <w:jc w:val="center"/>
              <w:cnfStyle w:val="100000000000"/>
              <w:rPr>
                <w:sz w:val="18"/>
                <w:szCs w:val="22"/>
              </w:rPr>
            </w:pPr>
            <w:r w:rsidRPr="002B0FA9">
              <w:rPr>
                <w:sz w:val="18"/>
                <w:szCs w:val="22"/>
              </w:rPr>
              <w:t>Source</w:t>
            </w:r>
            <w:r>
              <w:rPr>
                <w:sz w:val="18"/>
                <w:szCs w:val="22"/>
              </w:rPr>
              <w:t>Type</w:t>
            </w:r>
          </w:p>
        </w:tc>
        <w:tc>
          <w:tcPr>
            <w:tcW w:w="717" w:type="dxa"/>
            <w:vAlign w:val="center"/>
          </w:tcPr>
          <w:p w:rsidR="00A22C59" w:rsidRDefault="00A22C59" w:rsidP="0093792D">
            <w:pPr>
              <w:pStyle w:val="NormalWeb"/>
              <w:spacing w:before="0" w:beforeAutospacing="0" w:after="0" w:afterAutospacing="0"/>
              <w:jc w:val="center"/>
              <w:cnfStyle w:val="100000000000"/>
              <w:rPr>
                <w:sz w:val="18"/>
                <w:szCs w:val="22"/>
              </w:rPr>
            </w:pPr>
            <w:r>
              <w:rPr>
                <w:sz w:val="18"/>
                <w:szCs w:val="22"/>
              </w:rPr>
              <w:t>Total</w:t>
            </w:r>
          </w:p>
        </w:tc>
        <w:tc>
          <w:tcPr>
            <w:tcW w:w="2158" w:type="dxa"/>
            <w:vAlign w:val="center"/>
            <w:hideMark/>
          </w:tcPr>
          <w:p w:rsidR="00A22C59" w:rsidRPr="00383A02" w:rsidRDefault="00A22C59" w:rsidP="0093792D">
            <w:pPr>
              <w:pStyle w:val="NormalWeb"/>
              <w:spacing w:before="0" w:beforeAutospacing="0" w:after="0" w:afterAutospacing="0"/>
              <w:jc w:val="center"/>
              <w:cnfStyle w:val="100000000000"/>
              <w:rPr>
                <w:sz w:val="18"/>
                <w:szCs w:val="22"/>
              </w:rPr>
            </w:pPr>
            <w:r>
              <w:rPr>
                <w:sz w:val="18"/>
                <w:szCs w:val="22"/>
              </w:rPr>
              <w:t>Studies</w:t>
            </w:r>
          </w:p>
        </w:tc>
      </w:tr>
      <w:tr w:rsidR="00A22C59" w:rsidRPr="00383A02" w:rsidTr="00B94624">
        <w:trPr>
          <w:cnfStyle w:val="000000100000"/>
          <w:trHeight w:val="310"/>
        </w:trPr>
        <w:tc>
          <w:tcPr>
            <w:cnfStyle w:val="001000000000"/>
            <w:tcW w:w="2880" w:type="dxa"/>
            <w:vAlign w:val="center"/>
            <w:hideMark/>
          </w:tcPr>
          <w:p w:rsidR="00A22C59" w:rsidRPr="00021FF8" w:rsidRDefault="00CA7ADA" w:rsidP="00021FF8">
            <w:pPr>
              <w:pStyle w:val="NormalWeb"/>
              <w:jc w:val="center"/>
              <w:rPr>
                <w:sz w:val="18"/>
                <w:szCs w:val="22"/>
                <w:lang w:val="en-US"/>
              </w:rPr>
            </w:pPr>
            <w:r w:rsidRPr="00021FF8">
              <w:rPr>
                <w:sz w:val="18"/>
                <w:szCs w:val="22"/>
                <w:lang w:val="en-US"/>
              </w:rPr>
              <w:t>Data &amp; knowledge engineering</w:t>
            </w:r>
          </w:p>
        </w:tc>
        <w:tc>
          <w:tcPr>
            <w:tcW w:w="1271" w:type="dxa"/>
            <w:vAlign w:val="center"/>
          </w:tcPr>
          <w:p w:rsidR="00A22C59" w:rsidRPr="00394434" w:rsidRDefault="00A22C59" w:rsidP="0093792D">
            <w:pPr>
              <w:pStyle w:val="p1a"/>
              <w:jc w:val="center"/>
              <w:cnfStyle w:val="000000100000"/>
              <w:rPr>
                <w:sz w:val="18"/>
                <w:szCs w:val="18"/>
              </w:rPr>
            </w:pPr>
            <w:r w:rsidRPr="00394434">
              <w:rPr>
                <w:sz w:val="18"/>
                <w:szCs w:val="18"/>
              </w:rPr>
              <w:t>Jour</w:t>
            </w:r>
            <w:ins w:id="325" w:author="Evelyne" w:date="2020-05-02T21:54:00Z">
              <w:r w:rsidR="008E4BB5">
                <w:rPr>
                  <w:sz w:val="18"/>
                  <w:szCs w:val="18"/>
                </w:rPr>
                <w:t>n</w:t>
              </w:r>
            </w:ins>
            <w:r w:rsidRPr="00394434">
              <w:rPr>
                <w:sz w:val="18"/>
                <w:szCs w:val="18"/>
              </w:rPr>
              <w:t>al</w:t>
            </w:r>
          </w:p>
        </w:tc>
        <w:tc>
          <w:tcPr>
            <w:tcW w:w="717" w:type="dxa"/>
            <w:vAlign w:val="center"/>
          </w:tcPr>
          <w:p w:rsidR="00A22C59" w:rsidRPr="00394434" w:rsidRDefault="00A22C59" w:rsidP="0093792D">
            <w:pPr>
              <w:pStyle w:val="p1a"/>
              <w:jc w:val="center"/>
              <w:cnfStyle w:val="000000100000"/>
              <w:rPr>
                <w:sz w:val="18"/>
                <w:szCs w:val="18"/>
              </w:rPr>
            </w:pPr>
            <w:r w:rsidRPr="00394434">
              <w:rPr>
                <w:sz w:val="18"/>
                <w:szCs w:val="18"/>
              </w:rPr>
              <w:t>1</w:t>
            </w:r>
          </w:p>
        </w:tc>
        <w:tc>
          <w:tcPr>
            <w:tcW w:w="2158" w:type="dxa"/>
            <w:vAlign w:val="center"/>
            <w:hideMark/>
          </w:tcPr>
          <w:p w:rsidR="00A22C59" w:rsidRPr="00394434" w:rsidRDefault="00A22C59" w:rsidP="002B0FA9">
            <w:pPr>
              <w:pStyle w:val="p1a"/>
              <w:jc w:val="center"/>
              <w:cnfStyle w:val="000000100000"/>
              <w:rPr>
                <w:sz w:val="18"/>
                <w:szCs w:val="18"/>
                <w:lang w:val="en-US" w:eastAsia="pt-BR"/>
              </w:rPr>
            </w:pPr>
            <w:r w:rsidRPr="00394434">
              <w:rPr>
                <w:sz w:val="18"/>
                <w:szCs w:val="18"/>
                <w:lang w:val="en-US" w:eastAsia="pt-BR"/>
              </w:rPr>
              <w:t>Burattin</w:t>
            </w:r>
            <w:ins w:id="326" w:author="Evelyne" w:date="2020-05-02T21:54:00Z">
              <w:r w:rsidR="008E4BB5">
                <w:rPr>
                  <w:sz w:val="18"/>
                  <w:szCs w:val="18"/>
                  <w:lang w:val="en-US" w:eastAsia="pt-BR"/>
                </w:rPr>
                <w:t xml:space="preserve"> </w:t>
              </w:r>
            </w:ins>
            <w:r w:rsidRPr="00706647">
              <w:rPr>
                <w:i/>
                <w:iCs/>
                <w:sz w:val="18"/>
                <w:szCs w:val="18"/>
                <w:lang w:val="en-US" w:eastAsia="pt-BR"/>
              </w:rPr>
              <w:t>et al.</w:t>
            </w:r>
            <w:r w:rsidR="00706647">
              <w:rPr>
                <w:sz w:val="18"/>
                <w:szCs w:val="18"/>
                <w:lang w:val="en-US" w:eastAsia="pt-BR"/>
              </w:rPr>
              <w:t>(</w:t>
            </w:r>
            <w:r w:rsidRPr="00394434">
              <w:rPr>
                <w:sz w:val="18"/>
                <w:szCs w:val="18"/>
                <w:lang w:val="en-US" w:eastAsia="pt-BR"/>
              </w:rPr>
              <w:t>2019</w:t>
            </w:r>
            <w:r w:rsidR="00706647">
              <w:rPr>
                <w:sz w:val="18"/>
                <w:szCs w:val="18"/>
                <w:lang w:val="en-US" w:eastAsia="pt-BR"/>
              </w:rPr>
              <w:t>)</w:t>
            </w:r>
          </w:p>
        </w:tc>
      </w:tr>
      <w:tr w:rsidR="00A22C59" w:rsidRPr="00383A02" w:rsidTr="00B94624">
        <w:trPr>
          <w:trHeight w:val="243"/>
        </w:trPr>
        <w:tc>
          <w:tcPr>
            <w:cnfStyle w:val="001000000000"/>
            <w:tcW w:w="2880" w:type="dxa"/>
            <w:vAlign w:val="center"/>
          </w:tcPr>
          <w:p w:rsidR="00A22C59" w:rsidRPr="00021FF8" w:rsidRDefault="00CA7ADA" w:rsidP="00021FF8">
            <w:pPr>
              <w:pStyle w:val="NormalWeb"/>
              <w:jc w:val="center"/>
              <w:rPr>
                <w:sz w:val="18"/>
                <w:szCs w:val="22"/>
                <w:lang w:val="en-US"/>
              </w:rPr>
            </w:pPr>
            <w:r w:rsidRPr="00021FF8">
              <w:rPr>
                <w:sz w:val="18"/>
                <w:szCs w:val="22"/>
                <w:lang w:val="en-US"/>
              </w:rPr>
              <w:t>Decision Support Systems</w:t>
            </w:r>
          </w:p>
        </w:tc>
        <w:tc>
          <w:tcPr>
            <w:tcW w:w="1271" w:type="dxa"/>
            <w:vAlign w:val="center"/>
          </w:tcPr>
          <w:p w:rsidR="00A22C59" w:rsidRPr="00394434" w:rsidRDefault="00A22C59" w:rsidP="0093792D">
            <w:pPr>
              <w:pStyle w:val="NormalWeb"/>
              <w:spacing w:before="0" w:beforeAutospacing="0" w:after="0" w:afterAutospacing="0"/>
              <w:jc w:val="center"/>
              <w:cnfStyle w:val="000000000000"/>
              <w:rPr>
                <w:sz w:val="18"/>
                <w:szCs w:val="18"/>
              </w:rPr>
            </w:pPr>
            <w:r w:rsidRPr="00394434">
              <w:rPr>
                <w:sz w:val="18"/>
                <w:szCs w:val="18"/>
              </w:rPr>
              <w:t>Jour</w:t>
            </w:r>
            <w:ins w:id="327" w:author="Evelyne" w:date="2020-05-02T21:54:00Z">
              <w:r w:rsidR="008E4BB5">
                <w:rPr>
                  <w:sz w:val="18"/>
                  <w:szCs w:val="18"/>
                </w:rPr>
                <w:t>n</w:t>
              </w:r>
            </w:ins>
            <w:r w:rsidRPr="00394434">
              <w:rPr>
                <w:sz w:val="18"/>
                <w:szCs w:val="18"/>
              </w:rPr>
              <w:t>al</w:t>
            </w:r>
          </w:p>
        </w:tc>
        <w:tc>
          <w:tcPr>
            <w:tcW w:w="717" w:type="dxa"/>
            <w:vAlign w:val="center"/>
          </w:tcPr>
          <w:p w:rsidR="00A22C59" w:rsidRPr="00394434" w:rsidRDefault="00A22C59" w:rsidP="0093792D">
            <w:pPr>
              <w:pStyle w:val="NormalWeb"/>
              <w:spacing w:before="0" w:beforeAutospacing="0" w:after="0" w:afterAutospacing="0"/>
              <w:jc w:val="center"/>
              <w:cnfStyle w:val="000000000000"/>
              <w:rPr>
                <w:sz w:val="18"/>
                <w:szCs w:val="18"/>
              </w:rPr>
            </w:pPr>
            <w:r w:rsidRPr="00394434">
              <w:rPr>
                <w:sz w:val="18"/>
                <w:szCs w:val="18"/>
              </w:rPr>
              <w:t>1</w:t>
            </w:r>
          </w:p>
        </w:tc>
        <w:tc>
          <w:tcPr>
            <w:tcW w:w="2158" w:type="dxa"/>
            <w:vAlign w:val="center"/>
          </w:tcPr>
          <w:p w:rsidR="00A22C59" w:rsidRPr="00394434" w:rsidRDefault="00A22C59" w:rsidP="002B0FA9">
            <w:pPr>
              <w:pStyle w:val="p1a"/>
              <w:jc w:val="center"/>
              <w:cnfStyle w:val="000000000000"/>
              <w:rPr>
                <w:sz w:val="18"/>
                <w:szCs w:val="18"/>
                <w:lang w:val="en-US" w:eastAsia="pt-BR"/>
              </w:rPr>
            </w:pPr>
            <w:r w:rsidRPr="00394434">
              <w:rPr>
                <w:sz w:val="18"/>
                <w:szCs w:val="18"/>
                <w:lang w:val="en-US" w:eastAsia="pt-BR"/>
              </w:rPr>
              <w:t>Petrusel</w:t>
            </w:r>
            <w:ins w:id="328" w:author="Evelyne" w:date="2020-05-02T21:54:00Z">
              <w:r w:rsidR="008E4BB5">
                <w:rPr>
                  <w:sz w:val="18"/>
                  <w:szCs w:val="18"/>
                  <w:lang w:val="en-US" w:eastAsia="pt-BR"/>
                </w:rPr>
                <w:t xml:space="preserve"> </w:t>
              </w:r>
            </w:ins>
            <w:r w:rsidRPr="00706647">
              <w:rPr>
                <w:i/>
                <w:iCs/>
                <w:sz w:val="18"/>
                <w:szCs w:val="18"/>
                <w:lang w:val="en-US" w:eastAsia="pt-BR"/>
              </w:rPr>
              <w:t>et al.</w:t>
            </w:r>
            <w:r w:rsidR="00706647">
              <w:rPr>
                <w:sz w:val="18"/>
                <w:szCs w:val="18"/>
                <w:lang w:val="en-US" w:eastAsia="pt-BR"/>
              </w:rPr>
              <w:t>(</w:t>
            </w:r>
            <w:r w:rsidRPr="00394434">
              <w:rPr>
                <w:sz w:val="18"/>
                <w:szCs w:val="18"/>
                <w:lang w:val="en-US" w:eastAsia="pt-BR"/>
              </w:rPr>
              <w:t>2017</w:t>
            </w:r>
            <w:r w:rsidR="00706647">
              <w:rPr>
                <w:sz w:val="18"/>
                <w:szCs w:val="18"/>
                <w:lang w:val="en-US" w:eastAsia="pt-BR"/>
              </w:rPr>
              <w:t>)</w:t>
            </w:r>
          </w:p>
        </w:tc>
      </w:tr>
      <w:tr w:rsidR="00A22C59" w:rsidRPr="00383A02" w:rsidTr="00B94624">
        <w:trPr>
          <w:cnfStyle w:val="000000100000"/>
          <w:trHeight w:val="243"/>
        </w:trPr>
        <w:tc>
          <w:tcPr>
            <w:cnfStyle w:val="001000000000"/>
            <w:tcW w:w="2880" w:type="dxa"/>
            <w:vAlign w:val="center"/>
          </w:tcPr>
          <w:p w:rsidR="00A22C59" w:rsidRPr="00021FF8" w:rsidRDefault="00CA7ADA" w:rsidP="00021FF8">
            <w:pPr>
              <w:pStyle w:val="NormalWeb"/>
              <w:jc w:val="center"/>
              <w:rPr>
                <w:sz w:val="18"/>
                <w:szCs w:val="22"/>
                <w:lang w:val="en-US"/>
              </w:rPr>
            </w:pPr>
            <w:r w:rsidRPr="00021FF8">
              <w:rPr>
                <w:sz w:val="18"/>
                <w:szCs w:val="22"/>
                <w:lang w:val="en-US"/>
              </w:rPr>
              <w:t>Expert systems with applications</w:t>
            </w:r>
          </w:p>
        </w:tc>
        <w:tc>
          <w:tcPr>
            <w:tcW w:w="1271" w:type="dxa"/>
            <w:vAlign w:val="center"/>
          </w:tcPr>
          <w:p w:rsidR="00A22C59" w:rsidRPr="00394434" w:rsidRDefault="00A22C59" w:rsidP="0093792D">
            <w:pPr>
              <w:pStyle w:val="NormalWeb"/>
              <w:spacing w:before="0" w:beforeAutospacing="0" w:after="0" w:afterAutospacing="0"/>
              <w:jc w:val="center"/>
              <w:cnfStyle w:val="000000100000"/>
              <w:rPr>
                <w:sz w:val="18"/>
                <w:szCs w:val="18"/>
              </w:rPr>
            </w:pPr>
            <w:r w:rsidRPr="00394434">
              <w:rPr>
                <w:sz w:val="18"/>
                <w:szCs w:val="18"/>
              </w:rPr>
              <w:t>Jour</w:t>
            </w:r>
            <w:ins w:id="329" w:author="Evelyne" w:date="2020-05-02T21:54:00Z">
              <w:r w:rsidR="008E4BB5">
                <w:rPr>
                  <w:sz w:val="18"/>
                  <w:szCs w:val="18"/>
                </w:rPr>
                <w:t>n</w:t>
              </w:r>
            </w:ins>
            <w:r w:rsidRPr="00394434">
              <w:rPr>
                <w:sz w:val="18"/>
                <w:szCs w:val="18"/>
              </w:rPr>
              <w:t>al</w:t>
            </w:r>
          </w:p>
        </w:tc>
        <w:tc>
          <w:tcPr>
            <w:tcW w:w="717" w:type="dxa"/>
            <w:vAlign w:val="center"/>
          </w:tcPr>
          <w:p w:rsidR="00A22C59" w:rsidRPr="00394434" w:rsidRDefault="00A22C59" w:rsidP="0093792D">
            <w:pPr>
              <w:pStyle w:val="NormalWeb"/>
              <w:spacing w:before="0" w:beforeAutospacing="0" w:after="0" w:afterAutospacing="0"/>
              <w:jc w:val="center"/>
              <w:cnfStyle w:val="000000100000"/>
              <w:rPr>
                <w:sz w:val="18"/>
                <w:szCs w:val="18"/>
              </w:rPr>
            </w:pPr>
            <w:r w:rsidRPr="00394434">
              <w:rPr>
                <w:sz w:val="18"/>
                <w:szCs w:val="18"/>
              </w:rPr>
              <w:t>1</w:t>
            </w:r>
          </w:p>
        </w:tc>
        <w:tc>
          <w:tcPr>
            <w:tcW w:w="2158" w:type="dxa"/>
            <w:vAlign w:val="center"/>
          </w:tcPr>
          <w:p w:rsidR="00A22C59" w:rsidRPr="00394434" w:rsidRDefault="00A22C59" w:rsidP="002B0FA9">
            <w:pPr>
              <w:pStyle w:val="p1a"/>
              <w:jc w:val="center"/>
              <w:cnfStyle w:val="000000100000"/>
              <w:rPr>
                <w:sz w:val="18"/>
                <w:szCs w:val="18"/>
                <w:lang w:val="en-US" w:eastAsia="pt-BR"/>
              </w:rPr>
            </w:pPr>
            <w:r w:rsidRPr="00394434">
              <w:rPr>
                <w:sz w:val="18"/>
                <w:szCs w:val="18"/>
                <w:lang w:val="en-US" w:eastAsia="pt-BR"/>
              </w:rPr>
              <w:t>Tallon</w:t>
            </w:r>
            <w:ins w:id="330" w:author="Evelyne" w:date="2020-05-02T21:55:00Z">
              <w:r w:rsidR="008E4BB5">
                <w:rPr>
                  <w:sz w:val="18"/>
                  <w:szCs w:val="18"/>
                  <w:lang w:val="en-US" w:eastAsia="pt-BR"/>
                </w:rPr>
                <w:t xml:space="preserve"> </w:t>
              </w:r>
            </w:ins>
            <w:r w:rsidRPr="00706647">
              <w:rPr>
                <w:i/>
                <w:iCs/>
                <w:sz w:val="18"/>
                <w:szCs w:val="18"/>
                <w:lang w:val="en-US" w:eastAsia="pt-BR"/>
              </w:rPr>
              <w:t>et al.</w:t>
            </w:r>
            <w:r w:rsidR="00706647">
              <w:rPr>
                <w:sz w:val="18"/>
                <w:szCs w:val="18"/>
                <w:lang w:val="en-US" w:eastAsia="pt-BR"/>
              </w:rPr>
              <w:t>(</w:t>
            </w:r>
            <w:r w:rsidRPr="00394434">
              <w:rPr>
                <w:sz w:val="18"/>
                <w:szCs w:val="18"/>
                <w:lang w:val="en-US" w:eastAsia="pt-BR"/>
              </w:rPr>
              <w:t>2019</w:t>
            </w:r>
            <w:r w:rsidR="00706647">
              <w:rPr>
                <w:sz w:val="18"/>
                <w:szCs w:val="18"/>
                <w:lang w:val="en-US" w:eastAsia="pt-BR"/>
              </w:rPr>
              <w:t>)</w:t>
            </w:r>
          </w:p>
        </w:tc>
      </w:tr>
      <w:tr w:rsidR="00A22C59" w:rsidRPr="00383A02" w:rsidTr="00B94624">
        <w:trPr>
          <w:trHeight w:val="243"/>
        </w:trPr>
        <w:tc>
          <w:tcPr>
            <w:cnfStyle w:val="001000000000"/>
            <w:tcW w:w="2880" w:type="dxa"/>
            <w:vAlign w:val="center"/>
          </w:tcPr>
          <w:p w:rsidR="00A22C59" w:rsidRPr="00021FF8" w:rsidRDefault="00CA7ADA" w:rsidP="00021FF8">
            <w:pPr>
              <w:pStyle w:val="NormalWeb"/>
              <w:jc w:val="center"/>
              <w:rPr>
                <w:sz w:val="18"/>
                <w:szCs w:val="22"/>
                <w:lang w:val="en-US"/>
              </w:rPr>
            </w:pPr>
            <w:r w:rsidRPr="00021FF8">
              <w:rPr>
                <w:sz w:val="18"/>
                <w:szCs w:val="22"/>
                <w:lang w:val="en-US"/>
              </w:rPr>
              <w:t>Information and Software Tec</w:t>
            </w:r>
            <w:r w:rsidRPr="00021FF8">
              <w:rPr>
                <w:sz w:val="18"/>
                <w:szCs w:val="22"/>
                <w:lang w:val="en-US"/>
              </w:rPr>
              <w:t>h</w:t>
            </w:r>
            <w:r w:rsidRPr="00021FF8">
              <w:rPr>
                <w:sz w:val="18"/>
                <w:szCs w:val="22"/>
                <w:lang w:val="en-US"/>
              </w:rPr>
              <w:t>nology</w:t>
            </w:r>
          </w:p>
        </w:tc>
        <w:tc>
          <w:tcPr>
            <w:tcW w:w="1271" w:type="dxa"/>
            <w:vAlign w:val="center"/>
          </w:tcPr>
          <w:p w:rsidR="00A22C59" w:rsidRPr="00394434" w:rsidRDefault="00A22C59" w:rsidP="0093792D">
            <w:pPr>
              <w:pStyle w:val="NormalWeb"/>
              <w:spacing w:before="0" w:beforeAutospacing="0" w:after="0" w:afterAutospacing="0"/>
              <w:jc w:val="center"/>
              <w:cnfStyle w:val="000000000000"/>
              <w:rPr>
                <w:sz w:val="18"/>
                <w:szCs w:val="18"/>
              </w:rPr>
            </w:pPr>
            <w:r w:rsidRPr="00394434">
              <w:rPr>
                <w:sz w:val="18"/>
                <w:szCs w:val="18"/>
              </w:rPr>
              <w:t>Jour</w:t>
            </w:r>
            <w:ins w:id="331" w:author="Evelyne" w:date="2020-05-02T21:54:00Z">
              <w:r w:rsidR="008E4BB5">
                <w:rPr>
                  <w:sz w:val="18"/>
                  <w:szCs w:val="18"/>
                </w:rPr>
                <w:t>n</w:t>
              </w:r>
            </w:ins>
            <w:r w:rsidRPr="00394434">
              <w:rPr>
                <w:sz w:val="18"/>
                <w:szCs w:val="18"/>
              </w:rPr>
              <w:t>al</w:t>
            </w:r>
          </w:p>
        </w:tc>
        <w:tc>
          <w:tcPr>
            <w:tcW w:w="717" w:type="dxa"/>
            <w:vAlign w:val="center"/>
          </w:tcPr>
          <w:p w:rsidR="00A22C59" w:rsidRPr="00394434" w:rsidRDefault="00A22C59" w:rsidP="0093792D">
            <w:pPr>
              <w:pStyle w:val="NormalWeb"/>
              <w:spacing w:before="0" w:beforeAutospacing="0" w:after="0" w:afterAutospacing="0"/>
              <w:jc w:val="center"/>
              <w:cnfStyle w:val="000000000000"/>
              <w:rPr>
                <w:sz w:val="18"/>
                <w:szCs w:val="18"/>
              </w:rPr>
            </w:pPr>
            <w:r w:rsidRPr="00394434">
              <w:rPr>
                <w:sz w:val="18"/>
                <w:szCs w:val="18"/>
              </w:rPr>
              <w:t>1</w:t>
            </w:r>
          </w:p>
        </w:tc>
        <w:tc>
          <w:tcPr>
            <w:tcW w:w="2158" w:type="dxa"/>
            <w:vAlign w:val="center"/>
          </w:tcPr>
          <w:p w:rsidR="00A22C59" w:rsidRPr="00394434" w:rsidRDefault="00706647" w:rsidP="002B0FA9">
            <w:pPr>
              <w:pStyle w:val="p1a"/>
              <w:jc w:val="center"/>
              <w:cnfStyle w:val="000000000000"/>
              <w:rPr>
                <w:sz w:val="18"/>
                <w:szCs w:val="18"/>
                <w:lang w:val="en-US" w:eastAsia="pt-BR"/>
              </w:rPr>
            </w:pPr>
            <w:r w:rsidRPr="00706647">
              <w:rPr>
                <w:sz w:val="18"/>
                <w:szCs w:val="18"/>
                <w:lang w:val="en-US" w:eastAsia="pt-BR"/>
              </w:rPr>
              <w:t>Petrusel</w:t>
            </w:r>
            <w:ins w:id="332" w:author="Evelyne" w:date="2020-05-02T21:55:00Z">
              <w:r w:rsidR="008E4BB5">
                <w:rPr>
                  <w:sz w:val="18"/>
                  <w:szCs w:val="18"/>
                  <w:lang w:val="en-US" w:eastAsia="pt-BR"/>
                </w:rPr>
                <w:t xml:space="preserve"> </w:t>
              </w:r>
            </w:ins>
            <w:r w:rsidRPr="00706647">
              <w:rPr>
                <w:i/>
                <w:iCs/>
                <w:sz w:val="18"/>
                <w:szCs w:val="18"/>
                <w:lang w:val="en-US" w:eastAsia="pt-BR"/>
              </w:rPr>
              <w:t>et al.</w:t>
            </w:r>
            <w:r>
              <w:rPr>
                <w:sz w:val="18"/>
                <w:szCs w:val="18"/>
                <w:lang w:val="en-US" w:eastAsia="pt-BR"/>
              </w:rPr>
              <w:t>(</w:t>
            </w:r>
            <w:r w:rsidRPr="00706647">
              <w:rPr>
                <w:sz w:val="18"/>
                <w:szCs w:val="18"/>
                <w:lang w:val="en-US" w:eastAsia="pt-BR"/>
              </w:rPr>
              <w:t>2016</w:t>
            </w:r>
            <w:r>
              <w:rPr>
                <w:sz w:val="18"/>
                <w:szCs w:val="18"/>
                <w:lang w:val="en-US" w:eastAsia="pt-BR"/>
              </w:rPr>
              <w:t>)</w:t>
            </w:r>
          </w:p>
        </w:tc>
      </w:tr>
      <w:tr w:rsidR="00A22C59" w:rsidRPr="00383A02" w:rsidTr="00B94624">
        <w:trPr>
          <w:cnfStyle w:val="000000100000"/>
          <w:trHeight w:val="243"/>
        </w:trPr>
        <w:tc>
          <w:tcPr>
            <w:cnfStyle w:val="001000000000"/>
            <w:tcW w:w="2880" w:type="dxa"/>
            <w:vAlign w:val="center"/>
          </w:tcPr>
          <w:p w:rsidR="00A22C59" w:rsidRPr="00021FF8" w:rsidRDefault="00CA7ADA" w:rsidP="00021FF8">
            <w:pPr>
              <w:pStyle w:val="NormalWeb"/>
              <w:jc w:val="center"/>
              <w:rPr>
                <w:sz w:val="18"/>
                <w:szCs w:val="22"/>
                <w:lang w:val="en-US"/>
              </w:rPr>
            </w:pPr>
            <w:r w:rsidRPr="00021FF8">
              <w:rPr>
                <w:sz w:val="18"/>
                <w:szCs w:val="22"/>
                <w:lang w:val="en-US"/>
              </w:rPr>
              <w:t>MIS Quarterly</w:t>
            </w:r>
          </w:p>
        </w:tc>
        <w:tc>
          <w:tcPr>
            <w:tcW w:w="1271" w:type="dxa"/>
            <w:vAlign w:val="center"/>
          </w:tcPr>
          <w:p w:rsidR="00A22C59" w:rsidRPr="00394434" w:rsidRDefault="00A22C59" w:rsidP="0093792D">
            <w:pPr>
              <w:pStyle w:val="NormalWeb"/>
              <w:spacing w:before="0" w:beforeAutospacing="0" w:after="0" w:afterAutospacing="0"/>
              <w:jc w:val="center"/>
              <w:cnfStyle w:val="000000100000"/>
              <w:rPr>
                <w:sz w:val="18"/>
                <w:szCs w:val="18"/>
              </w:rPr>
            </w:pPr>
            <w:r w:rsidRPr="00394434">
              <w:rPr>
                <w:sz w:val="18"/>
                <w:szCs w:val="18"/>
              </w:rPr>
              <w:t>Jour</w:t>
            </w:r>
            <w:ins w:id="333" w:author="Evelyne" w:date="2020-05-02T21:54:00Z">
              <w:r w:rsidR="008E4BB5">
                <w:rPr>
                  <w:sz w:val="18"/>
                  <w:szCs w:val="18"/>
                </w:rPr>
                <w:t>n</w:t>
              </w:r>
            </w:ins>
            <w:r w:rsidRPr="00394434">
              <w:rPr>
                <w:sz w:val="18"/>
                <w:szCs w:val="18"/>
              </w:rPr>
              <w:t>al</w:t>
            </w:r>
          </w:p>
        </w:tc>
        <w:tc>
          <w:tcPr>
            <w:tcW w:w="717" w:type="dxa"/>
            <w:vAlign w:val="center"/>
          </w:tcPr>
          <w:p w:rsidR="00A22C59" w:rsidRPr="00394434" w:rsidRDefault="00A22C59" w:rsidP="0093792D">
            <w:pPr>
              <w:pStyle w:val="NormalWeb"/>
              <w:spacing w:before="0" w:beforeAutospacing="0" w:after="0" w:afterAutospacing="0"/>
              <w:jc w:val="center"/>
              <w:cnfStyle w:val="000000100000"/>
              <w:rPr>
                <w:sz w:val="18"/>
                <w:szCs w:val="18"/>
              </w:rPr>
            </w:pPr>
            <w:r w:rsidRPr="00394434">
              <w:rPr>
                <w:sz w:val="18"/>
                <w:szCs w:val="18"/>
              </w:rPr>
              <w:t>1</w:t>
            </w:r>
          </w:p>
        </w:tc>
        <w:tc>
          <w:tcPr>
            <w:tcW w:w="2158" w:type="dxa"/>
            <w:vAlign w:val="center"/>
          </w:tcPr>
          <w:p w:rsidR="00A22C59" w:rsidRPr="00394434" w:rsidRDefault="00A22C59" w:rsidP="005F7741">
            <w:pPr>
              <w:pStyle w:val="p1a"/>
              <w:jc w:val="center"/>
              <w:cnfStyle w:val="000000100000"/>
              <w:rPr>
                <w:sz w:val="18"/>
                <w:szCs w:val="18"/>
                <w:lang w:val="en-US" w:eastAsia="pt-BR"/>
              </w:rPr>
            </w:pPr>
            <w:r w:rsidRPr="00394434">
              <w:rPr>
                <w:sz w:val="18"/>
                <w:szCs w:val="18"/>
                <w:lang w:val="en-US" w:eastAsia="pt-BR"/>
              </w:rPr>
              <w:t>Bera</w:t>
            </w:r>
            <w:ins w:id="334" w:author="Evelyne" w:date="2020-05-02T21:55:00Z">
              <w:r w:rsidR="008E4BB5">
                <w:rPr>
                  <w:sz w:val="18"/>
                  <w:szCs w:val="18"/>
                  <w:lang w:val="en-US" w:eastAsia="pt-BR"/>
                </w:rPr>
                <w:t xml:space="preserve"> </w:t>
              </w:r>
            </w:ins>
            <w:r w:rsidRPr="00B94624">
              <w:rPr>
                <w:i/>
                <w:iCs/>
                <w:sz w:val="18"/>
                <w:szCs w:val="18"/>
                <w:lang w:val="en-US" w:eastAsia="pt-BR"/>
              </w:rPr>
              <w:t>et al.</w:t>
            </w:r>
            <w:r w:rsidR="00B94624">
              <w:rPr>
                <w:sz w:val="18"/>
                <w:szCs w:val="18"/>
                <w:lang w:val="en-US" w:eastAsia="pt-BR"/>
              </w:rPr>
              <w:t>(</w:t>
            </w:r>
            <w:r w:rsidRPr="00394434">
              <w:rPr>
                <w:sz w:val="18"/>
                <w:szCs w:val="18"/>
                <w:lang w:val="en-US" w:eastAsia="pt-BR"/>
              </w:rPr>
              <w:t>2019</w:t>
            </w:r>
            <w:r w:rsidR="00B94624">
              <w:rPr>
                <w:sz w:val="18"/>
                <w:szCs w:val="18"/>
                <w:lang w:val="en-US" w:eastAsia="pt-BR"/>
              </w:rPr>
              <w:t>)</w:t>
            </w:r>
          </w:p>
        </w:tc>
      </w:tr>
      <w:tr w:rsidR="00A22C59" w:rsidRPr="00383A02" w:rsidTr="00B94624">
        <w:trPr>
          <w:trHeight w:val="243"/>
        </w:trPr>
        <w:tc>
          <w:tcPr>
            <w:cnfStyle w:val="001000000000"/>
            <w:tcW w:w="2880" w:type="dxa"/>
            <w:vAlign w:val="center"/>
          </w:tcPr>
          <w:p w:rsidR="00A22C59" w:rsidRPr="00021FF8" w:rsidRDefault="00CA7ADA" w:rsidP="00021FF8">
            <w:pPr>
              <w:pStyle w:val="NormalWeb"/>
              <w:jc w:val="center"/>
              <w:rPr>
                <w:sz w:val="18"/>
                <w:szCs w:val="22"/>
                <w:lang w:val="en-US"/>
              </w:rPr>
            </w:pPr>
            <w:r w:rsidRPr="00021FF8">
              <w:rPr>
                <w:sz w:val="18"/>
                <w:szCs w:val="22"/>
                <w:lang w:val="en-US"/>
              </w:rPr>
              <w:t>International Conference on Business Process Management</w:t>
            </w:r>
          </w:p>
        </w:tc>
        <w:tc>
          <w:tcPr>
            <w:tcW w:w="1271" w:type="dxa"/>
            <w:vAlign w:val="center"/>
          </w:tcPr>
          <w:p w:rsidR="00A22C59" w:rsidRPr="00394434" w:rsidRDefault="00021FF8" w:rsidP="0093792D">
            <w:pPr>
              <w:pStyle w:val="NormalWeb"/>
              <w:spacing w:before="0" w:beforeAutospacing="0" w:after="0" w:afterAutospacing="0"/>
              <w:jc w:val="center"/>
              <w:cnfStyle w:val="000000000000"/>
              <w:rPr>
                <w:sz w:val="18"/>
                <w:szCs w:val="18"/>
              </w:rPr>
            </w:pPr>
            <w:r w:rsidRPr="00021FF8">
              <w:rPr>
                <w:sz w:val="18"/>
                <w:szCs w:val="18"/>
              </w:rPr>
              <w:t>Conference</w:t>
            </w:r>
          </w:p>
        </w:tc>
        <w:tc>
          <w:tcPr>
            <w:tcW w:w="717" w:type="dxa"/>
            <w:vAlign w:val="center"/>
          </w:tcPr>
          <w:p w:rsidR="00A22C59" w:rsidRPr="00394434" w:rsidRDefault="00021FF8" w:rsidP="0093792D">
            <w:pPr>
              <w:pStyle w:val="NormalWeb"/>
              <w:spacing w:before="0" w:beforeAutospacing="0" w:after="0" w:afterAutospacing="0"/>
              <w:jc w:val="center"/>
              <w:cnfStyle w:val="000000000000"/>
              <w:rPr>
                <w:sz w:val="18"/>
                <w:szCs w:val="18"/>
              </w:rPr>
            </w:pPr>
            <w:r>
              <w:rPr>
                <w:sz w:val="18"/>
                <w:szCs w:val="18"/>
              </w:rPr>
              <w:t>3</w:t>
            </w:r>
          </w:p>
        </w:tc>
        <w:tc>
          <w:tcPr>
            <w:tcW w:w="2158" w:type="dxa"/>
            <w:vAlign w:val="center"/>
          </w:tcPr>
          <w:p w:rsidR="00021FF8" w:rsidRPr="00B801C2" w:rsidRDefault="0031114A" w:rsidP="00021FF8">
            <w:pPr>
              <w:pStyle w:val="p1a"/>
              <w:spacing w:line="240" w:lineRule="atLeast"/>
              <w:jc w:val="center"/>
              <w:cnfStyle w:val="000000000000"/>
              <w:rPr>
                <w:sz w:val="18"/>
                <w:szCs w:val="18"/>
                <w:lang w:val="fr-FR" w:eastAsia="pt-BR"/>
                <w:rPrChange w:id="335" w:author="Evelyne" w:date="2020-04-29T04:41:00Z">
                  <w:rPr>
                    <w:sz w:val="18"/>
                    <w:szCs w:val="18"/>
                    <w:lang w:val="en-US" w:eastAsia="pt-BR"/>
                  </w:rPr>
                </w:rPrChange>
              </w:rPr>
            </w:pPr>
            <w:r w:rsidRPr="0031114A">
              <w:rPr>
                <w:sz w:val="18"/>
                <w:szCs w:val="18"/>
                <w:lang w:val="fr-FR" w:eastAsia="pt-BR"/>
                <w:rPrChange w:id="336" w:author="Evelyne" w:date="2020-04-29T04:41:00Z">
                  <w:rPr>
                    <w:sz w:val="18"/>
                    <w:szCs w:val="18"/>
                    <w:lang w:val="en-US" w:eastAsia="pt-BR"/>
                  </w:rPr>
                </w:rPrChange>
              </w:rPr>
              <w:t>Zimoch et al. (2018)</w:t>
            </w:r>
          </w:p>
          <w:p w:rsidR="00021FF8" w:rsidRPr="00B801C2" w:rsidRDefault="0031114A" w:rsidP="00021FF8">
            <w:pPr>
              <w:pStyle w:val="p1a"/>
              <w:spacing w:line="240" w:lineRule="atLeast"/>
              <w:jc w:val="center"/>
              <w:cnfStyle w:val="000000000000"/>
              <w:rPr>
                <w:sz w:val="18"/>
                <w:szCs w:val="18"/>
                <w:lang w:val="fr-FR" w:eastAsia="pt-BR"/>
                <w:rPrChange w:id="337" w:author="Evelyne" w:date="2020-04-29T04:41:00Z">
                  <w:rPr>
                    <w:sz w:val="18"/>
                    <w:szCs w:val="18"/>
                    <w:lang w:val="en-US" w:eastAsia="pt-BR"/>
                  </w:rPr>
                </w:rPrChange>
              </w:rPr>
            </w:pPr>
            <w:r w:rsidRPr="0031114A">
              <w:rPr>
                <w:sz w:val="18"/>
                <w:szCs w:val="18"/>
                <w:lang w:val="fr-FR" w:eastAsia="pt-BR"/>
                <w:rPrChange w:id="338" w:author="Evelyne" w:date="2020-04-29T04:41:00Z">
                  <w:rPr>
                    <w:sz w:val="18"/>
                    <w:szCs w:val="18"/>
                    <w:lang w:val="en-US" w:eastAsia="pt-BR"/>
                  </w:rPr>
                </w:rPrChange>
              </w:rPr>
              <w:t>Chen et al. (2018)</w:t>
            </w:r>
          </w:p>
          <w:p w:rsidR="00A22C59" w:rsidRPr="00394434" w:rsidRDefault="00021FF8" w:rsidP="00021FF8">
            <w:pPr>
              <w:pStyle w:val="p1a"/>
              <w:jc w:val="center"/>
              <w:cnfStyle w:val="000000000000"/>
              <w:rPr>
                <w:sz w:val="18"/>
                <w:szCs w:val="18"/>
                <w:lang w:val="en-US" w:eastAsia="pt-BR"/>
              </w:rPr>
            </w:pPr>
            <w:r w:rsidRPr="00021FF8">
              <w:rPr>
                <w:sz w:val="18"/>
                <w:szCs w:val="18"/>
                <w:lang w:val="en-US" w:eastAsia="pt-BR"/>
              </w:rPr>
              <w:t>Pinggera et al. (2012)</w:t>
            </w:r>
          </w:p>
        </w:tc>
      </w:tr>
      <w:tr w:rsidR="00A22C59" w:rsidRPr="00383A02" w:rsidTr="00B94624">
        <w:trPr>
          <w:cnfStyle w:val="000000100000"/>
          <w:trHeight w:val="243"/>
        </w:trPr>
        <w:tc>
          <w:tcPr>
            <w:cnfStyle w:val="001000000000"/>
            <w:tcW w:w="2880" w:type="dxa"/>
            <w:vAlign w:val="center"/>
          </w:tcPr>
          <w:p w:rsidR="00A22C59" w:rsidRPr="00021FF8" w:rsidRDefault="00021FF8" w:rsidP="00021FF8">
            <w:pPr>
              <w:pStyle w:val="NormalWeb"/>
              <w:jc w:val="center"/>
              <w:rPr>
                <w:sz w:val="18"/>
                <w:szCs w:val="22"/>
                <w:lang w:val="en-US"/>
              </w:rPr>
            </w:pPr>
            <w:r w:rsidRPr="00021FF8">
              <w:rPr>
                <w:sz w:val="18"/>
                <w:szCs w:val="22"/>
                <w:lang w:val="en-US"/>
              </w:rPr>
              <w:t>International Conference on A</w:t>
            </w:r>
            <w:r w:rsidRPr="00021FF8">
              <w:rPr>
                <w:sz w:val="18"/>
                <w:szCs w:val="22"/>
                <w:lang w:val="en-US"/>
              </w:rPr>
              <w:t>d</w:t>
            </w:r>
            <w:r w:rsidRPr="00021FF8">
              <w:rPr>
                <w:sz w:val="18"/>
                <w:szCs w:val="22"/>
                <w:lang w:val="en-US"/>
              </w:rPr>
              <w:t>vanced Information Systems E</w:t>
            </w:r>
            <w:r w:rsidRPr="00021FF8">
              <w:rPr>
                <w:sz w:val="18"/>
                <w:szCs w:val="22"/>
                <w:lang w:val="en-US"/>
              </w:rPr>
              <w:t>n</w:t>
            </w:r>
            <w:r w:rsidRPr="00021FF8">
              <w:rPr>
                <w:sz w:val="18"/>
                <w:szCs w:val="22"/>
                <w:lang w:val="en-US"/>
              </w:rPr>
              <w:t>gineering</w:t>
            </w:r>
          </w:p>
        </w:tc>
        <w:tc>
          <w:tcPr>
            <w:tcW w:w="1271" w:type="dxa"/>
            <w:vAlign w:val="center"/>
          </w:tcPr>
          <w:p w:rsidR="00A22C59" w:rsidRPr="00394434" w:rsidRDefault="00021FF8" w:rsidP="0093792D">
            <w:pPr>
              <w:pStyle w:val="NormalWeb"/>
              <w:spacing w:before="0" w:beforeAutospacing="0" w:after="0" w:afterAutospacing="0"/>
              <w:jc w:val="center"/>
              <w:cnfStyle w:val="000000100000"/>
              <w:rPr>
                <w:sz w:val="18"/>
                <w:szCs w:val="18"/>
              </w:rPr>
            </w:pPr>
            <w:r w:rsidRPr="00021FF8">
              <w:rPr>
                <w:sz w:val="18"/>
                <w:szCs w:val="18"/>
              </w:rPr>
              <w:t>Conference</w:t>
            </w:r>
          </w:p>
        </w:tc>
        <w:tc>
          <w:tcPr>
            <w:tcW w:w="717" w:type="dxa"/>
            <w:vAlign w:val="center"/>
          </w:tcPr>
          <w:p w:rsidR="00A22C59" w:rsidRPr="00394434" w:rsidRDefault="00021FF8" w:rsidP="0093792D">
            <w:pPr>
              <w:pStyle w:val="NormalWeb"/>
              <w:spacing w:before="0" w:beforeAutospacing="0" w:after="0" w:afterAutospacing="0"/>
              <w:jc w:val="center"/>
              <w:cnfStyle w:val="000000100000"/>
              <w:rPr>
                <w:sz w:val="18"/>
                <w:szCs w:val="18"/>
              </w:rPr>
            </w:pPr>
            <w:r>
              <w:rPr>
                <w:sz w:val="18"/>
                <w:szCs w:val="18"/>
              </w:rPr>
              <w:t>1</w:t>
            </w:r>
          </w:p>
        </w:tc>
        <w:tc>
          <w:tcPr>
            <w:tcW w:w="2158" w:type="dxa"/>
            <w:vAlign w:val="center"/>
          </w:tcPr>
          <w:p w:rsidR="00A22C59" w:rsidRPr="00394434" w:rsidRDefault="00021FF8" w:rsidP="005F7741">
            <w:pPr>
              <w:pStyle w:val="p1a"/>
              <w:jc w:val="center"/>
              <w:cnfStyle w:val="000000100000"/>
              <w:rPr>
                <w:sz w:val="18"/>
                <w:szCs w:val="18"/>
                <w:lang w:val="en-US" w:eastAsia="pt-BR"/>
              </w:rPr>
            </w:pPr>
            <w:r>
              <w:t>Petrusel&amp;Mendling (2013)</w:t>
            </w:r>
          </w:p>
        </w:tc>
      </w:tr>
      <w:tr w:rsidR="00021FF8" w:rsidRPr="00383A02" w:rsidTr="00B94624">
        <w:trPr>
          <w:trHeight w:val="243"/>
        </w:trPr>
        <w:tc>
          <w:tcPr>
            <w:cnfStyle w:val="001000000000"/>
            <w:tcW w:w="2880" w:type="dxa"/>
            <w:vAlign w:val="center"/>
          </w:tcPr>
          <w:p w:rsidR="00021FF8" w:rsidRPr="00021FF8" w:rsidRDefault="00021FF8" w:rsidP="00021FF8">
            <w:pPr>
              <w:pStyle w:val="NormalWeb"/>
              <w:jc w:val="center"/>
              <w:rPr>
                <w:sz w:val="18"/>
                <w:szCs w:val="22"/>
                <w:lang w:val="en-US"/>
              </w:rPr>
            </w:pPr>
            <w:r w:rsidRPr="00021FF8">
              <w:rPr>
                <w:sz w:val="18"/>
                <w:szCs w:val="22"/>
                <w:lang w:val="en-US"/>
              </w:rPr>
              <w:t>On the Move to Meaningful I</w:t>
            </w:r>
            <w:r w:rsidRPr="00021FF8">
              <w:rPr>
                <w:sz w:val="18"/>
                <w:szCs w:val="22"/>
                <w:lang w:val="en-US"/>
              </w:rPr>
              <w:t>n</w:t>
            </w:r>
            <w:r w:rsidRPr="00021FF8">
              <w:rPr>
                <w:sz w:val="18"/>
                <w:szCs w:val="22"/>
                <w:lang w:val="en-US"/>
              </w:rPr>
              <w:t>ternet Systems: OTM Workshops</w:t>
            </w:r>
          </w:p>
        </w:tc>
        <w:tc>
          <w:tcPr>
            <w:tcW w:w="1271" w:type="dxa"/>
            <w:vAlign w:val="center"/>
          </w:tcPr>
          <w:p w:rsidR="00021FF8" w:rsidRPr="00021FF8" w:rsidRDefault="00021FF8" w:rsidP="0093792D">
            <w:pPr>
              <w:pStyle w:val="NormalWeb"/>
              <w:spacing w:before="0" w:beforeAutospacing="0" w:after="0" w:afterAutospacing="0"/>
              <w:jc w:val="center"/>
              <w:cnfStyle w:val="000000000000"/>
              <w:rPr>
                <w:sz w:val="18"/>
                <w:szCs w:val="18"/>
              </w:rPr>
            </w:pPr>
            <w:r w:rsidRPr="00021FF8">
              <w:rPr>
                <w:sz w:val="18"/>
                <w:szCs w:val="18"/>
              </w:rPr>
              <w:t>Workshop</w:t>
            </w:r>
          </w:p>
        </w:tc>
        <w:tc>
          <w:tcPr>
            <w:tcW w:w="717" w:type="dxa"/>
            <w:vAlign w:val="center"/>
          </w:tcPr>
          <w:p w:rsidR="00021FF8" w:rsidRDefault="00021FF8" w:rsidP="0093792D">
            <w:pPr>
              <w:pStyle w:val="NormalWeb"/>
              <w:spacing w:before="0" w:beforeAutospacing="0" w:after="0" w:afterAutospacing="0"/>
              <w:jc w:val="center"/>
              <w:cnfStyle w:val="000000000000"/>
              <w:rPr>
                <w:sz w:val="18"/>
                <w:szCs w:val="18"/>
              </w:rPr>
            </w:pPr>
            <w:r>
              <w:rPr>
                <w:sz w:val="18"/>
                <w:szCs w:val="18"/>
              </w:rPr>
              <w:t>1</w:t>
            </w:r>
          </w:p>
        </w:tc>
        <w:tc>
          <w:tcPr>
            <w:tcW w:w="2158" w:type="dxa"/>
            <w:vAlign w:val="center"/>
          </w:tcPr>
          <w:p w:rsidR="00021FF8" w:rsidRDefault="00021FF8" w:rsidP="005F7741">
            <w:pPr>
              <w:pStyle w:val="p1a"/>
              <w:jc w:val="center"/>
              <w:cnfStyle w:val="000000000000"/>
            </w:pPr>
            <w:r>
              <w:t>Vermeulen (2018)</w:t>
            </w:r>
          </w:p>
        </w:tc>
      </w:tr>
    </w:tbl>
    <w:p w:rsidR="00021FF8" w:rsidRDefault="00B55C2C" w:rsidP="00B145B5">
      <w:pPr>
        <w:overflowPunct/>
        <w:autoSpaceDE/>
        <w:autoSpaceDN/>
        <w:adjustRightInd/>
        <w:spacing w:before="240"/>
        <w:ind w:firstLine="0"/>
        <w:textAlignment w:val="auto"/>
        <w:rPr>
          <w:lang w:val="en-US"/>
        </w:rPr>
      </w:pPr>
      <w:r>
        <w:rPr>
          <w:lang w:val="en-US"/>
        </w:rPr>
        <w:tab/>
      </w:r>
      <w:r w:rsidR="00021FF8" w:rsidRPr="004F63A2">
        <w:rPr>
          <w:lang w:val="en-US"/>
        </w:rPr>
        <w:t>As mentioned earlier, citations</w:t>
      </w:r>
      <w:del w:id="339" w:author="Evelyne" w:date="2020-05-02T21:55:00Z">
        <w:r w:rsidR="00021FF8" w:rsidRPr="004F63A2" w:rsidDel="0081187E">
          <w:rPr>
            <w:lang w:val="en-US"/>
          </w:rPr>
          <w:delText xml:space="preserve"> citations</w:delText>
        </w:r>
      </w:del>
      <w:r w:rsidR="00021FF8" w:rsidRPr="004F63A2">
        <w:rPr>
          <w:lang w:val="en-US"/>
        </w:rPr>
        <w:t xml:space="preserve"> were used as</w:t>
      </w:r>
      <w:del w:id="340" w:author="Evelyne" w:date="2020-05-02T21:55:00Z">
        <w:r w:rsidR="00021FF8" w:rsidRPr="004F63A2" w:rsidDel="0081187E">
          <w:rPr>
            <w:lang w:val="en-US"/>
          </w:rPr>
          <w:delText xml:space="preserve"> a</w:delText>
        </w:r>
      </w:del>
      <w:r w:rsidR="00021FF8" w:rsidRPr="004F63A2">
        <w:rPr>
          <w:lang w:val="en-US"/>
        </w:rPr>
        <w:t xml:space="preserve"> quality assessment criteria. Thus, </w:t>
      </w:r>
      <w:del w:id="341" w:author="Evelyne" w:date="2020-05-02T21:55:00Z">
        <w:r w:rsidR="00021FF8" w:rsidRPr="004F63A2" w:rsidDel="0081187E">
          <w:rPr>
            <w:lang w:val="en-US"/>
          </w:rPr>
          <w:delText>we</w:delText>
        </w:r>
      </w:del>
      <w:ins w:id="342" w:author="Evelyne" w:date="2020-05-02T21:55:00Z">
        <w:r w:rsidR="0081187E">
          <w:rPr>
            <w:lang w:val="en-US"/>
          </w:rPr>
          <w:t xml:space="preserve"> </w:t>
        </w:r>
      </w:ins>
      <w:del w:id="343" w:author="Evelyne" w:date="2020-05-02T21:55:00Z">
        <w:r w:rsidR="00021FF8" w:rsidRPr="004F63A2" w:rsidDel="0081187E">
          <w:rPr>
            <w:lang w:val="en-US"/>
          </w:rPr>
          <w:delText xml:space="preserve"> </w:delText>
        </w:r>
      </w:del>
      <w:del w:id="344" w:author="Evelyne" w:date="2020-05-02T21:56:00Z">
        <w:r w:rsidR="00021FF8" w:rsidRPr="004F63A2" w:rsidDel="0081187E">
          <w:rPr>
            <w:lang w:val="en-US"/>
          </w:rPr>
          <w:delText xml:space="preserve">observed </w:delText>
        </w:r>
      </w:del>
      <w:r w:rsidR="00021FF8" w:rsidRPr="004F63A2">
        <w:rPr>
          <w:lang w:val="en-US"/>
        </w:rPr>
        <w:t>the number of citations of the selected studies (</w:t>
      </w:r>
      <w:r w:rsidR="0031114A">
        <w:rPr>
          <w:lang w:val="en-US"/>
        </w:rPr>
        <w:fldChar w:fldCharType="begin"/>
      </w:r>
      <w:r w:rsidR="00021FF8">
        <w:rPr>
          <w:lang w:val="en-US"/>
        </w:rPr>
        <w:instrText xml:space="preserve"> REF _Ref37928644 \h </w:instrText>
      </w:r>
      <w:r w:rsidR="0031114A">
        <w:rPr>
          <w:lang w:val="en-US"/>
        </w:rPr>
      </w:r>
      <w:r w:rsidR="0031114A">
        <w:rPr>
          <w:lang w:val="en-US"/>
        </w:rPr>
        <w:fldChar w:fldCharType="separate"/>
      </w:r>
      <w:r w:rsidR="00021FF8" w:rsidRPr="00FC2B99">
        <w:rPr>
          <w:color w:val="000000"/>
          <w:lang w:val="en-US" w:eastAsia="pt-BR"/>
        </w:rPr>
        <w:t xml:space="preserve">Figure </w:t>
      </w:r>
      <w:r w:rsidR="00021FF8" w:rsidRPr="00FC2B99">
        <w:rPr>
          <w:noProof/>
          <w:color w:val="000000"/>
          <w:lang w:val="en-US" w:eastAsia="pt-BR"/>
        </w:rPr>
        <w:t>9</w:t>
      </w:r>
      <w:r w:rsidR="0031114A">
        <w:rPr>
          <w:lang w:val="en-US"/>
        </w:rPr>
        <w:fldChar w:fldCharType="end"/>
      </w:r>
      <w:r w:rsidR="00021FF8" w:rsidRPr="004F63A2">
        <w:rPr>
          <w:lang w:val="en-US"/>
        </w:rPr>
        <w:t>)</w:t>
      </w:r>
      <w:ins w:id="345" w:author="Evelyne" w:date="2020-05-02T21:56:00Z">
        <w:r w:rsidR="0081187E">
          <w:rPr>
            <w:lang w:val="en-US"/>
          </w:rPr>
          <w:t xml:space="preserve"> was observed</w:t>
        </w:r>
      </w:ins>
      <w:r w:rsidR="00021FF8" w:rsidRPr="004F63A2">
        <w:rPr>
          <w:lang w:val="en-US"/>
        </w:rPr>
        <w:t xml:space="preserve">. From the 10 selected studies there are a total of 125 citations. The studies of </w:t>
      </w:r>
      <w:r w:rsidR="00021FF8" w:rsidRPr="004F63A2">
        <w:rPr>
          <w:lang w:val="en-US"/>
        </w:rPr>
        <w:lastRenderedPageBreak/>
        <w:t xml:space="preserve">the </w:t>
      </w:r>
      <w:r w:rsidR="00021FF8" w:rsidRPr="00B145B5">
        <w:rPr>
          <w:lang w:val="en-US"/>
        </w:rPr>
        <w:t>P</w:t>
      </w:r>
      <w:r w:rsidR="00021FF8" w:rsidRPr="00B145B5">
        <w:rPr>
          <w:lang w:val="en-US"/>
        </w:rPr>
        <w:t>e</w:t>
      </w:r>
      <w:r w:rsidR="00021FF8" w:rsidRPr="00B145B5">
        <w:rPr>
          <w:lang w:val="en-US"/>
        </w:rPr>
        <w:t>trusel</w:t>
      </w:r>
      <w:ins w:id="346" w:author="Evelyne" w:date="2020-05-02T21:56:00Z">
        <w:r w:rsidR="0081187E">
          <w:rPr>
            <w:lang w:val="en-US"/>
          </w:rPr>
          <w:t xml:space="preserve"> </w:t>
        </w:r>
      </w:ins>
      <w:r w:rsidR="00021FF8" w:rsidRPr="00B145B5">
        <w:rPr>
          <w:i/>
          <w:iCs/>
          <w:lang w:val="en-US"/>
        </w:rPr>
        <w:t>et al.</w:t>
      </w:r>
      <w:r w:rsidR="00021FF8">
        <w:rPr>
          <w:lang w:val="en-US"/>
        </w:rPr>
        <w:t>(</w:t>
      </w:r>
      <w:r w:rsidR="00021FF8" w:rsidRPr="00B145B5">
        <w:rPr>
          <w:lang w:val="en-US"/>
        </w:rPr>
        <w:t>2016</w:t>
      </w:r>
      <w:r w:rsidR="00021FF8">
        <w:rPr>
          <w:lang w:val="en-US"/>
        </w:rPr>
        <w:t>)</w:t>
      </w:r>
      <w:r w:rsidR="00021FF8" w:rsidRPr="004F63A2">
        <w:rPr>
          <w:rFonts w:ascii="Calibri" w:hAnsi="Calibri" w:cs="Calibri"/>
          <w:color w:val="000000"/>
          <w:sz w:val="22"/>
          <w:szCs w:val="22"/>
          <w:lang w:val="en-US" w:eastAsia="pt-BR"/>
        </w:rPr>
        <w:t xml:space="preserve">; </w:t>
      </w:r>
      <w:r w:rsidR="00021FF8" w:rsidRPr="004F63A2">
        <w:rPr>
          <w:lang w:val="en-US"/>
        </w:rPr>
        <w:t>Petrusel et al. (2017); Petrusel&amp;Mendling (2013); Pinggera et al. (2012) were the most cited accounting for 88% of citations. In this context, it is poss</w:t>
      </w:r>
      <w:r w:rsidR="00021FF8" w:rsidRPr="004F63A2">
        <w:rPr>
          <w:lang w:val="en-US"/>
        </w:rPr>
        <w:t>i</w:t>
      </w:r>
      <w:r w:rsidR="00021FF8" w:rsidRPr="004F63A2">
        <w:rPr>
          <w:lang w:val="en-US"/>
        </w:rPr>
        <w:t xml:space="preserve">ble to highlight that perhaps the number of citations in the study by Pinggera </w:t>
      </w:r>
      <w:r w:rsidR="00021FF8" w:rsidRPr="0081187E">
        <w:rPr>
          <w:i/>
          <w:lang w:val="en-US"/>
          <w:rPrChange w:id="347" w:author="Evelyne" w:date="2020-05-02T21:56:00Z">
            <w:rPr>
              <w:lang w:val="en-US"/>
            </w:rPr>
          </w:rPrChange>
        </w:rPr>
        <w:t>et al.</w:t>
      </w:r>
      <w:r w:rsidR="00021FF8" w:rsidRPr="004F63A2">
        <w:rPr>
          <w:lang w:val="en-US"/>
        </w:rPr>
        <w:t xml:space="preserve"> (2012) is due to its pioneering nature. </w:t>
      </w:r>
      <w:del w:id="348" w:author="Evelyne" w:date="2020-05-02T21:58:00Z">
        <w:r w:rsidR="00021FF8" w:rsidRPr="004F63A2" w:rsidDel="0081187E">
          <w:rPr>
            <w:lang w:val="en-US"/>
          </w:rPr>
          <w:delText>But not least</w:delText>
        </w:r>
      </w:del>
      <w:ins w:id="349" w:author="Evelyne" w:date="2020-05-02T21:58:00Z">
        <w:r w:rsidR="0081187E">
          <w:rPr>
            <w:lang w:val="en-US"/>
          </w:rPr>
          <w:t>Just as importantly</w:t>
        </w:r>
      </w:ins>
      <w:r w:rsidR="00021FF8" w:rsidRPr="004F63A2">
        <w:rPr>
          <w:lang w:val="en-US"/>
        </w:rPr>
        <w:t xml:space="preserve">, </w:t>
      </w:r>
      <w:del w:id="350" w:author="Evelyne" w:date="2020-05-02T21:58:00Z">
        <w:r w:rsidR="00021FF8" w:rsidRPr="004F63A2" w:rsidDel="0081187E">
          <w:rPr>
            <w:lang w:val="en-US"/>
          </w:rPr>
          <w:delText>we</w:delText>
        </w:r>
      </w:del>
      <w:ins w:id="351" w:author="Evelyne" w:date="2020-05-02T21:58:00Z">
        <w:r w:rsidR="0081187E">
          <w:rPr>
            <w:lang w:val="en-US"/>
          </w:rPr>
          <w:t>it</w:t>
        </w:r>
      </w:ins>
      <w:r w:rsidR="00021FF8" w:rsidRPr="004F63A2">
        <w:rPr>
          <w:lang w:val="en-US"/>
        </w:rPr>
        <w:t xml:space="preserve"> should also</w:t>
      </w:r>
      <w:ins w:id="352" w:author="Evelyne" w:date="2020-05-02T21:58:00Z">
        <w:r w:rsidR="0081187E">
          <w:rPr>
            <w:lang w:val="en-US"/>
          </w:rPr>
          <w:t xml:space="preserve"> be</w:t>
        </w:r>
      </w:ins>
      <w:r w:rsidR="00021FF8" w:rsidRPr="004F63A2">
        <w:rPr>
          <w:lang w:val="en-US"/>
        </w:rPr>
        <w:t xml:space="preserve"> highlight</w:t>
      </w:r>
      <w:ins w:id="353" w:author="Evelyne" w:date="2020-05-02T21:58:00Z">
        <w:r w:rsidR="0081187E">
          <w:rPr>
            <w:lang w:val="en-US"/>
          </w:rPr>
          <w:t>ed</w:t>
        </w:r>
      </w:ins>
      <w:r w:rsidR="00021FF8" w:rsidRPr="004F63A2">
        <w:rPr>
          <w:lang w:val="en-US"/>
        </w:rPr>
        <w:t xml:space="preserve"> the studies by Tallon </w:t>
      </w:r>
      <w:r w:rsidR="00021FF8" w:rsidRPr="0081187E">
        <w:rPr>
          <w:i/>
          <w:lang w:val="en-US"/>
          <w:rPrChange w:id="354" w:author="Evelyne" w:date="2020-05-02T21:59:00Z">
            <w:rPr>
              <w:lang w:val="en-US"/>
            </w:rPr>
          </w:rPrChange>
        </w:rPr>
        <w:t>et al</w:t>
      </w:r>
      <w:r w:rsidR="00021FF8" w:rsidRPr="004F63A2">
        <w:rPr>
          <w:lang w:val="en-US"/>
        </w:rPr>
        <w:t xml:space="preserve">. (2019); Bera </w:t>
      </w:r>
      <w:r w:rsidR="00021FF8" w:rsidRPr="0081187E">
        <w:rPr>
          <w:i/>
          <w:lang w:val="en-US"/>
          <w:rPrChange w:id="355" w:author="Evelyne" w:date="2020-05-02T21:59:00Z">
            <w:rPr>
              <w:lang w:val="en-US"/>
            </w:rPr>
          </w:rPrChange>
        </w:rPr>
        <w:t>et al</w:t>
      </w:r>
      <w:r w:rsidR="00021FF8" w:rsidRPr="004F63A2">
        <w:rPr>
          <w:lang w:val="en-US"/>
        </w:rPr>
        <w:t>. (2019); Vermeulen (2018) with just one quote, as they are more recent.</w:t>
      </w:r>
    </w:p>
    <w:p w:rsidR="0049363B" w:rsidRDefault="00B145B5" w:rsidP="0049363B">
      <w:pPr>
        <w:pStyle w:val="figurecaption"/>
        <w:spacing w:after="0" w:line="240" w:lineRule="auto"/>
        <w:rPr>
          <w:b/>
          <w:iCs/>
          <w:sz w:val="20"/>
          <w:lang w:val="en-US"/>
        </w:rPr>
      </w:pPr>
      <w:bookmarkStart w:id="356" w:name="_Ref8385684"/>
      <w:r>
        <w:rPr>
          <w:noProof/>
          <w:lang w:eastAsia="ko-KR"/>
        </w:rPr>
        <w:drawing>
          <wp:inline distT="0" distB="0" distL="0" distR="0">
            <wp:extent cx="3906317" cy="2348179"/>
            <wp:effectExtent l="0" t="0" r="18415" b="14605"/>
            <wp:docPr id="3" name="Gráfico 3">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5535A642-B277-4F1C-BB03-542DD2ED6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9363B" w:rsidRDefault="00FC2B99" w:rsidP="005A6645">
      <w:pPr>
        <w:pStyle w:val="figurecaption"/>
        <w:spacing w:before="0"/>
        <w:rPr>
          <w:lang w:val="en-US"/>
        </w:rPr>
      </w:pPr>
      <w:bookmarkStart w:id="357" w:name="_Ref37928644"/>
      <w:bookmarkEnd w:id="356"/>
      <w:r w:rsidRPr="00FC2B99">
        <w:rPr>
          <w:color w:val="000000"/>
          <w:sz w:val="20"/>
          <w:lang w:val="en-US" w:eastAsia="pt-BR"/>
        </w:rPr>
        <w:t xml:space="preserve">Figure </w:t>
      </w:r>
      <w:r w:rsidR="0031114A" w:rsidRPr="00FC2B99">
        <w:rPr>
          <w:color w:val="000000"/>
          <w:sz w:val="20"/>
          <w:lang w:val="en-US" w:eastAsia="pt-BR"/>
        </w:rPr>
        <w:fldChar w:fldCharType="begin"/>
      </w:r>
      <w:r w:rsidRPr="00FC2B99">
        <w:rPr>
          <w:color w:val="000000"/>
          <w:sz w:val="20"/>
          <w:lang w:val="en-US" w:eastAsia="pt-BR"/>
        </w:rPr>
        <w:instrText xml:space="preserve"> SEQ Figure \* ARABIC </w:instrText>
      </w:r>
      <w:r w:rsidR="0031114A" w:rsidRPr="00FC2B99">
        <w:rPr>
          <w:color w:val="000000"/>
          <w:sz w:val="20"/>
          <w:lang w:val="en-US" w:eastAsia="pt-BR"/>
        </w:rPr>
        <w:fldChar w:fldCharType="separate"/>
      </w:r>
      <w:r w:rsidR="00666C90">
        <w:rPr>
          <w:noProof/>
          <w:color w:val="000000"/>
          <w:sz w:val="20"/>
          <w:lang w:val="en-US" w:eastAsia="pt-BR"/>
        </w:rPr>
        <w:t>9</w:t>
      </w:r>
      <w:r w:rsidR="0031114A" w:rsidRPr="00FC2B99">
        <w:rPr>
          <w:color w:val="000000"/>
          <w:sz w:val="20"/>
          <w:lang w:val="en-US" w:eastAsia="pt-BR"/>
        </w:rPr>
        <w:fldChar w:fldCharType="end"/>
      </w:r>
      <w:bookmarkEnd w:id="357"/>
      <w:r>
        <w:rPr>
          <w:b/>
          <w:lang w:val="en-US"/>
        </w:rPr>
        <w:t>.</w:t>
      </w:r>
      <w:ins w:id="358" w:author="Evelyne" w:date="2020-05-02T21:59:00Z">
        <w:r w:rsidR="00696D9F">
          <w:rPr>
            <w:b/>
            <w:lang w:val="en-US"/>
          </w:rPr>
          <w:t xml:space="preserve"> </w:t>
        </w:r>
      </w:ins>
      <w:r w:rsidR="0049363B" w:rsidRPr="007B44C5">
        <w:rPr>
          <w:lang w:val="en-US"/>
        </w:rPr>
        <w:t>Number of citations per study.</w:t>
      </w:r>
    </w:p>
    <w:p w:rsidR="0049363B" w:rsidRPr="00EB1B30" w:rsidRDefault="005A6645" w:rsidP="0049363B">
      <w:pPr>
        <w:pStyle w:val="NormalWeb"/>
        <w:spacing w:before="240" w:beforeAutospacing="0" w:after="120" w:afterAutospacing="0"/>
        <w:jc w:val="both"/>
        <w:rPr>
          <w:color w:val="000000"/>
          <w:sz w:val="20"/>
          <w:szCs w:val="20"/>
          <w:lang w:val="en-US"/>
        </w:rPr>
      </w:pPr>
      <w:r>
        <w:rPr>
          <w:color w:val="000000"/>
          <w:sz w:val="20"/>
          <w:szCs w:val="20"/>
          <w:lang w:val="en-US"/>
        </w:rPr>
        <w:tab/>
      </w:r>
      <w:r w:rsidR="0031114A">
        <w:rPr>
          <w:color w:val="000000"/>
          <w:sz w:val="20"/>
          <w:szCs w:val="20"/>
          <w:lang w:val="en-US"/>
        </w:rPr>
        <w:fldChar w:fldCharType="begin"/>
      </w:r>
      <w:r w:rsidR="0049363B">
        <w:rPr>
          <w:color w:val="000000"/>
          <w:sz w:val="20"/>
          <w:szCs w:val="20"/>
          <w:lang w:val="en-US"/>
        </w:rPr>
        <w:instrText xml:space="preserve"> REF _Ref37859092 \h </w:instrText>
      </w:r>
      <w:r w:rsidR="0031114A">
        <w:rPr>
          <w:color w:val="000000"/>
          <w:sz w:val="20"/>
          <w:szCs w:val="20"/>
          <w:lang w:val="en-US"/>
        </w:rPr>
      </w:r>
      <w:r w:rsidR="0031114A">
        <w:rPr>
          <w:color w:val="000000"/>
          <w:sz w:val="20"/>
          <w:szCs w:val="20"/>
          <w:lang w:val="en-US"/>
        </w:rPr>
        <w:fldChar w:fldCharType="separate"/>
      </w:r>
      <w:r w:rsidR="00B55C2C" w:rsidRPr="001B5CD3">
        <w:rPr>
          <w:color w:val="000000"/>
          <w:sz w:val="20"/>
          <w:lang w:val="en-US"/>
        </w:rPr>
        <w:t xml:space="preserve">Figure </w:t>
      </w:r>
      <w:r w:rsidR="00B55C2C">
        <w:rPr>
          <w:noProof/>
          <w:color w:val="000000"/>
          <w:sz w:val="20"/>
          <w:lang w:val="en-US"/>
        </w:rPr>
        <w:t>10</w:t>
      </w:r>
      <w:r w:rsidR="0031114A">
        <w:rPr>
          <w:color w:val="000000"/>
          <w:sz w:val="20"/>
          <w:szCs w:val="20"/>
          <w:lang w:val="en-US"/>
        </w:rPr>
        <w:fldChar w:fldCharType="end"/>
      </w:r>
      <w:ins w:id="359" w:author="Evelyne" w:date="2020-05-02T22:00:00Z">
        <w:r w:rsidR="00696D9F">
          <w:rPr>
            <w:color w:val="000000"/>
            <w:sz w:val="20"/>
            <w:szCs w:val="20"/>
            <w:lang w:val="en-US"/>
          </w:rPr>
          <w:t xml:space="preserve"> </w:t>
        </w:r>
      </w:ins>
      <w:r w:rsidR="0049363B" w:rsidRPr="00EB1B30">
        <w:rPr>
          <w:color w:val="000000"/>
          <w:sz w:val="20"/>
          <w:szCs w:val="20"/>
          <w:lang w:val="en-US"/>
        </w:rPr>
        <w:t>shows the distribution of the studies considering the year of its public</w:t>
      </w:r>
      <w:r w:rsidR="0049363B" w:rsidRPr="00EB1B30">
        <w:rPr>
          <w:color w:val="000000"/>
          <w:sz w:val="20"/>
          <w:szCs w:val="20"/>
          <w:lang w:val="en-US"/>
        </w:rPr>
        <w:t>a</w:t>
      </w:r>
      <w:r w:rsidR="0049363B" w:rsidRPr="00EB1B30">
        <w:rPr>
          <w:color w:val="000000"/>
          <w:sz w:val="20"/>
          <w:szCs w:val="20"/>
          <w:lang w:val="en-US"/>
        </w:rPr>
        <w:t xml:space="preserve">tion. </w:t>
      </w:r>
      <w:r w:rsidR="0049363B" w:rsidRPr="00044330">
        <w:rPr>
          <w:color w:val="000000"/>
          <w:sz w:val="20"/>
          <w:szCs w:val="20"/>
          <w:lang w:val="en-US"/>
        </w:rPr>
        <w:t xml:space="preserve">The first two </w:t>
      </w:r>
      <w:r w:rsidR="00666C90">
        <w:rPr>
          <w:color w:val="000000"/>
          <w:sz w:val="20"/>
          <w:szCs w:val="20"/>
          <w:lang w:val="en-US"/>
        </w:rPr>
        <w:t>studies</w:t>
      </w:r>
      <w:r w:rsidR="0049363B" w:rsidRPr="00044330">
        <w:rPr>
          <w:color w:val="000000"/>
          <w:sz w:val="20"/>
          <w:szCs w:val="20"/>
          <w:lang w:val="en-US"/>
        </w:rPr>
        <w:t xml:space="preserve"> found date from the year 2013</w:t>
      </w:r>
      <w:r w:rsidR="0049363B" w:rsidRPr="00EB1B30">
        <w:rPr>
          <w:color w:val="000000"/>
          <w:sz w:val="20"/>
          <w:szCs w:val="20"/>
          <w:lang w:val="en-US"/>
        </w:rPr>
        <w:t xml:space="preserve">. There is a concentration of publications in the last </w:t>
      </w:r>
      <w:r w:rsidR="0049363B">
        <w:rPr>
          <w:color w:val="000000"/>
          <w:sz w:val="20"/>
          <w:szCs w:val="20"/>
          <w:lang w:val="en-US"/>
        </w:rPr>
        <w:t>two</w:t>
      </w:r>
      <w:r w:rsidR="0049363B" w:rsidRPr="00EB1B30">
        <w:rPr>
          <w:color w:val="000000"/>
          <w:sz w:val="20"/>
          <w:szCs w:val="20"/>
          <w:lang w:val="en-US"/>
        </w:rPr>
        <w:t xml:space="preserve"> years</w:t>
      </w:r>
      <w:ins w:id="360" w:author="Evelyne" w:date="2020-05-02T22:00:00Z">
        <w:r w:rsidR="00696D9F">
          <w:rPr>
            <w:color w:val="000000"/>
            <w:sz w:val="20"/>
            <w:szCs w:val="20"/>
            <w:lang w:val="en-US"/>
          </w:rPr>
          <w:t xml:space="preserve"> </w:t>
        </w:r>
      </w:ins>
      <w:r w:rsidR="0049363B" w:rsidRPr="00044330">
        <w:rPr>
          <w:color w:val="000000"/>
          <w:sz w:val="20"/>
          <w:szCs w:val="20"/>
          <w:lang w:val="en-US"/>
        </w:rPr>
        <w:t xml:space="preserve">totaling </w:t>
      </w:r>
      <w:r w:rsidR="0049363B">
        <w:rPr>
          <w:color w:val="000000"/>
          <w:sz w:val="20"/>
          <w:szCs w:val="20"/>
          <w:lang w:val="en-US"/>
        </w:rPr>
        <w:t>6</w:t>
      </w:r>
      <w:r w:rsidR="0049363B" w:rsidRPr="00044330">
        <w:rPr>
          <w:color w:val="000000"/>
          <w:sz w:val="20"/>
          <w:szCs w:val="20"/>
          <w:lang w:val="en-US"/>
        </w:rPr>
        <w:t xml:space="preserve"> studies</w:t>
      </w:r>
      <w:r w:rsidR="0049363B" w:rsidRPr="00EB1B30">
        <w:rPr>
          <w:color w:val="000000"/>
          <w:sz w:val="20"/>
          <w:szCs w:val="20"/>
          <w:lang w:val="en-US"/>
        </w:rPr>
        <w:t>.</w:t>
      </w:r>
    </w:p>
    <w:p w:rsidR="0049363B" w:rsidRDefault="00666C90" w:rsidP="0049363B">
      <w:pPr>
        <w:pStyle w:val="figurecaption"/>
        <w:spacing w:before="0" w:after="0" w:line="240" w:lineRule="auto"/>
        <w:rPr>
          <w:b/>
          <w:iCs/>
          <w:sz w:val="20"/>
          <w:lang w:val="en-US"/>
        </w:rPr>
      </w:pPr>
      <w:bookmarkStart w:id="361" w:name="_Ref8385584"/>
      <w:r>
        <w:rPr>
          <w:noProof/>
          <w:lang w:eastAsia="ko-KR"/>
        </w:rPr>
        <w:drawing>
          <wp:inline distT="0" distB="0" distL="0" distR="0">
            <wp:extent cx="4352925" cy="1170432"/>
            <wp:effectExtent l="0" t="0" r="9525" b="10795"/>
            <wp:docPr id="7" name="Gráfico 7">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2C945359-1938-4C23-98D6-2F4F637BB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9363B" w:rsidRDefault="0049363B" w:rsidP="0049363B">
      <w:pPr>
        <w:pStyle w:val="figurecaption"/>
        <w:spacing w:before="0"/>
        <w:rPr>
          <w:lang w:val="en-US"/>
        </w:rPr>
      </w:pPr>
      <w:bookmarkStart w:id="362" w:name="_Ref37859092"/>
      <w:bookmarkEnd w:id="361"/>
      <w:r w:rsidRPr="001B5CD3">
        <w:rPr>
          <w:color w:val="000000"/>
          <w:sz w:val="20"/>
          <w:lang w:val="en-US" w:eastAsia="pt-BR"/>
        </w:rPr>
        <w:t xml:space="preserve">Figure </w:t>
      </w:r>
      <w:r w:rsidR="0031114A" w:rsidRPr="001B5CD3">
        <w:rPr>
          <w:color w:val="000000"/>
          <w:sz w:val="20"/>
          <w:lang w:val="en-US" w:eastAsia="pt-BR"/>
        </w:rPr>
        <w:fldChar w:fldCharType="begin"/>
      </w:r>
      <w:r w:rsidRPr="001B5CD3">
        <w:rPr>
          <w:color w:val="000000"/>
          <w:sz w:val="20"/>
          <w:lang w:val="en-US" w:eastAsia="pt-BR"/>
        </w:rPr>
        <w:instrText xml:space="preserve"> SEQ Figure \* ARABIC </w:instrText>
      </w:r>
      <w:r w:rsidR="0031114A" w:rsidRPr="001B5CD3">
        <w:rPr>
          <w:color w:val="000000"/>
          <w:sz w:val="20"/>
          <w:lang w:val="en-US" w:eastAsia="pt-BR"/>
        </w:rPr>
        <w:fldChar w:fldCharType="separate"/>
      </w:r>
      <w:r w:rsidR="00B55C2C">
        <w:rPr>
          <w:noProof/>
          <w:color w:val="000000"/>
          <w:sz w:val="20"/>
          <w:lang w:val="en-US" w:eastAsia="pt-BR"/>
        </w:rPr>
        <w:t>10</w:t>
      </w:r>
      <w:r w:rsidR="0031114A" w:rsidRPr="001B5CD3">
        <w:rPr>
          <w:color w:val="000000"/>
          <w:sz w:val="20"/>
          <w:lang w:val="en-US" w:eastAsia="pt-BR"/>
        </w:rPr>
        <w:fldChar w:fldCharType="end"/>
      </w:r>
      <w:bookmarkEnd w:id="362"/>
      <w:r>
        <w:rPr>
          <w:b/>
          <w:lang w:val="en-US"/>
        </w:rPr>
        <w:t xml:space="preserve">: </w:t>
      </w:r>
      <w:r w:rsidRPr="007B44C5">
        <w:rPr>
          <w:lang w:val="en-US"/>
        </w:rPr>
        <w:t>Distribution of studies per year.</w:t>
      </w:r>
    </w:p>
    <w:p w:rsidR="00D730B1" w:rsidRDefault="00D730B1" w:rsidP="00D730B1">
      <w:pPr>
        <w:ind w:firstLine="0"/>
        <w:rPr>
          <w:lang w:val="en-US"/>
        </w:rPr>
      </w:pPr>
      <w:r>
        <w:rPr>
          <w:lang w:val="en-US"/>
        </w:rPr>
        <w:tab/>
      </w:r>
      <w:fldSimple w:instr=" REF _Ref37966036 \h  \* MERGEFORMAT ">
        <w:r w:rsidR="00394434" w:rsidRPr="007324AF">
          <w:rPr>
            <w:lang w:val="en-US"/>
          </w:rPr>
          <w:t>Table 7</w:t>
        </w:r>
      </w:fldSimple>
      <w:ins w:id="363" w:author="Evelyne" w:date="2020-05-02T22:00:00Z">
        <w:r w:rsidR="00696D9F" w:rsidRPr="00696D9F">
          <w:t xml:space="preserve"> </w:t>
        </w:r>
      </w:ins>
      <w:r w:rsidRPr="00A27A69">
        <w:rPr>
          <w:lang w:val="en-US"/>
        </w:rPr>
        <w:t xml:space="preserve">presents the </w:t>
      </w:r>
      <w:r w:rsidR="004E143D">
        <w:rPr>
          <w:lang w:val="en-US"/>
        </w:rPr>
        <w:t>33</w:t>
      </w:r>
      <w:r w:rsidRPr="00A27A69">
        <w:rPr>
          <w:lang w:val="en-US"/>
        </w:rPr>
        <w:t xml:space="preserve"> authors of the </w:t>
      </w:r>
      <w:r w:rsidR="004E143D">
        <w:rPr>
          <w:lang w:val="en-US"/>
        </w:rPr>
        <w:t>selected</w:t>
      </w:r>
      <w:r w:rsidRPr="00A27A69">
        <w:rPr>
          <w:lang w:val="en-US"/>
        </w:rPr>
        <w:t xml:space="preserve"> studies. </w:t>
      </w:r>
      <w:r>
        <w:rPr>
          <w:lang w:val="en-US"/>
        </w:rPr>
        <w:t>Out o</w:t>
      </w:r>
      <w:r w:rsidRPr="00A27A69">
        <w:rPr>
          <w:lang w:val="en-US"/>
        </w:rPr>
        <w:t xml:space="preserve">f the </w:t>
      </w:r>
      <w:r w:rsidR="004E143D">
        <w:rPr>
          <w:lang w:val="en-US"/>
        </w:rPr>
        <w:t>33</w:t>
      </w:r>
      <w:r w:rsidRPr="00A27A69">
        <w:rPr>
          <w:lang w:val="en-US"/>
        </w:rPr>
        <w:t xml:space="preserve"> authors, </w:t>
      </w:r>
      <w:r w:rsidR="004E143D">
        <w:rPr>
          <w:lang w:val="en-US"/>
        </w:rPr>
        <w:t>5</w:t>
      </w:r>
      <w:r w:rsidRPr="00A27A69">
        <w:rPr>
          <w:lang w:val="en-US"/>
        </w:rPr>
        <w:t xml:space="preserve"> (</w:t>
      </w:r>
      <w:r w:rsidR="004E143D" w:rsidRPr="004E143D">
        <w:rPr>
          <w:lang w:val="en-US"/>
        </w:rPr>
        <w:t>15.15</w:t>
      </w:r>
      <w:r w:rsidRPr="00A27A69">
        <w:rPr>
          <w:lang w:val="en-US"/>
        </w:rPr>
        <w:t xml:space="preserve">%) have more than one article included in the </w:t>
      </w:r>
      <w:r w:rsidR="004E143D">
        <w:rPr>
          <w:lang w:val="en-US"/>
        </w:rPr>
        <w:t>RSL</w:t>
      </w:r>
      <w:r w:rsidRPr="00A27A69">
        <w:rPr>
          <w:lang w:val="en-US"/>
        </w:rPr>
        <w:t xml:space="preserve">. </w:t>
      </w:r>
      <w:r>
        <w:rPr>
          <w:lang w:val="en-US"/>
        </w:rPr>
        <w:t>T</w:t>
      </w:r>
      <w:r w:rsidRPr="00A27A69">
        <w:rPr>
          <w:lang w:val="en-US"/>
        </w:rPr>
        <w:t>he author</w:t>
      </w:r>
      <w:r w:rsidR="004E143D">
        <w:rPr>
          <w:lang w:val="en-US"/>
        </w:rPr>
        <w:t>s</w:t>
      </w:r>
      <w:r w:rsidRPr="00A27A69">
        <w:rPr>
          <w:lang w:val="en-US"/>
        </w:rPr>
        <w:t xml:space="preserve"> with more review</w:t>
      </w:r>
      <w:r>
        <w:rPr>
          <w:lang w:val="en-US"/>
        </w:rPr>
        <w:t>s</w:t>
      </w:r>
      <w:ins w:id="364" w:author="Evelyne" w:date="2020-05-02T22:01:00Z">
        <w:r w:rsidR="00696D9F">
          <w:rPr>
            <w:lang w:val="en-US"/>
          </w:rPr>
          <w:t xml:space="preserve"> </w:t>
        </w:r>
      </w:ins>
      <w:r w:rsidR="004E143D">
        <w:rPr>
          <w:lang w:val="en-US"/>
        </w:rPr>
        <w:t>are</w:t>
      </w:r>
      <w:ins w:id="365" w:author="Evelyne" w:date="2020-05-02T22:01:00Z">
        <w:r w:rsidR="00696D9F">
          <w:rPr>
            <w:lang w:val="en-US"/>
          </w:rPr>
          <w:t xml:space="preserve"> </w:t>
        </w:r>
      </w:ins>
      <w:r w:rsidR="004E143D" w:rsidRPr="004E143D">
        <w:rPr>
          <w:lang w:val="en-US"/>
        </w:rPr>
        <w:t>Razvan Petrusel and Jan Mendling</w:t>
      </w:r>
      <w:r w:rsidRPr="00A27A69">
        <w:rPr>
          <w:lang w:val="en-US"/>
        </w:rPr>
        <w:t xml:space="preserve"> owning </w:t>
      </w:r>
      <w:r w:rsidR="004E143D">
        <w:rPr>
          <w:lang w:val="en-US"/>
        </w:rPr>
        <w:t>three</w:t>
      </w:r>
      <w:r w:rsidRPr="00A27A69">
        <w:rPr>
          <w:lang w:val="en-US"/>
        </w:rPr>
        <w:t xml:space="preserve"> studies. They are fo</w:t>
      </w:r>
      <w:r w:rsidRPr="00A27A69">
        <w:rPr>
          <w:lang w:val="en-US"/>
        </w:rPr>
        <w:t>l</w:t>
      </w:r>
      <w:r w:rsidRPr="00A27A69">
        <w:rPr>
          <w:lang w:val="en-US"/>
        </w:rPr>
        <w:t xml:space="preserve">lowed by the authors </w:t>
      </w:r>
      <w:r w:rsidR="004E143D" w:rsidRPr="004E143D">
        <w:rPr>
          <w:lang w:val="en-US"/>
        </w:rPr>
        <w:t>Barbara Weber, Hajo A. Reijers, Manfred Reichert and Rüd</w:t>
      </w:r>
      <w:r w:rsidR="004E143D" w:rsidRPr="004E143D">
        <w:rPr>
          <w:lang w:val="en-US"/>
        </w:rPr>
        <w:t>i</w:t>
      </w:r>
      <w:r w:rsidR="004E143D" w:rsidRPr="004E143D">
        <w:rPr>
          <w:lang w:val="en-US"/>
        </w:rPr>
        <w:t>ger</w:t>
      </w:r>
      <w:ins w:id="366" w:author="Evelyne" w:date="2020-05-02T22:02:00Z">
        <w:r w:rsidR="00696D9F">
          <w:rPr>
            <w:lang w:val="en-US"/>
          </w:rPr>
          <w:t xml:space="preserve"> </w:t>
        </w:r>
      </w:ins>
      <w:r w:rsidR="004E143D" w:rsidRPr="004E143D">
        <w:rPr>
          <w:lang w:val="en-US"/>
        </w:rPr>
        <w:t>Pryss</w:t>
      </w:r>
      <w:r w:rsidRPr="00A27A69">
        <w:rPr>
          <w:lang w:val="en-US"/>
        </w:rPr>
        <w:t xml:space="preserve"> with </w:t>
      </w:r>
      <w:r w:rsidR="004E143D">
        <w:rPr>
          <w:lang w:val="en-US"/>
        </w:rPr>
        <w:t>two</w:t>
      </w:r>
      <w:r w:rsidRPr="00A27A69">
        <w:rPr>
          <w:lang w:val="en-US"/>
        </w:rPr>
        <w:t xml:space="preserve"> studies. </w:t>
      </w:r>
      <w:bookmarkStart w:id="367" w:name="_Ref8387114"/>
    </w:p>
    <w:p w:rsidR="00D730B1" w:rsidRDefault="00D730B1" w:rsidP="00D730B1">
      <w:pPr>
        <w:ind w:firstLine="0"/>
        <w:rPr>
          <w:lang w:val="en-US"/>
        </w:rPr>
      </w:pPr>
      <w:commentRangeStart w:id="368"/>
    </w:p>
    <w:p w:rsidR="00D730B1" w:rsidRPr="0065091E" w:rsidRDefault="00394434" w:rsidP="00D730B1">
      <w:pPr>
        <w:ind w:firstLine="0"/>
        <w:jc w:val="center"/>
        <w:rPr>
          <w:color w:val="000000"/>
          <w:lang w:val="en-US"/>
        </w:rPr>
      </w:pPr>
      <w:bookmarkStart w:id="369" w:name="_Ref37966036"/>
      <w:bookmarkEnd w:id="367"/>
      <w:r w:rsidRPr="006034F8">
        <w:rPr>
          <w:b/>
          <w:bCs/>
          <w:smallCaps/>
        </w:rPr>
        <w:t>Table</w:t>
      </w:r>
      <w:ins w:id="370" w:author="Evelyne" w:date="2020-05-02T22:02:00Z">
        <w:r w:rsidR="00696D9F">
          <w:rPr>
            <w:b/>
            <w:bCs/>
            <w:smallCaps/>
          </w:rPr>
          <w:t xml:space="preserve"> </w:t>
        </w:r>
      </w:ins>
      <w:r w:rsidR="0031114A" w:rsidRPr="006034F8">
        <w:rPr>
          <w:b/>
          <w:bCs/>
          <w:smallCaps/>
        </w:rPr>
        <w:fldChar w:fldCharType="begin"/>
      </w:r>
      <w:r w:rsidRPr="006034F8">
        <w:rPr>
          <w:b/>
          <w:bCs/>
          <w:smallCaps/>
        </w:rPr>
        <w:instrText xml:space="preserve"> SEQ Table \* ARABIC </w:instrText>
      </w:r>
      <w:r w:rsidR="0031114A" w:rsidRPr="006034F8">
        <w:rPr>
          <w:b/>
          <w:bCs/>
          <w:smallCaps/>
        </w:rPr>
        <w:fldChar w:fldCharType="separate"/>
      </w:r>
      <w:r>
        <w:rPr>
          <w:b/>
          <w:bCs/>
          <w:smallCaps/>
          <w:noProof/>
        </w:rPr>
        <w:t>7</w:t>
      </w:r>
      <w:r w:rsidR="0031114A" w:rsidRPr="006034F8">
        <w:rPr>
          <w:b/>
          <w:bCs/>
          <w:smallCaps/>
        </w:rPr>
        <w:fldChar w:fldCharType="end"/>
      </w:r>
      <w:bookmarkEnd w:id="369"/>
      <w:r w:rsidR="00D730B1" w:rsidRPr="0065091E">
        <w:rPr>
          <w:b/>
          <w:lang w:val="en-US"/>
        </w:rPr>
        <w:t xml:space="preserve">. </w:t>
      </w:r>
      <w:r w:rsidR="00D730B1" w:rsidRPr="0065091E">
        <w:rPr>
          <w:color w:val="000000"/>
          <w:lang w:val="en-US"/>
        </w:rPr>
        <w:t>Authors of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tblPr>
      <w:tblGrid>
        <w:gridCol w:w="567"/>
        <w:gridCol w:w="6503"/>
      </w:tblGrid>
      <w:tr w:rsidR="00D730B1" w:rsidRPr="00261800" w:rsidTr="0093792D">
        <w:trPr>
          <w:cnfStyle w:val="100000000000"/>
        </w:trPr>
        <w:tc>
          <w:tcPr>
            <w:cnfStyle w:val="001000000000"/>
            <w:tcW w:w="567" w:type="dxa"/>
            <w:tcBorders>
              <w:top w:val="single" w:sz="12" w:space="0" w:color="auto"/>
            </w:tcBorders>
            <w:vAlign w:val="center"/>
          </w:tcPr>
          <w:p w:rsidR="00D730B1" w:rsidRPr="00261800" w:rsidRDefault="00D730B1" w:rsidP="0093792D">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rsidR="00D730B1" w:rsidRPr="00261800" w:rsidRDefault="00D730B1" w:rsidP="0093792D">
            <w:pPr>
              <w:ind w:firstLine="0"/>
              <w:jc w:val="center"/>
              <w:cnfStyle w:val="100000000000"/>
              <w:rPr>
                <w:sz w:val="18"/>
                <w:szCs w:val="18"/>
                <w:lang w:val="en-US"/>
              </w:rPr>
            </w:pPr>
            <w:r w:rsidRPr="00261800">
              <w:rPr>
                <w:sz w:val="18"/>
                <w:szCs w:val="18"/>
                <w:lang w:val="en-US"/>
              </w:rPr>
              <w:t>Aut</w:t>
            </w:r>
            <w:ins w:id="371" w:author="Evelyne" w:date="2020-05-02T22:02:00Z">
              <w:r w:rsidR="00696D9F">
                <w:rPr>
                  <w:sz w:val="18"/>
                  <w:szCs w:val="18"/>
                  <w:lang w:val="en-US"/>
                </w:rPr>
                <w:t>h</w:t>
              </w:r>
            </w:ins>
            <w:r w:rsidRPr="00261800">
              <w:rPr>
                <w:sz w:val="18"/>
                <w:szCs w:val="18"/>
                <w:lang w:val="en-US"/>
              </w:rPr>
              <w:t>ors</w:t>
            </w:r>
          </w:p>
        </w:tc>
      </w:tr>
      <w:commentRangeEnd w:id="368"/>
      <w:tr w:rsidR="00D730B1" w:rsidRPr="00261800" w:rsidTr="0093792D">
        <w:trPr>
          <w:cnfStyle w:val="000000100000"/>
        </w:trPr>
        <w:tc>
          <w:tcPr>
            <w:cnfStyle w:val="001000000000"/>
            <w:tcW w:w="567" w:type="dxa"/>
            <w:vAlign w:val="center"/>
          </w:tcPr>
          <w:p w:rsidR="00D730B1" w:rsidRPr="00261800" w:rsidRDefault="00696D9F" w:rsidP="0093792D">
            <w:pPr>
              <w:ind w:firstLine="0"/>
              <w:jc w:val="center"/>
              <w:rPr>
                <w:sz w:val="18"/>
                <w:szCs w:val="18"/>
                <w:lang w:val="en-US"/>
              </w:rPr>
            </w:pPr>
            <w:r>
              <w:rPr>
                <w:rStyle w:val="Refdecomentrio"/>
                <w:b w:val="0"/>
                <w:bCs w:val="0"/>
              </w:rPr>
              <w:lastRenderedPageBreak/>
              <w:commentReference w:id="368"/>
            </w:r>
            <w:r w:rsidR="004E143D">
              <w:rPr>
                <w:sz w:val="18"/>
                <w:szCs w:val="18"/>
                <w:lang w:val="en-US"/>
              </w:rPr>
              <w:t>3</w:t>
            </w:r>
          </w:p>
        </w:tc>
        <w:tc>
          <w:tcPr>
            <w:tcW w:w="6503" w:type="dxa"/>
          </w:tcPr>
          <w:p w:rsidR="00D730B1" w:rsidRPr="00261800" w:rsidRDefault="004E143D" w:rsidP="004E143D">
            <w:pPr>
              <w:tabs>
                <w:tab w:val="left" w:pos="1141"/>
              </w:tabs>
              <w:ind w:firstLine="0"/>
              <w:cnfStyle w:val="000000100000"/>
              <w:rPr>
                <w:sz w:val="18"/>
                <w:szCs w:val="18"/>
                <w:lang w:val="en-US" w:eastAsia="pt-BR"/>
              </w:rPr>
            </w:pPr>
            <w:r w:rsidRPr="004E143D">
              <w:rPr>
                <w:sz w:val="18"/>
                <w:szCs w:val="18"/>
                <w:lang w:val="en-US" w:eastAsia="pt-BR"/>
              </w:rPr>
              <w:t>Razvan Petrusel, Jan Mendling</w:t>
            </w:r>
          </w:p>
        </w:tc>
      </w:tr>
      <w:tr w:rsidR="00D730B1" w:rsidRPr="0047177B" w:rsidTr="0093792D">
        <w:tc>
          <w:tcPr>
            <w:cnfStyle w:val="001000000000"/>
            <w:tcW w:w="567" w:type="dxa"/>
            <w:vAlign w:val="center"/>
          </w:tcPr>
          <w:p w:rsidR="004E143D" w:rsidRPr="004E143D" w:rsidRDefault="004E143D" w:rsidP="0093792D">
            <w:pPr>
              <w:ind w:firstLine="0"/>
              <w:jc w:val="center"/>
              <w:rPr>
                <w:b w:val="0"/>
                <w:bCs w:val="0"/>
                <w:sz w:val="18"/>
                <w:szCs w:val="18"/>
                <w:lang w:val="en-US"/>
              </w:rPr>
            </w:pPr>
            <w:r>
              <w:rPr>
                <w:sz w:val="18"/>
                <w:szCs w:val="18"/>
                <w:lang w:val="en-US"/>
              </w:rPr>
              <w:t>2</w:t>
            </w:r>
          </w:p>
        </w:tc>
        <w:tc>
          <w:tcPr>
            <w:tcW w:w="6503" w:type="dxa"/>
          </w:tcPr>
          <w:p w:rsidR="00D730B1" w:rsidRPr="00261800" w:rsidRDefault="004E143D" w:rsidP="0093792D">
            <w:pPr>
              <w:ind w:firstLine="0"/>
              <w:cnfStyle w:val="000000000000"/>
              <w:rPr>
                <w:sz w:val="18"/>
                <w:szCs w:val="18"/>
                <w:lang w:val="en-US" w:eastAsia="pt-BR"/>
              </w:rPr>
            </w:pPr>
            <w:r w:rsidRPr="004E143D">
              <w:rPr>
                <w:sz w:val="18"/>
                <w:szCs w:val="18"/>
                <w:lang w:val="en-US" w:eastAsia="pt-BR"/>
              </w:rPr>
              <w:t>Barbara Weber, Hajo A. Reijers, Manfred Reichert, Rüdiger</w:t>
            </w:r>
            <w:ins w:id="372" w:author="Evelyne" w:date="2020-05-02T22:03:00Z">
              <w:r w:rsidR="00696D9F">
                <w:rPr>
                  <w:sz w:val="18"/>
                  <w:szCs w:val="18"/>
                  <w:lang w:val="en-US" w:eastAsia="pt-BR"/>
                </w:rPr>
                <w:t xml:space="preserve"> </w:t>
              </w:r>
            </w:ins>
            <w:r w:rsidRPr="004E143D">
              <w:rPr>
                <w:sz w:val="18"/>
                <w:szCs w:val="18"/>
                <w:lang w:val="en-US" w:eastAsia="pt-BR"/>
              </w:rPr>
              <w:t>Pryss</w:t>
            </w:r>
          </w:p>
        </w:tc>
      </w:tr>
      <w:tr w:rsidR="00D730B1" w:rsidRPr="0047177B" w:rsidTr="00394434">
        <w:trPr>
          <w:cnfStyle w:val="000000100000"/>
          <w:trHeight w:val="47"/>
        </w:trPr>
        <w:tc>
          <w:tcPr>
            <w:cnfStyle w:val="001000000000"/>
            <w:tcW w:w="567" w:type="dxa"/>
            <w:tcBorders>
              <w:bottom w:val="single" w:sz="12" w:space="0" w:color="auto"/>
            </w:tcBorders>
            <w:vAlign w:val="center"/>
          </w:tcPr>
          <w:p w:rsidR="00D730B1" w:rsidRPr="00261800" w:rsidRDefault="00D730B1" w:rsidP="0093792D">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rsidR="00D730B1" w:rsidRPr="00521E08" w:rsidRDefault="004E143D" w:rsidP="00696D9F">
            <w:pPr>
              <w:ind w:firstLine="0"/>
              <w:cnfStyle w:val="000000100000"/>
              <w:rPr>
                <w:sz w:val="18"/>
                <w:szCs w:val="18"/>
                <w:lang w:val="en-US" w:eastAsia="pt-BR"/>
              </w:rPr>
            </w:pPr>
            <w:r w:rsidRPr="004E143D">
              <w:rPr>
                <w:sz w:val="18"/>
                <w:szCs w:val="18"/>
                <w:lang w:val="en-US" w:eastAsia="pt-BR"/>
              </w:rPr>
              <w:t>Andrea Burattin, Jakob Pinggera, Jeffrey Parsons</w:t>
            </w:r>
            <w:del w:id="373" w:author="Evelyne" w:date="2020-05-02T22:03:00Z">
              <w:r w:rsidRPr="004E143D" w:rsidDel="00696D9F">
                <w:rPr>
                  <w:sz w:val="18"/>
                  <w:szCs w:val="18"/>
                  <w:lang w:val="en-US" w:eastAsia="pt-BR"/>
                </w:rPr>
                <w:delText xml:space="preserve"> </w:delText>
              </w:r>
            </w:del>
            <w:r w:rsidRPr="004E143D">
              <w:rPr>
                <w:sz w:val="18"/>
                <w:szCs w:val="18"/>
                <w:lang w:val="en-US" w:eastAsia="pt-BR"/>
              </w:rPr>
              <w:t>, Katharina Reiter, Katrin Rakoczy, Manuel Neurauter, Marco Furtner, Mark W. Greenlee, Markus Martini</w:t>
            </w:r>
            <w:del w:id="374" w:author="Evelyne" w:date="2020-05-02T22:03:00Z">
              <w:r w:rsidRPr="004E143D" w:rsidDel="00696D9F">
                <w:rPr>
                  <w:sz w:val="18"/>
                  <w:szCs w:val="18"/>
                  <w:lang w:val="en-US" w:eastAsia="pt-BR"/>
                </w:rPr>
                <w:delText xml:space="preserve"> </w:delText>
              </w:r>
            </w:del>
            <w:r w:rsidRPr="004E143D">
              <w:rPr>
                <w:sz w:val="18"/>
                <w:szCs w:val="18"/>
                <w:lang w:val="en-US" w:eastAsia="pt-BR"/>
              </w:rPr>
              <w:t>, Marta Indulska, Michael Kaiser, Michael Winter, Michael Zimoch, Miles Tallon, Palash Bera, Pierre Sachse, PninaSoffer, Shazia Sadiq, Stefan Zugal, Sven Vermeulen, Thomas Probst, Tianwa Chen, Tim Mohring, Ulrich Frick, Wei Wang, Winfried Schlee</w:t>
            </w:r>
            <w:del w:id="375" w:author="Evelyne" w:date="2020-05-02T22:03:00Z">
              <w:r w:rsidRPr="004E143D" w:rsidDel="00696D9F">
                <w:rPr>
                  <w:sz w:val="18"/>
                  <w:szCs w:val="18"/>
                  <w:lang w:val="en-US" w:eastAsia="pt-BR"/>
                </w:rPr>
                <w:delText>,</w:delText>
              </w:r>
            </w:del>
          </w:p>
        </w:tc>
      </w:tr>
    </w:tbl>
    <w:p w:rsidR="00270BD1" w:rsidRPr="00AB506B" w:rsidRDefault="00604B03" w:rsidP="00604B03">
      <w:pPr>
        <w:pStyle w:val="heading2"/>
        <w:numPr>
          <w:ilvl w:val="0"/>
          <w:numId w:val="0"/>
        </w:numPr>
        <w:rPr>
          <w:lang w:val="en-US"/>
        </w:rPr>
      </w:pPr>
      <w:r>
        <w:rPr>
          <w:lang w:val="en-US"/>
        </w:rPr>
        <w:t xml:space="preserve">5.2.2 </w:t>
      </w:r>
      <w:r w:rsidR="00270BD1" w:rsidRPr="00270BD1">
        <w:rPr>
          <w:lang w:val="en-US"/>
        </w:rPr>
        <w:t>Context</w:t>
      </w:r>
    </w:p>
    <w:p w:rsidR="00ED1587" w:rsidRDefault="00021C8B" w:rsidP="00ED1587">
      <w:pPr>
        <w:pStyle w:val="p1a"/>
        <w:rPr>
          <w:lang w:val="en-US"/>
        </w:rPr>
      </w:pPr>
      <w:bookmarkStart w:id="376" w:name="_Hlk8980871"/>
      <w:bookmarkEnd w:id="295"/>
      <w:r>
        <w:rPr>
          <w:lang w:val="en-US"/>
        </w:rPr>
        <w:tab/>
      </w:r>
      <w:bookmarkEnd w:id="376"/>
      <w:r w:rsidR="00D730B1" w:rsidRPr="00D730B1">
        <w:rPr>
          <w:lang w:val="en-US"/>
        </w:rPr>
        <w:t>Is eye-tracking technology being used in the analysis of the understanding of bus</w:t>
      </w:r>
      <w:r w:rsidR="00D730B1" w:rsidRPr="00D730B1">
        <w:rPr>
          <w:lang w:val="en-US"/>
        </w:rPr>
        <w:t>i</w:t>
      </w:r>
      <w:r w:rsidR="00D730B1" w:rsidRPr="00D730B1">
        <w:rPr>
          <w:lang w:val="en-US"/>
        </w:rPr>
        <w:t>ness process models?</w:t>
      </w:r>
      <w:ins w:id="377" w:author="Evelyne" w:date="2020-05-02T22:14:00Z">
        <w:r w:rsidR="000262A8">
          <w:rPr>
            <w:lang w:val="en-US"/>
          </w:rPr>
          <w:t xml:space="preserve"> </w:t>
        </w:r>
      </w:ins>
      <w:r w:rsidR="003D0E85" w:rsidRPr="00EB1B30">
        <w:rPr>
          <w:lang w:val="en-US"/>
        </w:rPr>
        <w:t xml:space="preserve">All the studies found used the eye-tracking device to verify comprehension in business process models, each study using the device to evaluate different topics in the understanding of the models. </w:t>
      </w:r>
      <w:del w:id="378" w:author="Evelyne" w:date="2020-05-02T22:14:00Z">
        <w:r w:rsidR="00ED1587" w:rsidDel="000262A8">
          <w:rPr>
            <w:lang w:val="en-US"/>
          </w:rPr>
          <w:delText xml:space="preserve">The </w:delText>
        </w:r>
      </w:del>
      <w:bookmarkStart w:id="379" w:name="_Ref37710023"/>
      <w:r w:rsidR="0031114A" w:rsidRPr="003F6D8C">
        <w:rPr>
          <w:lang w:val="en-US"/>
        </w:rPr>
        <w:fldChar w:fldCharType="begin"/>
      </w:r>
      <w:r w:rsidR="003F6D8C" w:rsidRPr="003F6D8C">
        <w:rPr>
          <w:lang w:val="en-US"/>
        </w:rPr>
        <w:instrText xml:space="preserve"> REF _Ref37947818 \h  \* MERGEFORMAT </w:instrText>
      </w:r>
      <w:r w:rsidR="0031114A" w:rsidRPr="003F6D8C">
        <w:rPr>
          <w:lang w:val="en-US"/>
        </w:rPr>
      </w:r>
      <w:r w:rsidR="0031114A" w:rsidRPr="003F6D8C">
        <w:rPr>
          <w:lang w:val="en-US"/>
        </w:rPr>
        <w:fldChar w:fldCharType="separate"/>
      </w:r>
      <w:r w:rsidR="0093792D" w:rsidRPr="006D7328">
        <w:rPr>
          <w:smallCaps/>
          <w:lang w:val="en-US"/>
        </w:rPr>
        <w:t xml:space="preserve">Table </w:t>
      </w:r>
      <w:r w:rsidR="0093792D" w:rsidRPr="006D7328">
        <w:rPr>
          <w:smallCaps/>
          <w:noProof/>
          <w:lang w:val="en-US"/>
        </w:rPr>
        <w:t>8</w:t>
      </w:r>
      <w:r w:rsidR="0031114A" w:rsidRPr="003F6D8C">
        <w:rPr>
          <w:lang w:val="en-US"/>
        </w:rPr>
        <w:fldChar w:fldCharType="end"/>
      </w:r>
      <w:ins w:id="380" w:author="Evelyne" w:date="2020-05-02T22:14:00Z">
        <w:r w:rsidR="000262A8">
          <w:rPr>
            <w:lang w:val="en-US"/>
          </w:rPr>
          <w:t xml:space="preserve"> </w:t>
        </w:r>
      </w:ins>
      <w:r w:rsidR="00ED1587" w:rsidRPr="00EB1B30">
        <w:rPr>
          <w:lang w:val="en-US"/>
        </w:rPr>
        <w:t>presents the categ</w:t>
      </w:r>
      <w:r w:rsidR="00ED1587" w:rsidRPr="00EB1B30">
        <w:rPr>
          <w:lang w:val="en-US"/>
        </w:rPr>
        <w:t>o</w:t>
      </w:r>
      <w:r w:rsidR="00ED1587" w:rsidRPr="00EB1B30">
        <w:rPr>
          <w:lang w:val="en-US"/>
        </w:rPr>
        <w:t xml:space="preserve">rization of studies by these topics. Studies </w:t>
      </w:r>
      <w:r w:rsidR="00ED1587" w:rsidRPr="00F9725B">
        <w:rPr>
          <w:lang w:val="en-US"/>
        </w:rPr>
        <w:t>Zimoch</w:t>
      </w:r>
      <w:ins w:id="381" w:author="Evelyne" w:date="2020-05-02T22:15:00Z">
        <w:r w:rsidR="000262A8">
          <w:rPr>
            <w:lang w:val="en-US"/>
          </w:rPr>
          <w:t xml:space="preserve"> </w:t>
        </w:r>
      </w:ins>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Pr>
          <w:lang w:val="en-US"/>
        </w:rPr>
        <w:t xml:space="preserve"> and </w:t>
      </w:r>
      <w:r w:rsidR="00ED1587" w:rsidRPr="00F9725B">
        <w:rPr>
          <w:lang w:val="en-US"/>
        </w:rPr>
        <w:t>Bera</w:t>
      </w:r>
      <w:ins w:id="382" w:author="Evelyne" w:date="2020-05-02T22:15:00Z">
        <w:r w:rsidR="000262A8">
          <w:rPr>
            <w:lang w:val="en-US"/>
          </w:rPr>
          <w:t xml:space="preserve"> </w:t>
        </w:r>
      </w:ins>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2019</w:t>
      </w:r>
      <w:r w:rsidR="00D62D73">
        <w:rPr>
          <w:lang w:val="en-US"/>
        </w:rPr>
        <w:t>)</w:t>
      </w:r>
      <w:r w:rsidR="00ED1587" w:rsidRPr="00EB1B30">
        <w:rPr>
          <w:lang w:val="en-US"/>
        </w:rPr>
        <w:t xml:space="preserve"> use the </w:t>
      </w:r>
      <w:commentRangeStart w:id="383"/>
      <w:r w:rsidR="00ED1587" w:rsidRPr="00EB1B30">
        <w:rPr>
          <w:lang w:val="en-US"/>
        </w:rPr>
        <w:t xml:space="preserve">eye tracking </w:t>
      </w:r>
      <w:commentRangeEnd w:id="383"/>
      <w:r w:rsidR="000262A8">
        <w:rPr>
          <w:rStyle w:val="Refdecomentrio"/>
        </w:rPr>
        <w:commentReference w:id="383"/>
      </w:r>
      <w:r w:rsidR="00ED1587" w:rsidRPr="00EB1B30">
        <w:rPr>
          <w:lang w:val="en-US"/>
        </w:rPr>
        <w:t xml:space="preserve">device to evaluate different business process modeling notations to determine which is best understood. Studies </w:t>
      </w:r>
      <w:r w:rsidR="00ED1587" w:rsidRPr="00F9725B">
        <w:rPr>
          <w:lang w:val="en-US"/>
        </w:rPr>
        <w:t>Petrusel</w:t>
      </w:r>
      <w:ins w:id="384" w:author="Evelyne" w:date="2020-05-02T22:17:00Z">
        <w:r w:rsidR="000262A8">
          <w:rPr>
            <w:lang w:val="en-US"/>
          </w:rPr>
          <w:t xml:space="preserve"> </w:t>
        </w:r>
      </w:ins>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2016</w:t>
      </w:r>
      <w:r w:rsidR="00D62D73">
        <w:rPr>
          <w:lang w:val="en-US"/>
        </w:rPr>
        <w:t>)</w:t>
      </w:r>
      <w:del w:id="385" w:author="Evelyne" w:date="2020-05-02T22:17:00Z">
        <w:r w:rsidR="00ED1587" w:rsidRPr="00F9725B" w:rsidDel="000262A8">
          <w:rPr>
            <w:lang w:val="en-US"/>
          </w:rPr>
          <w:delText>,</w:delText>
        </w:r>
      </w:del>
      <w:r w:rsidR="00ED1587" w:rsidRPr="00F9725B">
        <w:rPr>
          <w:lang w:val="en-US"/>
        </w:rPr>
        <w:t xml:space="preserve"> and Chen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sidRPr="00EB1B30">
        <w:rPr>
          <w:lang w:val="en-US"/>
        </w:rPr>
        <w:t xml:space="preserve"> assess the understanding of structures or specific elements </w:t>
      </w:r>
      <w:r w:rsidR="00ED1587" w:rsidRPr="008B2AEB">
        <w:rPr>
          <w:lang w:val="en-US"/>
        </w:rPr>
        <w:t>from which they were added in the notation</w:t>
      </w:r>
      <w:r w:rsidR="00ED1587" w:rsidRPr="00EB1B30">
        <w:rPr>
          <w:lang w:val="en-US"/>
        </w:rPr>
        <w:t>. The remaining studies evaluate how different readers understand business process models in a particular notation.</w:t>
      </w:r>
    </w:p>
    <w:p w:rsidR="00ED1587" w:rsidRPr="006D7328" w:rsidRDefault="00ED1587" w:rsidP="00ED1587">
      <w:pPr>
        <w:pStyle w:val="p1a"/>
        <w:rPr>
          <w:b/>
          <w:bCs/>
          <w:smallCaps/>
          <w:lang w:val="en-US"/>
        </w:rPr>
      </w:pPr>
    </w:p>
    <w:p w:rsidR="00AE0237" w:rsidRPr="00AE0237" w:rsidRDefault="008C6805" w:rsidP="00ED1587">
      <w:pPr>
        <w:pStyle w:val="p1a"/>
        <w:jc w:val="center"/>
      </w:pPr>
      <w:bookmarkStart w:id="386" w:name="_Ref37947818"/>
      <w:r w:rsidRPr="006034F8">
        <w:rPr>
          <w:b/>
          <w:bCs/>
          <w:smallCaps/>
        </w:rPr>
        <w:t>Table</w:t>
      </w:r>
      <w:ins w:id="387" w:author="Evelyne" w:date="2020-05-02T22:12:00Z">
        <w:r w:rsidR="000262A8">
          <w:rPr>
            <w:b/>
            <w:bCs/>
            <w:smallCaps/>
          </w:rPr>
          <w:t xml:space="preserve"> </w:t>
        </w:r>
      </w:ins>
      <w:r w:rsidR="0031114A" w:rsidRPr="006034F8">
        <w:rPr>
          <w:b/>
          <w:bCs/>
          <w:smallCaps/>
        </w:rPr>
        <w:fldChar w:fldCharType="begin"/>
      </w:r>
      <w:r w:rsidRPr="006034F8">
        <w:rPr>
          <w:b/>
          <w:bCs/>
          <w:smallCaps/>
        </w:rPr>
        <w:instrText xml:space="preserve"> SEQ Table \* ARABIC </w:instrText>
      </w:r>
      <w:r w:rsidR="0031114A" w:rsidRPr="006034F8">
        <w:rPr>
          <w:b/>
          <w:bCs/>
          <w:smallCaps/>
        </w:rPr>
        <w:fldChar w:fldCharType="separate"/>
      </w:r>
      <w:r w:rsidR="00394434">
        <w:rPr>
          <w:b/>
          <w:bCs/>
          <w:smallCaps/>
          <w:noProof/>
        </w:rPr>
        <w:t>8</w:t>
      </w:r>
      <w:r w:rsidR="0031114A" w:rsidRPr="006034F8">
        <w:rPr>
          <w:b/>
          <w:bCs/>
          <w:smallCaps/>
        </w:rPr>
        <w:fldChar w:fldCharType="end"/>
      </w:r>
      <w:bookmarkEnd w:id="379"/>
      <w:bookmarkEnd w:id="386"/>
      <w:r>
        <w:rPr>
          <w:b/>
          <w:bCs/>
          <w:smallCaps/>
        </w:rPr>
        <w:t>:</w:t>
      </w:r>
      <w:ins w:id="388" w:author="Evelyne" w:date="2020-05-02T22:12:00Z">
        <w:r w:rsidR="000262A8">
          <w:rPr>
            <w:b/>
            <w:bCs/>
            <w:smallCaps/>
          </w:rPr>
          <w:t xml:space="preserve"> </w:t>
        </w:r>
      </w:ins>
      <w:r w:rsidR="00FD705D">
        <w:t>Studies</w:t>
      </w:r>
      <w:ins w:id="389" w:author="Evelyne" w:date="2020-05-02T22:12:00Z">
        <w:r w:rsidR="000262A8">
          <w:t xml:space="preserve"> </w:t>
        </w:r>
      </w:ins>
      <w:r w:rsidR="000A73DF">
        <w:t>C</w:t>
      </w:r>
      <w:r w:rsidR="00FD705D">
        <w:t>lassification.</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tblPr>
      <w:tblGrid>
        <w:gridCol w:w="1701"/>
        <w:gridCol w:w="851"/>
        <w:gridCol w:w="4322"/>
      </w:tblGrid>
      <w:tr w:rsidR="00ED1587" w:rsidRPr="00383A02" w:rsidTr="00ED1587">
        <w:trPr>
          <w:cnfStyle w:val="100000000000"/>
          <w:trHeight w:val="293"/>
        </w:trPr>
        <w:tc>
          <w:tcPr>
            <w:cnfStyle w:val="001000000000"/>
            <w:tcW w:w="1701" w:type="dxa"/>
            <w:hideMark/>
          </w:tcPr>
          <w:p w:rsidR="00ED1587" w:rsidRPr="00383A02" w:rsidRDefault="00ED1587" w:rsidP="00ED1587">
            <w:pPr>
              <w:pStyle w:val="NormalWeb"/>
              <w:spacing w:before="0" w:beforeAutospacing="0" w:after="0" w:afterAutospacing="0"/>
              <w:jc w:val="center"/>
              <w:rPr>
                <w:sz w:val="18"/>
                <w:szCs w:val="22"/>
              </w:rPr>
            </w:pPr>
            <w:r>
              <w:rPr>
                <w:color w:val="000000"/>
                <w:sz w:val="18"/>
                <w:szCs w:val="22"/>
              </w:rPr>
              <w:t>Application</w:t>
            </w:r>
          </w:p>
        </w:tc>
        <w:tc>
          <w:tcPr>
            <w:tcW w:w="851" w:type="dxa"/>
          </w:tcPr>
          <w:p w:rsidR="00ED1587" w:rsidRDefault="00ED1587" w:rsidP="00ED1587">
            <w:pPr>
              <w:pStyle w:val="NormalWeb"/>
              <w:spacing w:before="0" w:beforeAutospacing="0" w:after="0" w:afterAutospacing="0"/>
              <w:jc w:val="center"/>
              <w:cnfStyle w:val="100000000000"/>
              <w:rPr>
                <w:sz w:val="18"/>
                <w:szCs w:val="22"/>
              </w:rPr>
            </w:pPr>
            <w:r>
              <w:rPr>
                <w:sz w:val="18"/>
                <w:szCs w:val="22"/>
              </w:rPr>
              <w:t>Total</w:t>
            </w:r>
          </w:p>
        </w:tc>
        <w:tc>
          <w:tcPr>
            <w:tcW w:w="4322" w:type="dxa"/>
            <w:hideMark/>
          </w:tcPr>
          <w:p w:rsidR="00ED1587" w:rsidRPr="00383A02" w:rsidRDefault="00ED1587" w:rsidP="00ED1587">
            <w:pPr>
              <w:pStyle w:val="NormalWeb"/>
              <w:spacing w:before="0" w:beforeAutospacing="0" w:after="0" w:afterAutospacing="0"/>
              <w:jc w:val="center"/>
              <w:cnfStyle w:val="100000000000"/>
              <w:rPr>
                <w:sz w:val="18"/>
                <w:szCs w:val="22"/>
              </w:rPr>
            </w:pPr>
            <w:r>
              <w:rPr>
                <w:sz w:val="18"/>
                <w:szCs w:val="22"/>
              </w:rPr>
              <w:t>Studies</w:t>
            </w:r>
          </w:p>
        </w:tc>
      </w:tr>
      <w:tr w:rsidR="00ED1587" w:rsidRPr="00696D9F" w:rsidTr="00ED1587">
        <w:trPr>
          <w:cnfStyle w:val="000000100000"/>
          <w:trHeight w:val="322"/>
        </w:trPr>
        <w:tc>
          <w:tcPr>
            <w:cnfStyle w:val="001000000000"/>
            <w:tcW w:w="1701" w:type="dxa"/>
            <w:vAlign w:val="center"/>
            <w:hideMark/>
          </w:tcPr>
          <w:p w:rsidR="00ED1587" w:rsidRPr="00332103" w:rsidRDefault="00ED1587" w:rsidP="00ED1587">
            <w:pPr>
              <w:pStyle w:val="NormalWeb"/>
              <w:jc w:val="center"/>
              <w:rPr>
                <w:sz w:val="18"/>
                <w:szCs w:val="22"/>
                <w:lang w:val="en-US"/>
              </w:rPr>
            </w:pPr>
            <w:r w:rsidRPr="008D6986">
              <w:rPr>
                <w:sz w:val="18"/>
                <w:szCs w:val="22"/>
                <w:lang w:val="en-US"/>
              </w:rPr>
              <w:t>In the comparison between</w:t>
            </w:r>
            <w:r w:rsidRPr="00BA3C8D">
              <w:rPr>
                <w:sz w:val="18"/>
                <w:szCs w:val="22"/>
                <w:lang w:val="en-US"/>
              </w:rPr>
              <w:t>notations</w:t>
            </w:r>
          </w:p>
        </w:tc>
        <w:tc>
          <w:tcPr>
            <w:tcW w:w="851" w:type="dxa"/>
            <w:vAlign w:val="center"/>
          </w:tcPr>
          <w:p w:rsidR="00ED1587" w:rsidRDefault="00ED1587" w:rsidP="00ED1587">
            <w:pPr>
              <w:pStyle w:val="p1a"/>
              <w:jc w:val="center"/>
              <w:cnfStyle w:val="000000100000"/>
              <w:rPr>
                <w:sz w:val="18"/>
                <w:szCs w:val="18"/>
              </w:rPr>
            </w:pPr>
            <w:r>
              <w:rPr>
                <w:sz w:val="18"/>
                <w:szCs w:val="18"/>
              </w:rPr>
              <w:t>2</w:t>
            </w:r>
          </w:p>
        </w:tc>
        <w:tc>
          <w:tcPr>
            <w:tcW w:w="4322" w:type="dxa"/>
            <w:vAlign w:val="center"/>
            <w:hideMark/>
          </w:tcPr>
          <w:p w:rsidR="00ED1587" w:rsidRPr="00696D9F" w:rsidRDefault="00ED1587" w:rsidP="002C5E6A">
            <w:pPr>
              <w:pStyle w:val="p1a"/>
              <w:jc w:val="center"/>
              <w:cnfStyle w:val="000000100000"/>
              <w:rPr>
                <w:sz w:val="18"/>
                <w:szCs w:val="18"/>
                <w:lang w:val="en-US"/>
              </w:rPr>
            </w:pPr>
            <w:r w:rsidRPr="00696D9F">
              <w:rPr>
                <w:sz w:val="18"/>
                <w:szCs w:val="18"/>
                <w:lang w:val="en-US"/>
              </w:rPr>
              <w:t>Zimoch</w:t>
            </w:r>
            <w:ins w:id="390" w:author="Evelyne" w:date="2020-05-02T22:03:00Z">
              <w:r w:rsidR="00696D9F" w:rsidRPr="00696D9F">
                <w:rPr>
                  <w:sz w:val="18"/>
                  <w:szCs w:val="18"/>
                  <w:lang w:val="en-US"/>
                </w:rPr>
                <w:t xml:space="preserve"> </w:t>
              </w:r>
            </w:ins>
            <w:r w:rsidRPr="00696D9F">
              <w:rPr>
                <w:i/>
                <w:iCs/>
                <w:sz w:val="18"/>
                <w:szCs w:val="18"/>
                <w:lang w:val="en-US"/>
              </w:rPr>
              <w:t>et al</w:t>
            </w:r>
            <w:r w:rsidRPr="00696D9F">
              <w:rPr>
                <w:sz w:val="18"/>
                <w:szCs w:val="18"/>
                <w:lang w:val="en-US"/>
              </w:rPr>
              <w:t xml:space="preserve">. </w:t>
            </w:r>
            <w:r w:rsidR="008D201A" w:rsidRPr="00696D9F">
              <w:rPr>
                <w:sz w:val="18"/>
                <w:szCs w:val="18"/>
                <w:lang w:val="en-US"/>
              </w:rPr>
              <w:t>(</w:t>
            </w:r>
            <w:r w:rsidRPr="00696D9F">
              <w:rPr>
                <w:sz w:val="18"/>
                <w:szCs w:val="18"/>
                <w:lang w:val="en-US"/>
              </w:rPr>
              <w:t>2018</w:t>
            </w:r>
            <w:r w:rsidR="008D201A" w:rsidRPr="00696D9F">
              <w:rPr>
                <w:sz w:val="18"/>
                <w:szCs w:val="18"/>
                <w:lang w:val="en-US"/>
              </w:rPr>
              <w:t>)</w:t>
            </w:r>
            <w:r w:rsidRPr="00696D9F">
              <w:rPr>
                <w:sz w:val="18"/>
                <w:szCs w:val="18"/>
                <w:lang w:val="en-US"/>
              </w:rPr>
              <w:t>,Bera</w:t>
            </w:r>
            <w:ins w:id="391" w:author="Evelyne" w:date="2020-05-02T22:03:00Z">
              <w:r w:rsidR="00696D9F">
                <w:rPr>
                  <w:sz w:val="18"/>
                  <w:szCs w:val="18"/>
                  <w:lang w:val="es-CL"/>
                </w:rPr>
                <w:t xml:space="preserve"> </w:t>
              </w:r>
            </w:ins>
            <w:r w:rsidRPr="00696D9F">
              <w:rPr>
                <w:i/>
                <w:iCs/>
                <w:sz w:val="18"/>
                <w:szCs w:val="18"/>
                <w:lang w:val="en-US"/>
              </w:rPr>
              <w:t>et al</w:t>
            </w:r>
            <w:r w:rsidRPr="00696D9F">
              <w:rPr>
                <w:sz w:val="18"/>
                <w:szCs w:val="18"/>
                <w:lang w:val="en-US"/>
              </w:rPr>
              <w:t xml:space="preserve">. </w:t>
            </w:r>
            <w:r w:rsidR="008D201A" w:rsidRPr="00696D9F">
              <w:rPr>
                <w:sz w:val="18"/>
                <w:szCs w:val="18"/>
                <w:lang w:val="en-US"/>
              </w:rPr>
              <w:t>(</w:t>
            </w:r>
            <w:r w:rsidRPr="00696D9F">
              <w:rPr>
                <w:sz w:val="18"/>
                <w:szCs w:val="18"/>
                <w:lang w:val="en-US"/>
              </w:rPr>
              <w:t>2019</w:t>
            </w:r>
            <w:r w:rsidR="008D201A" w:rsidRPr="00696D9F">
              <w:rPr>
                <w:sz w:val="18"/>
                <w:szCs w:val="18"/>
                <w:lang w:val="en-US"/>
              </w:rPr>
              <w:t>)</w:t>
            </w:r>
          </w:p>
        </w:tc>
      </w:tr>
      <w:tr w:rsidR="00ED1587" w:rsidRPr="00696D9F" w:rsidTr="00ED1587">
        <w:trPr>
          <w:trHeight w:val="254"/>
        </w:trPr>
        <w:tc>
          <w:tcPr>
            <w:cnfStyle w:val="001000000000"/>
            <w:tcW w:w="1701" w:type="dxa"/>
            <w:vAlign w:val="center"/>
          </w:tcPr>
          <w:p w:rsidR="00ED1587" w:rsidRPr="00332103" w:rsidRDefault="00ED1587" w:rsidP="00ED1587">
            <w:pPr>
              <w:pStyle w:val="NormalWeb"/>
              <w:jc w:val="center"/>
              <w:rPr>
                <w:sz w:val="18"/>
                <w:szCs w:val="22"/>
                <w:lang w:val="en-US"/>
              </w:rPr>
            </w:pPr>
            <w:r w:rsidRPr="008D6986">
              <w:rPr>
                <w:sz w:val="18"/>
                <w:szCs w:val="22"/>
                <w:lang w:val="en-US"/>
              </w:rPr>
              <w:t>In addition of new artifacts</w:t>
            </w:r>
          </w:p>
        </w:tc>
        <w:tc>
          <w:tcPr>
            <w:tcW w:w="851" w:type="dxa"/>
            <w:vAlign w:val="center"/>
          </w:tcPr>
          <w:p w:rsidR="00ED1587" w:rsidRDefault="00ED1587" w:rsidP="00ED1587">
            <w:pPr>
              <w:pStyle w:val="NormalWeb"/>
              <w:spacing w:before="0" w:beforeAutospacing="0" w:after="0" w:afterAutospacing="0"/>
              <w:jc w:val="center"/>
              <w:cnfStyle w:val="000000000000"/>
              <w:rPr>
                <w:sz w:val="18"/>
                <w:szCs w:val="18"/>
              </w:rPr>
            </w:pPr>
            <w:r>
              <w:rPr>
                <w:sz w:val="18"/>
                <w:szCs w:val="18"/>
              </w:rPr>
              <w:t>2</w:t>
            </w:r>
          </w:p>
        </w:tc>
        <w:tc>
          <w:tcPr>
            <w:tcW w:w="4322" w:type="dxa"/>
            <w:vAlign w:val="center"/>
          </w:tcPr>
          <w:p w:rsidR="00ED1587" w:rsidRPr="00696D9F" w:rsidRDefault="00ED1587" w:rsidP="00ED1587">
            <w:pPr>
              <w:pStyle w:val="p1a"/>
              <w:jc w:val="center"/>
              <w:cnfStyle w:val="000000000000"/>
              <w:rPr>
                <w:sz w:val="18"/>
                <w:szCs w:val="18"/>
                <w:lang w:val="en-US"/>
              </w:rPr>
            </w:pPr>
            <w:r w:rsidRPr="00B801C2">
              <w:rPr>
                <w:sz w:val="18"/>
                <w:szCs w:val="18"/>
                <w:lang w:val="fr-FR"/>
              </w:rPr>
              <w:t>Petrusel</w:t>
            </w:r>
            <w:ins w:id="392" w:author="Evelyne" w:date="2020-05-02T22:04:00Z">
              <w:r w:rsidR="00696D9F">
                <w:rPr>
                  <w:sz w:val="18"/>
                  <w:szCs w:val="18"/>
                  <w:lang w:val="fr-FR"/>
                </w:rPr>
                <w:t xml:space="preserve"> </w:t>
              </w:r>
            </w:ins>
            <w:r w:rsidRPr="00B801C2">
              <w:rPr>
                <w:i/>
                <w:iCs/>
                <w:sz w:val="18"/>
                <w:szCs w:val="18"/>
                <w:lang w:val="fr-FR"/>
              </w:rPr>
              <w:t>et al</w:t>
            </w:r>
            <w:r w:rsidRPr="00B801C2">
              <w:rPr>
                <w:sz w:val="18"/>
                <w:szCs w:val="18"/>
                <w:lang w:val="fr-FR"/>
              </w:rPr>
              <w:t xml:space="preserve">., </w:t>
            </w:r>
            <w:r w:rsidR="008D201A" w:rsidRPr="00B801C2">
              <w:rPr>
                <w:sz w:val="18"/>
                <w:szCs w:val="18"/>
                <w:lang w:val="fr-FR"/>
              </w:rPr>
              <w:t>(</w:t>
            </w:r>
            <w:r w:rsidRPr="00B801C2">
              <w:rPr>
                <w:sz w:val="18"/>
                <w:szCs w:val="18"/>
                <w:lang w:val="fr-FR"/>
              </w:rPr>
              <w:t>2016</w:t>
            </w:r>
            <w:r w:rsidR="008D201A" w:rsidRPr="00B801C2">
              <w:rPr>
                <w:sz w:val="18"/>
                <w:szCs w:val="18"/>
                <w:lang w:val="fr-FR"/>
              </w:rPr>
              <w:t>)</w:t>
            </w:r>
            <w:r w:rsidRPr="00B801C2">
              <w:rPr>
                <w:sz w:val="18"/>
                <w:szCs w:val="18"/>
                <w:lang w:val="fr-FR"/>
              </w:rPr>
              <w:t xml:space="preserve">,Chen </w:t>
            </w:r>
            <w:r w:rsidRPr="00B801C2">
              <w:rPr>
                <w:i/>
                <w:iCs/>
                <w:sz w:val="18"/>
                <w:szCs w:val="18"/>
                <w:lang w:val="fr-FR"/>
              </w:rPr>
              <w:t>et al</w:t>
            </w:r>
            <w:r w:rsidRPr="00B801C2">
              <w:rPr>
                <w:sz w:val="18"/>
                <w:szCs w:val="18"/>
                <w:lang w:val="fr-FR"/>
              </w:rPr>
              <w:t xml:space="preserve">. </w:t>
            </w:r>
            <w:r w:rsidR="008D201A" w:rsidRPr="00696D9F">
              <w:rPr>
                <w:sz w:val="18"/>
                <w:szCs w:val="18"/>
                <w:lang w:val="en-US"/>
              </w:rPr>
              <w:t>(</w:t>
            </w:r>
            <w:r w:rsidRPr="00696D9F">
              <w:rPr>
                <w:sz w:val="18"/>
                <w:szCs w:val="18"/>
                <w:lang w:val="en-US"/>
              </w:rPr>
              <w:t>2018</w:t>
            </w:r>
            <w:r w:rsidR="008D201A" w:rsidRPr="00696D9F">
              <w:rPr>
                <w:sz w:val="18"/>
                <w:szCs w:val="18"/>
                <w:lang w:val="en-US"/>
              </w:rPr>
              <w:t>)</w:t>
            </w:r>
          </w:p>
        </w:tc>
      </w:tr>
      <w:tr w:rsidR="00ED1587" w:rsidRPr="00696D9F" w:rsidTr="00ED1587">
        <w:trPr>
          <w:cnfStyle w:val="000000100000"/>
          <w:trHeight w:val="254"/>
        </w:trPr>
        <w:tc>
          <w:tcPr>
            <w:cnfStyle w:val="001000000000"/>
            <w:tcW w:w="1701" w:type="dxa"/>
            <w:vAlign w:val="center"/>
          </w:tcPr>
          <w:p w:rsidR="00ED1587" w:rsidRPr="00332103" w:rsidRDefault="00ED1587" w:rsidP="00ED1587">
            <w:pPr>
              <w:pStyle w:val="NormalWeb"/>
              <w:jc w:val="center"/>
              <w:rPr>
                <w:sz w:val="18"/>
                <w:szCs w:val="22"/>
                <w:lang w:val="en-US"/>
              </w:rPr>
            </w:pPr>
            <w:r w:rsidRPr="008D6986">
              <w:rPr>
                <w:sz w:val="18"/>
                <w:szCs w:val="22"/>
                <w:lang w:val="en-US"/>
              </w:rPr>
              <w:t>In the evaluation of the models</w:t>
            </w:r>
          </w:p>
        </w:tc>
        <w:tc>
          <w:tcPr>
            <w:tcW w:w="851" w:type="dxa"/>
            <w:vAlign w:val="center"/>
          </w:tcPr>
          <w:p w:rsidR="00ED1587" w:rsidRDefault="00ED1587" w:rsidP="00ED1587">
            <w:pPr>
              <w:pStyle w:val="NormalWeb"/>
              <w:spacing w:before="0" w:beforeAutospacing="0" w:after="0" w:afterAutospacing="0"/>
              <w:jc w:val="center"/>
              <w:cnfStyle w:val="000000100000"/>
              <w:rPr>
                <w:color w:val="000000"/>
                <w:sz w:val="18"/>
                <w:szCs w:val="22"/>
              </w:rPr>
            </w:pPr>
            <w:r>
              <w:rPr>
                <w:color w:val="000000"/>
                <w:sz w:val="18"/>
                <w:szCs w:val="22"/>
              </w:rPr>
              <w:t>6</w:t>
            </w:r>
          </w:p>
        </w:tc>
        <w:tc>
          <w:tcPr>
            <w:tcW w:w="4322" w:type="dxa"/>
            <w:vAlign w:val="center"/>
          </w:tcPr>
          <w:p w:rsidR="00ED1587" w:rsidRDefault="00ED1587" w:rsidP="00696D9F">
            <w:pPr>
              <w:pStyle w:val="p1a"/>
              <w:jc w:val="center"/>
              <w:cnfStyle w:val="000000100000"/>
              <w:rPr>
                <w:sz w:val="18"/>
                <w:szCs w:val="18"/>
                <w:lang w:val="en-US"/>
              </w:rPr>
            </w:pPr>
            <w:r w:rsidRPr="00F9725B">
              <w:rPr>
                <w:sz w:val="18"/>
                <w:szCs w:val="18"/>
                <w:lang w:val="en-US"/>
              </w:rPr>
              <w:t>Pinggera</w:t>
            </w:r>
            <w:ins w:id="393" w:author="Evelyne" w:date="2020-05-02T22:04:00Z">
              <w:r w:rsidR="00696D9F">
                <w:rPr>
                  <w:sz w:val="18"/>
                  <w:szCs w:val="18"/>
                  <w:lang w:val="en-US"/>
                </w:rPr>
                <w:t xml:space="preserve"> </w:t>
              </w:r>
            </w:ins>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2012</w:t>
            </w:r>
            <w:r w:rsidR="008D201A">
              <w:rPr>
                <w:sz w:val="18"/>
                <w:szCs w:val="18"/>
                <w:lang w:val="en-US"/>
              </w:rPr>
              <w:t>)</w:t>
            </w:r>
            <w:r w:rsidRPr="00F9725B">
              <w:rPr>
                <w:sz w:val="18"/>
                <w:szCs w:val="18"/>
                <w:lang w:val="en-US"/>
              </w:rPr>
              <w:t>,</w:t>
            </w:r>
            <w:ins w:id="394" w:author="Evelyne" w:date="2020-05-02T22:12:00Z">
              <w:r w:rsidR="000262A8">
                <w:rPr>
                  <w:sz w:val="18"/>
                  <w:szCs w:val="18"/>
                  <w:lang w:val="en-US"/>
                </w:rPr>
                <w:t xml:space="preserve"> </w:t>
              </w:r>
            </w:ins>
            <w:r w:rsidRPr="00F9725B">
              <w:rPr>
                <w:sz w:val="18"/>
                <w:szCs w:val="18"/>
                <w:lang w:val="en-US"/>
              </w:rPr>
              <w:t>Petrusel and Mendling</w:t>
            </w:r>
            <w:del w:id="395" w:author="Evelyne" w:date="2020-05-02T22:12:00Z">
              <w:r w:rsidRPr="00F9725B" w:rsidDel="000262A8">
                <w:rPr>
                  <w:sz w:val="18"/>
                  <w:szCs w:val="18"/>
                  <w:lang w:val="en-US"/>
                </w:rPr>
                <w:delText>,</w:delText>
              </w:r>
            </w:del>
            <w:r w:rsidRPr="00F9725B">
              <w:rPr>
                <w:sz w:val="18"/>
                <w:szCs w:val="18"/>
                <w:lang w:val="en-US"/>
              </w:rPr>
              <w:t xml:space="preserve"> </w:t>
            </w:r>
            <w:r w:rsidR="008D201A">
              <w:rPr>
                <w:sz w:val="18"/>
                <w:szCs w:val="18"/>
                <w:lang w:val="en-US"/>
              </w:rPr>
              <w:t>(</w:t>
            </w:r>
            <w:r w:rsidRPr="00F9725B">
              <w:rPr>
                <w:sz w:val="18"/>
                <w:szCs w:val="18"/>
                <w:lang w:val="en-US"/>
              </w:rPr>
              <w:t>2013</w:t>
            </w:r>
            <w:r w:rsidR="008D201A">
              <w:rPr>
                <w:sz w:val="18"/>
                <w:szCs w:val="18"/>
                <w:lang w:val="en-US"/>
              </w:rPr>
              <w:t>)</w:t>
            </w:r>
            <w:r>
              <w:rPr>
                <w:sz w:val="18"/>
                <w:szCs w:val="18"/>
                <w:lang w:val="en-US"/>
              </w:rPr>
              <w:t>,</w:t>
            </w:r>
          </w:p>
          <w:p w:rsidR="00ED1587" w:rsidRPr="000262A8" w:rsidRDefault="00ED1587" w:rsidP="00696D9F">
            <w:pPr>
              <w:pStyle w:val="p1a"/>
              <w:jc w:val="center"/>
              <w:cnfStyle w:val="000000100000"/>
              <w:rPr>
                <w:sz w:val="18"/>
                <w:szCs w:val="18"/>
                <w:lang w:val="en-US"/>
              </w:rPr>
            </w:pPr>
            <w:r w:rsidRPr="000262A8">
              <w:rPr>
                <w:sz w:val="18"/>
                <w:szCs w:val="18"/>
                <w:lang w:val="en-US"/>
              </w:rPr>
              <w:t xml:space="preserve">Petrusel </w:t>
            </w:r>
            <w:r w:rsidRPr="000262A8">
              <w:rPr>
                <w:i/>
                <w:iCs/>
                <w:sz w:val="18"/>
                <w:szCs w:val="18"/>
                <w:lang w:val="en-US"/>
              </w:rPr>
              <w:t>et al</w:t>
            </w:r>
            <w:r w:rsidRPr="000262A8">
              <w:rPr>
                <w:sz w:val="18"/>
                <w:szCs w:val="18"/>
                <w:lang w:val="en-US"/>
              </w:rPr>
              <w:t xml:space="preserve">., </w:t>
            </w:r>
            <w:r w:rsidR="008D201A" w:rsidRPr="000262A8">
              <w:rPr>
                <w:sz w:val="18"/>
                <w:szCs w:val="18"/>
                <w:lang w:val="en-US"/>
              </w:rPr>
              <w:t>(</w:t>
            </w:r>
            <w:r w:rsidRPr="000262A8">
              <w:rPr>
                <w:sz w:val="18"/>
                <w:szCs w:val="18"/>
                <w:lang w:val="en-US"/>
              </w:rPr>
              <w:t>2017</w:t>
            </w:r>
            <w:r w:rsidR="008D201A" w:rsidRPr="000262A8">
              <w:rPr>
                <w:sz w:val="18"/>
                <w:szCs w:val="18"/>
                <w:lang w:val="en-US"/>
              </w:rPr>
              <w:t>)</w:t>
            </w:r>
            <w:r w:rsidRPr="000262A8">
              <w:rPr>
                <w:sz w:val="18"/>
                <w:szCs w:val="18"/>
                <w:lang w:val="en-US"/>
              </w:rPr>
              <w:t>,</w:t>
            </w:r>
            <w:ins w:id="396" w:author="Evelyne" w:date="2020-05-02T22:12:00Z">
              <w:r w:rsidR="000262A8" w:rsidRPr="000262A8">
                <w:rPr>
                  <w:sz w:val="18"/>
                  <w:szCs w:val="18"/>
                  <w:lang w:val="en-US"/>
                </w:rPr>
                <w:t xml:space="preserve"> </w:t>
              </w:r>
            </w:ins>
            <w:r w:rsidRPr="000262A8">
              <w:rPr>
                <w:sz w:val="18"/>
                <w:szCs w:val="18"/>
                <w:lang w:val="en-US"/>
              </w:rPr>
              <w:t xml:space="preserve">Vermeulen, </w:t>
            </w:r>
            <w:r w:rsidR="008D201A" w:rsidRPr="000262A8">
              <w:rPr>
                <w:sz w:val="18"/>
                <w:szCs w:val="18"/>
                <w:lang w:val="en-US"/>
              </w:rPr>
              <w:t>(</w:t>
            </w:r>
            <w:r w:rsidRPr="000262A8">
              <w:rPr>
                <w:sz w:val="18"/>
                <w:szCs w:val="18"/>
                <w:lang w:val="en-US"/>
              </w:rPr>
              <w:t>2018</w:t>
            </w:r>
            <w:r w:rsidR="008D201A" w:rsidRPr="000262A8">
              <w:rPr>
                <w:sz w:val="18"/>
                <w:szCs w:val="18"/>
                <w:lang w:val="en-US"/>
              </w:rPr>
              <w:t>)</w:t>
            </w:r>
            <w:r w:rsidRPr="000262A8">
              <w:rPr>
                <w:sz w:val="18"/>
                <w:szCs w:val="18"/>
                <w:lang w:val="en-US"/>
              </w:rPr>
              <w:t>,</w:t>
            </w:r>
          </w:p>
          <w:p w:rsidR="00ED1587" w:rsidRPr="000262A8" w:rsidRDefault="00ED1587" w:rsidP="00696D9F">
            <w:pPr>
              <w:pStyle w:val="p1a"/>
              <w:jc w:val="center"/>
              <w:cnfStyle w:val="000000100000"/>
              <w:rPr>
                <w:sz w:val="18"/>
                <w:szCs w:val="18"/>
                <w:lang w:val="en-US"/>
              </w:rPr>
            </w:pPr>
            <w:r w:rsidRPr="000262A8">
              <w:rPr>
                <w:sz w:val="18"/>
                <w:szCs w:val="18"/>
                <w:lang w:val="en-US"/>
              </w:rPr>
              <w:t>Burattin</w:t>
            </w:r>
            <w:ins w:id="397" w:author="Evelyne" w:date="2020-05-02T22:04:00Z">
              <w:r w:rsidR="00696D9F" w:rsidRPr="000262A8">
                <w:rPr>
                  <w:sz w:val="18"/>
                  <w:szCs w:val="18"/>
                  <w:lang w:val="en-US"/>
                </w:rPr>
                <w:t xml:space="preserve"> </w:t>
              </w:r>
            </w:ins>
            <w:r w:rsidRPr="000262A8">
              <w:rPr>
                <w:i/>
                <w:iCs/>
                <w:sz w:val="18"/>
                <w:szCs w:val="18"/>
                <w:lang w:val="en-US"/>
              </w:rPr>
              <w:t>et al</w:t>
            </w:r>
            <w:r w:rsidRPr="000262A8">
              <w:rPr>
                <w:sz w:val="18"/>
                <w:szCs w:val="18"/>
                <w:lang w:val="en-US"/>
              </w:rPr>
              <w:t xml:space="preserve">., </w:t>
            </w:r>
            <w:r w:rsidR="008D201A" w:rsidRPr="000262A8">
              <w:rPr>
                <w:sz w:val="18"/>
                <w:szCs w:val="18"/>
                <w:lang w:val="en-US"/>
              </w:rPr>
              <w:t>(</w:t>
            </w:r>
            <w:r w:rsidRPr="000262A8">
              <w:rPr>
                <w:sz w:val="18"/>
                <w:szCs w:val="18"/>
                <w:lang w:val="en-US"/>
              </w:rPr>
              <w:t>2019</w:t>
            </w:r>
            <w:r w:rsidR="008D201A" w:rsidRPr="000262A8">
              <w:rPr>
                <w:sz w:val="18"/>
                <w:szCs w:val="18"/>
                <w:lang w:val="en-US"/>
              </w:rPr>
              <w:t>)</w:t>
            </w:r>
            <w:r w:rsidRPr="000262A8">
              <w:rPr>
                <w:sz w:val="18"/>
                <w:szCs w:val="18"/>
                <w:lang w:val="en-US"/>
              </w:rPr>
              <w:t>,</w:t>
            </w:r>
            <w:ins w:id="398" w:author="Evelyne" w:date="2020-05-02T22:12:00Z">
              <w:r w:rsidR="000262A8" w:rsidRPr="000262A8">
                <w:rPr>
                  <w:sz w:val="18"/>
                  <w:szCs w:val="18"/>
                  <w:lang w:val="en-US"/>
                </w:rPr>
                <w:t xml:space="preserve"> </w:t>
              </w:r>
            </w:ins>
            <w:r w:rsidRPr="000262A8">
              <w:rPr>
                <w:sz w:val="18"/>
                <w:szCs w:val="18"/>
                <w:lang w:val="en-US"/>
              </w:rPr>
              <w:t>Tallon</w:t>
            </w:r>
            <w:ins w:id="399" w:author="Evelyne" w:date="2020-05-02T22:04:00Z">
              <w:r w:rsidR="00696D9F">
                <w:rPr>
                  <w:sz w:val="18"/>
                  <w:szCs w:val="18"/>
                  <w:lang w:val="fr-FR"/>
                </w:rPr>
                <w:t xml:space="preserve"> </w:t>
              </w:r>
            </w:ins>
            <w:r w:rsidRPr="000262A8">
              <w:rPr>
                <w:i/>
                <w:iCs/>
                <w:sz w:val="18"/>
                <w:szCs w:val="18"/>
                <w:lang w:val="en-US"/>
              </w:rPr>
              <w:t>et al</w:t>
            </w:r>
            <w:r w:rsidRPr="000262A8">
              <w:rPr>
                <w:sz w:val="18"/>
                <w:szCs w:val="18"/>
                <w:lang w:val="en-US"/>
              </w:rPr>
              <w:t xml:space="preserve">., </w:t>
            </w:r>
            <w:r w:rsidR="008D201A" w:rsidRPr="000262A8">
              <w:rPr>
                <w:sz w:val="18"/>
                <w:szCs w:val="18"/>
                <w:lang w:val="en-US"/>
              </w:rPr>
              <w:t>(</w:t>
            </w:r>
            <w:r w:rsidRPr="000262A8">
              <w:rPr>
                <w:sz w:val="18"/>
                <w:szCs w:val="18"/>
                <w:lang w:val="en-US"/>
              </w:rPr>
              <w:t>2019</w:t>
            </w:r>
            <w:r w:rsidR="008D201A" w:rsidRPr="000262A8">
              <w:rPr>
                <w:sz w:val="18"/>
                <w:szCs w:val="18"/>
                <w:lang w:val="en-US"/>
              </w:rPr>
              <w:t>)</w:t>
            </w:r>
          </w:p>
        </w:tc>
      </w:tr>
    </w:tbl>
    <w:p w:rsidR="00604B03" w:rsidRPr="00696D9F" w:rsidRDefault="00604B03" w:rsidP="00604B03">
      <w:pPr>
        <w:pStyle w:val="p1a"/>
        <w:rPr>
          <w:lang w:val="fr-FR"/>
          <w:rPrChange w:id="400" w:author="Evelyne" w:date="2020-05-02T22:04:00Z">
            <w:rPr>
              <w:lang w:val="en-US"/>
            </w:rPr>
          </w:rPrChange>
        </w:rPr>
      </w:pPr>
    </w:p>
    <w:p w:rsidR="0027265E" w:rsidRDefault="00021C8B" w:rsidP="00273544">
      <w:pPr>
        <w:pStyle w:val="p1a"/>
        <w:rPr>
          <w:lang w:val="en-US"/>
        </w:rPr>
      </w:pPr>
      <w:r w:rsidRPr="00696D9F">
        <w:rPr>
          <w:lang w:val="fr-FR"/>
          <w:rPrChange w:id="401" w:author="Evelyne" w:date="2020-05-02T22:04:00Z">
            <w:rPr>
              <w:lang w:val="en-US"/>
            </w:rPr>
          </w:rPrChange>
        </w:rPr>
        <w:tab/>
      </w:r>
      <w:r w:rsidR="003C7B87" w:rsidRPr="004F63A2">
        <w:rPr>
          <w:lang w:val="en-US"/>
        </w:rPr>
        <w:t>What metrics are used to measure the visual comprehension of eye</w:t>
      </w:r>
      <w:ins w:id="402" w:author="Evelyne" w:date="2020-05-02T22:17:00Z">
        <w:r w:rsidR="000262A8">
          <w:rPr>
            <w:lang w:val="en-US"/>
          </w:rPr>
          <w:t xml:space="preserve"> </w:t>
        </w:r>
      </w:ins>
      <w:r w:rsidR="003C7B87" w:rsidRPr="004F63A2">
        <w:rPr>
          <w:lang w:val="en-US"/>
        </w:rPr>
        <w:t>tracking bus</w:t>
      </w:r>
      <w:r w:rsidR="003C7B87" w:rsidRPr="004F63A2">
        <w:rPr>
          <w:lang w:val="en-US"/>
        </w:rPr>
        <w:t>i</w:t>
      </w:r>
      <w:r w:rsidR="003C7B87" w:rsidRPr="004F63A2">
        <w:rPr>
          <w:lang w:val="en-US"/>
        </w:rPr>
        <w:t xml:space="preserve">ness process models? </w:t>
      </w:r>
      <w:r w:rsidR="000A0F8C" w:rsidRPr="000A0F8C">
        <w:rPr>
          <w:lang w:val="en-US"/>
        </w:rPr>
        <w:t>Typically, there are many methods for exploring eye-data. The most common one is to analyse the visual path (scan-path) of the participant across a computer screen, where each eye-data observation is translated into pixel coordinates. From there, the presence or absence of eye-data points in different AOIs can be e</w:t>
      </w:r>
      <w:r w:rsidR="000A0F8C" w:rsidRPr="000A0F8C">
        <w:rPr>
          <w:lang w:val="en-US"/>
        </w:rPr>
        <w:t>x</w:t>
      </w:r>
      <w:r w:rsidR="000A0F8C" w:rsidRPr="000A0F8C">
        <w:rPr>
          <w:lang w:val="en-US"/>
        </w:rPr>
        <w:t>amined</w:t>
      </w:r>
      <w:ins w:id="403" w:author="Evelyne" w:date="2020-05-02T22:18:00Z">
        <w:r w:rsidR="000262A8">
          <w:rPr>
            <w:lang w:val="en-US"/>
          </w:rPr>
          <w:t xml:space="preserve"> </w:t>
        </w:r>
      </w:ins>
      <w:r w:rsidR="000A0F8C" w:rsidRPr="004F63A2">
        <w:rPr>
          <w:lang w:val="en-US"/>
        </w:rPr>
        <w:t xml:space="preserve">Sharafi </w:t>
      </w:r>
      <w:r w:rsidR="000A0F8C" w:rsidRPr="000262A8">
        <w:rPr>
          <w:i/>
          <w:lang w:val="en-US"/>
          <w:rPrChange w:id="404" w:author="Evelyne" w:date="2020-05-02T22:18:00Z">
            <w:rPr>
              <w:lang w:val="en-US"/>
            </w:rPr>
          </w:rPrChange>
        </w:rPr>
        <w:t>et al</w:t>
      </w:r>
      <w:r w:rsidR="000A0F8C" w:rsidRPr="004F63A2">
        <w:rPr>
          <w:lang w:val="en-US"/>
        </w:rPr>
        <w:t>. (2015b)</w:t>
      </w:r>
      <w:r w:rsidR="000A0F8C" w:rsidRPr="000A0F8C">
        <w:rPr>
          <w:lang w:val="en-US"/>
        </w:rPr>
        <w:t>. This type of analysis, found in studies, is used to d</w:t>
      </w:r>
      <w:r w:rsidR="000A0F8C" w:rsidRPr="000A0F8C">
        <w:rPr>
          <w:lang w:val="en-US"/>
        </w:rPr>
        <w:t>e</w:t>
      </w:r>
      <w:r w:rsidR="000A0F8C" w:rsidRPr="000A0F8C">
        <w:rPr>
          <w:lang w:val="en-US"/>
        </w:rPr>
        <w:t>termine which features are seen, when a particular feature captures attention, how quickly the eye moves, what content is overlooked, among other gaze-related que</w:t>
      </w:r>
      <w:r w:rsidR="000A0F8C" w:rsidRPr="000A0F8C">
        <w:rPr>
          <w:lang w:val="en-US"/>
        </w:rPr>
        <w:t>s</w:t>
      </w:r>
      <w:r w:rsidR="000A0F8C" w:rsidRPr="000A0F8C">
        <w:rPr>
          <w:lang w:val="en-US"/>
        </w:rPr>
        <w:t xml:space="preserve">tions. </w:t>
      </w:r>
    </w:p>
    <w:p w:rsidR="00021C8B" w:rsidRDefault="000A0F8C" w:rsidP="0027265E">
      <w:pPr>
        <w:pStyle w:val="p1a"/>
        <w:ind w:firstLine="227"/>
        <w:rPr>
          <w:lang w:val="en-US"/>
        </w:rPr>
      </w:pPr>
      <w:r w:rsidRPr="000A0F8C">
        <w:rPr>
          <w:lang w:val="en-US"/>
        </w:rPr>
        <w:t>Th</w:t>
      </w:r>
      <w:ins w:id="405" w:author="Evelyne" w:date="2020-05-02T22:19:00Z">
        <w:r w:rsidR="000262A8">
          <w:rPr>
            <w:lang w:val="en-US"/>
          </w:rPr>
          <w:t>erefore</w:t>
        </w:r>
      </w:ins>
      <w:del w:id="406" w:author="Evelyne" w:date="2020-05-02T22:19:00Z">
        <w:r w:rsidRPr="000A0F8C" w:rsidDel="000262A8">
          <w:rPr>
            <w:lang w:val="en-US"/>
          </w:rPr>
          <w:delText>us</w:delText>
        </w:r>
      </w:del>
      <w:r w:rsidRPr="000A0F8C">
        <w:rPr>
          <w:lang w:val="en-US"/>
        </w:rPr>
        <w:t xml:space="preserve">, </w:t>
      </w:r>
      <w:fldSimple w:instr=" REF _Ref37854154 \h  \* MERGEFORMAT ">
        <w:r w:rsidR="0093792D" w:rsidRPr="007324AF">
          <w:rPr>
            <w:lang w:val="en-US"/>
          </w:rPr>
          <w:t>Table 9</w:t>
        </w:r>
      </w:fldSimple>
      <w:ins w:id="407" w:author="Evelyne" w:date="2020-05-02T22:19:00Z">
        <w:r w:rsidR="000262A8" w:rsidRPr="000262A8">
          <w:rPr>
            <w:lang w:val="en-GB"/>
            <w:rPrChange w:id="408" w:author="Evelyne" w:date="2020-05-02T22:19:00Z">
              <w:rPr/>
            </w:rPrChange>
          </w:rPr>
          <w:t xml:space="preserve"> </w:t>
        </w:r>
      </w:ins>
      <w:r w:rsidR="003C7B87" w:rsidRPr="004F63A2">
        <w:rPr>
          <w:lang w:val="en-US"/>
        </w:rPr>
        <w:t>presents the metrics used to evaluate the understanding of business process models.</w:t>
      </w:r>
      <w:ins w:id="409" w:author="Evelyne" w:date="2020-05-02T22:19:00Z">
        <w:r w:rsidR="000262A8">
          <w:rPr>
            <w:lang w:val="en-US"/>
          </w:rPr>
          <w:t xml:space="preserve"> </w:t>
        </w:r>
      </w:ins>
      <w:r w:rsidR="0027265E" w:rsidRPr="0047177B">
        <w:rPr>
          <w:rStyle w:val="tlid-translation"/>
          <w:lang w:val="en-GB"/>
          <w:rPrChange w:id="410" w:author="Evelyne" w:date="2020-05-02T14:37:00Z">
            <w:rPr>
              <w:rStyle w:val="tlid-translation"/>
            </w:rPr>
          </w:rPrChange>
        </w:rPr>
        <w:t xml:space="preserve">Ocular data found in the studies were classified based on </w:t>
      </w:r>
      <w:r w:rsidR="00456861" w:rsidRPr="0047177B">
        <w:rPr>
          <w:rStyle w:val="tlid-translation"/>
          <w:lang w:val="en-GB"/>
          <w:rPrChange w:id="411" w:author="Evelyne" w:date="2020-05-02T14:37:00Z">
            <w:rPr>
              <w:rStyle w:val="tlid-translation"/>
            </w:rPr>
          </w:rPrChange>
        </w:rPr>
        <w:t>4</w:t>
      </w:r>
      <w:r w:rsidR="0027265E" w:rsidRPr="0047177B">
        <w:rPr>
          <w:rStyle w:val="tlid-translation"/>
          <w:lang w:val="en-GB"/>
          <w:rPrChange w:id="412" w:author="Evelyne" w:date="2020-05-02T14:37:00Z">
            <w:rPr>
              <w:rStyle w:val="tlid-translation"/>
            </w:rPr>
          </w:rPrChange>
        </w:rPr>
        <w:t xml:space="preserve"> (f</w:t>
      </w:r>
      <w:r w:rsidR="00456861" w:rsidRPr="0047177B">
        <w:rPr>
          <w:rStyle w:val="tlid-translation"/>
          <w:lang w:val="en-GB"/>
          <w:rPrChange w:id="413" w:author="Evelyne" w:date="2020-05-02T14:37:00Z">
            <w:rPr>
              <w:rStyle w:val="tlid-translation"/>
            </w:rPr>
          </w:rPrChange>
        </w:rPr>
        <w:t>our</w:t>
      </w:r>
      <w:r w:rsidR="0027265E" w:rsidRPr="0047177B">
        <w:rPr>
          <w:rStyle w:val="tlid-translation"/>
          <w:lang w:val="en-GB"/>
          <w:rPrChange w:id="414" w:author="Evelyne" w:date="2020-05-02T14:37:00Z">
            <w:rPr>
              <w:rStyle w:val="tlid-translation"/>
            </w:rPr>
          </w:rPrChange>
        </w:rPr>
        <w:t>) indicators:</w:t>
      </w:r>
    </w:p>
    <w:p w:rsidR="009F39CF" w:rsidRPr="004F63A2" w:rsidRDefault="0027265E" w:rsidP="00141913">
      <w:pPr>
        <w:pStyle w:val="p1a"/>
        <w:numPr>
          <w:ilvl w:val="0"/>
          <w:numId w:val="47"/>
        </w:numPr>
        <w:rPr>
          <w:lang w:val="en-US"/>
        </w:rPr>
      </w:pPr>
      <w:r w:rsidRPr="0027265E">
        <w:rPr>
          <w:lang w:val="en-US"/>
        </w:rPr>
        <w:t>Fixation</w:t>
      </w:r>
      <w:r>
        <w:rPr>
          <w:lang w:val="en-US"/>
        </w:rPr>
        <w:t>: t</w:t>
      </w:r>
      <w:r w:rsidRPr="004F63A2">
        <w:rPr>
          <w:lang w:val="en-US"/>
        </w:rPr>
        <w:t xml:space="preserve">he </w:t>
      </w:r>
      <w:r w:rsidR="003C7B87" w:rsidRPr="004F63A2">
        <w:rPr>
          <w:lang w:val="en-US"/>
        </w:rPr>
        <w:t xml:space="preserve">eye-fixation metric </w:t>
      </w:r>
      <w:r>
        <w:rPr>
          <w:lang w:val="en-US"/>
        </w:rPr>
        <w:t>was</w:t>
      </w:r>
      <w:ins w:id="415" w:author="Evelyne" w:date="2020-05-02T22:20:00Z">
        <w:r w:rsidR="000262A8">
          <w:rPr>
            <w:lang w:val="en-US"/>
          </w:rPr>
          <w:t xml:space="preserve"> </w:t>
        </w:r>
      </w:ins>
      <w:r w:rsidR="003C7B87" w:rsidRPr="004F63A2">
        <w:rPr>
          <w:lang w:val="en-US"/>
        </w:rPr>
        <w:t>used in most (70%) of the mapped st</w:t>
      </w:r>
      <w:r w:rsidR="003C7B87" w:rsidRPr="004F63A2">
        <w:rPr>
          <w:lang w:val="en-US"/>
        </w:rPr>
        <w:t>u</w:t>
      </w:r>
      <w:r w:rsidR="003C7B87" w:rsidRPr="004F63A2">
        <w:rPr>
          <w:lang w:val="en-US"/>
        </w:rPr>
        <w:t>dies. The fixation consists of the visual attention time of the participant in an area of interest while performing a task (Santos</w:t>
      </w:r>
      <w:r w:rsidR="00DA0928" w:rsidRPr="004F63A2">
        <w:rPr>
          <w:lang w:val="en-US"/>
        </w:rPr>
        <w:t xml:space="preserve"> </w:t>
      </w:r>
      <w:r w:rsidR="00DA0928" w:rsidRPr="000262A8">
        <w:rPr>
          <w:i/>
          <w:lang w:val="en-US"/>
          <w:rPrChange w:id="416" w:author="Evelyne" w:date="2020-05-02T22:20:00Z">
            <w:rPr>
              <w:lang w:val="en-US"/>
            </w:rPr>
          </w:rPrChange>
        </w:rPr>
        <w:t>et al</w:t>
      </w:r>
      <w:r w:rsidR="00DA0928" w:rsidRPr="004F63A2">
        <w:rPr>
          <w:lang w:val="en-US"/>
        </w:rPr>
        <w:t>.,</w:t>
      </w:r>
      <w:r w:rsidR="003C7B87" w:rsidRPr="004F63A2">
        <w:rPr>
          <w:lang w:val="en-US"/>
        </w:rPr>
        <w:t xml:space="preserve"> 2016). On average the </w:t>
      </w:r>
      <w:r w:rsidR="003C7B87" w:rsidRPr="004F63A2">
        <w:rPr>
          <w:lang w:val="en-US"/>
        </w:rPr>
        <w:lastRenderedPageBreak/>
        <w:t xml:space="preserve">eyes move to a new fixation position during business process model viewing about three times each second, though there is a good deal of variability in the duration of fixations (Burattin </w:t>
      </w:r>
      <w:r w:rsidR="003C7B87" w:rsidRPr="000262A8">
        <w:rPr>
          <w:i/>
          <w:lang w:val="en-US"/>
          <w:rPrChange w:id="417" w:author="Evelyne" w:date="2020-05-02T22:20:00Z">
            <w:rPr>
              <w:lang w:val="en-US"/>
            </w:rPr>
          </w:rPrChange>
        </w:rPr>
        <w:t>et al</w:t>
      </w:r>
      <w:r w:rsidR="003C7B87" w:rsidRPr="004F63A2">
        <w:rPr>
          <w:lang w:val="en-US"/>
        </w:rPr>
        <w:t xml:space="preserve">., 2019; Bera </w:t>
      </w:r>
      <w:r w:rsidR="003C7B87" w:rsidRPr="000262A8">
        <w:rPr>
          <w:i/>
          <w:lang w:val="en-US"/>
          <w:rPrChange w:id="418" w:author="Evelyne" w:date="2020-05-02T22:20:00Z">
            <w:rPr>
              <w:lang w:val="en-US"/>
            </w:rPr>
          </w:rPrChange>
        </w:rPr>
        <w:t>et al</w:t>
      </w:r>
      <w:r w:rsidR="003C7B87" w:rsidRPr="004F63A2">
        <w:rPr>
          <w:lang w:val="en-US"/>
        </w:rPr>
        <w:t xml:space="preserve">., 2019; Vermeulen, 2018; Zimoch </w:t>
      </w:r>
      <w:r w:rsidR="003C7B87" w:rsidRPr="000262A8">
        <w:rPr>
          <w:i/>
          <w:lang w:val="en-US"/>
          <w:rPrChange w:id="419" w:author="Evelyne" w:date="2020-05-02T22:21:00Z">
            <w:rPr>
              <w:lang w:val="en-US"/>
            </w:rPr>
          </w:rPrChange>
        </w:rPr>
        <w:t>et al</w:t>
      </w:r>
      <w:r w:rsidR="003C7B87" w:rsidRPr="004F63A2">
        <w:rPr>
          <w:lang w:val="en-US"/>
        </w:rPr>
        <w:t xml:space="preserve">., 2018; Petrusel </w:t>
      </w:r>
      <w:r w:rsidR="003C7B87" w:rsidRPr="000262A8">
        <w:rPr>
          <w:i/>
          <w:lang w:val="en-US"/>
          <w:rPrChange w:id="420" w:author="Evelyne" w:date="2020-05-02T22:21:00Z">
            <w:rPr>
              <w:lang w:val="en-US"/>
            </w:rPr>
          </w:rPrChange>
        </w:rPr>
        <w:t>et al</w:t>
      </w:r>
      <w:r w:rsidR="003C7B87" w:rsidRPr="004F63A2">
        <w:rPr>
          <w:lang w:val="en-US"/>
        </w:rPr>
        <w:t xml:space="preserve">., 2017, 2016; Pinggera </w:t>
      </w:r>
      <w:r w:rsidR="003C7B87" w:rsidRPr="000262A8">
        <w:rPr>
          <w:i/>
          <w:lang w:val="en-US"/>
          <w:rPrChange w:id="421" w:author="Evelyne" w:date="2020-05-02T22:21:00Z">
            <w:rPr>
              <w:lang w:val="en-US"/>
            </w:rPr>
          </w:rPrChange>
        </w:rPr>
        <w:t>et al</w:t>
      </w:r>
      <w:r w:rsidR="003C7B87" w:rsidRPr="004F63A2">
        <w:rPr>
          <w:lang w:val="en-US"/>
        </w:rPr>
        <w:t>., 2012). Two important issues for understanding eye movements during models pe</w:t>
      </w:r>
      <w:r w:rsidR="003C7B87" w:rsidRPr="004F63A2">
        <w:rPr>
          <w:lang w:val="en-US"/>
        </w:rPr>
        <w:t>r</w:t>
      </w:r>
      <w:r w:rsidR="003C7B87" w:rsidRPr="004F63A2">
        <w:rPr>
          <w:lang w:val="en-US"/>
        </w:rPr>
        <w:t>ception are: where a fixation tends to be directed; and how long it typically remains there. In this context, researchers in psychology claim that most of the information acquisition and cognitive processing occur during fixations (Irwin, 2004). These eye fixations are intercalated by rapid</w:t>
      </w:r>
      <w:ins w:id="422" w:author="Evelyne" w:date="2020-05-02T22:24:00Z">
        <w:r w:rsidR="00B84F22">
          <w:rPr>
            <w:lang w:val="en-US"/>
          </w:rPr>
          <w:t xml:space="preserve"> </w:t>
        </w:r>
      </w:ins>
      <w:r w:rsidR="003C7B87" w:rsidRPr="004F63A2">
        <w:rPr>
          <w:lang w:val="en-US"/>
        </w:rPr>
        <w:t>eye jumps, called saccades, during which vision is</w:t>
      </w:r>
      <w:ins w:id="423" w:author="Evelyne" w:date="2020-05-02T22:24:00Z">
        <w:r w:rsidR="00B84F22">
          <w:rPr>
            <w:lang w:val="en-US"/>
          </w:rPr>
          <w:t xml:space="preserve"> </w:t>
        </w:r>
      </w:ins>
      <w:r w:rsidR="003C7B87" w:rsidRPr="004F63A2">
        <w:rPr>
          <w:lang w:val="en-US"/>
        </w:rPr>
        <w:t>suppressed.</w:t>
      </w:r>
    </w:p>
    <w:p w:rsidR="003C7B87" w:rsidRPr="00AD6A97" w:rsidRDefault="0027265E" w:rsidP="00141913">
      <w:pPr>
        <w:pStyle w:val="PargrafodaLista"/>
        <w:numPr>
          <w:ilvl w:val="0"/>
          <w:numId w:val="47"/>
        </w:numPr>
        <w:rPr>
          <w:lang w:val="en-US"/>
        </w:rPr>
      </w:pPr>
      <w:r>
        <w:rPr>
          <w:lang w:val="en-US"/>
        </w:rPr>
        <w:t>Saccade: t</w:t>
      </w:r>
      <w:r w:rsidRPr="0027265E">
        <w:rPr>
          <w:lang w:val="en-US"/>
        </w:rPr>
        <w:t xml:space="preserve">he </w:t>
      </w:r>
      <w:r w:rsidR="003C7B87" w:rsidRPr="0027265E">
        <w:rPr>
          <w:lang w:val="en-US"/>
        </w:rPr>
        <w:t xml:space="preserve">saccade </w:t>
      </w:r>
      <w:r>
        <w:rPr>
          <w:lang w:val="en-US"/>
        </w:rPr>
        <w:t xml:space="preserve">metric </w:t>
      </w:r>
      <w:r w:rsidR="003C7B87" w:rsidRPr="0027265E">
        <w:rPr>
          <w:lang w:val="en-US"/>
        </w:rPr>
        <w:t>was used in 20% and consist of the sudden, swift movement that occurs between eye-fixations, it has a duration of about 40 to 50 mil</w:t>
      </w:r>
      <w:del w:id="424" w:author="Evelyne" w:date="2020-05-02T22:24:00Z">
        <w:r w:rsidR="003C7B87" w:rsidRPr="0027265E" w:rsidDel="00B84F22">
          <w:rPr>
            <w:lang w:val="en-US"/>
          </w:rPr>
          <w:delText xml:space="preserve"> </w:delText>
        </w:r>
      </w:del>
      <w:r w:rsidR="003C7B87" w:rsidRPr="0027265E">
        <w:rPr>
          <w:lang w:val="en-US"/>
        </w:rPr>
        <w:t xml:space="preserve">liseconds (Santos </w:t>
      </w:r>
      <w:r w:rsidR="003C7B87" w:rsidRPr="00B84F22">
        <w:rPr>
          <w:i/>
          <w:lang w:val="en-US"/>
          <w:rPrChange w:id="425" w:author="Evelyne" w:date="2020-05-02T22:25:00Z">
            <w:rPr>
              <w:lang w:val="en-US"/>
            </w:rPr>
          </w:rPrChange>
        </w:rPr>
        <w:t>et al</w:t>
      </w:r>
      <w:r w:rsidR="003C7B87" w:rsidRPr="0027265E">
        <w:rPr>
          <w:lang w:val="en-US"/>
        </w:rPr>
        <w:t>., 2016). Researchers in psychology claim that there is evidence that these saccade-induced shifts of visual attention not only facilitate stimulus processing at the saccade target location, but also i</w:t>
      </w:r>
      <w:r w:rsidR="003C7B87" w:rsidRPr="0027265E">
        <w:rPr>
          <w:lang w:val="en-US"/>
        </w:rPr>
        <w:t>n</w:t>
      </w:r>
      <w:r w:rsidR="003C7B87" w:rsidRPr="0027265E">
        <w:rPr>
          <w:lang w:val="en-US"/>
        </w:rPr>
        <w:t>fluence the contents of mental representations as well (Irwin, 2004). This metric supports the conclusion that attention shifts obligatorily to the loc</w:t>
      </w:r>
      <w:r w:rsidR="003C7B87" w:rsidRPr="0027265E">
        <w:rPr>
          <w:lang w:val="en-US"/>
        </w:rPr>
        <w:t>a</w:t>
      </w:r>
      <w:r w:rsidR="003C7B87" w:rsidRPr="0027265E">
        <w:rPr>
          <w:lang w:val="en-US"/>
        </w:rPr>
        <w:t>tion of the saccade target, thereby increasing the likelihood that features near that location will be conjoined and encoded as integrated objects into mem</w:t>
      </w:r>
      <w:r w:rsidR="003C7B87" w:rsidRPr="0027265E">
        <w:rPr>
          <w:lang w:val="en-US"/>
        </w:rPr>
        <w:t>o</w:t>
      </w:r>
      <w:r w:rsidR="003C7B87" w:rsidRPr="0027265E">
        <w:rPr>
          <w:lang w:val="en-US"/>
        </w:rPr>
        <w:t xml:space="preserve">ry (Vermeulen, 2018; Zimoch </w:t>
      </w:r>
      <w:r w:rsidR="003C7B87" w:rsidRPr="00B84F22">
        <w:rPr>
          <w:i/>
          <w:lang w:val="en-US"/>
          <w:rPrChange w:id="426" w:author="Evelyne" w:date="2020-05-02T22:25:00Z">
            <w:rPr>
              <w:lang w:val="en-US"/>
            </w:rPr>
          </w:rPrChange>
        </w:rPr>
        <w:t>et al</w:t>
      </w:r>
      <w:r w:rsidR="003C7B87" w:rsidRPr="0027265E">
        <w:rPr>
          <w:lang w:val="en-US"/>
        </w:rPr>
        <w:t>., 2018). Thus, understanding a business process model involve</w:t>
      </w:r>
      <w:ins w:id="427" w:author="Evelyne" w:date="2020-05-02T22:26:00Z">
        <w:r w:rsidR="00B84F22">
          <w:rPr>
            <w:lang w:val="en-US"/>
          </w:rPr>
          <w:t>s</w:t>
        </w:r>
      </w:ins>
      <w:r w:rsidR="003C7B87" w:rsidRPr="0027265E">
        <w:rPr>
          <w:lang w:val="en-US"/>
        </w:rPr>
        <w:t xml:space="preserve"> the sequencing, scan-path, </w:t>
      </w:r>
      <w:del w:id="428" w:author="Evelyne" w:date="2020-05-02T22:26:00Z">
        <w:r w:rsidR="003C7B87" w:rsidRPr="0027265E" w:rsidDel="00B84F22">
          <w:rPr>
            <w:lang w:val="en-US"/>
          </w:rPr>
          <w:delText>th</w:delText>
        </w:r>
        <w:r w:rsidR="003C7B87" w:rsidRPr="00456861" w:rsidDel="00B84F22">
          <w:rPr>
            <w:lang w:val="en-US"/>
          </w:rPr>
          <w:delText>ose</w:delText>
        </w:r>
      </w:del>
      <w:ins w:id="429" w:author="Evelyne" w:date="2020-05-02T22:26:00Z">
        <w:r w:rsidR="00B84F22" w:rsidRPr="0027265E">
          <w:rPr>
            <w:lang w:val="en-US"/>
          </w:rPr>
          <w:t>and those</w:t>
        </w:r>
      </w:ins>
      <w:r w:rsidR="003C7B87" w:rsidRPr="00456861">
        <w:rPr>
          <w:lang w:val="en-US"/>
        </w:rPr>
        <w:t xml:space="preserve"> saccades.</w:t>
      </w:r>
    </w:p>
    <w:p w:rsidR="003C7B87" w:rsidRPr="0027265E" w:rsidRDefault="0027265E" w:rsidP="00141913">
      <w:pPr>
        <w:pStyle w:val="PargrafodaLista"/>
        <w:numPr>
          <w:ilvl w:val="0"/>
          <w:numId w:val="47"/>
        </w:numPr>
        <w:rPr>
          <w:lang w:val="en-US"/>
        </w:rPr>
      </w:pPr>
      <w:r>
        <w:rPr>
          <w:lang w:val="en-US"/>
        </w:rPr>
        <w:t>S</w:t>
      </w:r>
      <w:r w:rsidRPr="005669DF">
        <w:rPr>
          <w:lang w:val="en-US"/>
        </w:rPr>
        <w:t>can-</w:t>
      </w:r>
      <w:r>
        <w:rPr>
          <w:lang w:val="en-US"/>
        </w:rPr>
        <w:t>P</w:t>
      </w:r>
      <w:r w:rsidRPr="005669DF">
        <w:rPr>
          <w:lang w:val="en-US"/>
        </w:rPr>
        <w:t>ath</w:t>
      </w:r>
      <w:r>
        <w:rPr>
          <w:lang w:val="en-US"/>
        </w:rPr>
        <w:t>: a</w:t>
      </w:r>
      <w:ins w:id="430" w:author="Evelyne" w:date="2020-05-02T22:27:00Z">
        <w:r w:rsidR="00B84F22">
          <w:rPr>
            <w:lang w:val="en-US"/>
          </w:rPr>
          <w:t xml:space="preserve"> </w:t>
        </w:r>
      </w:ins>
      <w:r w:rsidR="003C7B87" w:rsidRPr="0027265E">
        <w:rPr>
          <w:lang w:val="en-US"/>
        </w:rPr>
        <w:t xml:space="preserve">scan-path </w:t>
      </w:r>
      <w:r>
        <w:rPr>
          <w:lang w:val="en-US"/>
        </w:rPr>
        <w:t xml:space="preserve">metric </w:t>
      </w:r>
      <w:r w:rsidR="003C7B87" w:rsidRPr="0027265E">
        <w:rPr>
          <w:lang w:val="en-US"/>
        </w:rPr>
        <w:t>is a set of fixations or AOI, in chronological order. Here, they were used in 30% of the studies. In this context it is inte</w:t>
      </w:r>
      <w:r w:rsidR="003C7B87" w:rsidRPr="0027265E">
        <w:rPr>
          <w:lang w:val="en-US"/>
        </w:rPr>
        <w:t>r</w:t>
      </w:r>
      <w:r w:rsidR="003C7B87" w:rsidRPr="0027265E">
        <w:rPr>
          <w:lang w:val="en-US"/>
        </w:rPr>
        <w:t xml:space="preserve">esting to highlight that an AOI is visited if there is at least one fixation in it. </w:t>
      </w:r>
      <w:ins w:id="431" w:author="Evelyne" w:date="2020-05-02T22:27:00Z">
        <w:r w:rsidR="00B84F22">
          <w:rPr>
            <w:lang w:val="en-US"/>
          </w:rPr>
          <w:t>Hence</w:t>
        </w:r>
      </w:ins>
      <w:del w:id="432" w:author="Evelyne" w:date="2020-05-02T22:27:00Z">
        <w:r w:rsidR="003C7B87" w:rsidRPr="0027265E" w:rsidDel="00B84F22">
          <w:rPr>
            <w:lang w:val="en-US"/>
          </w:rPr>
          <w:delText>Thus</w:delText>
        </w:r>
      </w:del>
      <w:r w:rsidR="003C7B87" w:rsidRPr="0027265E">
        <w:rPr>
          <w:lang w:val="en-US"/>
        </w:rPr>
        <w:t>, scan-paths and AOI can be connecte</w:t>
      </w:r>
      <w:ins w:id="433" w:author="Evelyne" w:date="2020-05-02T22:27:00Z">
        <w:r w:rsidR="00B84F22">
          <w:rPr>
            <w:lang w:val="en-US"/>
          </w:rPr>
          <w:t>d</w:t>
        </w:r>
      </w:ins>
      <w:r w:rsidR="003C7B87" w:rsidRPr="0027265E">
        <w:rPr>
          <w:lang w:val="en-US"/>
        </w:rPr>
        <w:t xml:space="preserve"> with the participants’ u</w:t>
      </w:r>
      <w:r w:rsidR="003C7B87" w:rsidRPr="0027265E">
        <w:rPr>
          <w:lang w:val="en-US"/>
        </w:rPr>
        <w:t>n</w:t>
      </w:r>
      <w:r w:rsidR="003C7B87" w:rsidRPr="0027265E">
        <w:rPr>
          <w:lang w:val="en-US"/>
        </w:rPr>
        <w:t>derstanding strategies of the business process models. Researchers in ps</w:t>
      </w:r>
      <w:r w:rsidR="003C7B87" w:rsidRPr="0027265E">
        <w:rPr>
          <w:lang w:val="en-US"/>
        </w:rPr>
        <w:t>y</w:t>
      </w:r>
      <w:r w:rsidR="003C7B87" w:rsidRPr="0027265E">
        <w:rPr>
          <w:lang w:val="en-US"/>
        </w:rPr>
        <w:t>chology showed that scan-paths are representative of the tasks being pe</w:t>
      </w:r>
      <w:r w:rsidR="003C7B87" w:rsidRPr="0027265E">
        <w:rPr>
          <w:lang w:val="en-US"/>
        </w:rPr>
        <w:t>r</w:t>
      </w:r>
      <w:r w:rsidR="003C7B87" w:rsidRPr="0027265E">
        <w:rPr>
          <w:lang w:val="en-US"/>
        </w:rPr>
        <w:t xml:space="preserve">formed by participants Sharafi </w:t>
      </w:r>
      <w:r w:rsidR="003C7B87" w:rsidRPr="00B84F22">
        <w:rPr>
          <w:i/>
          <w:lang w:val="en-US"/>
          <w:rPrChange w:id="434" w:author="Evelyne" w:date="2020-05-02T22:28:00Z">
            <w:rPr>
              <w:lang w:val="en-US"/>
            </w:rPr>
          </w:rPrChange>
        </w:rPr>
        <w:t>et al</w:t>
      </w:r>
      <w:r w:rsidR="003C7B87" w:rsidRPr="0027265E">
        <w:rPr>
          <w:lang w:val="en-US"/>
        </w:rPr>
        <w:t>. (2015b).</w:t>
      </w:r>
    </w:p>
    <w:p w:rsidR="0027265E" w:rsidRDefault="0027265E" w:rsidP="0027265E">
      <w:pPr>
        <w:pStyle w:val="PargrafodaLista"/>
        <w:numPr>
          <w:ilvl w:val="0"/>
          <w:numId w:val="47"/>
        </w:numPr>
        <w:rPr>
          <w:lang w:val="en-US"/>
        </w:rPr>
      </w:pPr>
      <w:r>
        <w:rPr>
          <w:lang w:val="en-US"/>
        </w:rPr>
        <w:t>Duration: a</w:t>
      </w:r>
      <w:r w:rsidR="003C7B87" w:rsidRPr="0027265E">
        <w:rPr>
          <w:lang w:val="en-US"/>
        </w:rPr>
        <w:t xml:space="preserve">lso, as a metric </w:t>
      </w:r>
      <w:del w:id="435" w:author="Evelyne" w:date="2020-05-02T22:28:00Z">
        <w:r w:rsidR="003C7B87" w:rsidRPr="0027265E" w:rsidDel="00B84F22">
          <w:rPr>
            <w:lang w:val="en-US"/>
          </w:rPr>
          <w:delText xml:space="preserve">we found </w:delText>
        </w:r>
      </w:del>
      <w:r w:rsidR="003C7B87" w:rsidRPr="0027265E">
        <w:rPr>
          <w:lang w:val="en-US"/>
        </w:rPr>
        <w:t>the duration</w:t>
      </w:r>
      <w:ins w:id="436" w:author="Evelyne" w:date="2020-05-02T22:28:00Z">
        <w:r w:rsidR="00B84F22">
          <w:rPr>
            <w:lang w:val="en-US"/>
          </w:rPr>
          <w:t xml:space="preserve"> was found</w:t>
        </w:r>
      </w:ins>
      <w:r w:rsidR="003C7B87" w:rsidRPr="0027265E">
        <w:rPr>
          <w:lang w:val="en-US"/>
        </w:rPr>
        <w:t>,</w:t>
      </w:r>
      <w:del w:id="437" w:author="Evelyne" w:date="2020-05-02T22:28:00Z">
        <w:r w:rsidR="003C7B87" w:rsidRPr="0027265E" w:rsidDel="00B84F22">
          <w:rPr>
            <w:lang w:val="en-US"/>
          </w:rPr>
          <w:delText xml:space="preserve"> which was</w:delText>
        </w:r>
      </w:del>
      <w:r w:rsidR="003C7B87" w:rsidRPr="0027265E">
        <w:rPr>
          <w:lang w:val="en-US"/>
        </w:rPr>
        <w:t xml:space="preserve"> used in 50% of the studies. The duration represents the time that the participant takes to complete a given task Sharafi </w:t>
      </w:r>
      <w:r w:rsidR="003C7B87" w:rsidRPr="00B84F22">
        <w:rPr>
          <w:i/>
          <w:lang w:val="en-US"/>
          <w:rPrChange w:id="438" w:author="Evelyne" w:date="2020-05-02T22:28:00Z">
            <w:rPr>
              <w:lang w:val="en-US"/>
            </w:rPr>
          </w:rPrChange>
        </w:rPr>
        <w:t>et al</w:t>
      </w:r>
      <w:r w:rsidR="003C7B87" w:rsidRPr="0027265E">
        <w:rPr>
          <w:lang w:val="en-US"/>
        </w:rPr>
        <w:t xml:space="preserve">. (2015b). </w:t>
      </w:r>
      <w:del w:id="439" w:author="Evelyne" w:date="2020-05-02T22:29:00Z">
        <w:r w:rsidR="003C7B87" w:rsidRPr="0027265E" w:rsidDel="00B84F22">
          <w:rPr>
            <w:lang w:val="en-US"/>
          </w:rPr>
          <w:delText>Typically</w:delText>
        </w:r>
      </w:del>
      <w:ins w:id="440" w:author="Evelyne" w:date="2020-05-02T22:29:00Z">
        <w:r w:rsidR="00B84F22">
          <w:rPr>
            <w:lang w:val="en-US"/>
          </w:rPr>
          <w:t>Generally</w:t>
        </w:r>
      </w:ins>
      <w:r w:rsidR="003C7B87" w:rsidRPr="0027265E">
        <w:rPr>
          <w:lang w:val="en-US"/>
        </w:rPr>
        <w:t xml:space="preserve">, these tasks involve checking the understanding of the models (what does the model represent?). </w:t>
      </w:r>
      <w:ins w:id="441" w:author="Evelyne" w:date="2020-05-02T22:30:00Z">
        <w:r w:rsidR="00B84F22">
          <w:rPr>
            <w:lang w:val="en-US"/>
          </w:rPr>
          <w:t>In other words</w:t>
        </w:r>
      </w:ins>
      <w:del w:id="442" w:author="Evelyne" w:date="2020-05-02T22:30:00Z">
        <w:r w:rsidR="003C7B87" w:rsidRPr="0027265E" w:rsidDel="00B84F22">
          <w:rPr>
            <w:lang w:val="en-US"/>
          </w:rPr>
          <w:delText>That is</w:delText>
        </w:r>
      </w:del>
      <w:r w:rsidR="003C7B87" w:rsidRPr="0027265E">
        <w:rPr>
          <w:lang w:val="en-US"/>
        </w:rPr>
        <w:t>, check</w:t>
      </w:r>
      <w:ins w:id="443" w:author="Evelyne" w:date="2020-05-02T22:30:00Z">
        <w:r w:rsidR="00B84F22">
          <w:rPr>
            <w:lang w:val="en-US"/>
          </w:rPr>
          <w:t>ing</w:t>
        </w:r>
      </w:ins>
      <w:r w:rsidR="003C7B87" w:rsidRPr="0027265E">
        <w:rPr>
          <w:lang w:val="en-US"/>
        </w:rPr>
        <w:t xml:space="preserve"> if the participants have difficulties in performing the tasks (Bera </w:t>
      </w:r>
      <w:r w:rsidR="003C7B87" w:rsidRPr="00B84F22">
        <w:rPr>
          <w:i/>
          <w:lang w:val="en-US"/>
          <w:rPrChange w:id="444" w:author="Evelyne" w:date="2020-05-02T22:30:00Z">
            <w:rPr>
              <w:lang w:val="en-US"/>
            </w:rPr>
          </w:rPrChange>
        </w:rPr>
        <w:t>et al</w:t>
      </w:r>
      <w:r w:rsidR="003C7B87" w:rsidRPr="0027265E">
        <w:rPr>
          <w:lang w:val="en-US"/>
        </w:rPr>
        <w:t xml:space="preserve">., 2019; Tallon </w:t>
      </w:r>
      <w:r w:rsidR="003C7B87" w:rsidRPr="00B84F22">
        <w:rPr>
          <w:i/>
          <w:lang w:val="en-US"/>
          <w:rPrChange w:id="445" w:author="Evelyne" w:date="2020-05-02T22:30:00Z">
            <w:rPr>
              <w:lang w:val="en-US"/>
            </w:rPr>
          </w:rPrChange>
        </w:rPr>
        <w:t>et al</w:t>
      </w:r>
      <w:r w:rsidR="003C7B87" w:rsidRPr="0027265E">
        <w:rPr>
          <w:lang w:val="en-US"/>
        </w:rPr>
        <w:t>., 2019; Vermeulen, 2018; Petr</w:t>
      </w:r>
      <w:r w:rsidR="003C7B87" w:rsidRPr="0027265E">
        <w:rPr>
          <w:lang w:val="en-US"/>
        </w:rPr>
        <w:t>u</w:t>
      </w:r>
      <w:r w:rsidR="003C7B87" w:rsidRPr="0027265E">
        <w:rPr>
          <w:lang w:val="en-US"/>
        </w:rPr>
        <w:t xml:space="preserve">sel </w:t>
      </w:r>
      <w:del w:id="446" w:author="Evelyne" w:date="2020-05-02T22:31:00Z">
        <w:r w:rsidR="003C7B87" w:rsidRPr="0027265E" w:rsidDel="00B84F22">
          <w:rPr>
            <w:lang w:val="en-US"/>
          </w:rPr>
          <w:delText>et al</w:delText>
        </w:r>
      </w:del>
      <w:ins w:id="447" w:author="Evelyne" w:date="2020-05-02T22:31:00Z">
        <w:r w:rsidR="00B84F22">
          <w:rPr>
            <w:lang w:val="en-US"/>
          </w:rPr>
          <w:t>I</w:t>
        </w:r>
      </w:ins>
      <w:r w:rsidR="003C7B87" w:rsidRPr="0027265E">
        <w:rPr>
          <w:lang w:val="en-US"/>
        </w:rPr>
        <w:t xml:space="preserve">., 2017; Pinggera </w:t>
      </w:r>
      <w:r w:rsidR="003C7B87" w:rsidRPr="00B84F22">
        <w:rPr>
          <w:i/>
          <w:lang w:val="en-US"/>
          <w:rPrChange w:id="448" w:author="Evelyne" w:date="2020-05-02T22:31:00Z">
            <w:rPr>
              <w:lang w:val="en-US"/>
            </w:rPr>
          </w:rPrChange>
        </w:rPr>
        <w:t>et al</w:t>
      </w:r>
      <w:r w:rsidR="003C7B87" w:rsidRPr="0027265E">
        <w:rPr>
          <w:lang w:val="en-US"/>
        </w:rPr>
        <w:t xml:space="preserve">., 2012). </w:t>
      </w:r>
    </w:p>
    <w:p w:rsidR="003C7B87" w:rsidRPr="0027265E" w:rsidRDefault="0027265E" w:rsidP="0027265E">
      <w:pPr>
        <w:ind w:left="360" w:firstLine="94"/>
        <w:rPr>
          <w:lang w:val="en-US"/>
        </w:rPr>
      </w:pPr>
      <w:r w:rsidRPr="0027265E">
        <w:rPr>
          <w:lang w:val="en-US"/>
        </w:rPr>
        <w:t>It is interesting to highlight that associated with the metrics</w:t>
      </w:r>
      <w:r>
        <w:rPr>
          <w:lang w:val="en-US"/>
        </w:rPr>
        <w:t>;</w:t>
      </w:r>
      <w:ins w:id="449" w:author="Evelyne" w:date="2020-05-02T22:31:00Z">
        <w:r w:rsidR="00B84F22">
          <w:rPr>
            <w:lang w:val="en-US"/>
          </w:rPr>
          <w:t xml:space="preserve"> </w:t>
        </w:r>
      </w:ins>
      <w:r w:rsidR="00456861" w:rsidRPr="0027265E">
        <w:rPr>
          <w:lang w:val="en-US"/>
        </w:rPr>
        <w:t xml:space="preserve">40% of the </w:t>
      </w:r>
      <w:r w:rsidRPr="0027265E">
        <w:rPr>
          <w:lang w:val="en-US"/>
        </w:rPr>
        <w:t xml:space="preserve">studies </w:t>
      </w:r>
      <w:r w:rsidR="00456861" w:rsidRPr="0027265E">
        <w:rPr>
          <w:lang w:val="en-US"/>
        </w:rPr>
        <w:t xml:space="preserve">(Tallon </w:t>
      </w:r>
      <w:r w:rsidR="00456861" w:rsidRPr="00B84F22">
        <w:rPr>
          <w:i/>
          <w:lang w:val="en-US"/>
          <w:rPrChange w:id="450" w:author="Evelyne" w:date="2020-05-02T22:31:00Z">
            <w:rPr>
              <w:lang w:val="en-US"/>
            </w:rPr>
          </w:rPrChange>
        </w:rPr>
        <w:t>et al</w:t>
      </w:r>
      <w:r w:rsidR="00456861" w:rsidRPr="0027265E">
        <w:rPr>
          <w:lang w:val="en-US"/>
        </w:rPr>
        <w:t xml:space="preserve">., 2019; Chen </w:t>
      </w:r>
      <w:r w:rsidR="00456861" w:rsidRPr="00B84F22">
        <w:rPr>
          <w:i/>
          <w:lang w:val="en-US"/>
          <w:rPrChange w:id="451" w:author="Evelyne" w:date="2020-05-02T22:31:00Z">
            <w:rPr>
              <w:lang w:val="en-US"/>
            </w:rPr>
          </w:rPrChange>
        </w:rPr>
        <w:t>et al</w:t>
      </w:r>
      <w:r w:rsidR="00456861" w:rsidRPr="0027265E">
        <w:rPr>
          <w:lang w:val="en-US"/>
        </w:rPr>
        <w:t xml:space="preserve">., 2018; Zimoch </w:t>
      </w:r>
      <w:r w:rsidR="00456861" w:rsidRPr="00B84F22">
        <w:rPr>
          <w:i/>
          <w:lang w:val="en-US"/>
          <w:rPrChange w:id="452" w:author="Evelyne" w:date="2020-05-02T22:31:00Z">
            <w:rPr>
              <w:lang w:val="en-US"/>
            </w:rPr>
          </w:rPrChange>
        </w:rPr>
        <w:t>et al</w:t>
      </w:r>
      <w:r w:rsidR="00456861" w:rsidRPr="0027265E">
        <w:rPr>
          <w:lang w:val="en-US"/>
        </w:rPr>
        <w:t xml:space="preserve">., 2018; Pinggera </w:t>
      </w:r>
      <w:r w:rsidR="00456861" w:rsidRPr="00B84F22">
        <w:rPr>
          <w:i/>
          <w:lang w:val="en-US"/>
          <w:rPrChange w:id="453" w:author="Evelyne" w:date="2020-05-02T22:31:00Z">
            <w:rPr>
              <w:lang w:val="en-US"/>
            </w:rPr>
          </w:rPrChange>
        </w:rPr>
        <w:t>et al</w:t>
      </w:r>
      <w:r w:rsidR="00456861" w:rsidRPr="0027265E">
        <w:rPr>
          <w:lang w:val="en-US"/>
        </w:rPr>
        <w:t>., 2012)</w:t>
      </w:r>
      <w:ins w:id="454" w:author="Evelyne" w:date="2020-05-02T22:31:00Z">
        <w:r w:rsidR="00B84F22">
          <w:rPr>
            <w:lang w:val="en-US"/>
          </w:rPr>
          <w:t xml:space="preserve"> </w:t>
        </w:r>
      </w:ins>
      <w:r w:rsidRPr="0027265E">
        <w:rPr>
          <w:lang w:val="en-US"/>
        </w:rPr>
        <w:t xml:space="preserve">used a questionnaire </w:t>
      </w:r>
      <w:r w:rsidR="003C7B87" w:rsidRPr="0027265E">
        <w:rPr>
          <w:lang w:val="en-US"/>
        </w:rPr>
        <w:t>with questions about the domain of business process models. According to the number of correct answers, the studies indicate whether the pa</w:t>
      </w:r>
      <w:r w:rsidR="003C7B87" w:rsidRPr="0027265E">
        <w:rPr>
          <w:lang w:val="en-US"/>
        </w:rPr>
        <w:t>r</w:t>
      </w:r>
      <w:r w:rsidR="003C7B87" w:rsidRPr="0027265E">
        <w:rPr>
          <w:lang w:val="en-US"/>
        </w:rPr>
        <w:t>ticipants understood the models or not.</w:t>
      </w:r>
    </w:p>
    <w:p w:rsidR="00906FDA" w:rsidRDefault="00ED1587" w:rsidP="00F22E72">
      <w:pPr>
        <w:spacing w:before="120"/>
        <w:ind w:firstLine="0"/>
        <w:jc w:val="center"/>
      </w:pPr>
      <w:bookmarkStart w:id="455" w:name="_Ref37854154"/>
      <w:r w:rsidRPr="006034F8">
        <w:rPr>
          <w:b/>
          <w:bCs/>
          <w:smallCaps/>
        </w:rPr>
        <w:t>Table</w:t>
      </w:r>
      <w:ins w:id="456" w:author="Evelyne" w:date="2020-05-02T22:32:00Z">
        <w:r w:rsidR="009E5E12">
          <w:rPr>
            <w:b/>
            <w:bCs/>
            <w:smallCaps/>
          </w:rPr>
          <w:t xml:space="preserve"> </w:t>
        </w:r>
      </w:ins>
      <w:r w:rsidR="0031114A" w:rsidRPr="006034F8">
        <w:rPr>
          <w:b/>
          <w:bCs/>
          <w:smallCaps/>
        </w:rPr>
        <w:fldChar w:fldCharType="begin"/>
      </w:r>
      <w:r w:rsidRPr="006034F8">
        <w:rPr>
          <w:b/>
          <w:bCs/>
          <w:smallCaps/>
        </w:rPr>
        <w:instrText xml:space="preserve"> SEQ Table \* ARABIC </w:instrText>
      </w:r>
      <w:r w:rsidR="0031114A" w:rsidRPr="006034F8">
        <w:rPr>
          <w:b/>
          <w:bCs/>
          <w:smallCaps/>
        </w:rPr>
        <w:fldChar w:fldCharType="separate"/>
      </w:r>
      <w:r w:rsidR="0093792D">
        <w:rPr>
          <w:b/>
          <w:bCs/>
          <w:smallCaps/>
          <w:noProof/>
        </w:rPr>
        <w:t>9</w:t>
      </w:r>
      <w:r w:rsidR="0031114A" w:rsidRPr="006034F8">
        <w:rPr>
          <w:b/>
          <w:bCs/>
          <w:smallCaps/>
        </w:rPr>
        <w:fldChar w:fldCharType="end"/>
      </w:r>
      <w:bookmarkEnd w:id="455"/>
      <w:r w:rsidR="00906FDA">
        <w:rPr>
          <w:b/>
        </w:rPr>
        <w:t>.</w:t>
      </w:r>
      <w:ins w:id="457" w:author="Evelyne" w:date="2020-05-02T22:32:00Z">
        <w:r w:rsidR="009E5E12">
          <w:rPr>
            <w:b/>
          </w:rPr>
          <w:t xml:space="preserve"> </w:t>
        </w:r>
      </w:ins>
      <w:r w:rsidR="00906FDA">
        <w:t>Evaluation</w:t>
      </w:r>
      <w:ins w:id="458" w:author="Evelyne" w:date="2020-05-02T22:32:00Z">
        <w:r w:rsidR="009E5E12">
          <w:t xml:space="preserve"> </w:t>
        </w:r>
      </w:ins>
      <w:r w:rsidR="000A73DF">
        <w:t>M</w:t>
      </w:r>
      <w:r w:rsidR="00906FDA">
        <w:t>etrics.</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tblPr>
      <w:tblGrid>
        <w:gridCol w:w="1701"/>
        <w:gridCol w:w="851"/>
        <w:gridCol w:w="4322"/>
      </w:tblGrid>
      <w:tr w:rsidR="00913998" w:rsidRPr="00383A02" w:rsidTr="00001752">
        <w:trPr>
          <w:cnfStyle w:val="100000000000"/>
          <w:trHeight w:val="293"/>
        </w:trPr>
        <w:tc>
          <w:tcPr>
            <w:cnfStyle w:val="001000000000"/>
            <w:tcW w:w="1701" w:type="dxa"/>
            <w:hideMark/>
          </w:tcPr>
          <w:p w:rsidR="00913998" w:rsidRPr="00383A02" w:rsidRDefault="00913998" w:rsidP="00001752">
            <w:pPr>
              <w:pStyle w:val="NormalWeb"/>
              <w:spacing w:before="0" w:beforeAutospacing="0" w:after="0" w:afterAutospacing="0"/>
              <w:jc w:val="center"/>
              <w:rPr>
                <w:sz w:val="18"/>
                <w:szCs w:val="22"/>
              </w:rPr>
            </w:pPr>
            <w:r w:rsidRPr="0099157B">
              <w:rPr>
                <w:sz w:val="18"/>
                <w:szCs w:val="22"/>
              </w:rPr>
              <w:t>Metrics</w:t>
            </w:r>
          </w:p>
        </w:tc>
        <w:tc>
          <w:tcPr>
            <w:tcW w:w="851" w:type="dxa"/>
          </w:tcPr>
          <w:p w:rsidR="00913998" w:rsidRDefault="00913998" w:rsidP="00001752">
            <w:pPr>
              <w:pStyle w:val="NormalWeb"/>
              <w:spacing w:before="0" w:beforeAutospacing="0" w:after="0" w:afterAutospacing="0"/>
              <w:jc w:val="center"/>
              <w:cnfStyle w:val="100000000000"/>
              <w:rPr>
                <w:sz w:val="18"/>
                <w:szCs w:val="22"/>
              </w:rPr>
            </w:pPr>
            <w:r>
              <w:rPr>
                <w:sz w:val="18"/>
                <w:szCs w:val="22"/>
              </w:rPr>
              <w:t>Total</w:t>
            </w:r>
          </w:p>
        </w:tc>
        <w:tc>
          <w:tcPr>
            <w:tcW w:w="4322" w:type="dxa"/>
            <w:hideMark/>
          </w:tcPr>
          <w:p w:rsidR="00913998" w:rsidRPr="00383A02" w:rsidRDefault="00913998" w:rsidP="00001752">
            <w:pPr>
              <w:pStyle w:val="NormalWeb"/>
              <w:spacing w:before="0" w:beforeAutospacing="0" w:after="0" w:afterAutospacing="0"/>
              <w:jc w:val="center"/>
              <w:cnfStyle w:val="100000000000"/>
              <w:rPr>
                <w:sz w:val="18"/>
                <w:szCs w:val="22"/>
              </w:rPr>
            </w:pPr>
            <w:r>
              <w:rPr>
                <w:sz w:val="18"/>
                <w:szCs w:val="22"/>
              </w:rPr>
              <w:t>Studies</w:t>
            </w:r>
          </w:p>
        </w:tc>
      </w:tr>
      <w:tr w:rsidR="00913998" w:rsidRPr="009E5E12" w:rsidTr="00001752">
        <w:trPr>
          <w:cnfStyle w:val="000000100000"/>
          <w:trHeight w:val="322"/>
        </w:trPr>
        <w:tc>
          <w:tcPr>
            <w:cnfStyle w:val="001000000000"/>
            <w:tcW w:w="1701" w:type="dxa"/>
            <w:vAlign w:val="center"/>
            <w:hideMark/>
          </w:tcPr>
          <w:p w:rsidR="00913998" w:rsidRPr="00332103" w:rsidRDefault="00913998" w:rsidP="00001752">
            <w:pPr>
              <w:pStyle w:val="NormalWeb"/>
              <w:jc w:val="center"/>
              <w:rPr>
                <w:sz w:val="18"/>
                <w:szCs w:val="22"/>
                <w:lang w:val="en-US"/>
              </w:rPr>
            </w:pPr>
            <w:r w:rsidRPr="0099157B">
              <w:rPr>
                <w:sz w:val="18"/>
                <w:szCs w:val="22"/>
                <w:lang w:val="en-US"/>
              </w:rPr>
              <w:t>Eye Fixation</w:t>
            </w:r>
          </w:p>
        </w:tc>
        <w:tc>
          <w:tcPr>
            <w:tcW w:w="851" w:type="dxa"/>
            <w:vAlign w:val="center"/>
          </w:tcPr>
          <w:p w:rsidR="00913998" w:rsidRDefault="00EF45E9" w:rsidP="00001752">
            <w:pPr>
              <w:pStyle w:val="p1a"/>
              <w:jc w:val="center"/>
              <w:cnfStyle w:val="000000100000"/>
              <w:rPr>
                <w:sz w:val="18"/>
                <w:szCs w:val="18"/>
              </w:rPr>
            </w:pPr>
            <w:r>
              <w:rPr>
                <w:sz w:val="18"/>
                <w:szCs w:val="18"/>
              </w:rPr>
              <w:t>7</w:t>
            </w:r>
          </w:p>
        </w:tc>
        <w:tc>
          <w:tcPr>
            <w:tcW w:w="4322" w:type="dxa"/>
            <w:vAlign w:val="center"/>
            <w:hideMark/>
          </w:tcPr>
          <w:p w:rsidR="00913998" w:rsidRPr="009E5E12" w:rsidRDefault="00913998" w:rsidP="00001752">
            <w:pPr>
              <w:pStyle w:val="p1a"/>
              <w:jc w:val="center"/>
              <w:cnfStyle w:val="000000100000"/>
              <w:rPr>
                <w:sz w:val="18"/>
                <w:szCs w:val="18"/>
                <w:lang w:val="fr-FR"/>
                <w:rPrChange w:id="459" w:author="Evelyne" w:date="2020-05-02T22:32:00Z">
                  <w:rPr>
                    <w:sz w:val="18"/>
                    <w:szCs w:val="18"/>
                    <w:lang w:val="es-CL"/>
                  </w:rPr>
                </w:rPrChange>
              </w:rPr>
            </w:pPr>
            <w:r w:rsidRPr="009E5E12">
              <w:rPr>
                <w:sz w:val="18"/>
                <w:szCs w:val="18"/>
                <w:lang w:val="fr-FR"/>
                <w:rPrChange w:id="460" w:author="Evelyne" w:date="2020-05-02T22:32:00Z">
                  <w:rPr>
                    <w:sz w:val="18"/>
                    <w:szCs w:val="18"/>
                    <w:lang w:val="es-CL"/>
                  </w:rPr>
                </w:rPrChange>
              </w:rPr>
              <w:t>Pinggera</w:t>
            </w:r>
            <w:ins w:id="461" w:author="Evelyne" w:date="2020-05-02T22:32:00Z">
              <w:r w:rsidR="009E5E12" w:rsidRPr="009E5E12">
                <w:rPr>
                  <w:sz w:val="18"/>
                  <w:szCs w:val="18"/>
                  <w:lang w:val="fr-FR"/>
                  <w:rPrChange w:id="462" w:author="Evelyne" w:date="2020-05-02T22:32:00Z">
                    <w:rPr>
                      <w:sz w:val="18"/>
                      <w:szCs w:val="18"/>
                      <w:lang w:val="es-CL"/>
                    </w:rPr>
                  </w:rPrChange>
                </w:rPr>
                <w:t xml:space="preserve"> </w:t>
              </w:r>
            </w:ins>
            <w:r w:rsidRPr="009E5E12">
              <w:rPr>
                <w:i/>
                <w:iCs/>
                <w:sz w:val="18"/>
                <w:szCs w:val="18"/>
                <w:lang w:val="fr-FR"/>
                <w:rPrChange w:id="463" w:author="Evelyne" w:date="2020-05-02T22:32:00Z">
                  <w:rPr>
                    <w:i/>
                    <w:iCs/>
                    <w:sz w:val="18"/>
                    <w:szCs w:val="18"/>
                    <w:lang w:val="es-CL"/>
                  </w:rPr>
                </w:rPrChange>
              </w:rPr>
              <w:t>et al.</w:t>
            </w:r>
            <w:r w:rsidR="008D201A" w:rsidRPr="009E5E12">
              <w:rPr>
                <w:sz w:val="18"/>
                <w:szCs w:val="18"/>
                <w:lang w:val="fr-FR"/>
                <w:rPrChange w:id="464" w:author="Evelyne" w:date="2020-05-02T22:32:00Z">
                  <w:rPr>
                    <w:sz w:val="18"/>
                    <w:szCs w:val="18"/>
                    <w:lang w:val="es-CL"/>
                  </w:rPr>
                </w:rPrChange>
              </w:rPr>
              <w:t>(</w:t>
            </w:r>
            <w:r w:rsidRPr="009E5E12">
              <w:rPr>
                <w:sz w:val="18"/>
                <w:szCs w:val="18"/>
                <w:lang w:val="fr-FR"/>
                <w:rPrChange w:id="465" w:author="Evelyne" w:date="2020-05-02T22:32:00Z">
                  <w:rPr>
                    <w:sz w:val="18"/>
                    <w:szCs w:val="18"/>
                    <w:lang w:val="es-CL"/>
                  </w:rPr>
                </w:rPrChange>
              </w:rPr>
              <w:t>2012</w:t>
            </w:r>
            <w:r w:rsidR="008D201A" w:rsidRPr="009E5E12">
              <w:rPr>
                <w:sz w:val="18"/>
                <w:szCs w:val="18"/>
                <w:lang w:val="fr-FR"/>
                <w:rPrChange w:id="466" w:author="Evelyne" w:date="2020-05-02T22:32:00Z">
                  <w:rPr>
                    <w:sz w:val="18"/>
                    <w:szCs w:val="18"/>
                    <w:lang w:val="es-CL"/>
                  </w:rPr>
                </w:rPrChange>
              </w:rPr>
              <w:t>)</w:t>
            </w:r>
            <w:r w:rsidR="00273544" w:rsidRPr="009E5E12">
              <w:rPr>
                <w:sz w:val="18"/>
                <w:szCs w:val="18"/>
                <w:lang w:val="fr-FR"/>
                <w:rPrChange w:id="467" w:author="Evelyne" w:date="2020-05-02T22:32:00Z">
                  <w:rPr>
                    <w:sz w:val="18"/>
                    <w:szCs w:val="18"/>
                    <w:lang w:val="es-CL"/>
                  </w:rPr>
                </w:rPrChange>
              </w:rPr>
              <w:t xml:space="preserve">, </w:t>
            </w:r>
            <w:r w:rsidRPr="009E5E12">
              <w:rPr>
                <w:sz w:val="18"/>
                <w:szCs w:val="18"/>
                <w:lang w:val="fr-FR"/>
                <w:rPrChange w:id="468" w:author="Evelyne" w:date="2020-05-02T22:32:00Z">
                  <w:rPr>
                    <w:sz w:val="18"/>
                    <w:szCs w:val="18"/>
                    <w:lang w:val="es-CL"/>
                  </w:rPr>
                </w:rPrChange>
              </w:rPr>
              <w:t>Petrusel</w:t>
            </w:r>
            <w:ins w:id="469" w:author="Evelyne" w:date="2020-05-02T22:32:00Z">
              <w:r w:rsidR="009E5E12" w:rsidRPr="009E5E12">
                <w:rPr>
                  <w:sz w:val="18"/>
                  <w:szCs w:val="18"/>
                  <w:lang w:val="fr-FR"/>
                  <w:rPrChange w:id="470" w:author="Evelyne" w:date="2020-05-02T22:32:00Z">
                    <w:rPr>
                      <w:sz w:val="18"/>
                      <w:szCs w:val="18"/>
                      <w:lang w:val="es-CL"/>
                    </w:rPr>
                  </w:rPrChange>
                </w:rPr>
                <w:t xml:space="preserve"> </w:t>
              </w:r>
            </w:ins>
            <w:r w:rsidR="008D201A" w:rsidRPr="009E5E12">
              <w:rPr>
                <w:i/>
                <w:iCs/>
                <w:sz w:val="18"/>
                <w:szCs w:val="18"/>
                <w:lang w:val="fr-FR"/>
                <w:rPrChange w:id="471" w:author="Evelyne" w:date="2020-05-02T22:32:00Z">
                  <w:rPr>
                    <w:i/>
                    <w:iCs/>
                    <w:sz w:val="18"/>
                    <w:szCs w:val="18"/>
                    <w:lang w:val="es-CL"/>
                  </w:rPr>
                </w:rPrChange>
              </w:rPr>
              <w:t>et al.</w:t>
            </w:r>
            <w:r w:rsidR="008D201A" w:rsidRPr="009E5E12">
              <w:rPr>
                <w:sz w:val="18"/>
                <w:szCs w:val="18"/>
                <w:lang w:val="fr-FR"/>
                <w:rPrChange w:id="472" w:author="Evelyne" w:date="2020-05-02T22:32:00Z">
                  <w:rPr>
                    <w:sz w:val="18"/>
                    <w:szCs w:val="18"/>
                    <w:lang w:val="es-CL"/>
                  </w:rPr>
                </w:rPrChange>
              </w:rPr>
              <w:t>(</w:t>
            </w:r>
            <w:r w:rsidRPr="009E5E12">
              <w:rPr>
                <w:sz w:val="18"/>
                <w:szCs w:val="18"/>
                <w:lang w:val="fr-FR"/>
                <w:rPrChange w:id="473" w:author="Evelyne" w:date="2020-05-02T22:32:00Z">
                  <w:rPr>
                    <w:sz w:val="18"/>
                    <w:szCs w:val="18"/>
                    <w:lang w:val="es-CL"/>
                  </w:rPr>
                </w:rPrChange>
              </w:rPr>
              <w:t>2016</w:t>
            </w:r>
            <w:r w:rsidR="008D201A" w:rsidRPr="009E5E12">
              <w:rPr>
                <w:sz w:val="18"/>
                <w:szCs w:val="18"/>
                <w:lang w:val="fr-FR"/>
                <w:rPrChange w:id="474" w:author="Evelyne" w:date="2020-05-02T22:32:00Z">
                  <w:rPr>
                    <w:sz w:val="18"/>
                    <w:szCs w:val="18"/>
                    <w:lang w:val="es-CL"/>
                  </w:rPr>
                </w:rPrChange>
              </w:rPr>
              <w:t>)</w:t>
            </w:r>
            <w:r w:rsidRPr="009E5E12">
              <w:rPr>
                <w:sz w:val="18"/>
                <w:szCs w:val="18"/>
                <w:lang w:val="fr-FR"/>
                <w:rPrChange w:id="475" w:author="Evelyne" w:date="2020-05-02T22:32:00Z">
                  <w:rPr>
                    <w:sz w:val="18"/>
                    <w:szCs w:val="18"/>
                    <w:lang w:val="es-CL"/>
                  </w:rPr>
                </w:rPrChange>
              </w:rPr>
              <w:t xml:space="preserve">, </w:t>
            </w:r>
          </w:p>
          <w:p w:rsidR="00913998" w:rsidRPr="009E5E12" w:rsidRDefault="00913998" w:rsidP="00001752">
            <w:pPr>
              <w:pStyle w:val="p1a"/>
              <w:jc w:val="center"/>
              <w:cnfStyle w:val="000000100000"/>
              <w:rPr>
                <w:sz w:val="18"/>
                <w:szCs w:val="18"/>
                <w:lang w:val="fr-FR"/>
                <w:rPrChange w:id="476" w:author="Evelyne" w:date="2020-05-02T22:32:00Z">
                  <w:rPr>
                    <w:sz w:val="18"/>
                    <w:szCs w:val="18"/>
                    <w:lang w:val="es-CL"/>
                  </w:rPr>
                </w:rPrChange>
              </w:rPr>
            </w:pPr>
            <w:r w:rsidRPr="009E5E12">
              <w:rPr>
                <w:sz w:val="18"/>
                <w:szCs w:val="18"/>
                <w:lang w:val="fr-FR"/>
                <w:rPrChange w:id="477" w:author="Evelyne" w:date="2020-05-02T22:32:00Z">
                  <w:rPr>
                    <w:sz w:val="18"/>
                    <w:szCs w:val="18"/>
                    <w:lang w:val="es-CL"/>
                  </w:rPr>
                </w:rPrChange>
              </w:rPr>
              <w:t>Petrusel</w:t>
            </w:r>
            <w:ins w:id="478" w:author="Evelyne" w:date="2020-05-02T22:32:00Z">
              <w:r w:rsidR="009E5E12" w:rsidRPr="009E5E12">
                <w:rPr>
                  <w:sz w:val="18"/>
                  <w:szCs w:val="18"/>
                  <w:lang w:val="fr-FR"/>
                  <w:rPrChange w:id="479" w:author="Evelyne" w:date="2020-05-02T22:32:00Z">
                    <w:rPr>
                      <w:sz w:val="18"/>
                      <w:szCs w:val="18"/>
                      <w:lang w:val="es-CL"/>
                    </w:rPr>
                  </w:rPrChange>
                </w:rPr>
                <w:t xml:space="preserve"> </w:t>
              </w:r>
            </w:ins>
            <w:r w:rsidR="008D201A" w:rsidRPr="009E5E12">
              <w:rPr>
                <w:i/>
                <w:iCs/>
                <w:sz w:val="18"/>
                <w:szCs w:val="18"/>
                <w:lang w:val="fr-FR"/>
                <w:rPrChange w:id="480" w:author="Evelyne" w:date="2020-05-02T22:32:00Z">
                  <w:rPr>
                    <w:i/>
                    <w:iCs/>
                    <w:sz w:val="18"/>
                    <w:szCs w:val="18"/>
                    <w:lang w:val="es-CL"/>
                  </w:rPr>
                </w:rPrChange>
              </w:rPr>
              <w:t>et al.</w:t>
            </w:r>
            <w:r w:rsidR="008D201A" w:rsidRPr="009E5E12">
              <w:rPr>
                <w:sz w:val="18"/>
                <w:szCs w:val="18"/>
                <w:lang w:val="fr-FR"/>
                <w:rPrChange w:id="481" w:author="Evelyne" w:date="2020-05-02T22:32:00Z">
                  <w:rPr>
                    <w:sz w:val="18"/>
                    <w:szCs w:val="18"/>
                    <w:lang w:val="es-CL"/>
                  </w:rPr>
                </w:rPrChange>
              </w:rPr>
              <w:t>(</w:t>
            </w:r>
            <w:r w:rsidRPr="009E5E12">
              <w:rPr>
                <w:sz w:val="18"/>
                <w:szCs w:val="18"/>
                <w:lang w:val="fr-FR"/>
                <w:rPrChange w:id="482" w:author="Evelyne" w:date="2020-05-02T22:32:00Z">
                  <w:rPr>
                    <w:sz w:val="18"/>
                    <w:szCs w:val="18"/>
                    <w:lang w:val="es-CL"/>
                  </w:rPr>
                </w:rPrChange>
              </w:rPr>
              <w:t>2017</w:t>
            </w:r>
            <w:r w:rsidR="008D201A" w:rsidRPr="009E5E12">
              <w:rPr>
                <w:sz w:val="18"/>
                <w:szCs w:val="18"/>
                <w:lang w:val="fr-FR"/>
                <w:rPrChange w:id="483" w:author="Evelyne" w:date="2020-05-02T22:32:00Z">
                  <w:rPr>
                    <w:sz w:val="18"/>
                    <w:szCs w:val="18"/>
                    <w:lang w:val="es-CL"/>
                  </w:rPr>
                </w:rPrChange>
              </w:rPr>
              <w:t>)</w:t>
            </w:r>
            <w:r w:rsidRPr="009E5E12">
              <w:rPr>
                <w:sz w:val="18"/>
                <w:szCs w:val="18"/>
                <w:lang w:val="fr-FR"/>
                <w:rPrChange w:id="484" w:author="Evelyne" w:date="2020-05-02T22:32:00Z">
                  <w:rPr>
                    <w:sz w:val="18"/>
                    <w:szCs w:val="18"/>
                    <w:lang w:val="es-CL"/>
                  </w:rPr>
                </w:rPrChange>
              </w:rPr>
              <w:t xml:space="preserve">,Vermeulen, </w:t>
            </w:r>
            <w:r w:rsidR="008D201A" w:rsidRPr="009E5E12">
              <w:rPr>
                <w:sz w:val="18"/>
                <w:szCs w:val="18"/>
                <w:lang w:val="fr-FR"/>
                <w:rPrChange w:id="485" w:author="Evelyne" w:date="2020-05-02T22:32:00Z">
                  <w:rPr>
                    <w:sz w:val="18"/>
                    <w:szCs w:val="18"/>
                    <w:lang w:val="es-CL"/>
                  </w:rPr>
                </w:rPrChange>
              </w:rPr>
              <w:t>(</w:t>
            </w:r>
            <w:r w:rsidRPr="009E5E12">
              <w:rPr>
                <w:sz w:val="18"/>
                <w:szCs w:val="18"/>
                <w:lang w:val="fr-FR"/>
                <w:rPrChange w:id="486" w:author="Evelyne" w:date="2020-05-02T22:32:00Z">
                  <w:rPr>
                    <w:sz w:val="18"/>
                    <w:szCs w:val="18"/>
                    <w:lang w:val="es-CL"/>
                  </w:rPr>
                </w:rPrChange>
              </w:rPr>
              <w:t>2018</w:t>
            </w:r>
            <w:r w:rsidR="008D201A" w:rsidRPr="009E5E12">
              <w:rPr>
                <w:sz w:val="18"/>
                <w:szCs w:val="18"/>
                <w:lang w:val="fr-FR"/>
                <w:rPrChange w:id="487" w:author="Evelyne" w:date="2020-05-02T22:32:00Z">
                  <w:rPr>
                    <w:sz w:val="18"/>
                    <w:szCs w:val="18"/>
                    <w:lang w:val="es-CL"/>
                  </w:rPr>
                </w:rPrChange>
              </w:rPr>
              <w:t>)</w:t>
            </w:r>
            <w:r w:rsidRPr="009E5E12">
              <w:rPr>
                <w:sz w:val="18"/>
                <w:szCs w:val="18"/>
                <w:lang w:val="fr-FR"/>
                <w:rPrChange w:id="488" w:author="Evelyne" w:date="2020-05-02T22:32:00Z">
                  <w:rPr>
                    <w:sz w:val="18"/>
                    <w:szCs w:val="18"/>
                    <w:lang w:val="es-CL"/>
                  </w:rPr>
                </w:rPrChange>
              </w:rPr>
              <w:t>,</w:t>
            </w:r>
          </w:p>
          <w:p w:rsidR="00913998" w:rsidRPr="009E5E12" w:rsidRDefault="00913998" w:rsidP="00001752">
            <w:pPr>
              <w:pStyle w:val="p1a"/>
              <w:jc w:val="center"/>
              <w:cnfStyle w:val="000000100000"/>
              <w:rPr>
                <w:sz w:val="18"/>
                <w:szCs w:val="18"/>
                <w:lang w:val="fr-FR"/>
                <w:rPrChange w:id="489" w:author="Evelyne" w:date="2020-05-02T22:32:00Z">
                  <w:rPr>
                    <w:sz w:val="18"/>
                    <w:szCs w:val="18"/>
                    <w:lang w:val="en-US"/>
                  </w:rPr>
                </w:rPrChange>
              </w:rPr>
            </w:pPr>
            <w:r w:rsidRPr="009E5E12">
              <w:rPr>
                <w:sz w:val="18"/>
                <w:szCs w:val="18"/>
                <w:lang w:val="fr-FR"/>
                <w:rPrChange w:id="490" w:author="Evelyne" w:date="2020-05-02T22:32:00Z">
                  <w:rPr>
                    <w:sz w:val="18"/>
                    <w:szCs w:val="18"/>
                    <w:lang w:val="en-US"/>
                  </w:rPr>
                </w:rPrChange>
              </w:rPr>
              <w:lastRenderedPageBreak/>
              <w:t>Zimoch</w:t>
            </w:r>
            <w:ins w:id="491" w:author="Evelyne" w:date="2020-05-02T22:32:00Z">
              <w:r w:rsidR="009E5E12" w:rsidRPr="009E5E12">
                <w:rPr>
                  <w:sz w:val="18"/>
                  <w:szCs w:val="18"/>
                  <w:lang w:val="fr-FR"/>
                  <w:rPrChange w:id="492" w:author="Evelyne" w:date="2020-05-02T22:32:00Z">
                    <w:rPr>
                      <w:sz w:val="18"/>
                      <w:szCs w:val="18"/>
                      <w:lang w:val="en-US"/>
                    </w:rPr>
                  </w:rPrChange>
                </w:rPr>
                <w:t xml:space="preserve"> </w:t>
              </w:r>
            </w:ins>
            <w:r w:rsidR="008D201A" w:rsidRPr="009E5E12">
              <w:rPr>
                <w:i/>
                <w:iCs/>
                <w:sz w:val="18"/>
                <w:szCs w:val="18"/>
                <w:lang w:val="fr-FR"/>
                <w:rPrChange w:id="493" w:author="Evelyne" w:date="2020-05-02T22:32:00Z">
                  <w:rPr>
                    <w:i/>
                    <w:iCs/>
                    <w:sz w:val="18"/>
                    <w:szCs w:val="18"/>
                    <w:lang w:val="en-US"/>
                  </w:rPr>
                </w:rPrChange>
              </w:rPr>
              <w:t>et al.</w:t>
            </w:r>
            <w:r w:rsidR="008D201A" w:rsidRPr="009E5E12">
              <w:rPr>
                <w:sz w:val="18"/>
                <w:szCs w:val="18"/>
                <w:lang w:val="fr-FR"/>
                <w:rPrChange w:id="494" w:author="Evelyne" w:date="2020-05-02T22:32:00Z">
                  <w:rPr>
                    <w:sz w:val="18"/>
                    <w:szCs w:val="18"/>
                    <w:lang w:val="en-US"/>
                  </w:rPr>
                </w:rPrChange>
              </w:rPr>
              <w:t>(</w:t>
            </w:r>
            <w:r w:rsidRPr="009E5E12">
              <w:rPr>
                <w:sz w:val="18"/>
                <w:szCs w:val="18"/>
                <w:lang w:val="fr-FR"/>
                <w:rPrChange w:id="495" w:author="Evelyne" w:date="2020-05-02T22:32:00Z">
                  <w:rPr>
                    <w:sz w:val="18"/>
                    <w:szCs w:val="18"/>
                    <w:lang w:val="en-US"/>
                  </w:rPr>
                </w:rPrChange>
              </w:rPr>
              <w:t>2018</w:t>
            </w:r>
            <w:r w:rsidR="008D201A" w:rsidRPr="009E5E12">
              <w:rPr>
                <w:sz w:val="18"/>
                <w:szCs w:val="18"/>
                <w:lang w:val="fr-FR"/>
                <w:rPrChange w:id="496" w:author="Evelyne" w:date="2020-05-02T22:32:00Z">
                  <w:rPr>
                    <w:sz w:val="18"/>
                    <w:szCs w:val="18"/>
                    <w:lang w:val="en-US"/>
                  </w:rPr>
                </w:rPrChange>
              </w:rPr>
              <w:t>)</w:t>
            </w:r>
            <w:r w:rsidRPr="009E5E12">
              <w:rPr>
                <w:sz w:val="18"/>
                <w:szCs w:val="18"/>
                <w:lang w:val="fr-FR"/>
                <w:rPrChange w:id="497" w:author="Evelyne" w:date="2020-05-02T22:32:00Z">
                  <w:rPr>
                    <w:sz w:val="18"/>
                    <w:szCs w:val="18"/>
                    <w:lang w:val="en-US"/>
                  </w:rPr>
                </w:rPrChange>
              </w:rPr>
              <w:t>, Bera</w:t>
            </w:r>
            <w:ins w:id="498" w:author="Evelyne" w:date="2020-05-02T22:32:00Z">
              <w:r w:rsidR="009E5E12" w:rsidRPr="009E5E12">
                <w:rPr>
                  <w:sz w:val="18"/>
                  <w:szCs w:val="18"/>
                  <w:lang w:val="fr-FR"/>
                  <w:rPrChange w:id="499" w:author="Evelyne" w:date="2020-05-02T22:32:00Z">
                    <w:rPr>
                      <w:sz w:val="18"/>
                      <w:szCs w:val="18"/>
                      <w:lang w:val="en-US"/>
                    </w:rPr>
                  </w:rPrChange>
                </w:rPr>
                <w:t xml:space="preserve"> </w:t>
              </w:r>
            </w:ins>
            <w:r w:rsidR="008D201A" w:rsidRPr="009E5E12">
              <w:rPr>
                <w:i/>
                <w:iCs/>
                <w:sz w:val="18"/>
                <w:szCs w:val="18"/>
                <w:lang w:val="fr-FR"/>
                <w:rPrChange w:id="500" w:author="Evelyne" w:date="2020-05-02T22:32:00Z">
                  <w:rPr>
                    <w:i/>
                    <w:iCs/>
                    <w:sz w:val="18"/>
                    <w:szCs w:val="18"/>
                    <w:lang w:val="en-US"/>
                  </w:rPr>
                </w:rPrChange>
              </w:rPr>
              <w:t>et al.</w:t>
            </w:r>
            <w:r w:rsidR="008D201A" w:rsidRPr="009E5E12">
              <w:rPr>
                <w:sz w:val="18"/>
                <w:szCs w:val="18"/>
                <w:lang w:val="fr-FR"/>
                <w:rPrChange w:id="501" w:author="Evelyne" w:date="2020-05-02T22:32:00Z">
                  <w:rPr>
                    <w:sz w:val="18"/>
                    <w:szCs w:val="18"/>
                    <w:lang w:val="en-US"/>
                  </w:rPr>
                </w:rPrChange>
              </w:rPr>
              <w:t>(</w:t>
            </w:r>
            <w:r w:rsidRPr="009E5E12">
              <w:rPr>
                <w:sz w:val="18"/>
                <w:szCs w:val="18"/>
                <w:lang w:val="fr-FR"/>
                <w:rPrChange w:id="502" w:author="Evelyne" w:date="2020-05-02T22:32:00Z">
                  <w:rPr>
                    <w:sz w:val="18"/>
                    <w:szCs w:val="18"/>
                    <w:lang w:val="en-US"/>
                  </w:rPr>
                </w:rPrChange>
              </w:rPr>
              <w:t>2019</w:t>
            </w:r>
            <w:r w:rsidR="008D201A" w:rsidRPr="009E5E12">
              <w:rPr>
                <w:sz w:val="18"/>
                <w:szCs w:val="18"/>
                <w:lang w:val="fr-FR"/>
                <w:rPrChange w:id="503" w:author="Evelyne" w:date="2020-05-02T22:32:00Z">
                  <w:rPr>
                    <w:sz w:val="18"/>
                    <w:szCs w:val="18"/>
                    <w:lang w:val="en-US"/>
                  </w:rPr>
                </w:rPrChange>
              </w:rPr>
              <w:t>)</w:t>
            </w:r>
            <w:r w:rsidRPr="009E5E12">
              <w:rPr>
                <w:sz w:val="18"/>
                <w:szCs w:val="18"/>
                <w:lang w:val="fr-FR"/>
                <w:rPrChange w:id="504" w:author="Evelyne" w:date="2020-05-02T22:32:00Z">
                  <w:rPr>
                    <w:sz w:val="18"/>
                    <w:szCs w:val="18"/>
                    <w:lang w:val="en-US"/>
                  </w:rPr>
                </w:rPrChange>
              </w:rPr>
              <w:t>,</w:t>
            </w:r>
          </w:p>
          <w:p w:rsidR="00913998" w:rsidRPr="009E5E12" w:rsidRDefault="00913998" w:rsidP="00001752">
            <w:pPr>
              <w:pStyle w:val="p1a"/>
              <w:jc w:val="center"/>
              <w:cnfStyle w:val="000000100000"/>
              <w:rPr>
                <w:sz w:val="18"/>
                <w:szCs w:val="18"/>
                <w:lang w:val="fr-FR"/>
                <w:rPrChange w:id="505" w:author="Evelyne" w:date="2020-05-02T22:32:00Z">
                  <w:rPr>
                    <w:sz w:val="18"/>
                    <w:szCs w:val="18"/>
                    <w:lang w:val="en-US"/>
                  </w:rPr>
                </w:rPrChange>
              </w:rPr>
            </w:pPr>
            <w:r w:rsidRPr="009E5E12">
              <w:rPr>
                <w:sz w:val="18"/>
                <w:szCs w:val="18"/>
                <w:lang w:val="fr-FR"/>
                <w:rPrChange w:id="506" w:author="Evelyne" w:date="2020-05-02T22:32:00Z">
                  <w:rPr>
                    <w:sz w:val="18"/>
                    <w:szCs w:val="18"/>
                    <w:lang w:val="en-US"/>
                  </w:rPr>
                </w:rPrChange>
              </w:rPr>
              <w:t>Burattin</w:t>
            </w:r>
            <w:ins w:id="507" w:author="Evelyne" w:date="2020-05-02T22:32:00Z">
              <w:r w:rsidR="009E5E12">
                <w:rPr>
                  <w:sz w:val="18"/>
                  <w:szCs w:val="18"/>
                  <w:lang w:val="fr-FR"/>
                </w:rPr>
                <w:t xml:space="preserve"> </w:t>
              </w:r>
            </w:ins>
            <w:r w:rsidR="008D201A" w:rsidRPr="009E5E12">
              <w:rPr>
                <w:i/>
                <w:iCs/>
                <w:sz w:val="18"/>
                <w:szCs w:val="18"/>
                <w:lang w:val="fr-FR"/>
                <w:rPrChange w:id="508" w:author="Evelyne" w:date="2020-05-02T22:32:00Z">
                  <w:rPr>
                    <w:i/>
                    <w:iCs/>
                    <w:sz w:val="18"/>
                    <w:szCs w:val="18"/>
                    <w:lang w:val="en-US"/>
                  </w:rPr>
                </w:rPrChange>
              </w:rPr>
              <w:t>et al.</w:t>
            </w:r>
            <w:r w:rsidR="008D201A" w:rsidRPr="009E5E12">
              <w:rPr>
                <w:sz w:val="18"/>
                <w:szCs w:val="18"/>
                <w:lang w:val="fr-FR"/>
                <w:rPrChange w:id="509" w:author="Evelyne" w:date="2020-05-02T22:32:00Z">
                  <w:rPr>
                    <w:sz w:val="18"/>
                    <w:szCs w:val="18"/>
                    <w:lang w:val="en-US"/>
                  </w:rPr>
                </w:rPrChange>
              </w:rPr>
              <w:t>(</w:t>
            </w:r>
            <w:r w:rsidRPr="009E5E12">
              <w:rPr>
                <w:sz w:val="18"/>
                <w:szCs w:val="18"/>
                <w:lang w:val="fr-FR"/>
                <w:rPrChange w:id="510" w:author="Evelyne" w:date="2020-05-02T22:32:00Z">
                  <w:rPr>
                    <w:sz w:val="18"/>
                    <w:szCs w:val="18"/>
                    <w:lang w:val="en-US"/>
                  </w:rPr>
                </w:rPrChange>
              </w:rPr>
              <w:t>2019</w:t>
            </w:r>
            <w:r w:rsidR="008D201A" w:rsidRPr="009E5E12">
              <w:rPr>
                <w:sz w:val="18"/>
                <w:szCs w:val="18"/>
                <w:lang w:val="fr-FR"/>
                <w:rPrChange w:id="511" w:author="Evelyne" w:date="2020-05-02T22:32:00Z">
                  <w:rPr>
                    <w:sz w:val="18"/>
                    <w:szCs w:val="18"/>
                    <w:lang w:val="en-US"/>
                  </w:rPr>
                </w:rPrChange>
              </w:rPr>
              <w:t>)</w:t>
            </w:r>
          </w:p>
        </w:tc>
      </w:tr>
      <w:tr w:rsidR="00913998" w:rsidRPr="009E5E12" w:rsidTr="00001752">
        <w:trPr>
          <w:trHeight w:val="254"/>
        </w:trPr>
        <w:tc>
          <w:tcPr>
            <w:cnfStyle w:val="001000000000"/>
            <w:tcW w:w="1701" w:type="dxa"/>
            <w:vAlign w:val="center"/>
          </w:tcPr>
          <w:p w:rsidR="00913998" w:rsidRPr="009E5E12" w:rsidRDefault="00913998" w:rsidP="00001752">
            <w:pPr>
              <w:pStyle w:val="NormalWeb"/>
              <w:jc w:val="center"/>
              <w:rPr>
                <w:sz w:val="18"/>
                <w:szCs w:val="22"/>
                <w:lang w:val="fr-FR"/>
                <w:rPrChange w:id="512" w:author="Evelyne" w:date="2020-05-02T22:32:00Z">
                  <w:rPr>
                    <w:sz w:val="18"/>
                    <w:szCs w:val="22"/>
                    <w:lang w:val="en-US"/>
                  </w:rPr>
                </w:rPrChange>
              </w:rPr>
            </w:pPr>
            <w:r w:rsidRPr="009E5E12">
              <w:rPr>
                <w:sz w:val="18"/>
                <w:szCs w:val="22"/>
                <w:lang w:val="fr-FR"/>
                <w:rPrChange w:id="513" w:author="Evelyne" w:date="2020-05-02T22:32:00Z">
                  <w:rPr>
                    <w:sz w:val="18"/>
                    <w:szCs w:val="22"/>
                    <w:lang w:val="en-US"/>
                  </w:rPr>
                </w:rPrChange>
              </w:rPr>
              <w:lastRenderedPageBreak/>
              <w:t>Saccade</w:t>
            </w:r>
          </w:p>
        </w:tc>
        <w:tc>
          <w:tcPr>
            <w:tcW w:w="851" w:type="dxa"/>
            <w:vAlign w:val="center"/>
          </w:tcPr>
          <w:p w:rsidR="00913998" w:rsidRPr="009E5E12" w:rsidRDefault="00913998" w:rsidP="00001752">
            <w:pPr>
              <w:pStyle w:val="NormalWeb"/>
              <w:spacing w:before="0" w:beforeAutospacing="0" w:after="0" w:afterAutospacing="0"/>
              <w:jc w:val="center"/>
              <w:cnfStyle w:val="000000000000"/>
              <w:rPr>
                <w:sz w:val="18"/>
                <w:szCs w:val="18"/>
                <w:lang w:val="fr-FR"/>
                <w:rPrChange w:id="514" w:author="Evelyne" w:date="2020-05-02T22:32:00Z">
                  <w:rPr>
                    <w:sz w:val="18"/>
                    <w:szCs w:val="18"/>
                  </w:rPr>
                </w:rPrChange>
              </w:rPr>
            </w:pPr>
            <w:r w:rsidRPr="009E5E12">
              <w:rPr>
                <w:sz w:val="18"/>
                <w:szCs w:val="18"/>
                <w:lang w:val="fr-FR"/>
                <w:rPrChange w:id="515" w:author="Evelyne" w:date="2020-05-02T22:32:00Z">
                  <w:rPr>
                    <w:sz w:val="18"/>
                    <w:szCs w:val="18"/>
                  </w:rPr>
                </w:rPrChange>
              </w:rPr>
              <w:t>2</w:t>
            </w:r>
          </w:p>
        </w:tc>
        <w:tc>
          <w:tcPr>
            <w:tcW w:w="4322" w:type="dxa"/>
            <w:vAlign w:val="center"/>
          </w:tcPr>
          <w:p w:rsidR="00913998" w:rsidRPr="009E5E12" w:rsidRDefault="00913998" w:rsidP="00273544">
            <w:pPr>
              <w:pStyle w:val="referenceitem"/>
              <w:numPr>
                <w:ilvl w:val="0"/>
                <w:numId w:val="0"/>
              </w:numPr>
              <w:jc w:val="center"/>
              <w:cnfStyle w:val="000000000000"/>
              <w:rPr>
                <w:color w:val="000000"/>
                <w:szCs w:val="22"/>
                <w:lang w:val="fr-FR"/>
                <w:rPrChange w:id="516" w:author="Evelyne" w:date="2020-05-02T22:32:00Z">
                  <w:rPr>
                    <w:color w:val="000000"/>
                    <w:szCs w:val="22"/>
                  </w:rPr>
                </w:rPrChange>
              </w:rPr>
            </w:pPr>
            <w:r w:rsidRPr="009E5E12">
              <w:rPr>
                <w:color w:val="000000"/>
                <w:szCs w:val="22"/>
                <w:lang w:val="fr-FR"/>
                <w:rPrChange w:id="517" w:author="Evelyne" w:date="2020-05-02T22:32:00Z">
                  <w:rPr>
                    <w:color w:val="000000"/>
                    <w:szCs w:val="22"/>
                  </w:rPr>
                </w:rPrChange>
              </w:rPr>
              <w:t xml:space="preserve">Vermeulen, </w:t>
            </w:r>
            <w:r w:rsidR="008D201A" w:rsidRPr="009E5E12">
              <w:rPr>
                <w:color w:val="000000"/>
                <w:szCs w:val="22"/>
                <w:lang w:val="fr-FR"/>
                <w:rPrChange w:id="518" w:author="Evelyne" w:date="2020-05-02T22:32:00Z">
                  <w:rPr>
                    <w:color w:val="000000"/>
                    <w:szCs w:val="22"/>
                  </w:rPr>
                </w:rPrChange>
              </w:rPr>
              <w:t>(</w:t>
            </w:r>
            <w:r w:rsidRPr="009E5E12">
              <w:rPr>
                <w:color w:val="000000"/>
                <w:szCs w:val="22"/>
                <w:lang w:val="fr-FR"/>
                <w:rPrChange w:id="519" w:author="Evelyne" w:date="2020-05-02T22:32:00Z">
                  <w:rPr>
                    <w:color w:val="000000"/>
                    <w:szCs w:val="22"/>
                  </w:rPr>
                </w:rPrChange>
              </w:rPr>
              <w:t>2018</w:t>
            </w:r>
            <w:r w:rsidR="008D201A" w:rsidRPr="009E5E12">
              <w:rPr>
                <w:color w:val="000000"/>
                <w:szCs w:val="22"/>
                <w:lang w:val="fr-FR"/>
                <w:rPrChange w:id="520" w:author="Evelyne" w:date="2020-05-02T22:32:00Z">
                  <w:rPr>
                    <w:color w:val="000000"/>
                    <w:szCs w:val="22"/>
                  </w:rPr>
                </w:rPrChange>
              </w:rPr>
              <w:t>)</w:t>
            </w:r>
            <w:r w:rsidRPr="009E5E12">
              <w:rPr>
                <w:color w:val="000000"/>
                <w:szCs w:val="22"/>
                <w:lang w:val="fr-FR"/>
                <w:rPrChange w:id="521" w:author="Evelyne" w:date="2020-05-02T22:32:00Z">
                  <w:rPr>
                    <w:color w:val="000000"/>
                    <w:szCs w:val="22"/>
                  </w:rPr>
                </w:rPrChange>
              </w:rPr>
              <w:t>,</w:t>
            </w:r>
            <w:ins w:id="522" w:author="Evelyne" w:date="2020-05-02T22:33:00Z">
              <w:r w:rsidR="009E5E12">
                <w:rPr>
                  <w:color w:val="000000"/>
                  <w:szCs w:val="22"/>
                  <w:lang w:val="fr-FR"/>
                </w:rPr>
                <w:t xml:space="preserve"> </w:t>
              </w:r>
            </w:ins>
            <w:r w:rsidRPr="009E5E12">
              <w:rPr>
                <w:color w:val="000000"/>
                <w:szCs w:val="22"/>
                <w:lang w:val="fr-FR"/>
                <w:rPrChange w:id="523" w:author="Evelyne" w:date="2020-05-02T22:32:00Z">
                  <w:rPr>
                    <w:color w:val="000000"/>
                    <w:szCs w:val="22"/>
                  </w:rPr>
                </w:rPrChange>
              </w:rPr>
              <w:t>Zimoch</w:t>
            </w:r>
            <w:ins w:id="524" w:author="Evelyne" w:date="2020-05-02T22:32:00Z">
              <w:r w:rsidR="009E5E12">
                <w:rPr>
                  <w:color w:val="000000"/>
                  <w:szCs w:val="22"/>
                  <w:lang w:val="fr-FR"/>
                </w:rPr>
                <w:t xml:space="preserve"> </w:t>
              </w:r>
            </w:ins>
            <w:r w:rsidRPr="009E5E12">
              <w:rPr>
                <w:i/>
                <w:iCs/>
                <w:color w:val="000000"/>
                <w:szCs w:val="22"/>
                <w:lang w:val="fr-FR"/>
                <w:rPrChange w:id="525" w:author="Evelyne" w:date="2020-05-02T22:32:00Z">
                  <w:rPr>
                    <w:i/>
                    <w:iCs/>
                    <w:color w:val="000000"/>
                    <w:szCs w:val="22"/>
                  </w:rPr>
                </w:rPrChange>
              </w:rPr>
              <w:t>et al</w:t>
            </w:r>
            <w:r w:rsidRPr="009E5E12">
              <w:rPr>
                <w:color w:val="000000"/>
                <w:szCs w:val="22"/>
                <w:lang w:val="fr-FR"/>
                <w:rPrChange w:id="526" w:author="Evelyne" w:date="2020-05-02T22:32:00Z">
                  <w:rPr>
                    <w:color w:val="000000"/>
                    <w:szCs w:val="22"/>
                  </w:rPr>
                </w:rPrChange>
              </w:rPr>
              <w:t xml:space="preserve">. </w:t>
            </w:r>
            <w:r w:rsidR="008D201A" w:rsidRPr="009E5E12">
              <w:rPr>
                <w:color w:val="000000"/>
                <w:szCs w:val="22"/>
                <w:lang w:val="fr-FR"/>
                <w:rPrChange w:id="527" w:author="Evelyne" w:date="2020-05-02T22:32:00Z">
                  <w:rPr>
                    <w:color w:val="000000"/>
                    <w:szCs w:val="22"/>
                  </w:rPr>
                </w:rPrChange>
              </w:rPr>
              <w:t>(</w:t>
            </w:r>
            <w:r w:rsidRPr="009E5E12">
              <w:rPr>
                <w:color w:val="000000"/>
                <w:szCs w:val="22"/>
                <w:lang w:val="fr-FR"/>
                <w:rPrChange w:id="528" w:author="Evelyne" w:date="2020-05-02T22:32:00Z">
                  <w:rPr>
                    <w:color w:val="000000"/>
                    <w:szCs w:val="22"/>
                  </w:rPr>
                </w:rPrChange>
              </w:rPr>
              <w:t>2018</w:t>
            </w:r>
            <w:r w:rsidR="008D201A" w:rsidRPr="009E5E12">
              <w:rPr>
                <w:color w:val="000000"/>
                <w:szCs w:val="22"/>
                <w:lang w:val="fr-FR"/>
                <w:rPrChange w:id="529" w:author="Evelyne" w:date="2020-05-02T22:32:00Z">
                  <w:rPr>
                    <w:color w:val="000000"/>
                    <w:szCs w:val="22"/>
                  </w:rPr>
                </w:rPrChange>
              </w:rPr>
              <w:t>)</w:t>
            </w:r>
          </w:p>
        </w:tc>
      </w:tr>
      <w:tr w:rsidR="00913998" w:rsidRPr="009E5E12" w:rsidTr="00001752">
        <w:trPr>
          <w:cnfStyle w:val="000000100000"/>
          <w:trHeight w:val="254"/>
        </w:trPr>
        <w:tc>
          <w:tcPr>
            <w:cnfStyle w:val="001000000000"/>
            <w:tcW w:w="1701" w:type="dxa"/>
            <w:vAlign w:val="center"/>
          </w:tcPr>
          <w:p w:rsidR="00913998" w:rsidRPr="009E5E12" w:rsidRDefault="00913998" w:rsidP="00001752">
            <w:pPr>
              <w:pStyle w:val="NormalWeb"/>
              <w:jc w:val="center"/>
              <w:rPr>
                <w:sz w:val="18"/>
                <w:szCs w:val="22"/>
                <w:lang w:val="fr-FR"/>
                <w:rPrChange w:id="530" w:author="Evelyne" w:date="2020-05-02T22:32:00Z">
                  <w:rPr>
                    <w:sz w:val="18"/>
                    <w:szCs w:val="22"/>
                    <w:lang w:val="en-US"/>
                  </w:rPr>
                </w:rPrChange>
              </w:rPr>
            </w:pPr>
            <w:r w:rsidRPr="009E5E12">
              <w:rPr>
                <w:sz w:val="18"/>
                <w:szCs w:val="22"/>
                <w:lang w:val="fr-FR"/>
                <w:rPrChange w:id="531" w:author="Evelyne" w:date="2020-05-02T22:32:00Z">
                  <w:rPr>
                    <w:sz w:val="18"/>
                    <w:szCs w:val="22"/>
                    <w:lang w:val="en-US"/>
                  </w:rPr>
                </w:rPrChange>
              </w:rPr>
              <w:t>Scan Path</w:t>
            </w:r>
          </w:p>
        </w:tc>
        <w:tc>
          <w:tcPr>
            <w:tcW w:w="851" w:type="dxa"/>
            <w:vAlign w:val="center"/>
          </w:tcPr>
          <w:p w:rsidR="00913998" w:rsidRPr="009E5E12" w:rsidRDefault="00913998" w:rsidP="00001752">
            <w:pPr>
              <w:pStyle w:val="NormalWeb"/>
              <w:spacing w:before="0" w:beforeAutospacing="0" w:after="0" w:afterAutospacing="0"/>
              <w:jc w:val="center"/>
              <w:cnfStyle w:val="000000100000"/>
              <w:rPr>
                <w:color w:val="000000"/>
                <w:sz w:val="18"/>
                <w:szCs w:val="22"/>
                <w:lang w:val="fr-FR"/>
                <w:rPrChange w:id="532" w:author="Evelyne" w:date="2020-05-02T22:32:00Z">
                  <w:rPr>
                    <w:color w:val="000000"/>
                    <w:sz w:val="18"/>
                    <w:szCs w:val="22"/>
                  </w:rPr>
                </w:rPrChange>
              </w:rPr>
            </w:pPr>
            <w:r w:rsidRPr="009E5E12">
              <w:rPr>
                <w:color w:val="000000"/>
                <w:sz w:val="18"/>
                <w:szCs w:val="22"/>
                <w:lang w:val="fr-FR"/>
                <w:rPrChange w:id="533" w:author="Evelyne" w:date="2020-05-02T22:32:00Z">
                  <w:rPr>
                    <w:color w:val="000000"/>
                    <w:sz w:val="18"/>
                    <w:szCs w:val="22"/>
                  </w:rPr>
                </w:rPrChange>
              </w:rPr>
              <w:t>3</w:t>
            </w:r>
          </w:p>
        </w:tc>
        <w:tc>
          <w:tcPr>
            <w:tcW w:w="4322" w:type="dxa"/>
            <w:vAlign w:val="center"/>
          </w:tcPr>
          <w:p w:rsidR="00913998" w:rsidRPr="009E5E12" w:rsidRDefault="00913998" w:rsidP="00001752">
            <w:pPr>
              <w:overflowPunct/>
              <w:autoSpaceDE/>
              <w:autoSpaceDN/>
              <w:adjustRightInd/>
              <w:ind w:firstLine="0"/>
              <w:jc w:val="center"/>
              <w:textAlignment w:val="auto"/>
              <w:cnfStyle w:val="000000100000"/>
              <w:rPr>
                <w:color w:val="000000"/>
                <w:sz w:val="18"/>
                <w:szCs w:val="22"/>
                <w:lang w:val="fr-FR"/>
                <w:rPrChange w:id="534" w:author="Evelyne" w:date="2020-05-02T22:32:00Z">
                  <w:rPr>
                    <w:color w:val="000000"/>
                    <w:sz w:val="18"/>
                    <w:szCs w:val="22"/>
                    <w:lang w:val="en-US"/>
                  </w:rPr>
                </w:rPrChange>
              </w:rPr>
            </w:pPr>
            <w:r w:rsidRPr="009E5E12">
              <w:rPr>
                <w:color w:val="000000"/>
                <w:sz w:val="18"/>
                <w:szCs w:val="22"/>
                <w:lang w:val="fr-FR"/>
                <w:rPrChange w:id="535" w:author="Evelyne" w:date="2020-05-02T22:32:00Z">
                  <w:rPr>
                    <w:color w:val="000000"/>
                    <w:sz w:val="18"/>
                    <w:szCs w:val="22"/>
                    <w:lang w:val="en-US"/>
                  </w:rPr>
                </w:rPrChange>
              </w:rPr>
              <w:t>Petrusel</w:t>
            </w:r>
            <w:ins w:id="536" w:author="Evelyne" w:date="2020-05-02T22:32:00Z">
              <w:r w:rsidR="009E5E12">
                <w:rPr>
                  <w:color w:val="000000"/>
                  <w:sz w:val="18"/>
                  <w:szCs w:val="22"/>
                  <w:lang w:val="fr-FR"/>
                </w:rPr>
                <w:t xml:space="preserve"> </w:t>
              </w:r>
            </w:ins>
            <w:r w:rsidR="008D201A" w:rsidRPr="009E5E12">
              <w:rPr>
                <w:i/>
                <w:iCs/>
                <w:sz w:val="18"/>
                <w:szCs w:val="18"/>
                <w:lang w:val="fr-FR"/>
                <w:rPrChange w:id="537" w:author="Evelyne" w:date="2020-05-02T22:32:00Z">
                  <w:rPr>
                    <w:i/>
                    <w:iCs/>
                    <w:sz w:val="18"/>
                    <w:szCs w:val="18"/>
                    <w:lang w:val="en-US"/>
                  </w:rPr>
                </w:rPrChange>
              </w:rPr>
              <w:t>et al.</w:t>
            </w:r>
            <w:r w:rsidR="008D201A" w:rsidRPr="009E5E12">
              <w:rPr>
                <w:color w:val="000000"/>
                <w:sz w:val="18"/>
                <w:szCs w:val="22"/>
                <w:lang w:val="fr-FR"/>
                <w:rPrChange w:id="538" w:author="Evelyne" w:date="2020-05-02T22:32:00Z">
                  <w:rPr>
                    <w:color w:val="000000"/>
                    <w:sz w:val="18"/>
                    <w:szCs w:val="22"/>
                    <w:lang w:val="en-US"/>
                  </w:rPr>
                </w:rPrChange>
              </w:rPr>
              <w:t xml:space="preserve"> (</w:t>
            </w:r>
            <w:r w:rsidRPr="009E5E12">
              <w:rPr>
                <w:color w:val="000000"/>
                <w:sz w:val="18"/>
                <w:szCs w:val="22"/>
                <w:lang w:val="fr-FR"/>
                <w:rPrChange w:id="539" w:author="Evelyne" w:date="2020-05-02T22:32:00Z">
                  <w:rPr>
                    <w:color w:val="000000"/>
                    <w:sz w:val="18"/>
                    <w:szCs w:val="22"/>
                    <w:lang w:val="en-US"/>
                  </w:rPr>
                </w:rPrChange>
              </w:rPr>
              <w:t>2017</w:t>
            </w:r>
            <w:r w:rsidR="008D201A" w:rsidRPr="009E5E12">
              <w:rPr>
                <w:color w:val="000000"/>
                <w:sz w:val="18"/>
                <w:szCs w:val="22"/>
                <w:lang w:val="fr-FR"/>
                <w:rPrChange w:id="540" w:author="Evelyne" w:date="2020-05-02T22:32:00Z">
                  <w:rPr>
                    <w:color w:val="000000"/>
                    <w:sz w:val="18"/>
                    <w:szCs w:val="22"/>
                    <w:lang w:val="en-US"/>
                  </w:rPr>
                </w:rPrChange>
              </w:rPr>
              <w:t>)</w:t>
            </w:r>
            <w:r w:rsidRPr="009E5E12">
              <w:rPr>
                <w:color w:val="000000"/>
                <w:sz w:val="18"/>
                <w:szCs w:val="22"/>
                <w:lang w:val="fr-FR"/>
                <w:rPrChange w:id="541" w:author="Evelyne" w:date="2020-05-02T22:32:00Z">
                  <w:rPr>
                    <w:color w:val="000000"/>
                    <w:sz w:val="18"/>
                    <w:szCs w:val="22"/>
                    <w:lang w:val="en-US"/>
                  </w:rPr>
                </w:rPrChange>
              </w:rPr>
              <w:t>,</w:t>
            </w:r>
            <w:ins w:id="542" w:author="Evelyne" w:date="2020-05-02T22:33:00Z">
              <w:r w:rsidR="009E5E12">
                <w:rPr>
                  <w:color w:val="000000"/>
                  <w:sz w:val="18"/>
                  <w:szCs w:val="22"/>
                  <w:lang w:val="fr-FR"/>
                </w:rPr>
                <w:t xml:space="preserve"> </w:t>
              </w:r>
            </w:ins>
            <w:r w:rsidRPr="009E5E12">
              <w:rPr>
                <w:color w:val="000000"/>
                <w:sz w:val="18"/>
                <w:szCs w:val="22"/>
                <w:lang w:val="fr-FR"/>
                <w:rPrChange w:id="543" w:author="Evelyne" w:date="2020-05-02T22:32:00Z">
                  <w:rPr>
                    <w:color w:val="000000"/>
                    <w:sz w:val="18"/>
                    <w:szCs w:val="22"/>
                    <w:lang w:val="en-US"/>
                  </w:rPr>
                </w:rPrChange>
              </w:rPr>
              <w:t xml:space="preserve">Vermeulen </w:t>
            </w:r>
            <w:r w:rsidR="008D201A" w:rsidRPr="009E5E12">
              <w:rPr>
                <w:color w:val="000000"/>
                <w:sz w:val="18"/>
                <w:szCs w:val="22"/>
                <w:lang w:val="fr-FR"/>
                <w:rPrChange w:id="544" w:author="Evelyne" w:date="2020-05-02T22:32:00Z">
                  <w:rPr>
                    <w:color w:val="000000"/>
                    <w:sz w:val="18"/>
                    <w:szCs w:val="22"/>
                    <w:lang w:val="en-US"/>
                  </w:rPr>
                </w:rPrChange>
              </w:rPr>
              <w:t>(</w:t>
            </w:r>
            <w:r w:rsidRPr="009E5E12">
              <w:rPr>
                <w:color w:val="000000"/>
                <w:sz w:val="18"/>
                <w:szCs w:val="22"/>
                <w:lang w:val="fr-FR"/>
                <w:rPrChange w:id="545" w:author="Evelyne" w:date="2020-05-02T22:32:00Z">
                  <w:rPr>
                    <w:color w:val="000000"/>
                    <w:sz w:val="18"/>
                    <w:szCs w:val="22"/>
                    <w:lang w:val="en-US"/>
                  </w:rPr>
                </w:rPrChange>
              </w:rPr>
              <w:t>2018</w:t>
            </w:r>
            <w:r w:rsidR="008D201A" w:rsidRPr="009E5E12">
              <w:rPr>
                <w:color w:val="000000"/>
                <w:sz w:val="18"/>
                <w:szCs w:val="22"/>
                <w:lang w:val="fr-FR"/>
                <w:rPrChange w:id="546" w:author="Evelyne" w:date="2020-05-02T22:32:00Z">
                  <w:rPr>
                    <w:color w:val="000000"/>
                    <w:sz w:val="18"/>
                    <w:szCs w:val="22"/>
                    <w:lang w:val="en-US"/>
                  </w:rPr>
                </w:rPrChange>
              </w:rPr>
              <w:t>)</w:t>
            </w:r>
            <w:r w:rsidRPr="009E5E12">
              <w:rPr>
                <w:color w:val="000000"/>
                <w:sz w:val="18"/>
                <w:szCs w:val="22"/>
                <w:lang w:val="fr-FR"/>
                <w:rPrChange w:id="547" w:author="Evelyne" w:date="2020-05-02T22:32:00Z">
                  <w:rPr>
                    <w:color w:val="000000"/>
                    <w:sz w:val="18"/>
                    <w:szCs w:val="22"/>
                    <w:lang w:val="en-US"/>
                  </w:rPr>
                </w:rPrChange>
              </w:rPr>
              <w:t xml:space="preserve">, </w:t>
            </w:r>
          </w:p>
          <w:p w:rsidR="00913998" w:rsidRPr="009E5E12" w:rsidRDefault="00913998" w:rsidP="00001752">
            <w:pPr>
              <w:overflowPunct/>
              <w:autoSpaceDE/>
              <w:autoSpaceDN/>
              <w:adjustRightInd/>
              <w:ind w:firstLine="0"/>
              <w:jc w:val="center"/>
              <w:textAlignment w:val="auto"/>
              <w:cnfStyle w:val="000000100000"/>
              <w:rPr>
                <w:color w:val="000000"/>
                <w:sz w:val="18"/>
                <w:szCs w:val="22"/>
                <w:lang w:val="fr-FR"/>
                <w:rPrChange w:id="548" w:author="Evelyne" w:date="2020-05-02T22:32:00Z">
                  <w:rPr>
                    <w:color w:val="000000"/>
                    <w:sz w:val="18"/>
                    <w:szCs w:val="22"/>
                    <w:lang w:val="en-US"/>
                  </w:rPr>
                </w:rPrChange>
              </w:rPr>
            </w:pPr>
            <w:r w:rsidRPr="009E5E12">
              <w:rPr>
                <w:color w:val="000000"/>
                <w:sz w:val="18"/>
                <w:szCs w:val="22"/>
                <w:lang w:val="fr-FR"/>
                <w:rPrChange w:id="549" w:author="Evelyne" w:date="2020-05-02T22:32:00Z">
                  <w:rPr>
                    <w:color w:val="000000"/>
                    <w:sz w:val="18"/>
                    <w:szCs w:val="22"/>
                    <w:lang w:val="en-US"/>
                  </w:rPr>
                </w:rPrChange>
              </w:rPr>
              <w:t>Zimoch</w:t>
            </w:r>
            <w:ins w:id="550" w:author="Evelyne" w:date="2020-05-02T22:32:00Z">
              <w:r w:rsidR="009E5E12">
                <w:rPr>
                  <w:color w:val="000000"/>
                  <w:sz w:val="18"/>
                  <w:szCs w:val="22"/>
                  <w:lang w:val="fr-FR"/>
                </w:rPr>
                <w:t xml:space="preserve"> </w:t>
              </w:r>
            </w:ins>
            <w:r w:rsidR="008D201A" w:rsidRPr="009E5E12">
              <w:rPr>
                <w:i/>
                <w:iCs/>
                <w:sz w:val="18"/>
                <w:szCs w:val="18"/>
                <w:lang w:val="fr-FR"/>
                <w:rPrChange w:id="551" w:author="Evelyne" w:date="2020-05-02T22:32:00Z">
                  <w:rPr>
                    <w:i/>
                    <w:iCs/>
                    <w:sz w:val="18"/>
                    <w:szCs w:val="18"/>
                    <w:lang w:val="en-US"/>
                  </w:rPr>
                </w:rPrChange>
              </w:rPr>
              <w:t>et al.</w:t>
            </w:r>
            <w:r w:rsidR="008D201A" w:rsidRPr="009E5E12">
              <w:rPr>
                <w:color w:val="000000"/>
                <w:sz w:val="18"/>
                <w:szCs w:val="22"/>
                <w:lang w:val="fr-FR"/>
                <w:rPrChange w:id="552" w:author="Evelyne" w:date="2020-05-02T22:32:00Z">
                  <w:rPr>
                    <w:color w:val="000000"/>
                    <w:sz w:val="18"/>
                    <w:szCs w:val="22"/>
                    <w:lang w:val="en-US"/>
                  </w:rPr>
                </w:rPrChange>
              </w:rPr>
              <w:t>(</w:t>
            </w:r>
            <w:r w:rsidRPr="009E5E12">
              <w:rPr>
                <w:color w:val="000000"/>
                <w:sz w:val="18"/>
                <w:szCs w:val="22"/>
                <w:lang w:val="fr-FR"/>
                <w:rPrChange w:id="553" w:author="Evelyne" w:date="2020-05-02T22:32:00Z">
                  <w:rPr>
                    <w:color w:val="000000"/>
                    <w:sz w:val="18"/>
                    <w:szCs w:val="22"/>
                    <w:lang w:val="en-US"/>
                  </w:rPr>
                </w:rPrChange>
              </w:rPr>
              <w:t>2018</w:t>
            </w:r>
            <w:r w:rsidR="008D201A" w:rsidRPr="009E5E12">
              <w:rPr>
                <w:color w:val="000000"/>
                <w:sz w:val="18"/>
                <w:szCs w:val="22"/>
                <w:lang w:val="fr-FR"/>
                <w:rPrChange w:id="554" w:author="Evelyne" w:date="2020-05-02T22:32:00Z">
                  <w:rPr>
                    <w:color w:val="000000"/>
                    <w:sz w:val="18"/>
                    <w:szCs w:val="22"/>
                    <w:lang w:val="en-US"/>
                  </w:rPr>
                </w:rPrChange>
              </w:rPr>
              <w:t>)</w:t>
            </w:r>
          </w:p>
        </w:tc>
      </w:tr>
      <w:tr w:rsidR="00913998" w:rsidRPr="009E5E12" w:rsidTr="00001752">
        <w:trPr>
          <w:trHeight w:val="254"/>
        </w:trPr>
        <w:tc>
          <w:tcPr>
            <w:cnfStyle w:val="001000000000"/>
            <w:tcW w:w="1701" w:type="dxa"/>
            <w:vAlign w:val="center"/>
          </w:tcPr>
          <w:p w:rsidR="00913998" w:rsidRPr="0099157B" w:rsidRDefault="00913998" w:rsidP="00001752">
            <w:pPr>
              <w:pStyle w:val="NormalWeb"/>
              <w:jc w:val="center"/>
              <w:rPr>
                <w:sz w:val="18"/>
                <w:szCs w:val="22"/>
                <w:lang w:val="en-US"/>
              </w:rPr>
            </w:pPr>
            <w:r w:rsidRPr="009E5E12">
              <w:rPr>
                <w:sz w:val="18"/>
                <w:szCs w:val="22"/>
                <w:lang w:val="fr-FR"/>
                <w:rPrChange w:id="555" w:author="Evelyne" w:date="2020-05-02T22:32:00Z">
                  <w:rPr>
                    <w:sz w:val="18"/>
                    <w:szCs w:val="22"/>
                    <w:lang w:val="en-US"/>
                  </w:rPr>
                </w:rPrChange>
              </w:rPr>
              <w:t>Dura</w:t>
            </w:r>
            <w:r w:rsidRPr="0099157B">
              <w:rPr>
                <w:sz w:val="18"/>
                <w:szCs w:val="22"/>
                <w:lang w:val="en-US"/>
              </w:rPr>
              <w:t>tion</w:t>
            </w:r>
          </w:p>
        </w:tc>
        <w:tc>
          <w:tcPr>
            <w:tcW w:w="851" w:type="dxa"/>
            <w:vAlign w:val="center"/>
          </w:tcPr>
          <w:p w:rsidR="00913998" w:rsidRDefault="00913998" w:rsidP="00001752">
            <w:pPr>
              <w:pStyle w:val="NormalWeb"/>
              <w:spacing w:before="0" w:beforeAutospacing="0" w:after="0" w:afterAutospacing="0"/>
              <w:jc w:val="center"/>
              <w:cnfStyle w:val="000000000000"/>
              <w:rPr>
                <w:color w:val="000000"/>
                <w:sz w:val="18"/>
                <w:szCs w:val="22"/>
              </w:rPr>
            </w:pPr>
            <w:r>
              <w:rPr>
                <w:color w:val="000000"/>
                <w:sz w:val="18"/>
                <w:szCs w:val="22"/>
              </w:rPr>
              <w:t>5</w:t>
            </w:r>
          </w:p>
        </w:tc>
        <w:tc>
          <w:tcPr>
            <w:tcW w:w="4322" w:type="dxa"/>
            <w:vAlign w:val="center"/>
          </w:tcPr>
          <w:p w:rsidR="00913998" w:rsidRPr="009E5E12" w:rsidRDefault="00913998" w:rsidP="00001752">
            <w:pPr>
              <w:overflowPunct/>
              <w:autoSpaceDE/>
              <w:autoSpaceDN/>
              <w:adjustRightInd/>
              <w:ind w:firstLine="0"/>
              <w:jc w:val="center"/>
              <w:textAlignment w:val="auto"/>
              <w:cnfStyle w:val="000000000000"/>
              <w:rPr>
                <w:color w:val="000000"/>
                <w:sz w:val="18"/>
                <w:szCs w:val="22"/>
                <w:lang w:val="fr-FR"/>
                <w:rPrChange w:id="556" w:author="Evelyne" w:date="2020-05-02T22:33:00Z">
                  <w:rPr>
                    <w:color w:val="000000"/>
                    <w:sz w:val="18"/>
                    <w:szCs w:val="22"/>
                    <w:lang w:val="en-US"/>
                  </w:rPr>
                </w:rPrChange>
              </w:rPr>
            </w:pPr>
            <w:r w:rsidRPr="009E5E12">
              <w:rPr>
                <w:color w:val="000000"/>
                <w:sz w:val="18"/>
                <w:szCs w:val="22"/>
                <w:lang w:val="fr-FR"/>
                <w:rPrChange w:id="557" w:author="Evelyne" w:date="2020-05-02T22:33:00Z">
                  <w:rPr>
                    <w:color w:val="000000"/>
                    <w:sz w:val="18"/>
                    <w:szCs w:val="22"/>
                    <w:lang w:val="en-US"/>
                  </w:rPr>
                </w:rPrChange>
              </w:rPr>
              <w:t>Pinggera</w:t>
            </w:r>
            <w:ins w:id="558" w:author="Evelyne" w:date="2020-05-02T22:32:00Z">
              <w:r w:rsidR="009E5E12" w:rsidRPr="009E5E12">
                <w:rPr>
                  <w:color w:val="000000"/>
                  <w:sz w:val="18"/>
                  <w:szCs w:val="22"/>
                  <w:lang w:val="fr-FR"/>
                  <w:rPrChange w:id="559" w:author="Evelyne" w:date="2020-05-02T22:33:00Z">
                    <w:rPr>
                      <w:color w:val="000000"/>
                      <w:sz w:val="18"/>
                      <w:szCs w:val="22"/>
                      <w:lang w:val="en-US"/>
                    </w:rPr>
                  </w:rPrChange>
                </w:rPr>
                <w:t xml:space="preserve"> </w:t>
              </w:r>
            </w:ins>
            <w:r w:rsidR="008D201A" w:rsidRPr="009E5E12">
              <w:rPr>
                <w:i/>
                <w:iCs/>
                <w:sz w:val="18"/>
                <w:szCs w:val="18"/>
                <w:lang w:val="fr-FR"/>
                <w:rPrChange w:id="560" w:author="Evelyne" w:date="2020-05-02T22:33:00Z">
                  <w:rPr>
                    <w:i/>
                    <w:iCs/>
                    <w:sz w:val="18"/>
                    <w:szCs w:val="18"/>
                    <w:lang w:val="en-US"/>
                  </w:rPr>
                </w:rPrChange>
              </w:rPr>
              <w:t>et al.</w:t>
            </w:r>
            <w:r w:rsidR="008D201A" w:rsidRPr="009E5E12">
              <w:rPr>
                <w:color w:val="000000"/>
                <w:sz w:val="18"/>
                <w:szCs w:val="22"/>
                <w:lang w:val="fr-FR"/>
                <w:rPrChange w:id="561" w:author="Evelyne" w:date="2020-05-02T22:33:00Z">
                  <w:rPr>
                    <w:color w:val="000000"/>
                    <w:sz w:val="18"/>
                    <w:szCs w:val="22"/>
                    <w:lang w:val="en-US"/>
                  </w:rPr>
                </w:rPrChange>
              </w:rPr>
              <w:t>(</w:t>
            </w:r>
            <w:r w:rsidRPr="009E5E12">
              <w:rPr>
                <w:color w:val="000000"/>
                <w:sz w:val="18"/>
                <w:szCs w:val="22"/>
                <w:lang w:val="fr-FR"/>
                <w:rPrChange w:id="562" w:author="Evelyne" w:date="2020-05-02T22:33:00Z">
                  <w:rPr>
                    <w:color w:val="000000"/>
                    <w:sz w:val="18"/>
                    <w:szCs w:val="22"/>
                    <w:lang w:val="en-US"/>
                  </w:rPr>
                </w:rPrChange>
              </w:rPr>
              <w:t>2012</w:t>
            </w:r>
            <w:r w:rsidR="008D201A" w:rsidRPr="009E5E12">
              <w:rPr>
                <w:color w:val="000000"/>
                <w:sz w:val="18"/>
                <w:szCs w:val="22"/>
                <w:lang w:val="fr-FR"/>
                <w:rPrChange w:id="563" w:author="Evelyne" w:date="2020-05-02T22:33:00Z">
                  <w:rPr>
                    <w:color w:val="000000"/>
                    <w:sz w:val="18"/>
                    <w:szCs w:val="22"/>
                    <w:lang w:val="en-US"/>
                  </w:rPr>
                </w:rPrChange>
              </w:rPr>
              <w:t>)</w:t>
            </w:r>
            <w:r w:rsidRPr="009E5E12">
              <w:rPr>
                <w:color w:val="000000"/>
                <w:sz w:val="18"/>
                <w:szCs w:val="22"/>
                <w:lang w:val="fr-FR"/>
                <w:rPrChange w:id="564" w:author="Evelyne" w:date="2020-05-02T22:33:00Z">
                  <w:rPr>
                    <w:color w:val="000000"/>
                    <w:sz w:val="18"/>
                    <w:szCs w:val="22"/>
                    <w:lang w:val="en-US"/>
                  </w:rPr>
                </w:rPrChange>
              </w:rPr>
              <w:t>,</w:t>
            </w:r>
            <w:ins w:id="565" w:author="Evelyne" w:date="2020-05-02T22:33:00Z">
              <w:r w:rsidR="009E5E12" w:rsidRPr="009E5E12">
                <w:rPr>
                  <w:color w:val="000000"/>
                  <w:sz w:val="18"/>
                  <w:szCs w:val="22"/>
                  <w:lang w:val="fr-FR"/>
                  <w:rPrChange w:id="566" w:author="Evelyne" w:date="2020-05-02T22:33:00Z">
                    <w:rPr>
                      <w:color w:val="000000"/>
                      <w:sz w:val="18"/>
                      <w:szCs w:val="22"/>
                      <w:lang w:val="en-US"/>
                    </w:rPr>
                  </w:rPrChange>
                </w:rPr>
                <w:t xml:space="preserve"> </w:t>
              </w:r>
            </w:ins>
            <w:r w:rsidRPr="009E5E12">
              <w:rPr>
                <w:color w:val="000000"/>
                <w:sz w:val="18"/>
                <w:szCs w:val="22"/>
                <w:lang w:val="fr-FR"/>
                <w:rPrChange w:id="567" w:author="Evelyne" w:date="2020-05-02T22:33:00Z">
                  <w:rPr>
                    <w:color w:val="000000"/>
                    <w:sz w:val="18"/>
                    <w:szCs w:val="22"/>
                    <w:lang w:val="en-US"/>
                  </w:rPr>
                </w:rPrChange>
              </w:rPr>
              <w:t>Petrusel</w:t>
            </w:r>
            <w:ins w:id="568" w:author="Evelyne" w:date="2020-05-02T22:33:00Z">
              <w:r w:rsidR="009E5E12" w:rsidRPr="009E5E12">
                <w:rPr>
                  <w:color w:val="000000"/>
                  <w:sz w:val="18"/>
                  <w:szCs w:val="22"/>
                  <w:lang w:val="fr-FR"/>
                  <w:rPrChange w:id="569" w:author="Evelyne" w:date="2020-05-02T22:33:00Z">
                    <w:rPr>
                      <w:color w:val="000000"/>
                      <w:sz w:val="18"/>
                      <w:szCs w:val="22"/>
                      <w:lang w:val="en-US"/>
                    </w:rPr>
                  </w:rPrChange>
                </w:rPr>
                <w:t xml:space="preserve"> </w:t>
              </w:r>
            </w:ins>
            <w:r w:rsidR="008D201A" w:rsidRPr="009E5E12">
              <w:rPr>
                <w:i/>
                <w:iCs/>
                <w:sz w:val="18"/>
                <w:szCs w:val="18"/>
                <w:lang w:val="fr-FR"/>
                <w:rPrChange w:id="570" w:author="Evelyne" w:date="2020-05-02T22:33:00Z">
                  <w:rPr>
                    <w:i/>
                    <w:iCs/>
                    <w:sz w:val="18"/>
                    <w:szCs w:val="18"/>
                    <w:lang w:val="en-US"/>
                  </w:rPr>
                </w:rPrChange>
              </w:rPr>
              <w:t>et al.</w:t>
            </w:r>
            <w:r w:rsidR="008D201A" w:rsidRPr="009E5E12">
              <w:rPr>
                <w:color w:val="000000"/>
                <w:sz w:val="18"/>
                <w:szCs w:val="22"/>
                <w:lang w:val="fr-FR"/>
                <w:rPrChange w:id="571" w:author="Evelyne" w:date="2020-05-02T22:33:00Z">
                  <w:rPr>
                    <w:color w:val="000000"/>
                    <w:sz w:val="18"/>
                    <w:szCs w:val="22"/>
                    <w:lang w:val="en-US"/>
                  </w:rPr>
                </w:rPrChange>
              </w:rPr>
              <w:t>(</w:t>
            </w:r>
            <w:r w:rsidRPr="009E5E12">
              <w:rPr>
                <w:color w:val="000000"/>
                <w:sz w:val="18"/>
                <w:szCs w:val="22"/>
                <w:lang w:val="fr-FR"/>
                <w:rPrChange w:id="572" w:author="Evelyne" w:date="2020-05-02T22:33:00Z">
                  <w:rPr>
                    <w:color w:val="000000"/>
                    <w:sz w:val="18"/>
                    <w:szCs w:val="22"/>
                    <w:lang w:val="en-US"/>
                  </w:rPr>
                </w:rPrChange>
              </w:rPr>
              <w:t>2017</w:t>
            </w:r>
            <w:r w:rsidR="008D201A" w:rsidRPr="009E5E12">
              <w:rPr>
                <w:color w:val="000000"/>
                <w:sz w:val="18"/>
                <w:szCs w:val="22"/>
                <w:lang w:val="fr-FR"/>
                <w:rPrChange w:id="573" w:author="Evelyne" w:date="2020-05-02T22:33:00Z">
                  <w:rPr>
                    <w:color w:val="000000"/>
                    <w:sz w:val="18"/>
                    <w:szCs w:val="22"/>
                    <w:lang w:val="en-US"/>
                  </w:rPr>
                </w:rPrChange>
              </w:rPr>
              <w:t>)</w:t>
            </w:r>
            <w:r w:rsidRPr="009E5E12">
              <w:rPr>
                <w:color w:val="000000"/>
                <w:sz w:val="18"/>
                <w:szCs w:val="22"/>
                <w:lang w:val="fr-FR"/>
                <w:rPrChange w:id="574" w:author="Evelyne" w:date="2020-05-02T22:33:00Z">
                  <w:rPr>
                    <w:color w:val="000000"/>
                    <w:sz w:val="18"/>
                    <w:szCs w:val="22"/>
                    <w:lang w:val="en-US"/>
                  </w:rPr>
                </w:rPrChange>
              </w:rPr>
              <w:t>,</w:t>
            </w:r>
          </w:p>
          <w:p w:rsidR="00913998" w:rsidRPr="009E5E12" w:rsidRDefault="00913998" w:rsidP="00001752">
            <w:pPr>
              <w:overflowPunct/>
              <w:autoSpaceDE/>
              <w:autoSpaceDN/>
              <w:adjustRightInd/>
              <w:ind w:firstLine="0"/>
              <w:jc w:val="center"/>
              <w:textAlignment w:val="auto"/>
              <w:cnfStyle w:val="000000000000"/>
              <w:rPr>
                <w:color w:val="000000"/>
                <w:sz w:val="18"/>
                <w:szCs w:val="22"/>
                <w:lang w:val="fr-FR"/>
                <w:rPrChange w:id="575" w:author="Evelyne" w:date="2020-05-02T22:33:00Z">
                  <w:rPr>
                    <w:color w:val="000000"/>
                    <w:sz w:val="18"/>
                    <w:szCs w:val="22"/>
                    <w:lang w:val="en-US"/>
                  </w:rPr>
                </w:rPrChange>
              </w:rPr>
            </w:pPr>
            <w:r w:rsidRPr="009E5E12">
              <w:rPr>
                <w:color w:val="000000"/>
                <w:sz w:val="18"/>
                <w:szCs w:val="22"/>
                <w:lang w:val="fr-FR"/>
                <w:rPrChange w:id="576" w:author="Evelyne" w:date="2020-05-02T22:33:00Z">
                  <w:rPr>
                    <w:color w:val="000000"/>
                    <w:sz w:val="18"/>
                    <w:szCs w:val="22"/>
                    <w:lang w:val="en-US"/>
                  </w:rPr>
                </w:rPrChange>
              </w:rPr>
              <w:t xml:space="preserve">Vermeulen, 2018, Tallon et al. </w:t>
            </w:r>
            <w:r w:rsidR="008D201A" w:rsidRPr="009E5E12">
              <w:rPr>
                <w:color w:val="000000"/>
                <w:sz w:val="18"/>
                <w:szCs w:val="22"/>
                <w:lang w:val="fr-FR"/>
                <w:rPrChange w:id="577" w:author="Evelyne" w:date="2020-05-02T22:33:00Z">
                  <w:rPr>
                    <w:color w:val="000000"/>
                    <w:sz w:val="18"/>
                    <w:szCs w:val="22"/>
                    <w:lang w:val="en-US"/>
                  </w:rPr>
                </w:rPrChange>
              </w:rPr>
              <w:t>(</w:t>
            </w:r>
            <w:r w:rsidRPr="009E5E12">
              <w:rPr>
                <w:color w:val="000000"/>
                <w:sz w:val="18"/>
                <w:szCs w:val="22"/>
                <w:lang w:val="fr-FR"/>
                <w:rPrChange w:id="578" w:author="Evelyne" w:date="2020-05-02T22:33:00Z">
                  <w:rPr>
                    <w:color w:val="000000"/>
                    <w:sz w:val="18"/>
                    <w:szCs w:val="22"/>
                    <w:lang w:val="en-US"/>
                  </w:rPr>
                </w:rPrChange>
              </w:rPr>
              <w:t>2019</w:t>
            </w:r>
            <w:r w:rsidR="008D201A" w:rsidRPr="009E5E12">
              <w:rPr>
                <w:color w:val="000000"/>
                <w:sz w:val="18"/>
                <w:szCs w:val="22"/>
                <w:lang w:val="fr-FR"/>
                <w:rPrChange w:id="579" w:author="Evelyne" w:date="2020-05-02T22:33:00Z">
                  <w:rPr>
                    <w:color w:val="000000"/>
                    <w:sz w:val="18"/>
                    <w:szCs w:val="22"/>
                    <w:lang w:val="en-US"/>
                  </w:rPr>
                </w:rPrChange>
              </w:rPr>
              <w:t>)</w:t>
            </w:r>
            <w:r w:rsidRPr="009E5E12">
              <w:rPr>
                <w:color w:val="000000"/>
                <w:sz w:val="18"/>
                <w:szCs w:val="22"/>
                <w:lang w:val="fr-FR"/>
                <w:rPrChange w:id="580" w:author="Evelyne" w:date="2020-05-02T22:33:00Z">
                  <w:rPr>
                    <w:color w:val="000000"/>
                    <w:sz w:val="18"/>
                    <w:szCs w:val="22"/>
                    <w:lang w:val="en-US"/>
                  </w:rPr>
                </w:rPrChange>
              </w:rPr>
              <w:t>,</w:t>
            </w:r>
          </w:p>
          <w:p w:rsidR="00913998" w:rsidRPr="009E5E12" w:rsidRDefault="00913998" w:rsidP="00001752">
            <w:pPr>
              <w:overflowPunct/>
              <w:autoSpaceDE/>
              <w:autoSpaceDN/>
              <w:adjustRightInd/>
              <w:ind w:firstLine="0"/>
              <w:jc w:val="center"/>
              <w:textAlignment w:val="auto"/>
              <w:cnfStyle w:val="000000000000"/>
              <w:rPr>
                <w:sz w:val="18"/>
                <w:szCs w:val="18"/>
                <w:lang w:val="fr-FR"/>
                <w:rPrChange w:id="581" w:author="Evelyne" w:date="2020-05-02T22:33:00Z">
                  <w:rPr>
                    <w:sz w:val="18"/>
                    <w:szCs w:val="18"/>
                    <w:lang w:val="en-US"/>
                  </w:rPr>
                </w:rPrChange>
              </w:rPr>
            </w:pPr>
            <w:r w:rsidRPr="009E5E12">
              <w:rPr>
                <w:color w:val="000000"/>
                <w:sz w:val="18"/>
                <w:szCs w:val="22"/>
                <w:lang w:val="fr-FR"/>
                <w:rPrChange w:id="582" w:author="Evelyne" w:date="2020-05-02T22:33:00Z">
                  <w:rPr>
                    <w:color w:val="000000"/>
                    <w:sz w:val="18"/>
                    <w:szCs w:val="22"/>
                  </w:rPr>
                </w:rPrChange>
              </w:rPr>
              <w:t>Bera</w:t>
            </w:r>
            <w:ins w:id="583" w:author="Evelyne" w:date="2020-05-02T22:33:00Z">
              <w:r w:rsidR="009E5E12">
                <w:rPr>
                  <w:color w:val="000000"/>
                  <w:sz w:val="18"/>
                  <w:szCs w:val="22"/>
                  <w:lang w:val="fr-FR"/>
                </w:rPr>
                <w:t xml:space="preserve"> </w:t>
              </w:r>
            </w:ins>
            <w:r w:rsidR="008D201A" w:rsidRPr="009E5E12">
              <w:rPr>
                <w:i/>
                <w:iCs/>
                <w:sz w:val="18"/>
                <w:szCs w:val="18"/>
                <w:lang w:val="fr-FR"/>
                <w:rPrChange w:id="584" w:author="Evelyne" w:date="2020-05-02T22:33:00Z">
                  <w:rPr>
                    <w:i/>
                    <w:iCs/>
                    <w:sz w:val="18"/>
                    <w:szCs w:val="18"/>
                    <w:lang w:val="en-US"/>
                  </w:rPr>
                </w:rPrChange>
              </w:rPr>
              <w:t>et al.</w:t>
            </w:r>
            <w:r w:rsidR="008D201A" w:rsidRPr="009E5E12">
              <w:rPr>
                <w:color w:val="000000"/>
                <w:sz w:val="18"/>
                <w:szCs w:val="22"/>
                <w:lang w:val="fr-FR"/>
                <w:rPrChange w:id="585" w:author="Evelyne" w:date="2020-05-02T22:33:00Z">
                  <w:rPr>
                    <w:color w:val="000000"/>
                    <w:sz w:val="18"/>
                    <w:szCs w:val="22"/>
                  </w:rPr>
                </w:rPrChange>
              </w:rPr>
              <w:t>(</w:t>
            </w:r>
            <w:r w:rsidRPr="009E5E12">
              <w:rPr>
                <w:color w:val="000000"/>
                <w:sz w:val="18"/>
                <w:szCs w:val="22"/>
                <w:lang w:val="fr-FR"/>
                <w:rPrChange w:id="586" w:author="Evelyne" w:date="2020-05-02T22:33:00Z">
                  <w:rPr>
                    <w:color w:val="000000"/>
                    <w:sz w:val="18"/>
                    <w:szCs w:val="22"/>
                  </w:rPr>
                </w:rPrChange>
              </w:rPr>
              <w:t>2019</w:t>
            </w:r>
            <w:r w:rsidR="008D201A" w:rsidRPr="009E5E12">
              <w:rPr>
                <w:color w:val="000000"/>
                <w:sz w:val="18"/>
                <w:szCs w:val="22"/>
                <w:lang w:val="fr-FR"/>
                <w:rPrChange w:id="587" w:author="Evelyne" w:date="2020-05-02T22:33:00Z">
                  <w:rPr>
                    <w:color w:val="000000"/>
                    <w:sz w:val="18"/>
                    <w:szCs w:val="22"/>
                  </w:rPr>
                </w:rPrChange>
              </w:rPr>
              <w:t>)</w:t>
            </w:r>
          </w:p>
        </w:tc>
      </w:tr>
    </w:tbl>
    <w:p w:rsidR="00021C8B" w:rsidRDefault="00021C8B" w:rsidP="00021C8B">
      <w:pPr>
        <w:overflowPunct/>
        <w:autoSpaceDE/>
        <w:autoSpaceDN/>
        <w:adjustRightInd/>
        <w:spacing w:before="240"/>
        <w:ind w:firstLine="0"/>
        <w:textAlignment w:val="auto"/>
        <w:rPr>
          <w:lang w:val="en-US"/>
        </w:rPr>
      </w:pPr>
      <w:r w:rsidRPr="009E5E12">
        <w:rPr>
          <w:lang w:val="fr-FR"/>
          <w:rPrChange w:id="588" w:author="Evelyne" w:date="2020-05-02T22:33:00Z">
            <w:rPr>
              <w:lang w:val="en-US"/>
            </w:rPr>
          </w:rPrChange>
        </w:rPr>
        <w:tab/>
      </w:r>
      <w:r w:rsidR="00D730B1" w:rsidRPr="00D730B1">
        <w:rPr>
          <w:lang w:val="en-US"/>
        </w:rPr>
        <w:t>Which business process model notations are evaluated in the studies?</w:t>
      </w:r>
      <w:ins w:id="589" w:author="Evelyne" w:date="2020-05-02T22:33:00Z">
        <w:r w:rsidR="009E5E12">
          <w:rPr>
            <w:lang w:val="en-US"/>
          </w:rPr>
          <w:t xml:space="preserve"> </w:t>
        </w:r>
      </w:ins>
      <w:commentRangeStart w:id="590"/>
      <w:r w:rsidR="00ED1DDF" w:rsidRPr="00A27A69">
        <w:rPr>
          <w:lang w:val="en-US"/>
        </w:rPr>
        <w:t>As</w:t>
      </w:r>
      <w:r w:rsidR="00ED1DDF">
        <w:rPr>
          <w:lang w:val="en-US"/>
        </w:rPr>
        <w:t xml:space="preserve"> it</w:t>
      </w:r>
      <w:r w:rsidR="00ED1DDF" w:rsidRPr="00A27A69">
        <w:rPr>
          <w:lang w:val="en-US"/>
        </w:rPr>
        <w:t xml:space="preserve"> can be seen in </w:t>
      </w:r>
      <w:del w:id="591" w:author="Evelyne" w:date="2020-05-02T22:33:00Z">
        <w:r w:rsidR="00ED1DDF" w:rsidRPr="00A27A69" w:rsidDel="009E5E12">
          <w:rPr>
            <w:lang w:val="en-US"/>
          </w:rPr>
          <w:delText>the</w:delText>
        </w:r>
      </w:del>
      <w:r w:rsidR="00ED1DDF" w:rsidRPr="00A27A69">
        <w:rPr>
          <w:lang w:val="en-US"/>
        </w:rPr>
        <w:t xml:space="preserve"> </w:t>
      </w:r>
      <w:r>
        <w:rPr>
          <w:lang w:val="en-US"/>
        </w:rPr>
        <w:t xml:space="preserve">all </w:t>
      </w:r>
      <w:ins w:id="592" w:author="Evelyne" w:date="2020-05-02T22:33:00Z">
        <w:r w:rsidR="009E5E12">
          <w:rPr>
            <w:lang w:val="en-US"/>
          </w:rPr>
          <w:t xml:space="preserve">the </w:t>
        </w:r>
      </w:ins>
      <w:r>
        <w:rPr>
          <w:lang w:val="en-US"/>
        </w:rPr>
        <w:t xml:space="preserve">studies </w:t>
      </w:r>
      <w:r w:rsidR="00ED1DDF" w:rsidRPr="00A27A69">
        <w:rPr>
          <w:lang w:val="en-US"/>
        </w:rPr>
        <w:t xml:space="preserve">evaluate the understanding of business process models in BPMN notation </w:t>
      </w:r>
      <w:r>
        <w:rPr>
          <w:lang w:val="en-US"/>
        </w:rPr>
        <w:t>(OMG, 2011)</w:t>
      </w:r>
      <w:r w:rsidR="00C50270" w:rsidRPr="00EB1B30">
        <w:rPr>
          <w:lang w:val="en-US"/>
        </w:rPr>
        <w:t>.</w:t>
      </w:r>
      <w:commentRangeEnd w:id="590"/>
      <w:r w:rsidR="009E5E12">
        <w:rPr>
          <w:rStyle w:val="Refdecomentrio"/>
        </w:rPr>
        <w:commentReference w:id="590"/>
      </w:r>
      <w:r w:rsidR="00C50270" w:rsidRPr="00EB1B30">
        <w:rPr>
          <w:lang w:val="en-US"/>
        </w:rPr>
        <w:t xml:space="preserve"> Study </w:t>
      </w:r>
      <w:r w:rsidRPr="00021C8B">
        <w:rPr>
          <w:lang w:val="en-US"/>
        </w:rPr>
        <w:t>Bera</w:t>
      </w:r>
      <w:ins w:id="593" w:author="Evelyne" w:date="2020-05-02T22:33:00Z">
        <w:r w:rsidR="009E5E12">
          <w:rPr>
            <w:lang w:val="en-US"/>
          </w:rPr>
          <w:t xml:space="preserve"> </w:t>
        </w:r>
      </w:ins>
      <w:r w:rsidRPr="00021C8B">
        <w:rPr>
          <w:i/>
          <w:iCs/>
          <w:lang w:val="en-US"/>
        </w:rPr>
        <w:t>et al.</w:t>
      </w:r>
      <w:r w:rsidR="00D62D73">
        <w:rPr>
          <w:lang w:val="en-US"/>
        </w:rPr>
        <w:t xml:space="preserve"> (</w:t>
      </w:r>
      <w:r w:rsidRPr="00021C8B">
        <w:rPr>
          <w:lang w:val="en-US"/>
        </w:rPr>
        <w:t>2019</w:t>
      </w:r>
      <w:r w:rsidR="00D62D73">
        <w:rPr>
          <w:lang w:val="en-US"/>
        </w:rPr>
        <w:t>)</w:t>
      </w:r>
      <w:ins w:id="594" w:author="Evelyne" w:date="2020-05-02T22:33:00Z">
        <w:r w:rsidR="009E5E12">
          <w:rPr>
            <w:lang w:val="en-US"/>
          </w:rPr>
          <w:t xml:space="preserve"> </w:t>
        </w:r>
      </w:ins>
      <w:r w:rsidR="00ED1DDF">
        <w:rPr>
          <w:lang w:val="en-US"/>
        </w:rPr>
        <w:t>compares</w:t>
      </w:r>
      <w:r w:rsidR="00C50270" w:rsidRPr="00EB1B30">
        <w:rPr>
          <w:lang w:val="en-US"/>
        </w:rPr>
        <w:t xml:space="preserve"> the understanding be</w:t>
      </w:r>
      <w:r w:rsidR="00A80F9E">
        <w:rPr>
          <w:lang w:val="en-US"/>
        </w:rPr>
        <w:t>tween models in BPM</w:t>
      </w:r>
      <w:r w:rsidR="003A05BC">
        <w:rPr>
          <w:lang w:val="en-US"/>
        </w:rPr>
        <w:t>N</w:t>
      </w:r>
      <w:ins w:id="595" w:author="Evelyne" w:date="2020-05-02T22:34:00Z">
        <w:r w:rsidR="009E5E12">
          <w:rPr>
            <w:lang w:val="en-US"/>
          </w:rPr>
          <w:t xml:space="preserve"> </w:t>
        </w:r>
      </w:ins>
      <w:r>
        <w:rPr>
          <w:lang w:val="en-US"/>
        </w:rPr>
        <w:t>(OMG, 2011)</w:t>
      </w:r>
      <w:r w:rsidR="00C50270" w:rsidRPr="00EB1B30">
        <w:rPr>
          <w:lang w:val="en-US"/>
        </w:rPr>
        <w:t xml:space="preserve"> and EPC </w:t>
      </w:r>
      <w:r>
        <w:rPr>
          <w:lang w:val="en-US"/>
        </w:rPr>
        <w:t>(</w:t>
      </w:r>
      <w:r w:rsidRPr="00021C8B">
        <w:rPr>
          <w:lang w:val="en-US"/>
        </w:rPr>
        <w:t>Scheer and Nüttgens, 2000</w:t>
      </w:r>
      <w:r>
        <w:rPr>
          <w:lang w:val="en-US"/>
        </w:rPr>
        <w:t>)</w:t>
      </w:r>
      <w:r w:rsidR="00C50270" w:rsidRPr="00EB1B30">
        <w:rPr>
          <w:lang w:val="en-US"/>
        </w:rPr>
        <w:t xml:space="preserve">. </w:t>
      </w:r>
    </w:p>
    <w:p w:rsidR="003C7B87" w:rsidRDefault="001B5CD3" w:rsidP="00B339D2">
      <w:pPr>
        <w:overflowPunct/>
        <w:autoSpaceDE/>
        <w:autoSpaceDN/>
        <w:adjustRightInd/>
        <w:ind w:firstLine="0"/>
        <w:textAlignment w:val="auto"/>
        <w:rPr>
          <w:lang w:val="en-US"/>
        </w:rPr>
      </w:pPr>
      <w:r>
        <w:rPr>
          <w:lang w:val="en-US"/>
        </w:rPr>
        <w:tab/>
      </w:r>
      <w:r w:rsidR="00C50270" w:rsidRPr="00A903EA">
        <w:rPr>
          <w:lang w:val="en-US"/>
        </w:rPr>
        <w:t>What contributions have been reported about the application of the eye-tracker device to evaluate the understanding of process models?</w:t>
      </w:r>
      <w:ins w:id="596" w:author="Evelyne" w:date="2020-05-02T22:34:00Z">
        <w:r w:rsidR="009E5E12">
          <w:rPr>
            <w:lang w:val="en-US"/>
          </w:rPr>
          <w:t xml:space="preserve"> </w:t>
        </w:r>
      </w:ins>
      <w:r w:rsidR="00C50270" w:rsidRPr="00EB1B30">
        <w:rPr>
          <w:lang w:val="en-US"/>
        </w:rPr>
        <w:t xml:space="preserve">The selected studies present results that show that the application of the eye-tracking device can offer essential contributions to the understanding of the process models. </w:t>
      </w:r>
      <w:fldSimple w:instr=" REF _Ref38220611 \h  \* MERGEFORMAT ">
        <w:r w:rsidR="0093792D" w:rsidRPr="00A01C25">
          <w:rPr>
            <w:lang w:val="en-US"/>
          </w:rPr>
          <w:t>Table 10</w:t>
        </w:r>
      </w:fldSimple>
      <w:ins w:id="597" w:author="Evelyne" w:date="2020-05-02T22:34:00Z">
        <w:r w:rsidR="009E5E12" w:rsidRPr="009E5E12">
          <w:rPr>
            <w:lang w:val="en-GB"/>
            <w:rPrChange w:id="598" w:author="Evelyne" w:date="2020-05-02T22:34:00Z">
              <w:rPr/>
            </w:rPrChange>
          </w:rPr>
          <w:t xml:space="preserve"> </w:t>
        </w:r>
      </w:ins>
      <w:r w:rsidR="00C50270" w:rsidRPr="00EB1B30">
        <w:rPr>
          <w:lang w:val="en-US"/>
        </w:rPr>
        <w:t>presents the co</w:t>
      </w:r>
      <w:r w:rsidR="00C50270" w:rsidRPr="00EB1B30">
        <w:rPr>
          <w:lang w:val="en-US"/>
        </w:rPr>
        <w:t>n</w:t>
      </w:r>
      <w:r w:rsidR="00C50270" w:rsidRPr="00EB1B30">
        <w:rPr>
          <w:lang w:val="en-US"/>
        </w:rPr>
        <w:t>tributions of the selected studies.</w:t>
      </w:r>
    </w:p>
    <w:p w:rsidR="003D25C2" w:rsidRDefault="0093792D" w:rsidP="004F677C">
      <w:pPr>
        <w:spacing w:before="240"/>
        <w:jc w:val="center"/>
        <w:rPr>
          <w:lang w:val="en-US"/>
        </w:rPr>
      </w:pPr>
      <w:bookmarkStart w:id="599" w:name="_Ref38220611"/>
      <w:r w:rsidRPr="00A01C25">
        <w:rPr>
          <w:b/>
          <w:bCs/>
          <w:smallCaps/>
          <w:lang w:val="en-US"/>
        </w:rPr>
        <w:t xml:space="preserve">Table </w:t>
      </w:r>
      <w:r w:rsidR="0031114A" w:rsidRPr="006034F8">
        <w:rPr>
          <w:b/>
          <w:bCs/>
          <w:smallCaps/>
        </w:rPr>
        <w:fldChar w:fldCharType="begin"/>
      </w:r>
      <w:r w:rsidRPr="00A01C25">
        <w:rPr>
          <w:b/>
          <w:bCs/>
          <w:smallCaps/>
          <w:lang w:val="en-US"/>
        </w:rPr>
        <w:instrText xml:space="preserve"> SEQ Table \* ARABIC </w:instrText>
      </w:r>
      <w:r w:rsidR="0031114A" w:rsidRPr="006034F8">
        <w:rPr>
          <w:b/>
          <w:bCs/>
          <w:smallCaps/>
        </w:rPr>
        <w:fldChar w:fldCharType="separate"/>
      </w:r>
      <w:r w:rsidRPr="00A01C25">
        <w:rPr>
          <w:b/>
          <w:bCs/>
          <w:smallCaps/>
          <w:noProof/>
          <w:lang w:val="en-US"/>
        </w:rPr>
        <w:t>10</w:t>
      </w:r>
      <w:r w:rsidR="0031114A" w:rsidRPr="006034F8">
        <w:rPr>
          <w:b/>
          <w:bCs/>
          <w:smallCaps/>
        </w:rPr>
        <w:fldChar w:fldCharType="end"/>
      </w:r>
      <w:bookmarkEnd w:id="599"/>
      <w:r w:rsidR="003D25C2" w:rsidRPr="00EB1B30">
        <w:rPr>
          <w:b/>
          <w:lang w:val="en-US"/>
        </w:rPr>
        <w:t>.</w:t>
      </w:r>
      <w:ins w:id="600" w:author="Evelyne" w:date="2020-05-02T22:34:00Z">
        <w:r w:rsidR="009E5E12">
          <w:rPr>
            <w:b/>
            <w:lang w:val="en-US"/>
          </w:rPr>
          <w:t xml:space="preserve"> </w:t>
        </w:r>
      </w:ins>
      <w:r w:rsidR="00F70DEF" w:rsidRPr="00EB1B30">
        <w:rPr>
          <w:color w:val="000000"/>
          <w:lang w:val="en-US"/>
        </w:rPr>
        <w:t>Studies</w:t>
      </w:r>
      <w:ins w:id="601" w:author="Evelyne" w:date="2020-05-02T22:34:00Z">
        <w:r w:rsidR="009E5E12">
          <w:rPr>
            <w:color w:val="000000"/>
            <w:lang w:val="en-US"/>
          </w:rPr>
          <w:t xml:space="preserve"> </w:t>
        </w:r>
      </w:ins>
      <w:r w:rsidR="00F70DEF" w:rsidRPr="00EB1B30">
        <w:rPr>
          <w:lang w:val="en-US"/>
        </w:rPr>
        <w:t>Contributions</w:t>
      </w:r>
      <w:r w:rsidR="003D25C2"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tblPr>
      <w:tblGrid>
        <w:gridCol w:w="993"/>
        <w:gridCol w:w="5669"/>
      </w:tblGrid>
      <w:tr w:rsidR="0093792D" w:rsidRPr="00A91A49" w:rsidTr="00CF7F6E">
        <w:trPr>
          <w:cnfStyle w:val="100000000000"/>
          <w:jc w:val="center"/>
        </w:trPr>
        <w:tc>
          <w:tcPr>
            <w:cnfStyle w:val="001000000000"/>
            <w:tcW w:w="993" w:type="dxa"/>
            <w:tcBorders>
              <w:top w:val="single" w:sz="12" w:space="0" w:color="auto"/>
            </w:tcBorders>
            <w:vAlign w:val="center"/>
          </w:tcPr>
          <w:p w:rsidR="0093792D" w:rsidRPr="00A91A49" w:rsidRDefault="0093792D" w:rsidP="0093792D">
            <w:pPr>
              <w:ind w:firstLine="0"/>
              <w:jc w:val="center"/>
              <w:rPr>
                <w:sz w:val="18"/>
                <w:szCs w:val="18"/>
                <w:lang w:val="en-US"/>
              </w:rPr>
            </w:pPr>
            <w:r>
              <w:rPr>
                <w:sz w:val="18"/>
                <w:szCs w:val="22"/>
              </w:rPr>
              <w:t>Study</w:t>
            </w:r>
          </w:p>
        </w:tc>
        <w:tc>
          <w:tcPr>
            <w:tcW w:w="5669" w:type="dxa"/>
            <w:tcBorders>
              <w:top w:val="single" w:sz="12" w:space="0" w:color="auto"/>
            </w:tcBorders>
          </w:tcPr>
          <w:p w:rsidR="0093792D" w:rsidRPr="00A91A49" w:rsidRDefault="0093792D" w:rsidP="0093792D">
            <w:pPr>
              <w:ind w:firstLine="0"/>
              <w:jc w:val="center"/>
              <w:cnfStyle w:val="100000000000"/>
              <w:rPr>
                <w:sz w:val="18"/>
                <w:szCs w:val="18"/>
                <w:lang w:val="en-US"/>
              </w:rPr>
            </w:pPr>
            <w:r w:rsidRPr="00EB1B30">
              <w:rPr>
                <w:lang w:val="en-US"/>
              </w:rPr>
              <w:t>Contributions</w:t>
            </w:r>
          </w:p>
        </w:tc>
      </w:tr>
      <w:tr w:rsidR="00326AE7" w:rsidRPr="0047177B" w:rsidTr="00CF7F6E">
        <w:trPr>
          <w:cnfStyle w:val="000000100000"/>
          <w:jc w:val="center"/>
        </w:trPr>
        <w:tc>
          <w:tcPr>
            <w:cnfStyle w:val="001000000000"/>
            <w:tcW w:w="993" w:type="dxa"/>
            <w:vAlign w:val="center"/>
          </w:tcPr>
          <w:p w:rsidR="00326AE7" w:rsidRPr="00A01C25" w:rsidRDefault="00B339D2" w:rsidP="00AE5270">
            <w:pPr>
              <w:pStyle w:val="NormalWeb"/>
              <w:jc w:val="center"/>
              <w:rPr>
                <w:sz w:val="18"/>
                <w:szCs w:val="22"/>
                <w:lang w:val="en-US"/>
              </w:rPr>
            </w:pPr>
            <w:r w:rsidRPr="00326AE7">
              <w:rPr>
                <w:sz w:val="18"/>
                <w:szCs w:val="22"/>
                <w:lang w:val="en-US"/>
              </w:rPr>
              <w:t>Tallon</w:t>
            </w:r>
            <w:ins w:id="602" w:author="Evelyne" w:date="2020-05-02T22:34:00Z">
              <w:r w:rsidR="009E5E12">
                <w:rPr>
                  <w:sz w:val="18"/>
                  <w:szCs w:val="22"/>
                  <w:lang w:val="en-US"/>
                </w:rPr>
                <w:t xml:space="preserve"> </w:t>
              </w:r>
            </w:ins>
            <w:r w:rsidR="00326AE7" w:rsidRPr="009E5E12">
              <w:rPr>
                <w:i/>
                <w:sz w:val="18"/>
                <w:szCs w:val="22"/>
                <w:lang w:val="en-US"/>
                <w:rPrChange w:id="603" w:author="Evelyne" w:date="2020-05-02T22:34:00Z">
                  <w:rPr>
                    <w:sz w:val="18"/>
                    <w:szCs w:val="22"/>
                    <w:lang w:val="en-US"/>
                  </w:rPr>
                </w:rPrChange>
              </w:rPr>
              <w:t>et al</w:t>
            </w:r>
            <w:r w:rsidR="00326AE7" w:rsidRPr="00326AE7">
              <w:rPr>
                <w:sz w:val="18"/>
                <w:szCs w:val="22"/>
                <w:lang w:val="en-US"/>
              </w:rPr>
              <w:t xml:space="preserve">., </w:t>
            </w:r>
            <w:r w:rsidR="00AE5270">
              <w:rPr>
                <w:sz w:val="18"/>
                <w:szCs w:val="22"/>
                <w:lang w:val="en-US"/>
              </w:rPr>
              <w:t>(</w:t>
            </w:r>
            <w:r w:rsidR="00326AE7" w:rsidRPr="00326AE7">
              <w:rPr>
                <w:sz w:val="18"/>
                <w:szCs w:val="22"/>
                <w:lang w:val="en-US"/>
              </w:rPr>
              <w:t>2019</w:t>
            </w:r>
            <w:r w:rsidR="00AE5270">
              <w:rPr>
                <w:sz w:val="18"/>
                <w:szCs w:val="22"/>
                <w:lang w:val="en-US"/>
              </w:rPr>
              <w:t>)</w:t>
            </w:r>
          </w:p>
        </w:tc>
        <w:tc>
          <w:tcPr>
            <w:tcW w:w="5669" w:type="dxa"/>
          </w:tcPr>
          <w:p w:rsidR="00326AE7" w:rsidRPr="00EB1B30" w:rsidRDefault="005A3B95" w:rsidP="004B478C">
            <w:pPr>
              <w:pStyle w:val="referenceitem"/>
              <w:numPr>
                <w:ilvl w:val="0"/>
                <w:numId w:val="0"/>
              </w:numPr>
              <w:cnfStyle w:val="000000100000"/>
              <w:rPr>
                <w:szCs w:val="18"/>
                <w:lang w:val="en-US"/>
              </w:rPr>
            </w:pPr>
            <w:r w:rsidRPr="005A3B95">
              <w:rPr>
                <w:szCs w:val="18"/>
                <w:lang w:val="en-US"/>
              </w:rPr>
              <w:t>This study has two experiments. In the first experiment</w:t>
            </w:r>
            <w:ins w:id="604" w:author="Evelyne" w:date="2020-05-02T22:35:00Z">
              <w:r w:rsidR="004B478C">
                <w:rPr>
                  <w:szCs w:val="18"/>
                  <w:lang w:val="en-US"/>
                </w:rPr>
                <w:t>,</w:t>
              </w:r>
            </w:ins>
            <w:del w:id="605" w:author="Evelyne" w:date="2020-05-02T22:35:00Z">
              <w:r w:rsidRPr="005A3B95" w:rsidDel="004B478C">
                <w:rPr>
                  <w:szCs w:val="18"/>
                  <w:lang w:val="en-US"/>
                </w:rPr>
                <w:delText xml:space="preserve"> has</w:delText>
              </w:r>
            </w:del>
            <w:r w:rsidRPr="005A3B95">
              <w:rPr>
                <w:szCs w:val="18"/>
                <w:lang w:val="en-US"/>
              </w:rPr>
              <w:t xml:space="preserve"> a sample with 1047 students from school classes </w:t>
            </w:r>
            <w:ins w:id="606" w:author="Evelyne" w:date="2020-05-02T22:36:00Z">
              <w:r w:rsidR="004B478C">
                <w:rPr>
                  <w:szCs w:val="18"/>
                  <w:lang w:val="en-US"/>
                </w:rPr>
                <w:t>was</w:t>
              </w:r>
            </w:ins>
            <w:del w:id="607" w:author="Evelyne" w:date="2020-05-02T22:36:00Z">
              <w:r w:rsidRPr="005A3B95" w:rsidDel="004B478C">
                <w:rPr>
                  <w:szCs w:val="18"/>
                  <w:lang w:val="en-US"/>
                </w:rPr>
                <w:delText>wer</w:delText>
              </w:r>
            </w:del>
            <w:del w:id="608" w:author="Evelyne" w:date="2020-05-02T22:35:00Z">
              <w:r w:rsidRPr="005A3B95" w:rsidDel="004B478C">
                <w:rPr>
                  <w:szCs w:val="18"/>
                  <w:lang w:val="en-US"/>
                </w:rPr>
                <w:delText>e</w:delText>
              </w:r>
            </w:del>
            <w:r w:rsidRPr="005A3B95">
              <w:rPr>
                <w:szCs w:val="18"/>
                <w:lang w:val="en-US"/>
              </w:rPr>
              <w:t xml:space="preserve"> evaluated. The second study had a sample of 21 specialists and 15 beginners in the use of process models. Three process models, in BPMN notation, with increasing complexity levels were used in the experiment. Participants in both samples demanded longer r</w:t>
            </w:r>
            <w:r w:rsidRPr="005A3B95">
              <w:rPr>
                <w:szCs w:val="18"/>
                <w:lang w:val="en-US"/>
              </w:rPr>
              <w:t>e</w:t>
            </w:r>
            <w:r w:rsidRPr="005A3B95">
              <w:rPr>
                <w:szCs w:val="18"/>
                <w:lang w:val="en-US"/>
              </w:rPr>
              <w:t xml:space="preserve">sponse times with increasing model complexity. For </w:t>
            </w:r>
            <w:del w:id="609" w:author="Evelyne" w:date="2020-05-02T22:35:00Z">
              <w:r w:rsidRPr="005A3B95" w:rsidDel="004B478C">
                <w:rPr>
                  <w:szCs w:val="18"/>
                  <w:lang w:val="en-US"/>
                </w:rPr>
                <w:delText xml:space="preserve">the </w:delText>
              </w:r>
            </w:del>
            <w:r w:rsidRPr="005A3B95">
              <w:rPr>
                <w:szCs w:val="18"/>
                <w:lang w:val="en-US"/>
              </w:rPr>
              <w:t xml:space="preserve">Sample I, Six latent classes with qualitatively differing solution profiles were adequate to classify scholars. These configurative and non-ordered profiles can be interpreted as separate solution patterns, where specific model parts are understood better than others. </w:t>
            </w:r>
            <w:commentRangeStart w:id="610"/>
            <w:r w:rsidRPr="005A3B95">
              <w:rPr>
                <w:szCs w:val="18"/>
                <w:lang w:val="en-US"/>
              </w:rPr>
              <w:t xml:space="preserve">For </w:t>
            </w:r>
            <w:del w:id="611" w:author="Evelyne" w:date="2020-05-02T22:36:00Z">
              <w:r w:rsidRPr="005A3B95" w:rsidDel="004B478C">
                <w:rPr>
                  <w:szCs w:val="18"/>
                  <w:lang w:val="en-US"/>
                </w:rPr>
                <w:delText>de</w:delText>
              </w:r>
            </w:del>
            <w:r w:rsidRPr="005A3B95">
              <w:rPr>
                <w:szCs w:val="18"/>
                <w:lang w:val="en-US"/>
              </w:rPr>
              <w:t xml:space="preserve"> sample ||, could not find significant differences in cogn</w:t>
            </w:r>
            <w:r w:rsidRPr="005A3B95">
              <w:rPr>
                <w:szCs w:val="18"/>
                <w:lang w:val="en-US"/>
              </w:rPr>
              <w:t>i</w:t>
            </w:r>
            <w:r w:rsidRPr="005A3B95">
              <w:rPr>
                <w:szCs w:val="18"/>
                <w:lang w:val="en-US"/>
              </w:rPr>
              <w:t>tive solution patterns between experts and novices.</w:t>
            </w:r>
            <w:commentRangeEnd w:id="610"/>
            <w:r w:rsidR="004B478C">
              <w:rPr>
                <w:rStyle w:val="Refdecomentrio"/>
              </w:rPr>
              <w:commentReference w:id="610"/>
            </w:r>
            <w:r w:rsidRPr="005A3B95">
              <w:rPr>
                <w:szCs w:val="18"/>
                <w:lang w:val="en-US"/>
              </w:rPr>
              <w:t xml:space="preserve"> Thus, understanding and “solving” process models does not seem to depend too much on visual liter</w:t>
            </w:r>
            <w:r w:rsidRPr="005A3B95">
              <w:rPr>
                <w:szCs w:val="18"/>
                <w:lang w:val="en-US"/>
              </w:rPr>
              <w:t>a</w:t>
            </w:r>
            <w:r w:rsidRPr="005A3B95">
              <w:rPr>
                <w:szCs w:val="18"/>
                <w:lang w:val="en-US"/>
              </w:rPr>
              <w:t>cy as defined in this study. Apparently, comprehending the logic behind IF and OR gates as well as recognizing pathways is crucial to follow the info</w:t>
            </w:r>
            <w:r w:rsidRPr="005A3B95">
              <w:rPr>
                <w:szCs w:val="18"/>
                <w:lang w:val="en-US"/>
              </w:rPr>
              <w:t>r</w:t>
            </w:r>
            <w:r w:rsidRPr="005A3B95">
              <w:rPr>
                <w:szCs w:val="18"/>
                <w:lang w:val="en-US"/>
              </w:rPr>
              <w:t>mation flow in process models.</w:t>
            </w:r>
          </w:p>
        </w:tc>
      </w:tr>
      <w:tr w:rsidR="00326AE7" w:rsidRPr="0047177B" w:rsidTr="00CF7F6E">
        <w:trPr>
          <w:jc w:val="center"/>
        </w:trPr>
        <w:tc>
          <w:tcPr>
            <w:cnfStyle w:val="001000000000"/>
            <w:tcW w:w="993" w:type="dxa"/>
            <w:vAlign w:val="center"/>
          </w:tcPr>
          <w:p w:rsidR="00326AE7" w:rsidRPr="00A01C25" w:rsidRDefault="00AE5270" w:rsidP="00AE5270">
            <w:pPr>
              <w:pStyle w:val="NormalWeb"/>
              <w:jc w:val="center"/>
              <w:rPr>
                <w:sz w:val="18"/>
                <w:szCs w:val="22"/>
                <w:lang w:val="en-US"/>
              </w:rPr>
            </w:pPr>
            <w:r w:rsidRPr="00AE5270">
              <w:rPr>
                <w:sz w:val="18"/>
                <w:szCs w:val="22"/>
                <w:lang w:val="en-US"/>
              </w:rPr>
              <w:t xml:space="preserve">Bera </w:t>
            </w:r>
            <w:r w:rsidRPr="004B478C">
              <w:rPr>
                <w:i/>
                <w:sz w:val="18"/>
                <w:szCs w:val="22"/>
                <w:lang w:val="en-US"/>
                <w:rPrChange w:id="612" w:author="Evelyne" w:date="2020-05-02T22:39:00Z">
                  <w:rPr>
                    <w:sz w:val="18"/>
                    <w:szCs w:val="22"/>
                    <w:lang w:val="en-US"/>
                  </w:rPr>
                </w:rPrChange>
              </w:rPr>
              <w:t>et al</w:t>
            </w:r>
            <w:r w:rsidRPr="00AE5270">
              <w:rPr>
                <w:sz w:val="18"/>
                <w:szCs w:val="22"/>
                <w:lang w:val="en-US"/>
              </w:rPr>
              <w:t>. (2019)</w:t>
            </w:r>
          </w:p>
        </w:tc>
        <w:tc>
          <w:tcPr>
            <w:tcW w:w="5669" w:type="dxa"/>
          </w:tcPr>
          <w:p w:rsidR="00326AE7" w:rsidRPr="00EB1B30" w:rsidRDefault="00AE5270" w:rsidP="0093792D">
            <w:pPr>
              <w:pStyle w:val="referenceitem"/>
              <w:numPr>
                <w:ilvl w:val="0"/>
                <w:numId w:val="0"/>
              </w:numPr>
              <w:cnfStyle w:val="000000000000"/>
              <w:rPr>
                <w:szCs w:val="18"/>
                <w:lang w:val="en-US"/>
              </w:rPr>
            </w:pPr>
            <w:r w:rsidRPr="00AE5270">
              <w:rPr>
                <w:szCs w:val="18"/>
                <w:lang w:val="en-US"/>
              </w:rPr>
              <w:t>The authors perform a comparative study between the EPC and EPC-H not</w:t>
            </w:r>
            <w:r w:rsidRPr="00AE5270">
              <w:rPr>
                <w:szCs w:val="18"/>
                <w:lang w:val="en-US"/>
              </w:rPr>
              <w:t>a</w:t>
            </w:r>
            <w:r w:rsidRPr="00AE5270">
              <w:rPr>
                <w:szCs w:val="18"/>
                <w:lang w:val="en-US"/>
              </w:rPr>
              <w:t>tion, the latter is a variant of the EPC, proposed by the authors, in which the organizational units and the associated activities in an EPC model are hi</w:t>
            </w:r>
            <w:r w:rsidRPr="00AE5270">
              <w:rPr>
                <w:szCs w:val="18"/>
                <w:lang w:val="en-US"/>
              </w:rPr>
              <w:t>g</w:t>
            </w:r>
            <w:r w:rsidRPr="00AE5270">
              <w:rPr>
                <w:szCs w:val="18"/>
                <w:lang w:val="en-US"/>
              </w:rPr>
              <w:t xml:space="preserve">hlighted by marking each function with a different color. In addition, the authors carry out a second comparative study between EPC-H and BPMN. The study found that participants viewed EPC models spent significantly more time in terms of fixation and duration than participants viewed EPC-H and BPMN models. In addition, participants viewed the variation in EPC notation proposed by the authors (EPC-H) spent significantly more time than participants who viewed BPMN models. </w:t>
            </w:r>
            <w:del w:id="613" w:author="Evelyne" w:date="2020-05-02T22:40:00Z">
              <w:r w:rsidRPr="00AE5270" w:rsidDel="004B478C">
                <w:rPr>
                  <w:szCs w:val="18"/>
                  <w:lang w:val="en-US"/>
                </w:rPr>
                <w:delText xml:space="preserve"> </w:delText>
              </w:r>
            </w:del>
            <w:r w:rsidRPr="00AE5270">
              <w:rPr>
                <w:szCs w:val="18"/>
                <w:lang w:val="en-US"/>
              </w:rPr>
              <w:t xml:space="preserve">The study indicates that coloring the EPC model has beneficial effects on its understanding, however even without the use of colors, the BPMN notation has better compressibility than colored </w:t>
            </w:r>
            <w:r w:rsidRPr="00AE5270">
              <w:rPr>
                <w:szCs w:val="18"/>
                <w:lang w:val="en-US"/>
              </w:rPr>
              <w:lastRenderedPageBreak/>
              <w:t>EPC.</w:t>
            </w:r>
          </w:p>
        </w:tc>
      </w:tr>
      <w:tr w:rsidR="0093792D" w:rsidRPr="0047177B" w:rsidTr="00CF7F6E">
        <w:trPr>
          <w:cnfStyle w:val="000000100000"/>
          <w:jc w:val="center"/>
        </w:trPr>
        <w:tc>
          <w:tcPr>
            <w:cnfStyle w:val="001000000000"/>
            <w:tcW w:w="993" w:type="dxa"/>
            <w:vAlign w:val="center"/>
          </w:tcPr>
          <w:p w:rsidR="0093792D" w:rsidRPr="00A01C25" w:rsidRDefault="00CF7F6E" w:rsidP="00A01C25">
            <w:pPr>
              <w:pStyle w:val="NormalWeb"/>
              <w:jc w:val="center"/>
              <w:rPr>
                <w:sz w:val="18"/>
                <w:szCs w:val="22"/>
                <w:lang w:val="en-US"/>
              </w:rPr>
            </w:pPr>
            <w:r w:rsidRPr="00A01C25">
              <w:rPr>
                <w:sz w:val="18"/>
                <w:szCs w:val="22"/>
                <w:lang w:val="en-US"/>
              </w:rPr>
              <w:lastRenderedPageBreak/>
              <w:t>Vermeulen</w:t>
            </w:r>
            <w:r w:rsidR="008D201A">
              <w:rPr>
                <w:sz w:val="18"/>
                <w:szCs w:val="22"/>
                <w:lang w:val="en-US"/>
              </w:rPr>
              <w:t xml:space="preserve"> (</w:t>
            </w:r>
            <w:r w:rsidRPr="00A01C25">
              <w:rPr>
                <w:sz w:val="18"/>
                <w:szCs w:val="22"/>
                <w:lang w:val="en-US"/>
              </w:rPr>
              <w:t>2018</w:t>
            </w:r>
            <w:r w:rsidR="008D201A">
              <w:rPr>
                <w:sz w:val="18"/>
                <w:szCs w:val="22"/>
                <w:lang w:val="en-US"/>
              </w:rPr>
              <w:t>)</w:t>
            </w:r>
          </w:p>
        </w:tc>
        <w:tc>
          <w:tcPr>
            <w:tcW w:w="5669" w:type="dxa"/>
          </w:tcPr>
          <w:p w:rsidR="0093792D" w:rsidRPr="00A23FCC" w:rsidRDefault="0093792D" w:rsidP="0093792D">
            <w:pPr>
              <w:pStyle w:val="referenceitem"/>
              <w:numPr>
                <w:ilvl w:val="0"/>
                <w:numId w:val="0"/>
              </w:numPr>
              <w:cnfStyle w:val="000000100000"/>
              <w:rPr>
                <w:lang w:val="en-US"/>
              </w:rPr>
            </w:pPr>
            <w:r w:rsidRPr="00A23FCC">
              <w:rPr>
                <w:lang w:val="en-US"/>
              </w:rPr>
              <w:t>It is a work in progress, appearing only the strategy of how a future exper</w:t>
            </w:r>
            <w:r w:rsidRPr="00A23FCC">
              <w:rPr>
                <w:lang w:val="en-US"/>
              </w:rPr>
              <w:t>i</w:t>
            </w:r>
            <w:r w:rsidRPr="00A23FCC">
              <w:rPr>
                <w:lang w:val="en-US"/>
              </w:rPr>
              <w:t>ment will run. In the pilot experiment, the visual behavior of 10 participants was analyzed to confirm the theory of the existence of different BPD reading strategies.</w:t>
            </w:r>
          </w:p>
        </w:tc>
      </w:tr>
      <w:tr w:rsidR="0093792D" w:rsidRPr="0047177B" w:rsidTr="00CF7F6E">
        <w:trPr>
          <w:jc w:val="center"/>
        </w:trPr>
        <w:tc>
          <w:tcPr>
            <w:cnfStyle w:val="001000000000"/>
            <w:tcW w:w="993" w:type="dxa"/>
            <w:vAlign w:val="center"/>
          </w:tcPr>
          <w:p w:rsidR="00CF7F6E" w:rsidRPr="00A01C25" w:rsidRDefault="00CF7F6E" w:rsidP="00A01C25">
            <w:pPr>
              <w:pStyle w:val="NormalWeb"/>
              <w:jc w:val="center"/>
              <w:rPr>
                <w:sz w:val="18"/>
                <w:szCs w:val="22"/>
                <w:lang w:val="en-US"/>
              </w:rPr>
            </w:pPr>
            <w:r w:rsidRPr="00A01C25">
              <w:rPr>
                <w:sz w:val="18"/>
                <w:szCs w:val="22"/>
                <w:lang w:val="en-US"/>
              </w:rPr>
              <w:t>Zimoch</w:t>
            </w:r>
            <w:ins w:id="614" w:author="Evelyne" w:date="2020-05-02T22:40:00Z">
              <w:r w:rsidR="00057047">
                <w:rPr>
                  <w:sz w:val="18"/>
                  <w:szCs w:val="22"/>
                  <w:lang w:val="en-US"/>
                </w:rPr>
                <w:t xml:space="preserve"> </w:t>
              </w:r>
            </w:ins>
            <w:r w:rsidR="008D201A" w:rsidRPr="008D201A">
              <w:rPr>
                <w:i/>
                <w:iCs/>
                <w:sz w:val="18"/>
                <w:szCs w:val="18"/>
                <w:lang w:val="en-US"/>
              </w:rPr>
              <w:t>et al.</w:t>
            </w:r>
            <w:r w:rsidR="008D201A">
              <w:rPr>
                <w:sz w:val="18"/>
                <w:szCs w:val="22"/>
                <w:lang w:val="en-US"/>
              </w:rPr>
              <w:t>(</w:t>
            </w:r>
            <w:r w:rsidRPr="00A01C25">
              <w:rPr>
                <w:sz w:val="18"/>
                <w:szCs w:val="22"/>
                <w:lang w:val="en-US"/>
              </w:rPr>
              <w:t>2018</w:t>
            </w:r>
            <w:r w:rsidR="008D201A">
              <w:rPr>
                <w:sz w:val="18"/>
                <w:szCs w:val="22"/>
                <w:lang w:val="en-US"/>
              </w:rPr>
              <w:t>)</w:t>
            </w:r>
          </w:p>
          <w:p w:rsidR="0093792D" w:rsidRPr="00A01C25" w:rsidRDefault="0093792D" w:rsidP="00A01C25">
            <w:pPr>
              <w:pStyle w:val="NormalWeb"/>
              <w:jc w:val="center"/>
              <w:rPr>
                <w:sz w:val="18"/>
                <w:szCs w:val="22"/>
                <w:lang w:val="en-US"/>
              </w:rPr>
            </w:pPr>
          </w:p>
        </w:tc>
        <w:tc>
          <w:tcPr>
            <w:tcW w:w="5669" w:type="dxa"/>
          </w:tcPr>
          <w:p w:rsidR="0093792D" w:rsidRPr="00EB1B30" w:rsidRDefault="0093792D" w:rsidP="0093792D">
            <w:pPr>
              <w:pStyle w:val="referenceitem"/>
              <w:numPr>
                <w:ilvl w:val="0"/>
                <w:numId w:val="0"/>
              </w:numPr>
              <w:cnfStyle w:val="00000000000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w:t>
            </w:r>
            <w:r w:rsidRPr="00EB1B30">
              <w:rPr>
                <w:szCs w:val="18"/>
                <w:lang w:val="en-US"/>
              </w:rPr>
              <w:t>i</w:t>
            </w:r>
            <w:r w:rsidRPr="00EB1B30">
              <w:rPr>
                <w:szCs w:val="18"/>
                <w:lang w:val="en-US"/>
              </w:rPr>
              <w:t>culty. Participants' overall performance demonstrates a better understanding of business process models in EPC notation compared to the BPMN.</w:t>
            </w:r>
          </w:p>
        </w:tc>
      </w:tr>
      <w:tr w:rsidR="0093792D" w:rsidRPr="0047177B" w:rsidTr="00CF7F6E">
        <w:trPr>
          <w:cnfStyle w:val="000000100000"/>
          <w:jc w:val="center"/>
        </w:trPr>
        <w:tc>
          <w:tcPr>
            <w:cnfStyle w:val="001000000000"/>
            <w:tcW w:w="993" w:type="dxa"/>
            <w:vAlign w:val="center"/>
          </w:tcPr>
          <w:p w:rsidR="0093792D" w:rsidRPr="00A01C25" w:rsidRDefault="00CF7F6E" w:rsidP="00A01C25">
            <w:pPr>
              <w:pStyle w:val="NormalWeb"/>
              <w:jc w:val="center"/>
              <w:rPr>
                <w:sz w:val="18"/>
                <w:szCs w:val="22"/>
                <w:lang w:val="en-US"/>
              </w:rPr>
            </w:pPr>
            <w:r w:rsidRPr="00A01C25">
              <w:rPr>
                <w:sz w:val="18"/>
                <w:szCs w:val="22"/>
                <w:lang w:val="en-US"/>
              </w:rPr>
              <w:t>Petrusel</w:t>
            </w:r>
            <w:ins w:id="615" w:author="Evelyne" w:date="2020-05-02T22:41:00Z">
              <w:r w:rsidR="00057047">
                <w:rPr>
                  <w:sz w:val="18"/>
                  <w:szCs w:val="22"/>
                  <w:lang w:val="en-US"/>
                </w:rPr>
                <w:t xml:space="preserve"> </w:t>
              </w:r>
            </w:ins>
            <w:r w:rsidR="008D201A" w:rsidRPr="008D201A">
              <w:rPr>
                <w:i/>
                <w:iCs/>
                <w:sz w:val="18"/>
                <w:szCs w:val="18"/>
                <w:lang w:val="en-US"/>
              </w:rPr>
              <w:t>et al.</w:t>
            </w:r>
            <w:r w:rsidR="008D201A">
              <w:rPr>
                <w:sz w:val="18"/>
                <w:szCs w:val="22"/>
                <w:lang w:val="en-US"/>
              </w:rPr>
              <w:t>(</w:t>
            </w:r>
            <w:r w:rsidRPr="00A01C25">
              <w:rPr>
                <w:sz w:val="18"/>
                <w:szCs w:val="22"/>
                <w:lang w:val="en-US"/>
              </w:rPr>
              <w:t>2017</w:t>
            </w:r>
            <w:r w:rsidR="008D201A">
              <w:rPr>
                <w:sz w:val="18"/>
                <w:szCs w:val="22"/>
                <w:lang w:val="en-US"/>
              </w:rPr>
              <w:t>)</w:t>
            </w:r>
          </w:p>
        </w:tc>
        <w:tc>
          <w:tcPr>
            <w:tcW w:w="5669" w:type="dxa"/>
          </w:tcPr>
          <w:p w:rsidR="0093792D" w:rsidRPr="00EB1B30" w:rsidRDefault="0093792D" w:rsidP="0093792D">
            <w:pPr>
              <w:ind w:firstLine="0"/>
              <w:cnfStyle w:val="000000100000"/>
              <w:rPr>
                <w:sz w:val="18"/>
                <w:szCs w:val="18"/>
                <w:lang w:val="en-US"/>
              </w:rPr>
            </w:pPr>
            <w:r w:rsidRPr="00EB1B30">
              <w:rPr>
                <w:sz w:val="18"/>
                <w:szCs w:val="18"/>
                <w:lang w:val="en-US"/>
              </w:rPr>
              <w:t>There is no influence between the reader's familiarity with business mastery and the proper understanding of the model. They point out that a Visual Co</w:t>
            </w:r>
            <w:r w:rsidRPr="00EB1B30">
              <w:rPr>
                <w:sz w:val="18"/>
                <w:szCs w:val="18"/>
                <w:lang w:val="en-US"/>
              </w:rPr>
              <w:t>g</w:t>
            </w:r>
            <w:r w:rsidRPr="00EB1B30">
              <w:rPr>
                <w:sz w:val="18"/>
                <w:szCs w:val="18"/>
                <w:lang w:val="en-US"/>
              </w:rPr>
              <w:t>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93792D" w:rsidRPr="0047177B" w:rsidTr="00CF7F6E">
        <w:trPr>
          <w:jc w:val="center"/>
        </w:trPr>
        <w:tc>
          <w:tcPr>
            <w:cnfStyle w:val="001000000000"/>
            <w:tcW w:w="993" w:type="dxa"/>
            <w:vAlign w:val="center"/>
          </w:tcPr>
          <w:p w:rsidR="0093792D" w:rsidRPr="00A01C25" w:rsidRDefault="008D201A" w:rsidP="00A01C25">
            <w:pPr>
              <w:pStyle w:val="NormalWeb"/>
              <w:jc w:val="center"/>
              <w:rPr>
                <w:sz w:val="18"/>
                <w:szCs w:val="22"/>
                <w:lang w:val="en-US"/>
              </w:rPr>
            </w:pPr>
            <w:r w:rsidRPr="008D201A">
              <w:rPr>
                <w:sz w:val="18"/>
                <w:szCs w:val="22"/>
                <w:lang w:val="en-US"/>
              </w:rPr>
              <w:t>Petrusel</w:t>
            </w:r>
            <w:ins w:id="616" w:author="Evelyne" w:date="2020-05-02T22:41:00Z">
              <w:r w:rsidR="00057047">
                <w:rPr>
                  <w:sz w:val="18"/>
                  <w:szCs w:val="22"/>
                  <w:lang w:val="en-US"/>
                </w:rPr>
                <w:t xml:space="preserve"> </w:t>
              </w:r>
            </w:ins>
            <w:r w:rsidRPr="008D201A">
              <w:rPr>
                <w:i/>
                <w:iCs/>
                <w:sz w:val="18"/>
                <w:szCs w:val="18"/>
                <w:lang w:val="en-US"/>
              </w:rPr>
              <w:t>et al.</w:t>
            </w:r>
            <w:r>
              <w:rPr>
                <w:sz w:val="18"/>
                <w:szCs w:val="22"/>
                <w:lang w:val="en-US"/>
              </w:rPr>
              <w:t>(</w:t>
            </w:r>
            <w:r w:rsidRPr="008D201A">
              <w:rPr>
                <w:sz w:val="18"/>
                <w:szCs w:val="22"/>
                <w:lang w:val="en-US"/>
              </w:rPr>
              <w:t>2016</w:t>
            </w:r>
            <w:r>
              <w:rPr>
                <w:sz w:val="18"/>
                <w:szCs w:val="22"/>
                <w:lang w:val="en-US"/>
              </w:rPr>
              <w:t>)</w:t>
            </w:r>
          </w:p>
        </w:tc>
        <w:tc>
          <w:tcPr>
            <w:tcW w:w="5669" w:type="dxa"/>
          </w:tcPr>
          <w:p w:rsidR="0093792D" w:rsidRPr="00EB1B30" w:rsidRDefault="0093792D" w:rsidP="0093792D">
            <w:pPr>
              <w:ind w:firstLine="0"/>
              <w:cnfStyle w:val="000000000000"/>
              <w:rPr>
                <w:sz w:val="18"/>
                <w:szCs w:val="18"/>
                <w:lang w:val="en-US"/>
              </w:rPr>
            </w:pPr>
            <w:r w:rsidRPr="00EB1B30">
              <w:rPr>
                <w:sz w:val="18"/>
                <w:szCs w:val="18"/>
                <w:lang w:val="en-US"/>
              </w:rPr>
              <w:t>The performance in the understanding of the models was better with the co</w:t>
            </w:r>
            <w:r w:rsidRPr="00EB1B30">
              <w:rPr>
                <w:sz w:val="18"/>
                <w:szCs w:val="18"/>
                <w:lang w:val="en-US"/>
              </w:rPr>
              <w:t>l</w:t>
            </w:r>
            <w:r w:rsidRPr="00EB1B30">
              <w:rPr>
                <w:sz w:val="18"/>
                <w:szCs w:val="18"/>
                <w:lang w:val="en-US"/>
              </w:rPr>
              <w:t>laborative model than the individual</w:t>
            </w:r>
            <w:ins w:id="617" w:author="Evelyne" w:date="2020-05-03T14:15:00Z">
              <w:r w:rsidR="00D722CC">
                <w:rPr>
                  <w:sz w:val="18"/>
                  <w:szCs w:val="18"/>
                  <w:lang w:val="en-US"/>
                </w:rPr>
                <w:t>,</w:t>
              </w:r>
            </w:ins>
            <w:r w:rsidRPr="00EB1B30">
              <w:rPr>
                <w:sz w:val="18"/>
                <w:szCs w:val="18"/>
                <w:lang w:val="en-US"/>
              </w:rPr>
              <w:t xml:space="preserve"> and the layout change of the BPMN models proposed by the experiment.</w:t>
            </w:r>
          </w:p>
        </w:tc>
      </w:tr>
      <w:tr w:rsidR="0093792D" w:rsidRPr="0047177B" w:rsidTr="00CF7F6E">
        <w:trPr>
          <w:cnfStyle w:val="000000100000"/>
          <w:jc w:val="center"/>
        </w:trPr>
        <w:tc>
          <w:tcPr>
            <w:cnfStyle w:val="001000000000"/>
            <w:tcW w:w="993" w:type="dxa"/>
            <w:vAlign w:val="center"/>
          </w:tcPr>
          <w:p w:rsidR="0093792D" w:rsidRPr="00A01C25" w:rsidRDefault="00CF7F6E" w:rsidP="00A01C25">
            <w:pPr>
              <w:pStyle w:val="NormalWeb"/>
              <w:jc w:val="center"/>
              <w:rPr>
                <w:sz w:val="18"/>
                <w:szCs w:val="22"/>
                <w:lang w:val="en-US"/>
              </w:rPr>
            </w:pPr>
            <w:r w:rsidRPr="00A01C25">
              <w:rPr>
                <w:sz w:val="18"/>
                <w:szCs w:val="22"/>
                <w:lang w:val="en-US"/>
              </w:rPr>
              <w:t>Petrusel and Me</w:t>
            </w:r>
            <w:r w:rsidRPr="00A01C25">
              <w:rPr>
                <w:sz w:val="18"/>
                <w:szCs w:val="22"/>
                <w:lang w:val="en-US"/>
              </w:rPr>
              <w:t>n</w:t>
            </w:r>
            <w:r w:rsidRPr="00A01C25">
              <w:rPr>
                <w:sz w:val="18"/>
                <w:szCs w:val="22"/>
                <w:lang w:val="en-US"/>
              </w:rPr>
              <w:t>dling</w:t>
            </w:r>
            <w:r w:rsidR="008D201A">
              <w:rPr>
                <w:sz w:val="18"/>
                <w:szCs w:val="22"/>
                <w:lang w:val="en-US"/>
              </w:rPr>
              <w:t>(</w:t>
            </w:r>
            <w:r w:rsidRPr="00A01C25">
              <w:rPr>
                <w:sz w:val="18"/>
                <w:szCs w:val="22"/>
                <w:lang w:val="en-US"/>
              </w:rPr>
              <w:t>2013</w:t>
            </w:r>
            <w:r w:rsidR="008D201A">
              <w:rPr>
                <w:sz w:val="18"/>
                <w:szCs w:val="22"/>
                <w:lang w:val="en-US"/>
              </w:rPr>
              <w:t>)</w:t>
            </w:r>
          </w:p>
        </w:tc>
        <w:tc>
          <w:tcPr>
            <w:tcW w:w="5669" w:type="dxa"/>
          </w:tcPr>
          <w:p w:rsidR="0093792D" w:rsidRPr="00EB1B30" w:rsidRDefault="0093792D" w:rsidP="0093792D">
            <w:pPr>
              <w:ind w:firstLine="0"/>
              <w:cnfStyle w:val="000000100000"/>
              <w:rPr>
                <w:sz w:val="18"/>
                <w:szCs w:val="18"/>
                <w:lang w:val="en-US"/>
              </w:rPr>
            </w:pPr>
            <w:r w:rsidRPr="00EB1B30">
              <w:rPr>
                <w:sz w:val="18"/>
                <w:szCs w:val="18"/>
                <w:lang w:val="en-US"/>
              </w:rPr>
              <w:t>The elements of the area of interest are fixed for longer than other elements of the model by the subjects who provided the correct answer to the question of understanding. More elements of the area of interest are set than other el</w:t>
            </w:r>
            <w:r w:rsidRPr="00EB1B30">
              <w:rPr>
                <w:sz w:val="18"/>
                <w:szCs w:val="18"/>
                <w:lang w:val="en-US"/>
              </w:rPr>
              <w:t>e</w:t>
            </w:r>
            <w:r w:rsidRPr="00EB1B30">
              <w:rPr>
                <w:sz w:val="18"/>
                <w:szCs w:val="18"/>
                <w:lang w:val="en-US"/>
              </w:rPr>
              <w:t xml:space="preserve">ments of the model by </w:t>
            </w:r>
            <w:r>
              <w:rPr>
                <w:sz w:val="18"/>
                <w:szCs w:val="18"/>
                <w:lang w:val="en-US"/>
              </w:rPr>
              <w:t>subjects</w:t>
            </w:r>
            <w:r w:rsidRPr="00EB1B30">
              <w:rPr>
                <w:sz w:val="18"/>
                <w:szCs w:val="18"/>
                <w:lang w:val="en-US"/>
              </w:rPr>
              <w:t xml:space="preserve"> who provided the correct answer to the que</w:t>
            </w:r>
            <w:r w:rsidRPr="00EB1B30">
              <w:rPr>
                <w:sz w:val="18"/>
                <w:szCs w:val="18"/>
                <w:lang w:val="en-US"/>
              </w:rPr>
              <w:t>s</w:t>
            </w:r>
            <w:r w:rsidRPr="00EB1B30">
              <w:rPr>
                <w:sz w:val="18"/>
                <w:szCs w:val="18"/>
                <w:lang w:val="en-US"/>
              </w:rPr>
              <w:t>tion of understanding.</w:t>
            </w:r>
          </w:p>
        </w:tc>
      </w:tr>
      <w:tr w:rsidR="0093792D" w:rsidRPr="0047177B" w:rsidTr="00CF7F6E">
        <w:trPr>
          <w:jc w:val="center"/>
        </w:trPr>
        <w:tc>
          <w:tcPr>
            <w:cnfStyle w:val="001000000000"/>
            <w:tcW w:w="993" w:type="dxa"/>
            <w:vAlign w:val="center"/>
          </w:tcPr>
          <w:p w:rsidR="0093792D" w:rsidRPr="00A01C25" w:rsidRDefault="00CF7F6E" w:rsidP="00A01C25">
            <w:pPr>
              <w:pStyle w:val="NormalWeb"/>
              <w:jc w:val="center"/>
              <w:rPr>
                <w:sz w:val="18"/>
                <w:szCs w:val="22"/>
                <w:lang w:val="en-US"/>
              </w:rPr>
            </w:pPr>
            <w:r w:rsidRPr="00A01C25">
              <w:rPr>
                <w:sz w:val="18"/>
                <w:szCs w:val="22"/>
                <w:lang w:val="en-US"/>
              </w:rPr>
              <w:t>Pinggera</w:t>
            </w:r>
            <w:ins w:id="618" w:author="Evelyne" w:date="2020-05-02T22:41:00Z">
              <w:r w:rsidR="00057047">
                <w:rPr>
                  <w:sz w:val="18"/>
                  <w:szCs w:val="22"/>
                  <w:lang w:val="en-US"/>
                </w:rPr>
                <w:t xml:space="preserve"> </w:t>
              </w:r>
            </w:ins>
            <w:r w:rsidR="008D201A" w:rsidRPr="008D201A">
              <w:rPr>
                <w:i/>
                <w:iCs/>
                <w:sz w:val="18"/>
                <w:szCs w:val="18"/>
                <w:lang w:val="en-US"/>
              </w:rPr>
              <w:t>et al.</w:t>
            </w:r>
            <w:r w:rsidR="008D201A">
              <w:rPr>
                <w:sz w:val="18"/>
                <w:szCs w:val="22"/>
                <w:lang w:val="en-US"/>
              </w:rPr>
              <w:t>(</w:t>
            </w:r>
            <w:r w:rsidRPr="00A01C25">
              <w:rPr>
                <w:sz w:val="18"/>
                <w:szCs w:val="22"/>
                <w:lang w:val="en-US"/>
              </w:rPr>
              <w:t>2012</w:t>
            </w:r>
            <w:r w:rsidR="008D201A">
              <w:rPr>
                <w:sz w:val="18"/>
                <w:szCs w:val="22"/>
                <w:lang w:val="en-US"/>
              </w:rPr>
              <w:t>)</w:t>
            </w:r>
          </w:p>
        </w:tc>
        <w:tc>
          <w:tcPr>
            <w:tcW w:w="5669" w:type="dxa"/>
          </w:tcPr>
          <w:p w:rsidR="0093792D" w:rsidRPr="00EB1B30" w:rsidRDefault="0093792D" w:rsidP="00D722CC">
            <w:pPr>
              <w:ind w:firstLine="0"/>
              <w:cnfStyle w:val="000000000000"/>
              <w:rPr>
                <w:sz w:val="18"/>
                <w:szCs w:val="18"/>
                <w:lang w:val="en-US"/>
              </w:rPr>
            </w:pPr>
            <w:r w:rsidRPr="00EB1B30">
              <w:rPr>
                <w:sz w:val="18"/>
                <w:szCs w:val="18"/>
                <w:lang w:val="en-US"/>
              </w:rPr>
              <w:t>It can be observed that the average duration</w:t>
            </w:r>
            <w:ins w:id="619" w:author="Evelyne" w:date="2020-05-03T14:15:00Z">
              <w:r w:rsidR="00D722CC">
                <w:rPr>
                  <w:sz w:val="18"/>
                  <w:szCs w:val="18"/>
                  <w:lang w:val="en-US"/>
                </w:rPr>
                <w:t xml:space="preserve"> </w:t>
              </w:r>
            </w:ins>
            <w:del w:id="620" w:author="Evelyne" w:date="2020-05-03T14:15:00Z">
              <w:r w:rsidRPr="00EB1B30" w:rsidDel="00D722CC">
                <w:rPr>
                  <w:sz w:val="18"/>
                  <w:szCs w:val="18"/>
                  <w:lang w:val="en-US"/>
                </w:rPr>
                <w:delText>are</w:delText>
              </w:r>
            </w:del>
            <w:ins w:id="621" w:author="Evelyne" w:date="2020-05-03T14:15:00Z">
              <w:r w:rsidR="00D722CC">
                <w:rPr>
                  <w:sz w:val="18"/>
                  <w:szCs w:val="18"/>
                  <w:lang w:val="en-US"/>
                </w:rPr>
                <w:t>is</w:t>
              </w:r>
            </w:ins>
            <w:r w:rsidRPr="00EB1B30">
              <w:rPr>
                <w:sz w:val="18"/>
                <w:szCs w:val="18"/>
                <w:lang w:val="en-US"/>
              </w:rPr>
              <w:t xml:space="preserve"> smaller for the fixations in the task description compared to the fixations in the process model. The pe</w:t>
            </w:r>
            <w:r w:rsidRPr="00EB1B30">
              <w:rPr>
                <w:sz w:val="18"/>
                <w:szCs w:val="18"/>
                <w:lang w:val="en-US"/>
              </w:rPr>
              <w:t>r</w:t>
            </w:r>
            <w:r w:rsidRPr="00EB1B30">
              <w:rPr>
                <w:sz w:val="18"/>
                <w:szCs w:val="18"/>
                <w:lang w:val="en-US"/>
              </w:rPr>
              <w:t xml:space="preserve">ceived lower complexity, </w:t>
            </w:r>
            <w:r>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3792D" w:rsidRPr="0047177B" w:rsidTr="00CF7F6E">
        <w:trPr>
          <w:cnfStyle w:val="000000100000"/>
          <w:jc w:val="center"/>
        </w:trPr>
        <w:tc>
          <w:tcPr>
            <w:cnfStyle w:val="001000000000"/>
            <w:tcW w:w="993" w:type="dxa"/>
            <w:vAlign w:val="center"/>
          </w:tcPr>
          <w:p w:rsidR="0093792D" w:rsidRPr="00A01C25" w:rsidRDefault="00CF7F6E" w:rsidP="00A01C25">
            <w:pPr>
              <w:pStyle w:val="NormalWeb"/>
              <w:jc w:val="center"/>
              <w:rPr>
                <w:sz w:val="18"/>
                <w:szCs w:val="22"/>
                <w:lang w:val="en-US"/>
              </w:rPr>
            </w:pPr>
            <w:r w:rsidRPr="00A01C25">
              <w:rPr>
                <w:sz w:val="18"/>
                <w:szCs w:val="22"/>
                <w:lang w:val="en-US"/>
              </w:rPr>
              <w:t>Burattin</w:t>
            </w:r>
            <w:r w:rsidR="008D201A" w:rsidRPr="008D201A">
              <w:rPr>
                <w:i/>
                <w:iCs/>
                <w:sz w:val="18"/>
                <w:szCs w:val="18"/>
                <w:lang w:val="en-US"/>
              </w:rPr>
              <w:t xml:space="preserve"> et al.</w:t>
            </w:r>
            <w:r w:rsidR="008D201A">
              <w:rPr>
                <w:sz w:val="18"/>
                <w:szCs w:val="22"/>
                <w:lang w:val="en-US"/>
              </w:rPr>
              <w:t>(</w:t>
            </w:r>
            <w:r w:rsidRPr="00A01C25">
              <w:rPr>
                <w:sz w:val="18"/>
                <w:szCs w:val="22"/>
                <w:lang w:val="en-US"/>
              </w:rPr>
              <w:t>2019</w:t>
            </w:r>
            <w:r w:rsidR="008D201A">
              <w:rPr>
                <w:sz w:val="18"/>
                <w:szCs w:val="22"/>
                <w:lang w:val="en-US"/>
              </w:rPr>
              <w:t>)</w:t>
            </w:r>
          </w:p>
        </w:tc>
        <w:tc>
          <w:tcPr>
            <w:tcW w:w="5669" w:type="dxa"/>
          </w:tcPr>
          <w:p w:rsidR="0093792D" w:rsidRPr="004933FD" w:rsidRDefault="0093792D" w:rsidP="0093792D">
            <w:pPr>
              <w:ind w:firstLine="0"/>
              <w:cnfStyle w:val="00000010000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crea</w:t>
            </w:r>
            <w:r>
              <w:rPr>
                <w:rStyle w:val="tlid-translation"/>
                <w:sz w:val="18"/>
                <w:lang w:val="en-GB"/>
              </w:rPr>
              <w:t xml:space="preserve">tion in relation </w:t>
            </w:r>
            <w:r w:rsidRPr="004933FD">
              <w:rPr>
                <w:rStyle w:val="tlid-translation"/>
                <w:sz w:val="18"/>
                <w:lang w:val="en-US"/>
              </w:rPr>
              <w:t>to the traditional technique. This technique allowed ident</w:t>
            </w:r>
            <w:r w:rsidRPr="004933FD">
              <w:rPr>
                <w:rStyle w:val="tlid-translation"/>
                <w:sz w:val="18"/>
                <w:lang w:val="en-US"/>
              </w:rPr>
              <w:t>i</w:t>
            </w:r>
            <w:r w:rsidRPr="004933FD">
              <w:rPr>
                <w:rStyle w:val="tlid-translation"/>
                <w:sz w:val="18"/>
                <w:lang w:val="en-US"/>
              </w:rPr>
              <w:t>fying factors such as: problems</w:t>
            </w:r>
            <w:ins w:id="622" w:author="Evelyne" w:date="2020-05-03T14:16:00Z">
              <w:r w:rsidR="00D722CC">
                <w:rPr>
                  <w:rStyle w:val="tlid-translation"/>
                  <w:sz w:val="18"/>
                  <w:lang w:val="en-US"/>
                </w:rPr>
                <w:t>’</w:t>
              </w:r>
            </w:ins>
            <w:r w:rsidRPr="004933FD">
              <w:rPr>
                <w:rStyle w:val="tlid-translation"/>
                <w:sz w:val="18"/>
                <w:lang w:val="en-US"/>
              </w:rPr>
              <w:t xml:space="preserve"> comprehension, methods</w:t>
            </w:r>
            <w:ins w:id="623" w:author="Evelyne" w:date="2020-05-03T14:16:00Z">
              <w:r w:rsidR="00D722CC">
                <w:rPr>
                  <w:rStyle w:val="tlid-translation"/>
                  <w:sz w:val="18"/>
                  <w:lang w:val="en-US"/>
                </w:rPr>
                <w:t>’</w:t>
              </w:r>
            </w:ins>
            <w:r w:rsidRPr="004933FD">
              <w:rPr>
                <w:rStyle w:val="tlid-translation"/>
                <w:sz w:val="18"/>
                <w:lang w:val="en-US"/>
              </w:rPr>
              <w:t xml:space="preserve"> discovery, sema</w:t>
            </w:r>
            <w:r w:rsidRPr="004933FD">
              <w:rPr>
                <w:rStyle w:val="tlid-translation"/>
                <w:sz w:val="18"/>
                <w:lang w:val="en-US"/>
              </w:rPr>
              <w:t>n</w:t>
            </w:r>
            <w:r w:rsidRPr="004933FD">
              <w:rPr>
                <w:rStyle w:val="tlid-translation"/>
                <w:sz w:val="18"/>
                <w:lang w:val="en-US"/>
              </w:rPr>
              <w:t>tic and syntactic validation.</w:t>
            </w:r>
          </w:p>
        </w:tc>
      </w:tr>
      <w:tr w:rsidR="0093792D" w:rsidRPr="0047177B" w:rsidTr="00CF7F6E">
        <w:trPr>
          <w:jc w:val="center"/>
        </w:trPr>
        <w:tc>
          <w:tcPr>
            <w:cnfStyle w:val="001000000000"/>
            <w:tcW w:w="993" w:type="dxa"/>
            <w:vAlign w:val="center"/>
          </w:tcPr>
          <w:p w:rsidR="0093792D" w:rsidRPr="00A01C25" w:rsidRDefault="00CF7F6E" w:rsidP="00A01C25">
            <w:pPr>
              <w:pStyle w:val="NormalWeb"/>
              <w:jc w:val="center"/>
              <w:rPr>
                <w:sz w:val="18"/>
                <w:szCs w:val="22"/>
                <w:lang w:val="en-US"/>
              </w:rPr>
            </w:pPr>
            <w:r w:rsidRPr="00A01C25">
              <w:rPr>
                <w:sz w:val="18"/>
                <w:szCs w:val="22"/>
                <w:lang w:val="en-US"/>
              </w:rPr>
              <w:t xml:space="preserve">Chen </w:t>
            </w:r>
            <w:r w:rsidR="008D201A" w:rsidRPr="008D201A">
              <w:rPr>
                <w:i/>
                <w:iCs/>
                <w:sz w:val="18"/>
                <w:szCs w:val="18"/>
                <w:lang w:val="en-US"/>
              </w:rPr>
              <w:t>et al.</w:t>
            </w:r>
            <w:r w:rsidR="008D201A">
              <w:rPr>
                <w:sz w:val="18"/>
                <w:szCs w:val="22"/>
                <w:lang w:val="en-US"/>
              </w:rPr>
              <w:t>(</w:t>
            </w:r>
            <w:r w:rsidRPr="00A01C25">
              <w:rPr>
                <w:sz w:val="18"/>
                <w:szCs w:val="22"/>
                <w:lang w:val="en-US"/>
              </w:rPr>
              <w:t>2018</w:t>
            </w:r>
            <w:r w:rsidR="008D201A">
              <w:rPr>
                <w:sz w:val="18"/>
                <w:szCs w:val="22"/>
                <w:lang w:val="en-US"/>
              </w:rPr>
              <w:t>)</w:t>
            </w:r>
          </w:p>
        </w:tc>
        <w:tc>
          <w:tcPr>
            <w:tcW w:w="5669" w:type="dxa"/>
          </w:tcPr>
          <w:p w:rsidR="0093792D" w:rsidRPr="00D40B97" w:rsidRDefault="0093792D" w:rsidP="0093792D">
            <w:pPr>
              <w:ind w:firstLine="0"/>
              <w:cnfStyle w:val="000000000000"/>
              <w:rPr>
                <w:sz w:val="18"/>
                <w:szCs w:val="18"/>
                <w:lang w:val="en-US"/>
              </w:rPr>
            </w:pPr>
            <w:r w:rsidRPr="0047177B">
              <w:rPr>
                <w:rStyle w:val="tlid-translation"/>
                <w:sz w:val="18"/>
                <w:lang w:val="en-GB"/>
                <w:rPrChange w:id="624" w:author="Evelyne" w:date="2020-05-02T14:37:00Z">
                  <w:rPr>
                    <w:rStyle w:val="tlid-translation"/>
                    <w:sz w:val="18"/>
                  </w:rPr>
                </w:rPrChange>
              </w:rPr>
              <w:t>The results of matched post-hoc comparisons show that diagrammatic integr</w:t>
            </w:r>
            <w:r w:rsidRPr="0047177B">
              <w:rPr>
                <w:rStyle w:val="tlid-translation"/>
                <w:sz w:val="18"/>
                <w:lang w:val="en-GB"/>
                <w:rPrChange w:id="625" w:author="Evelyne" w:date="2020-05-02T14:37:00Z">
                  <w:rPr>
                    <w:rStyle w:val="tlid-translation"/>
                    <w:sz w:val="18"/>
                  </w:rPr>
                </w:rPrChange>
              </w:rPr>
              <w:t>a</w:t>
            </w:r>
            <w:r w:rsidRPr="0047177B">
              <w:rPr>
                <w:rStyle w:val="tlid-translation"/>
                <w:sz w:val="18"/>
                <w:lang w:val="en-GB"/>
                <w:rPrChange w:id="626" w:author="Evelyne" w:date="2020-05-02T14:37:00Z">
                  <w:rPr>
                    <w:rStyle w:val="tlid-translation"/>
                    <w:sz w:val="18"/>
                  </w:rPr>
                </w:rPrChange>
              </w:rPr>
              <w:t xml:space="preserve">tion is associated with greater accuracy of comprehension </w:t>
            </w:r>
            <w:ins w:id="627" w:author="Evelyne" w:date="2020-05-03T14:17:00Z">
              <w:r w:rsidR="00D722CC">
                <w:rPr>
                  <w:rStyle w:val="tlid-translation"/>
                  <w:sz w:val="18"/>
                  <w:lang w:val="en-GB"/>
                </w:rPr>
                <w:t xml:space="preserve">rather </w:t>
              </w:r>
            </w:ins>
            <w:r w:rsidRPr="0047177B">
              <w:rPr>
                <w:rStyle w:val="tlid-translation"/>
                <w:sz w:val="18"/>
                <w:lang w:val="en-GB"/>
                <w:rPrChange w:id="628" w:author="Evelyne" w:date="2020-05-02T14:37:00Z">
                  <w:rPr>
                    <w:rStyle w:val="tlid-translation"/>
                    <w:sz w:val="18"/>
                  </w:rPr>
                </w:rPrChange>
              </w:rPr>
              <w:t>than text a</w:t>
            </w:r>
            <w:r w:rsidRPr="0047177B">
              <w:rPr>
                <w:rStyle w:val="tlid-translation"/>
                <w:sz w:val="18"/>
                <w:lang w:val="en-GB"/>
                <w:rPrChange w:id="629" w:author="Evelyne" w:date="2020-05-02T14:37:00Z">
                  <w:rPr>
                    <w:rStyle w:val="tlid-translation"/>
                    <w:sz w:val="18"/>
                  </w:rPr>
                </w:rPrChange>
              </w:rPr>
              <w:t>n</w:t>
            </w:r>
            <w:r w:rsidRPr="0047177B">
              <w:rPr>
                <w:rStyle w:val="tlid-translation"/>
                <w:sz w:val="18"/>
                <w:lang w:val="en-GB"/>
                <w:rPrChange w:id="630" w:author="Evelyne" w:date="2020-05-02T14:37:00Z">
                  <w:rPr>
                    <w:rStyle w:val="tlid-translation"/>
                    <w:sz w:val="18"/>
                  </w:rPr>
                </w:rPrChange>
              </w:rPr>
              <w:t>notation and link integration. Obviously, there is no significant difference in me</w:t>
            </w:r>
            <w:r w:rsidRPr="0047177B">
              <w:rPr>
                <w:rStyle w:val="tlid-translation"/>
                <w:sz w:val="18"/>
                <w:lang w:val="en-GB"/>
                <w:rPrChange w:id="631" w:author="Evelyne" w:date="2020-05-02T14:37:00Z">
                  <w:rPr>
                    <w:rStyle w:val="tlid-translation"/>
                    <w:sz w:val="18"/>
                  </w:rPr>
                </w:rPrChange>
              </w:rPr>
              <w:t>n</w:t>
            </w:r>
            <w:r w:rsidRPr="0047177B">
              <w:rPr>
                <w:rStyle w:val="tlid-translation"/>
                <w:sz w:val="18"/>
                <w:lang w:val="en-GB"/>
                <w:rPrChange w:id="632" w:author="Evelyne" w:date="2020-05-02T14:37:00Z">
                  <w:rPr>
                    <w:rStyle w:val="tlid-translation"/>
                    <w:sz w:val="18"/>
                  </w:rPr>
                </w:rPrChange>
              </w:rPr>
              <w:t>tal effort between different integration approaches. The presence and quantity of XOR gateways, AND gateways and issues that require navigation of co</w:t>
            </w:r>
            <w:r w:rsidRPr="0047177B">
              <w:rPr>
                <w:rStyle w:val="tlid-translation"/>
                <w:sz w:val="18"/>
                <w:lang w:val="en-GB"/>
                <w:rPrChange w:id="633" w:author="Evelyne" w:date="2020-05-02T14:37:00Z">
                  <w:rPr>
                    <w:rStyle w:val="tlid-translation"/>
                    <w:sz w:val="18"/>
                  </w:rPr>
                </w:rPrChange>
              </w:rPr>
              <w:t>n</w:t>
            </w:r>
            <w:r w:rsidRPr="0047177B">
              <w:rPr>
                <w:rStyle w:val="tlid-translation"/>
                <w:sz w:val="18"/>
                <w:lang w:val="en-GB"/>
                <w:rPrChange w:id="634" w:author="Evelyne" w:date="2020-05-02T14:37:00Z">
                  <w:rPr>
                    <w:rStyle w:val="tlid-translation"/>
                    <w:sz w:val="18"/>
                  </w:rPr>
                </w:rPrChange>
              </w:rPr>
              <w:t xml:space="preserve">structions through loop structures, seems to influence understanding. </w:t>
            </w:r>
          </w:p>
        </w:tc>
      </w:tr>
    </w:tbl>
    <w:p w:rsidR="00100CCA" w:rsidRPr="00100CCA" w:rsidRDefault="00100CCA" w:rsidP="00A23FCC">
      <w:pPr>
        <w:pStyle w:val="heading2"/>
        <w:numPr>
          <w:ilvl w:val="0"/>
          <w:numId w:val="0"/>
        </w:numPr>
        <w:ind w:left="567" w:hanging="567"/>
        <w:rPr>
          <w:lang w:val="en-US"/>
        </w:rPr>
      </w:pPr>
      <w:r>
        <w:rPr>
          <w:lang w:val="en-US"/>
        </w:rPr>
        <w:t xml:space="preserve">5.3 </w:t>
      </w:r>
      <w:r w:rsidRPr="00100CCA">
        <w:rPr>
          <w:lang w:val="en-US"/>
        </w:rPr>
        <w:t>(C.4) Comment and Review Results and (C.6) Review Consolidated Results</w:t>
      </w:r>
    </w:p>
    <w:p w:rsidR="00C971FF" w:rsidRDefault="00100CCA" w:rsidP="00F81C76">
      <w:pPr>
        <w:rPr>
          <w:bCs/>
          <w:color w:val="000000"/>
          <w:lang w:val="en-US"/>
        </w:rPr>
      </w:pPr>
      <w:r w:rsidRPr="00100CCA">
        <w:rPr>
          <w:bCs/>
          <w:color w:val="000000"/>
          <w:lang w:val="en-US"/>
        </w:rPr>
        <w:t xml:space="preserve">The objective of these activities is to evaluate and validate the data consolidation files. Thus, classified and consolidated results were evaluated by two </w:t>
      </w:r>
      <w:r w:rsidRPr="00404D29">
        <w:rPr>
          <w:rFonts w:ascii="Courier New" w:hAnsi="Courier New" w:cs="Courier New"/>
          <w:lang w:val="en-US"/>
        </w:rPr>
        <w:t>Reviewers</w:t>
      </w:r>
      <w:r w:rsidRPr="00100CCA">
        <w:rPr>
          <w:bCs/>
          <w:color w:val="000000"/>
          <w:lang w:val="en-US"/>
        </w:rPr>
        <w:t>. These Reviewers’ background was on business process managemment, software e</w:t>
      </w:r>
      <w:r w:rsidRPr="00100CCA">
        <w:rPr>
          <w:bCs/>
          <w:color w:val="000000"/>
          <w:lang w:val="en-US"/>
        </w:rPr>
        <w:t>n</w:t>
      </w:r>
      <w:r w:rsidRPr="00100CCA">
        <w:rPr>
          <w:bCs/>
          <w:color w:val="000000"/>
          <w:lang w:val="en-US"/>
        </w:rPr>
        <w:lastRenderedPageBreak/>
        <w:t>gineering, empirical software engineering and statistics. The final results were val</w:t>
      </w:r>
      <w:r w:rsidRPr="00100CCA">
        <w:rPr>
          <w:bCs/>
          <w:color w:val="000000"/>
          <w:lang w:val="en-US"/>
        </w:rPr>
        <w:t>i</w:t>
      </w:r>
      <w:r w:rsidRPr="00100CCA">
        <w:rPr>
          <w:bCs/>
          <w:color w:val="000000"/>
          <w:lang w:val="en-US"/>
        </w:rPr>
        <w:t>dated with the insertion of some suggestions to represent the results of the data.</w:t>
      </w:r>
    </w:p>
    <w:p w:rsidR="00100CCA" w:rsidRPr="00B801C2" w:rsidRDefault="005E447B" w:rsidP="00A23FCC">
      <w:pPr>
        <w:pStyle w:val="heading1"/>
        <w:numPr>
          <w:ilvl w:val="0"/>
          <w:numId w:val="0"/>
        </w:numPr>
        <w:tabs>
          <w:tab w:val="num" w:pos="4678"/>
        </w:tabs>
        <w:rPr>
          <w:b w:val="0"/>
          <w:lang w:val="en-GB"/>
        </w:rPr>
      </w:pPr>
      <w:r w:rsidRPr="00A23FCC">
        <w:rPr>
          <w:lang w:val="en-US"/>
        </w:rPr>
        <w:t xml:space="preserve">6. </w:t>
      </w:r>
      <w:bookmarkStart w:id="635" w:name="_Hlk38294470"/>
      <w:r w:rsidR="00100CCA" w:rsidRPr="00371C10">
        <w:rPr>
          <w:lang w:val="en-US"/>
        </w:rPr>
        <w:t>T</w:t>
      </w:r>
      <w:r w:rsidRPr="00371C10">
        <w:rPr>
          <w:lang w:val="en-US"/>
        </w:rPr>
        <w:t>hreats</w:t>
      </w:r>
      <w:ins w:id="636" w:author="Evelyne" w:date="2020-05-03T14:21:00Z">
        <w:r w:rsidR="00D722CC">
          <w:rPr>
            <w:lang w:val="en-US"/>
          </w:rPr>
          <w:t xml:space="preserve"> </w:t>
        </w:r>
      </w:ins>
      <w:r w:rsidRPr="00371C10">
        <w:rPr>
          <w:lang w:val="en-US"/>
        </w:rPr>
        <w:t>to</w:t>
      </w:r>
      <w:r w:rsidR="00100CCA" w:rsidRPr="00371C10">
        <w:rPr>
          <w:lang w:val="en-US"/>
        </w:rPr>
        <w:t xml:space="preserve"> V</w:t>
      </w:r>
      <w:r w:rsidRPr="00371C10">
        <w:rPr>
          <w:lang w:val="en-US"/>
        </w:rPr>
        <w:t>alidity</w:t>
      </w:r>
      <w:bookmarkEnd w:id="635"/>
    </w:p>
    <w:p w:rsidR="00100CCA" w:rsidRDefault="00100CCA" w:rsidP="00F81C76">
      <w:pPr>
        <w:rPr>
          <w:bCs/>
          <w:color w:val="000000"/>
          <w:lang w:val="en-US"/>
        </w:rPr>
      </w:pPr>
      <w:r w:rsidRPr="00100CCA">
        <w:rPr>
          <w:bCs/>
          <w:color w:val="000000"/>
          <w:lang w:val="en-US"/>
        </w:rPr>
        <w:t xml:space="preserve">The main limitations of this study are related to the manual control process, as well as the subjectivity to classify and consolidate data. To minimize the impact of these limitations, a set of review activities was performed. A validation session with </w:t>
      </w:r>
      <w:r w:rsidR="00F81C76">
        <w:rPr>
          <w:bCs/>
          <w:color w:val="000000"/>
          <w:lang w:val="en-US"/>
        </w:rPr>
        <w:t>2</w:t>
      </w:r>
      <w:r w:rsidRPr="00100CCA">
        <w:rPr>
          <w:bCs/>
          <w:color w:val="000000"/>
          <w:lang w:val="en-US"/>
        </w:rPr>
        <w:t xml:space="preserve"> sof</w:t>
      </w:r>
      <w:r w:rsidRPr="00100CCA">
        <w:rPr>
          <w:bCs/>
          <w:color w:val="000000"/>
          <w:lang w:val="en-US"/>
        </w:rPr>
        <w:t>t</w:t>
      </w:r>
      <w:r w:rsidRPr="00100CCA">
        <w:rPr>
          <w:bCs/>
          <w:color w:val="000000"/>
          <w:lang w:val="en-US"/>
        </w:rPr>
        <w:t xml:space="preserve">ware engineering specialists was undertaken during phase </w:t>
      </w:r>
      <w:r w:rsidR="005E447B">
        <w:rPr>
          <w:rFonts w:ascii="Courier New" w:hAnsi="Courier New" w:cs="Courier New"/>
          <w:lang w:val="en-US"/>
        </w:rPr>
        <w:t>(A</w:t>
      </w:r>
      <w:r w:rsidR="005E447B" w:rsidRPr="005D7D6E">
        <w:rPr>
          <w:rFonts w:ascii="Courier New" w:hAnsi="Courier New" w:cs="Courier New"/>
          <w:lang w:val="en-US"/>
        </w:rPr>
        <w:t xml:space="preserve">) </w:t>
      </w:r>
      <w:r w:rsidRPr="005E447B">
        <w:rPr>
          <w:rFonts w:ascii="Courier New" w:hAnsi="Courier New" w:cs="Courier New"/>
          <w:lang w:val="en-US"/>
        </w:rPr>
        <w:t>Plan the SLR</w:t>
      </w:r>
      <w:r w:rsidRPr="00100CCA">
        <w:rPr>
          <w:bCs/>
          <w:color w:val="000000"/>
          <w:lang w:val="en-US"/>
        </w:rPr>
        <w:t xml:space="preserve">, </w:t>
      </w:r>
      <w:r w:rsidR="005C306D" w:rsidRPr="00100CCA">
        <w:rPr>
          <w:bCs/>
          <w:color w:val="000000"/>
          <w:lang w:val="en-US"/>
        </w:rPr>
        <w:t xml:space="preserve">with two activities assigned to the </w:t>
      </w:r>
      <w:r w:rsidR="005C306D" w:rsidRPr="005D7D6E">
        <w:rPr>
          <w:rFonts w:ascii="Courier New" w:hAnsi="Courier New" w:cs="Courier New"/>
          <w:lang w:val="en-US"/>
        </w:rPr>
        <w:t>Reviewers</w:t>
      </w:r>
      <w:r w:rsidRPr="00100CCA">
        <w:rPr>
          <w:bCs/>
          <w:color w:val="000000"/>
          <w:lang w:val="en-US"/>
        </w:rPr>
        <w:t xml:space="preserve">, </w:t>
      </w:r>
      <w:r w:rsidR="005E447B">
        <w:rPr>
          <w:rFonts w:ascii="Courier New" w:hAnsi="Courier New" w:cs="Courier New"/>
          <w:lang w:val="en-US"/>
        </w:rPr>
        <w:t>(A.</w:t>
      </w:r>
      <w:r w:rsidR="005E447B" w:rsidRPr="005E447B">
        <w:rPr>
          <w:rFonts w:ascii="Courier New" w:hAnsi="Courier New" w:cs="Courier New"/>
          <w:lang w:val="en-US"/>
        </w:rPr>
        <w:t xml:space="preserve">2) </w:t>
      </w:r>
      <w:r w:rsidRPr="005E447B">
        <w:rPr>
          <w:rFonts w:ascii="Courier New" w:hAnsi="Courier New" w:cs="Courier New"/>
          <w:lang w:val="en-US"/>
        </w:rPr>
        <w:t>Analyze Protocol</w:t>
      </w:r>
      <w:r w:rsidRPr="00100CCA">
        <w:rPr>
          <w:bCs/>
          <w:color w:val="000000"/>
          <w:lang w:val="en-US"/>
        </w:rPr>
        <w:t xml:space="preserve"> and </w:t>
      </w:r>
      <w:r w:rsidR="005E447B" w:rsidRPr="005E447B">
        <w:rPr>
          <w:rFonts w:ascii="Courier New" w:hAnsi="Courier New" w:cs="Courier New"/>
          <w:lang w:val="en-US"/>
        </w:rPr>
        <w:t xml:space="preserve">(A.3) </w:t>
      </w:r>
      <w:r w:rsidRPr="005E447B">
        <w:rPr>
          <w:rFonts w:ascii="Courier New" w:hAnsi="Courier New" w:cs="Courier New"/>
          <w:lang w:val="en-US"/>
        </w:rPr>
        <w:t>Provide Feedback</w:t>
      </w:r>
      <w:r w:rsidRPr="00100CCA">
        <w:rPr>
          <w:bCs/>
          <w:color w:val="000000"/>
          <w:lang w:val="en-US"/>
        </w:rPr>
        <w:t xml:space="preserve">. In phase </w:t>
      </w:r>
      <w:r w:rsidR="005E447B">
        <w:rPr>
          <w:rFonts w:ascii="Courier New" w:hAnsi="Courier New" w:cs="Courier New"/>
          <w:lang w:val="en-US"/>
        </w:rPr>
        <w:t>(B</w:t>
      </w:r>
      <w:r w:rsidR="005E447B" w:rsidRPr="005D7D6E">
        <w:rPr>
          <w:rFonts w:ascii="Courier New" w:hAnsi="Courier New" w:cs="Courier New"/>
          <w:lang w:val="en-US"/>
        </w:rPr>
        <w:t xml:space="preserve">) </w:t>
      </w:r>
      <w:r w:rsidRPr="005D7D6E">
        <w:rPr>
          <w:rFonts w:ascii="Courier New" w:hAnsi="Courier New" w:cs="Courier New"/>
          <w:lang w:val="en-US"/>
        </w:rPr>
        <w:t>Search Studies</w:t>
      </w:r>
      <w:r w:rsidRPr="00100CCA">
        <w:rPr>
          <w:bCs/>
          <w:color w:val="000000"/>
          <w:lang w:val="en-US"/>
        </w:rPr>
        <w:t xml:space="preserve">, </w:t>
      </w:r>
      <w:r w:rsidR="005E447B">
        <w:rPr>
          <w:bCs/>
          <w:color w:val="000000"/>
          <w:lang w:val="en-US"/>
        </w:rPr>
        <w:t>one</w:t>
      </w:r>
      <w:r w:rsidRPr="00100CCA">
        <w:rPr>
          <w:bCs/>
          <w:color w:val="000000"/>
          <w:lang w:val="en-US"/>
        </w:rPr>
        <w:t xml:space="preserve"> activ</w:t>
      </w:r>
      <w:r w:rsidRPr="00100CCA">
        <w:rPr>
          <w:bCs/>
          <w:color w:val="000000"/>
          <w:lang w:val="en-US"/>
        </w:rPr>
        <w:t>i</w:t>
      </w:r>
      <w:r w:rsidRPr="00100CCA">
        <w:rPr>
          <w:bCs/>
          <w:color w:val="000000"/>
          <w:lang w:val="en-US"/>
        </w:rPr>
        <w:t>t</w:t>
      </w:r>
      <w:r w:rsidR="005E447B">
        <w:rPr>
          <w:bCs/>
          <w:color w:val="000000"/>
          <w:lang w:val="en-US"/>
        </w:rPr>
        <w:t>y</w:t>
      </w:r>
      <w:r w:rsidRPr="00100CCA">
        <w:rPr>
          <w:bCs/>
          <w:color w:val="000000"/>
          <w:lang w:val="en-US"/>
        </w:rPr>
        <w:t xml:space="preserve"> w</w:t>
      </w:r>
      <w:r w:rsidR="005E447B">
        <w:rPr>
          <w:bCs/>
          <w:color w:val="000000"/>
          <w:lang w:val="en-US"/>
        </w:rPr>
        <w:t>as</w:t>
      </w:r>
      <w:r w:rsidRPr="00100CCA">
        <w:rPr>
          <w:bCs/>
          <w:color w:val="000000"/>
          <w:lang w:val="en-US"/>
        </w:rPr>
        <w:t xml:space="preserve"> assigned to the </w:t>
      </w:r>
      <w:r w:rsidRPr="005D7D6E">
        <w:rPr>
          <w:rFonts w:ascii="Courier New" w:hAnsi="Courier New" w:cs="Courier New"/>
          <w:lang w:val="en-US"/>
        </w:rPr>
        <w:t>Reviewer</w:t>
      </w:r>
      <w:ins w:id="637" w:author="Evelyne" w:date="2020-05-03T14:30:00Z">
        <w:r w:rsidR="00C251DD">
          <w:rPr>
            <w:rFonts w:ascii="Courier New" w:hAnsi="Courier New" w:cs="Courier New"/>
            <w:lang w:val="en-US"/>
          </w:rPr>
          <w:t xml:space="preserve"> </w:t>
        </w:r>
      </w:ins>
      <w:r w:rsidR="005E447B" w:rsidRPr="005D7D6E">
        <w:rPr>
          <w:rFonts w:ascii="Courier New" w:hAnsi="Courier New" w:cs="Courier New"/>
          <w:lang w:val="en-US"/>
        </w:rPr>
        <w:t>(B.4)</w:t>
      </w:r>
      <w:ins w:id="638" w:author="Evelyne" w:date="2020-05-03T14:30:00Z">
        <w:r w:rsidR="00C251DD">
          <w:rPr>
            <w:rFonts w:ascii="Courier New" w:hAnsi="Courier New" w:cs="Courier New"/>
            <w:lang w:val="en-US"/>
          </w:rPr>
          <w:t xml:space="preserve"> </w:t>
        </w:r>
      </w:ins>
      <w:r w:rsidR="005E447B" w:rsidRPr="005D7D6E">
        <w:rPr>
          <w:rFonts w:ascii="Courier New" w:hAnsi="Courier New" w:cs="Courier New"/>
          <w:lang w:val="en-US"/>
        </w:rPr>
        <w:t>Review Primary Studies</w:t>
      </w:r>
      <w:r w:rsidRPr="00100CCA">
        <w:rPr>
          <w:bCs/>
          <w:color w:val="000000"/>
          <w:lang w:val="en-US"/>
        </w:rPr>
        <w:t>. Their feedback was very useful to improve the quality of the process artifacts. For example, quality assessment was applied to primary studies to support the Reviewers’ evalu</w:t>
      </w:r>
      <w:r w:rsidRPr="00100CCA">
        <w:rPr>
          <w:bCs/>
          <w:color w:val="000000"/>
          <w:lang w:val="en-US"/>
        </w:rPr>
        <w:t>a</w:t>
      </w:r>
      <w:r w:rsidRPr="00100CCA">
        <w:rPr>
          <w:bCs/>
          <w:color w:val="000000"/>
          <w:lang w:val="en-US"/>
        </w:rPr>
        <w:t xml:space="preserve">tion. During phase </w:t>
      </w:r>
      <w:r w:rsidR="005D7D6E">
        <w:rPr>
          <w:rFonts w:ascii="Courier New" w:hAnsi="Courier New" w:cs="Courier New"/>
          <w:lang w:val="en-US"/>
        </w:rPr>
        <w:t>(C</w:t>
      </w:r>
      <w:r w:rsidR="005D7D6E" w:rsidRPr="005D7D6E">
        <w:rPr>
          <w:rFonts w:ascii="Courier New" w:hAnsi="Courier New" w:cs="Courier New"/>
          <w:lang w:val="en-US"/>
        </w:rPr>
        <w:t xml:space="preserve">) </w:t>
      </w:r>
      <w:r w:rsidRPr="005D7D6E">
        <w:rPr>
          <w:rFonts w:ascii="Courier New" w:hAnsi="Courier New" w:cs="Courier New"/>
          <w:lang w:val="en-US"/>
        </w:rPr>
        <w:t>Analyze Studies</w:t>
      </w:r>
      <w:r w:rsidRPr="00100CCA">
        <w:rPr>
          <w:bCs/>
          <w:color w:val="000000"/>
          <w:lang w:val="en-US"/>
        </w:rPr>
        <w:t xml:space="preserve">, </w:t>
      </w:r>
      <w:r w:rsidR="005C306D" w:rsidRPr="00100CCA">
        <w:rPr>
          <w:bCs/>
          <w:color w:val="000000"/>
          <w:lang w:val="en-US"/>
        </w:rPr>
        <w:t xml:space="preserve">the </w:t>
      </w:r>
      <w:r w:rsidR="005C306D" w:rsidRPr="005D7D6E">
        <w:rPr>
          <w:rFonts w:ascii="Courier New" w:hAnsi="Courier New" w:cs="Courier New"/>
          <w:lang w:val="en-US"/>
        </w:rPr>
        <w:t>Reviewers</w:t>
      </w:r>
      <w:r w:rsidR="005C306D" w:rsidRPr="00100CCA">
        <w:rPr>
          <w:bCs/>
          <w:color w:val="000000"/>
          <w:lang w:val="en-US"/>
        </w:rPr>
        <w:t xml:space="preserve"> performed </w:t>
      </w:r>
      <w:r w:rsidR="005D7D6E">
        <w:rPr>
          <w:bCs/>
          <w:color w:val="000000"/>
          <w:lang w:val="en-US"/>
        </w:rPr>
        <w:t>an</w:t>
      </w:r>
      <w:r w:rsidRPr="00100CCA">
        <w:rPr>
          <w:bCs/>
          <w:color w:val="000000"/>
          <w:lang w:val="en-US"/>
        </w:rPr>
        <w:t xml:space="preserve"> acti</w:t>
      </w:r>
      <w:r w:rsidRPr="00100CCA">
        <w:rPr>
          <w:bCs/>
          <w:color w:val="000000"/>
          <w:lang w:val="en-US"/>
        </w:rPr>
        <w:t>v</w:t>
      </w:r>
      <w:r w:rsidRPr="00100CCA">
        <w:rPr>
          <w:bCs/>
          <w:color w:val="000000"/>
          <w:lang w:val="en-US"/>
        </w:rPr>
        <w:t>it</w:t>
      </w:r>
      <w:r w:rsidR="005D7D6E">
        <w:rPr>
          <w:bCs/>
          <w:color w:val="000000"/>
          <w:lang w:val="en-US"/>
        </w:rPr>
        <w:t>y</w:t>
      </w:r>
      <w:r w:rsidRPr="00100CCA">
        <w:rPr>
          <w:bCs/>
          <w:color w:val="000000"/>
          <w:lang w:val="en-US"/>
        </w:rPr>
        <w:t xml:space="preserve">, </w:t>
      </w:r>
      <w:r w:rsidR="005D7D6E">
        <w:rPr>
          <w:rFonts w:ascii="Courier New" w:hAnsi="Courier New" w:cs="Courier New"/>
          <w:lang w:val="en-US"/>
        </w:rPr>
        <w:t>(C</w:t>
      </w:r>
      <w:r w:rsidR="005D7D6E" w:rsidRPr="005D7D6E">
        <w:rPr>
          <w:rFonts w:ascii="Courier New" w:hAnsi="Courier New" w:cs="Courier New"/>
          <w:lang w:val="en-US"/>
        </w:rPr>
        <w:t>.4) Comment and Review Results</w:t>
      </w:r>
      <w:r w:rsidRPr="00100CCA">
        <w:rPr>
          <w:bCs/>
          <w:color w:val="000000"/>
          <w:lang w:val="en-US"/>
        </w:rPr>
        <w:t xml:space="preserve"> and </w:t>
      </w:r>
      <w:r w:rsidR="005D7D6E">
        <w:rPr>
          <w:bCs/>
          <w:color w:val="000000"/>
          <w:lang w:val="en-US"/>
        </w:rPr>
        <w:t xml:space="preserve">the </w:t>
      </w:r>
      <w:r w:rsidR="005D7D6E" w:rsidRPr="005D7D6E">
        <w:rPr>
          <w:rFonts w:ascii="Courier New" w:hAnsi="Courier New" w:cs="Courier New"/>
          <w:lang w:val="en-US"/>
        </w:rPr>
        <w:t>Researchers</w:t>
      </w:r>
      <w:ins w:id="639" w:author="Evelyne" w:date="2020-05-03T14:31:00Z">
        <w:r w:rsidR="00C251DD">
          <w:rPr>
            <w:rFonts w:ascii="Courier New" w:hAnsi="Courier New" w:cs="Courier New"/>
            <w:lang w:val="en-US"/>
          </w:rPr>
          <w:t xml:space="preserve"> </w:t>
        </w:r>
      </w:ins>
      <w:r w:rsidR="005D7D6E">
        <w:rPr>
          <w:bCs/>
          <w:color w:val="000000"/>
          <w:lang w:val="en-US"/>
        </w:rPr>
        <w:t xml:space="preserve">more a </w:t>
      </w:r>
      <w:r w:rsidR="005D7D6E">
        <w:rPr>
          <w:rFonts w:ascii="Courier New" w:hAnsi="Courier New" w:cs="Courier New"/>
          <w:lang w:val="en-US"/>
        </w:rPr>
        <w:t xml:space="preserve">(C.5) </w:t>
      </w:r>
      <w:r w:rsidR="005D7D6E" w:rsidRPr="00376DD5">
        <w:rPr>
          <w:rFonts w:ascii="Courier New" w:hAnsi="Courier New" w:cs="Courier New"/>
          <w:lang w:val="en-US"/>
        </w:rPr>
        <w:t>Review Consolidated</w:t>
      </w:r>
      <w:ins w:id="640" w:author="Evelyne" w:date="2020-05-03T14:31:00Z">
        <w:r w:rsidR="00C251DD">
          <w:rPr>
            <w:rFonts w:ascii="Courier New" w:hAnsi="Courier New" w:cs="Courier New"/>
            <w:lang w:val="en-US"/>
          </w:rPr>
          <w:t xml:space="preserve"> </w:t>
        </w:r>
      </w:ins>
      <w:r w:rsidR="005D7D6E" w:rsidRPr="00376DD5">
        <w:rPr>
          <w:rFonts w:ascii="Courier New" w:hAnsi="Courier New" w:cs="Courier New"/>
          <w:lang w:val="en-US"/>
        </w:rPr>
        <w:t>Results</w:t>
      </w:r>
      <w:r w:rsidRPr="00100CCA">
        <w:rPr>
          <w:bCs/>
          <w:color w:val="000000"/>
          <w:lang w:val="en-US"/>
        </w:rPr>
        <w:t>.</w:t>
      </w:r>
    </w:p>
    <w:p w:rsidR="00371C10" w:rsidRDefault="006B75C6" w:rsidP="00371C10">
      <w:pPr>
        <w:rPr>
          <w:bCs/>
          <w:color w:val="000000"/>
          <w:lang w:val="en-US"/>
        </w:rPr>
      </w:pPr>
      <w:r w:rsidRPr="006B75C6">
        <w:rPr>
          <w:bCs/>
          <w:color w:val="000000"/>
          <w:lang w:val="en-US"/>
        </w:rPr>
        <w:t xml:space="preserve">Regarding our </w:t>
      </w:r>
      <w:r w:rsidR="009B04D4">
        <w:rPr>
          <w:bCs/>
          <w:color w:val="000000"/>
          <w:lang w:val="en-US"/>
        </w:rPr>
        <w:t>SL</w:t>
      </w:r>
      <w:r w:rsidRPr="006B75C6">
        <w:rPr>
          <w:bCs/>
          <w:color w:val="000000"/>
          <w:lang w:val="en-US"/>
        </w:rPr>
        <w:t>R we were so totally immersed in the work that objectivity could be thought as an issue. To mitigate this risk, in addition</w:t>
      </w:r>
      <w:ins w:id="641" w:author="Evelyne" w:date="2020-05-03T14:31:00Z">
        <w:r w:rsidR="00C251DD">
          <w:rPr>
            <w:bCs/>
            <w:color w:val="000000"/>
            <w:lang w:val="en-US"/>
          </w:rPr>
          <w:t xml:space="preserve"> </w:t>
        </w:r>
      </w:ins>
      <w:del w:id="642" w:author="Evelyne" w:date="2020-05-03T14:31:00Z">
        <w:r w:rsidRPr="006B75C6" w:rsidDel="00C251DD">
          <w:rPr>
            <w:bCs/>
            <w:color w:val="000000"/>
            <w:lang w:val="en-US"/>
          </w:rPr>
          <w:delText xml:space="preserve">a </w:delText>
        </w:r>
      </w:del>
      <w:r w:rsidRPr="006B75C6">
        <w:rPr>
          <w:bCs/>
          <w:color w:val="000000"/>
          <w:lang w:val="en-US"/>
        </w:rPr>
        <w:t>to chosing only peer-reviewed papers, we used the QualityScore approach to reduce the subjectivity of the analysis, and used quality assessment criteria based on bibliometric impact inform</w:t>
      </w:r>
      <w:r w:rsidRPr="006B75C6">
        <w:rPr>
          <w:bCs/>
          <w:color w:val="000000"/>
          <w:lang w:val="en-US"/>
        </w:rPr>
        <w:t>a</w:t>
      </w:r>
      <w:r w:rsidRPr="006B75C6">
        <w:rPr>
          <w:bCs/>
          <w:color w:val="000000"/>
          <w:lang w:val="en-US"/>
        </w:rPr>
        <w:t>tion (approach widely used in systematic reviews published in the literature).</w:t>
      </w:r>
    </w:p>
    <w:p w:rsidR="00AE22C4" w:rsidRPr="00371C10" w:rsidRDefault="00AE22C4" w:rsidP="00371C10">
      <w:pPr>
        <w:pStyle w:val="heading1"/>
        <w:numPr>
          <w:ilvl w:val="0"/>
          <w:numId w:val="38"/>
        </w:numPr>
        <w:rPr>
          <w:lang w:val="en-US"/>
        </w:rPr>
      </w:pPr>
      <w:r w:rsidRPr="00371C10">
        <w:rPr>
          <w:lang w:val="en-US"/>
        </w:rPr>
        <w:t>RelatedWorks</w:t>
      </w:r>
    </w:p>
    <w:p w:rsidR="00DD41B8" w:rsidRDefault="00F0283B" w:rsidP="003D0C7D">
      <w:pPr>
        <w:ind w:firstLine="0"/>
        <w:rPr>
          <w:lang w:val="en-US"/>
        </w:rPr>
      </w:pPr>
      <w:r w:rsidRPr="00EB1B30">
        <w:rPr>
          <w:lang w:val="en-US"/>
        </w:rPr>
        <w:t xml:space="preserve">The studies </w:t>
      </w:r>
      <w:r w:rsidR="003D0C7D">
        <w:rPr>
          <w:lang w:val="en-US"/>
        </w:rPr>
        <w:t xml:space="preserve">of the </w:t>
      </w:r>
      <w:r w:rsidR="00123C65" w:rsidRPr="00123C65">
        <w:rPr>
          <w:lang w:val="en-US"/>
        </w:rPr>
        <w:t xml:space="preserve">Dikici </w:t>
      </w:r>
      <w:r w:rsidR="00123C65" w:rsidRPr="00F821A2">
        <w:rPr>
          <w:i/>
          <w:lang w:val="en-US"/>
          <w:rPrChange w:id="643" w:author="Evelyne" w:date="2020-05-03T14:33:00Z">
            <w:rPr>
              <w:lang w:val="en-US"/>
            </w:rPr>
          </w:rPrChange>
        </w:rPr>
        <w:t>et al</w:t>
      </w:r>
      <w:r w:rsidR="00D62D73">
        <w:rPr>
          <w:lang w:val="en-US"/>
        </w:rPr>
        <w:t>. (</w:t>
      </w:r>
      <w:r w:rsidR="00123C65" w:rsidRPr="00123C65">
        <w:rPr>
          <w:lang w:val="en-US"/>
        </w:rPr>
        <w:t>2018</w:t>
      </w:r>
      <w:r w:rsidR="00D62D73">
        <w:rPr>
          <w:lang w:val="en-US"/>
        </w:rPr>
        <w:t>)</w:t>
      </w:r>
      <w:r w:rsidR="00123C65">
        <w:rPr>
          <w:lang w:val="en-US"/>
        </w:rPr>
        <w:t xml:space="preserve"> and </w:t>
      </w:r>
      <w:r w:rsidR="00123C65" w:rsidRPr="00123C65">
        <w:rPr>
          <w:lang w:val="en-US"/>
        </w:rPr>
        <w:t>F</w:t>
      </w:r>
      <w:r w:rsidR="003D0C7D">
        <w:rPr>
          <w:lang w:val="en-US"/>
        </w:rPr>
        <w:t>igl</w:t>
      </w:r>
      <w:r w:rsidR="00D62D73">
        <w:rPr>
          <w:lang w:val="en-US"/>
        </w:rPr>
        <w:t xml:space="preserve"> (</w:t>
      </w:r>
      <w:r w:rsidR="00123C65" w:rsidRPr="00123C65">
        <w:rPr>
          <w:lang w:val="en-US"/>
        </w:rPr>
        <w:t>2017</w:t>
      </w:r>
      <w:r w:rsidR="00D62D73">
        <w:rPr>
          <w:lang w:val="en-US"/>
        </w:rPr>
        <w:t>)</w:t>
      </w:r>
      <w:r w:rsidRPr="00EB1B30">
        <w:rPr>
          <w:lang w:val="en-US"/>
        </w:rPr>
        <w:t xml:space="preserve"> investigate the factors that i</w:t>
      </w:r>
      <w:r w:rsidRPr="00EB1B30">
        <w:rPr>
          <w:lang w:val="en-US"/>
        </w:rPr>
        <w:t>n</w:t>
      </w:r>
      <w:r w:rsidRPr="00EB1B30">
        <w:rPr>
          <w:lang w:val="en-US"/>
        </w:rPr>
        <w:t xml:space="preserve">fluence the understanding of process models but do not specifically address the use of </w:t>
      </w:r>
      <w:del w:id="644" w:author="Evelyne" w:date="2020-05-03T14:34:00Z">
        <w:r w:rsidRPr="00EB1B30" w:rsidDel="00F821A2">
          <w:rPr>
            <w:lang w:val="en-US"/>
          </w:rPr>
          <w:delText>do</w:delText>
        </w:r>
      </w:del>
      <w:r w:rsidRPr="00EB1B30">
        <w:rPr>
          <w:lang w:val="en-US"/>
        </w:rPr>
        <w:t xml:space="preserve">eye-tracking as a way of measuring comprehension. However, there is the study </w:t>
      </w:r>
      <w:r w:rsidR="00F81C76" w:rsidRPr="00AC7BC0">
        <w:rPr>
          <w:lang w:val="en-US"/>
        </w:rPr>
        <w:t>Sharafi</w:t>
      </w:r>
      <w:r w:rsidR="00F81C76" w:rsidRPr="00F742E7">
        <w:rPr>
          <w:i/>
          <w:iCs/>
          <w:lang w:val="en-US"/>
        </w:rPr>
        <w:t>et al</w:t>
      </w:r>
      <w:r w:rsidR="00F81C76">
        <w:rPr>
          <w:i/>
          <w:iCs/>
          <w:lang w:val="en-US"/>
        </w:rPr>
        <w:t xml:space="preserve">., </w:t>
      </w:r>
      <w:r w:rsidR="00DD41B8" w:rsidRPr="004F63A2">
        <w:rPr>
          <w:lang w:val="en-US"/>
        </w:rPr>
        <w:t>(2015</w:t>
      </w:r>
      <w:r w:rsidR="003D0C7D">
        <w:rPr>
          <w:lang w:val="en-US"/>
        </w:rPr>
        <w:t>b</w:t>
      </w:r>
      <w:r w:rsidR="00DD41B8" w:rsidRPr="004F63A2">
        <w:rPr>
          <w:lang w:val="en-US"/>
        </w:rPr>
        <w:t xml:space="preserve">) </w:t>
      </w:r>
      <w:r w:rsidRPr="00EB1B30">
        <w:rPr>
          <w:lang w:val="en-US"/>
        </w:rPr>
        <w:t xml:space="preserve">that verifies the use of eye-tracking technology in software engineering. </w:t>
      </w:r>
      <w:r w:rsidR="00DD41B8" w:rsidRPr="004F63A2">
        <w:rPr>
          <w:lang w:val="en-US"/>
        </w:rPr>
        <w:t>This study conducts a comprehensive survey, but that does not explicitly address business process models.</w:t>
      </w:r>
      <w:ins w:id="645" w:author="Evelyne" w:date="2020-05-03T14:35:00Z">
        <w:r w:rsidR="00F821A2">
          <w:rPr>
            <w:lang w:val="en-US"/>
          </w:rPr>
          <w:t xml:space="preserve"> </w:t>
        </w:r>
      </w:ins>
      <w:r w:rsidR="00DD41B8" w:rsidRPr="004F63A2">
        <w:rPr>
          <w:lang w:val="en-US"/>
        </w:rPr>
        <w:t>Moreover, this research (Sharafi</w:t>
      </w:r>
      <w:ins w:id="646" w:author="Evelyne" w:date="2020-05-03T14:35:00Z">
        <w:r w:rsidR="00F821A2">
          <w:rPr>
            <w:lang w:val="en-US"/>
          </w:rPr>
          <w:t xml:space="preserve"> </w:t>
        </w:r>
      </w:ins>
      <w:r w:rsidR="00DD41B8" w:rsidRPr="004F63A2">
        <w:rPr>
          <w:i/>
          <w:iCs/>
          <w:lang w:val="en-US"/>
        </w:rPr>
        <w:t>et al.</w:t>
      </w:r>
      <w:r w:rsidR="00DD41B8" w:rsidRPr="004F63A2">
        <w:rPr>
          <w:lang w:val="en-US"/>
        </w:rPr>
        <w:t>, 2015</w:t>
      </w:r>
      <w:r w:rsidR="003D0C7D">
        <w:rPr>
          <w:lang w:val="en-US"/>
        </w:rPr>
        <w:t>b</w:t>
      </w:r>
      <w:r w:rsidR="00DD41B8" w:rsidRPr="004F63A2">
        <w:rPr>
          <w:lang w:val="en-US"/>
        </w:rPr>
        <w:t xml:space="preserve">) is limited until the year 2014 and with only one search source. After the research by similar studies and in the context already mentioned in </w:t>
      </w:r>
      <w:ins w:id="647" w:author="Evelyne" w:date="2020-05-03T14:35:00Z">
        <w:r w:rsidR="00F821A2">
          <w:rPr>
            <w:lang w:val="en-US"/>
          </w:rPr>
          <w:t xml:space="preserve">this </w:t>
        </w:r>
      </w:ins>
      <w:r w:rsidR="00DD41B8" w:rsidRPr="004F63A2">
        <w:rPr>
          <w:lang w:val="en-US"/>
        </w:rPr>
        <w:t>work, it was necessary to pe</w:t>
      </w:r>
      <w:r w:rsidR="00DD41B8" w:rsidRPr="004F63A2">
        <w:rPr>
          <w:lang w:val="en-US"/>
        </w:rPr>
        <w:t>r</w:t>
      </w:r>
      <w:r w:rsidR="00DD41B8" w:rsidRPr="004F63A2">
        <w:rPr>
          <w:lang w:val="en-US"/>
        </w:rPr>
        <w:t>form the systematic mapping to know the aspects involved in the understanding of the business process models through techniques and eye-traking</w:t>
      </w:r>
      <w:r w:rsidR="003D0C7D">
        <w:rPr>
          <w:lang w:val="en-US"/>
        </w:rPr>
        <w:t>.</w:t>
      </w:r>
    </w:p>
    <w:p w:rsidR="00693CB9" w:rsidRPr="00693CB9" w:rsidRDefault="00693CB9" w:rsidP="00693CB9">
      <w:pPr>
        <w:rPr>
          <w:lang w:val="en-US"/>
        </w:rPr>
      </w:pPr>
      <w:r w:rsidRPr="00693CB9">
        <w:rPr>
          <w:lang w:val="en-US"/>
        </w:rPr>
        <w:t>In recent work, we performed a systematic literature mapping (SLM) that identifies and analyses primary studies</w:t>
      </w:r>
      <w:del w:id="648" w:author="Evelyne" w:date="2020-05-03T14:36:00Z">
        <w:r w:rsidRPr="00693CB9" w:rsidDel="00F821A2">
          <w:rPr>
            <w:lang w:val="en-US"/>
          </w:rPr>
          <w:delText xml:space="preserve"> that</w:delText>
        </w:r>
      </w:del>
      <w:r w:rsidRPr="00693CB9">
        <w:rPr>
          <w:lang w:val="en-US"/>
        </w:rPr>
        <w:t xml:space="preserve"> to provide an overview of researches that evaluate the understanding of process models through eye-tracking techniques (Anonymous </w:t>
      </w:r>
      <w:r w:rsidRPr="00F821A2">
        <w:rPr>
          <w:i/>
          <w:lang w:val="en-US"/>
          <w:rPrChange w:id="649" w:author="Evelyne" w:date="2020-05-03T14:36:00Z">
            <w:rPr>
              <w:lang w:val="en-US"/>
            </w:rPr>
          </w:rPrChange>
        </w:rPr>
        <w:t>et al.,</w:t>
      </w:r>
      <w:r w:rsidRPr="00693CB9">
        <w:rPr>
          <w:lang w:val="en-US"/>
        </w:rPr>
        <w:t xml:space="preserve"> 2019)</w:t>
      </w:r>
      <w:r>
        <w:rPr>
          <w:rStyle w:val="Refdenotaderodap"/>
          <w:lang w:val="en-US"/>
        </w:rPr>
        <w:footnoteReference w:id="6"/>
      </w:r>
      <w:r w:rsidRPr="00693CB9">
        <w:rPr>
          <w:lang w:val="en-US"/>
        </w:rPr>
        <w:t xml:space="preserve">. However, the underlying </w:t>
      </w:r>
      <w:commentRangeStart w:id="650"/>
      <w:r w:rsidRPr="00693CB9">
        <w:rPr>
          <w:lang w:val="en-US"/>
        </w:rPr>
        <w:t>protocol don't</w:t>
      </w:r>
      <w:commentRangeEnd w:id="650"/>
      <w:r w:rsidR="00F821A2">
        <w:rPr>
          <w:rStyle w:val="Refdecomentrio"/>
        </w:rPr>
        <w:commentReference w:id="650"/>
      </w:r>
      <w:r w:rsidRPr="00693CB9">
        <w:rPr>
          <w:lang w:val="en-US"/>
        </w:rPr>
        <w:t xml:space="preserve"> </w:t>
      </w:r>
      <w:del w:id="651" w:author="Evelyne" w:date="2020-05-03T14:37:00Z">
        <w:r w:rsidRPr="00693CB9" w:rsidDel="00F821A2">
          <w:rPr>
            <w:lang w:val="en-US"/>
          </w:rPr>
          <w:delText xml:space="preserve">they </w:delText>
        </w:r>
      </w:del>
      <w:r w:rsidRPr="00693CB9">
        <w:rPr>
          <w:lang w:val="en-US"/>
        </w:rPr>
        <w:t>impose a quality assessment of primary studies. Furthermore, this study only presents a list with studies on using eye-tracking for investigating quality aspect of business process models (or their not</w:t>
      </w:r>
      <w:r w:rsidRPr="00693CB9">
        <w:rPr>
          <w:lang w:val="en-US"/>
        </w:rPr>
        <w:t>a</w:t>
      </w:r>
      <w:r w:rsidRPr="00693CB9">
        <w:rPr>
          <w:lang w:val="en-US"/>
        </w:rPr>
        <w:t>tions).</w:t>
      </w:r>
    </w:p>
    <w:p w:rsidR="00693CB9" w:rsidRPr="00693CB9" w:rsidRDefault="00693CB9" w:rsidP="00693CB9">
      <w:pPr>
        <w:rPr>
          <w:lang w:val="en-US"/>
        </w:rPr>
      </w:pPr>
      <w:r w:rsidRPr="00693CB9">
        <w:rPr>
          <w:lang w:val="en-US"/>
        </w:rPr>
        <w:lastRenderedPageBreak/>
        <w:t xml:space="preserve">In this paper, </w:t>
      </w:r>
      <w:del w:id="652" w:author="Evelyne" w:date="2020-05-03T14:37:00Z">
        <w:r w:rsidRPr="00693CB9" w:rsidDel="00F821A2">
          <w:rPr>
            <w:lang w:val="en-US"/>
          </w:rPr>
          <w:delText xml:space="preserve">we </w:delText>
        </w:r>
      </w:del>
      <w:ins w:id="653" w:author="Evelyne" w:date="2020-05-03T14:37:00Z">
        <w:r w:rsidR="00F821A2">
          <w:rPr>
            <w:lang w:val="en-US"/>
          </w:rPr>
          <w:t xml:space="preserve">it was </w:t>
        </w:r>
      </w:ins>
      <w:r w:rsidRPr="00693CB9">
        <w:rPr>
          <w:lang w:val="en-US"/>
        </w:rPr>
        <w:t>revisit</w:t>
      </w:r>
      <w:ins w:id="654" w:author="Evelyne" w:date="2020-05-03T14:38:00Z">
        <w:r w:rsidR="00F821A2">
          <w:rPr>
            <w:lang w:val="en-US"/>
          </w:rPr>
          <w:t>ed</w:t>
        </w:r>
      </w:ins>
      <w:r w:rsidRPr="00693CB9">
        <w:rPr>
          <w:lang w:val="en-US"/>
        </w:rPr>
        <w:t xml:space="preserve"> the SLM described in Anonymous </w:t>
      </w:r>
      <w:r w:rsidRPr="00F821A2">
        <w:rPr>
          <w:i/>
          <w:lang w:val="en-US"/>
          <w:rPrChange w:id="655" w:author="Evelyne" w:date="2020-05-03T14:38:00Z">
            <w:rPr>
              <w:lang w:val="en-US"/>
            </w:rPr>
          </w:rPrChange>
        </w:rPr>
        <w:t>et al</w:t>
      </w:r>
      <w:r w:rsidRPr="00693CB9">
        <w:rPr>
          <w:lang w:val="en-US"/>
        </w:rPr>
        <w:t>. (2019), enriching the process with quality assessment measures to evaluate primary studies list. Quality measure is an important way to classify the primary studies to allow fu</w:t>
      </w:r>
      <w:r w:rsidRPr="00693CB9">
        <w:rPr>
          <w:lang w:val="en-US"/>
        </w:rPr>
        <w:t>r</w:t>
      </w:r>
      <w:r w:rsidRPr="00693CB9">
        <w:rPr>
          <w:lang w:val="en-US"/>
        </w:rPr>
        <w:t>ther analysis and prioritization. The quality assessment measures applied during this revisit dete</w:t>
      </w:r>
      <w:r w:rsidRPr="00693CB9">
        <w:rPr>
          <w:lang w:val="en-US"/>
        </w:rPr>
        <w:t>r</w:t>
      </w:r>
      <w:r w:rsidRPr="00693CB9">
        <w:rPr>
          <w:lang w:val="en-US"/>
        </w:rPr>
        <w:t xml:space="preserve">mines the relevance and impact of the paper. Additionally, as presented in section </w:t>
      </w:r>
      <w:commentRangeStart w:id="656"/>
      <w:r w:rsidRPr="00693CB9">
        <w:rPr>
          <w:lang w:val="en-US"/>
        </w:rPr>
        <w:t>Threats to Validity</w:t>
      </w:r>
      <w:commentRangeEnd w:id="656"/>
      <w:r w:rsidR="00F821A2">
        <w:rPr>
          <w:rStyle w:val="Refdecomentrio"/>
        </w:rPr>
        <w:commentReference w:id="656"/>
      </w:r>
      <w:r w:rsidRPr="00693CB9">
        <w:rPr>
          <w:lang w:val="en-US"/>
        </w:rPr>
        <w:t>, a set of control activities was included in the revisit to add tran</w:t>
      </w:r>
      <w:r w:rsidRPr="00693CB9">
        <w:rPr>
          <w:lang w:val="en-US"/>
        </w:rPr>
        <w:t>s</w:t>
      </w:r>
      <w:r w:rsidRPr="00693CB9">
        <w:rPr>
          <w:lang w:val="en-US"/>
        </w:rPr>
        <w:t xml:space="preserve">parency to the execution and management </w:t>
      </w:r>
      <w:ins w:id="657" w:author="Evelyne" w:date="2020-05-03T14:39:00Z">
        <w:r w:rsidR="00F821A2">
          <w:rPr>
            <w:lang w:val="en-US"/>
          </w:rPr>
          <w:t xml:space="preserve">of </w:t>
        </w:r>
      </w:ins>
      <w:r w:rsidRPr="00693CB9">
        <w:rPr>
          <w:lang w:val="en-US"/>
        </w:rPr>
        <w:t xml:space="preserve">activities. </w:t>
      </w:r>
    </w:p>
    <w:p w:rsidR="003D0C7D" w:rsidRDefault="00693CB9" w:rsidP="00693CB9">
      <w:pPr>
        <w:rPr>
          <w:lang w:val="en-US"/>
        </w:rPr>
      </w:pPr>
      <w:r w:rsidRPr="00693CB9">
        <w:rPr>
          <w:lang w:val="en-US"/>
        </w:rPr>
        <w:t xml:space="preserve">Finally, in this revisit </w:t>
      </w:r>
      <w:del w:id="658" w:author="Evelyne" w:date="2020-05-03T14:39:00Z">
        <w:r w:rsidRPr="00693CB9" w:rsidDel="00F821A2">
          <w:rPr>
            <w:lang w:val="en-US"/>
          </w:rPr>
          <w:delText xml:space="preserve">we present </w:delText>
        </w:r>
      </w:del>
      <w:r w:rsidRPr="00693CB9">
        <w:rPr>
          <w:lang w:val="en-US"/>
        </w:rPr>
        <w:t>several open issues</w:t>
      </w:r>
      <w:ins w:id="659" w:author="Evelyne" w:date="2020-05-03T14:39:00Z">
        <w:r w:rsidR="00F821A2">
          <w:rPr>
            <w:lang w:val="en-US"/>
          </w:rPr>
          <w:t xml:space="preserve"> were presented</w:t>
        </w:r>
      </w:ins>
      <w:r w:rsidRPr="00693CB9">
        <w:rPr>
          <w:lang w:val="en-US"/>
        </w:rPr>
        <w:t>, identif</w:t>
      </w:r>
      <w:ins w:id="660" w:author="Evelyne" w:date="2020-05-03T14:39:00Z">
        <w:r w:rsidR="00F821A2">
          <w:rPr>
            <w:lang w:val="en-US"/>
          </w:rPr>
          <w:t>y</w:t>
        </w:r>
      </w:ins>
      <w:r w:rsidRPr="00693CB9">
        <w:rPr>
          <w:lang w:val="en-US"/>
        </w:rPr>
        <w:t>ing gaps in current research in order to suggest areas for further investigation. Therefore, we also differentiate ourselves from previous work by providing a structure and bac</w:t>
      </w:r>
      <w:r w:rsidRPr="00693CB9">
        <w:rPr>
          <w:lang w:val="en-US"/>
        </w:rPr>
        <w:t>k</w:t>
      </w:r>
      <w:r w:rsidRPr="00693CB9">
        <w:rPr>
          <w:lang w:val="en-US"/>
        </w:rPr>
        <w:t>ground for the proper development of future research activities.</w:t>
      </w:r>
    </w:p>
    <w:p w:rsidR="008F5E58" w:rsidRDefault="008F5E58" w:rsidP="008F5E58">
      <w:pPr>
        <w:pStyle w:val="heading1"/>
        <w:numPr>
          <w:ilvl w:val="0"/>
          <w:numId w:val="38"/>
        </w:numPr>
        <w:rPr>
          <w:lang w:val="en-US"/>
        </w:rPr>
      </w:pPr>
      <w:r w:rsidRPr="008F5E58">
        <w:rPr>
          <w:lang w:val="en-US"/>
        </w:rPr>
        <w:t xml:space="preserve">Research </w:t>
      </w:r>
      <w:r>
        <w:rPr>
          <w:lang w:val="en-US"/>
        </w:rPr>
        <w:t>R</w:t>
      </w:r>
      <w:r w:rsidRPr="008F5E58">
        <w:rPr>
          <w:lang w:val="en-US"/>
        </w:rPr>
        <w:t>oadmap</w:t>
      </w:r>
    </w:p>
    <w:p w:rsidR="008F5E58" w:rsidRDefault="008F5E58" w:rsidP="008F5E58">
      <w:pPr>
        <w:pStyle w:val="p1a"/>
        <w:rPr>
          <w:lang w:val="en-US"/>
        </w:rPr>
      </w:pPr>
      <w:r w:rsidRPr="008F5E58">
        <w:rPr>
          <w:lang w:val="en-US"/>
        </w:rPr>
        <w:t>The previous discussions of the results and major findings highlight several open issues, suggesting worthwhile topics for future research. In particular:</w:t>
      </w:r>
    </w:p>
    <w:p w:rsidR="008F5E58" w:rsidRDefault="00CB022A" w:rsidP="0014109E">
      <w:pPr>
        <w:pStyle w:val="PargrafodaLista"/>
        <w:numPr>
          <w:ilvl w:val="0"/>
          <w:numId w:val="46"/>
        </w:numPr>
        <w:rPr>
          <w:lang w:val="en-US"/>
        </w:rPr>
      </w:pPr>
      <w:r w:rsidRPr="0014109E">
        <w:rPr>
          <w:b/>
          <w:bCs/>
          <w:lang w:val="en-US"/>
        </w:rPr>
        <w:t>To propose a method for the quantitative evaluation of the quality of business process models and their modelling activities:</w:t>
      </w:r>
      <w:r w:rsidRPr="00CB022A">
        <w:rPr>
          <w:lang w:val="en-US"/>
        </w:rPr>
        <w:t xml:space="preserve"> the idea here is to define (bio)metrics</w:t>
      </w:r>
      <w:r w:rsidR="00E91306" w:rsidRPr="00E91306">
        <w:rPr>
          <w:lang w:val="en-US"/>
        </w:rPr>
        <w:t>, with the aid of eye-tracking,</w:t>
      </w:r>
      <w:r w:rsidRPr="00CB022A">
        <w:rPr>
          <w:lang w:val="en-US"/>
        </w:rPr>
        <w:t xml:space="preserve"> about the models and the way stakeholders interact with them, using scenarios to evaluate their usability (understanding) in terms of appropriateness recognisabil</w:t>
      </w:r>
      <w:r w:rsidRPr="0014109E">
        <w:rPr>
          <w:lang w:val="en-US"/>
        </w:rPr>
        <w:t>ity and learnability.</w:t>
      </w:r>
    </w:p>
    <w:p w:rsidR="0014109E" w:rsidRDefault="00E91306" w:rsidP="0014109E">
      <w:pPr>
        <w:pStyle w:val="PargrafodaLista"/>
        <w:numPr>
          <w:ilvl w:val="0"/>
          <w:numId w:val="46"/>
        </w:numPr>
        <w:rPr>
          <w:lang w:val="en-US"/>
        </w:rPr>
      </w:pPr>
      <w:r w:rsidRPr="00E91306">
        <w:rPr>
          <w:b/>
          <w:bCs/>
          <w:lang w:val="en-US"/>
        </w:rPr>
        <w:t xml:space="preserve">To evaluate the effect of the layout guidelines on the modelling novice stakeholders' ability to understand and review </w:t>
      </w:r>
      <w:ins w:id="661" w:author="Evelyne" w:date="2020-05-03T14:44:00Z">
        <w:r w:rsidR="00507C9D">
          <w:rPr>
            <w:b/>
            <w:bCs/>
            <w:lang w:val="en-US"/>
          </w:rPr>
          <w:t xml:space="preserve">their </w:t>
        </w:r>
      </w:ins>
      <w:del w:id="662" w:author="Evelyne" w:date="2020-05-03T14:44:00Z">
        <w:r w:rsidRPr="00E91306" w:rsidDel="00507C9D">
          <w:rPr>
            <w:b/>
            <w:bCs/>
            <w:lang w:val="en-US"/>
          </w:rPr>
          <w:delText xml:space="preserve">your </w:delText>
        </w:r>
      </w:del>
      <w:r w:rsidRPr="00E91306">
        <w:rPr>
          <w:b/>
          <w:bCs/>
          <w:lang w:val="en-US"/>
        </w:rPr>
        <w:t>business process models:</w:t>
      </w:r>
      <w:r w:rsidRPr="00E91306">
        <w:rPr>
          <w:lang w:val="en-US"/>
        </w:rPr>
        <w:t xml:space="preserve"> the idea here is to performe a</w:t>
      </w:r>
      <w:r>
        <w:rPr>
          <w:lang w:val="en-US"/>
        </w:rPr>
        <w:t>n</w:t>
      </w:r>
      <w:r w:rsidRPr="00E91306">
        <w:rPr>
          <w:lang w:val="en-US"/>
        </w:rPr>
        <w:t xml:space="preserve"> experiment where partic</w:t>
      </w:r>
      <w:r w:rsidRPr="00E91306">
        <w:rPr>
          <w:lang w:val="en-US"/>
        </w:rPr>
        <w:t>i</w:t>
      </w:r>
      <w:r w:rsidRPr="00E91306">
        <w:rPr>
          <w:lang w:val="en-US"/>
        </w:rPr>
        <w:t xml:space="preserve">pants </w:t>
      </w:r>
      <w:ins w:id="663" w:author="Evelyne" w:date="2020-05-03T14:45:00Z">
        <w:r w:rsidR="00507C9D">
          <w:rPr>
            <w:lang w:val="en-US"/>
          </w:rPr>
          <w:t>are</w:t>
        </w:r>
      </w:ins>
      <w:del w:id="664" w:author="Evelyne" w:date="2020-05-03T14:45:00Z">
        <w:r w:rsidRPr="00E91306" w:rsidDel="00507C9D">
          <w:rPr>
            <w:lang w:val="en-US"/>
          </w:rPr>
          <w:delText>were</w:delText>
        </w:r>
      </w:del>
      <w:r w:rsidRPr="00E91306">
        <w:rPr>
          <w:lang w:val="en-US"/>
        </w:rPr>
        <w:t xml:space="preserve"> given tasks of the understanding and reviewing. Both tasks must involve a model with a bad layout and another model following layout guidelines with good practice</w:t>
      </w:r>
      <w:ins w:id="665" w:author="Evelyne" w:date="2020-05-03T14:45:00Z">
        <w:r w:rsidR="00507C9D">
          <w:rPr>
            <w:lang w:val="en-US"/>
          </w:rPr>
          <w:t>s</w:t>
        </w:r>
      </w:ins>
      <w:r w:rsidRPr="00E91306">
        <w:rPr>
          <w:lang w:val="en-US"/>
        </w:rPr>
        <w:t>. Thus, with the aid of eye-tracking, it will be possible to evaluate the impact of layouts by combining the success level in those tasks and the required effort to accomplish them.</w:t>
      </w:r>
    </w:p>
    <w:p w:rsidR="00E83948" w:rsidRDefault="00E83948" w:rsidP="0014109E">
      <w:pPr>
        <w:pStyle w:val="PargrafodaLista"/>
        <w:numPr>
          <w:ilvl w:val="0"/>
          <w:numId w:val="46"/>
        </w:numPr>
        <w:rPr>
          <w:lang w:val="en-US"/>
        </w:rPr>
      </w:pPr>
      <w:r w:rsidRPr="00E83948">
        <w:rPr>
          <w:b/>
          <w:bCs/>
          <w:lang w:val="en-US"/>
        </w:rPr>
        <w:t>To define a consistent terminology with metrics</w:t>
      </w:r>
      <w:ins w:id="666" w:author="Evelyne" w:date="2020-05-03T14:45:00Z">
        <w:r w:rsidR="00507C9D">
          <w:rPr>
            <w:b/>
            <w:bCs/>
            <w:lang w:val="en-US"/>
          </w:rPr>
          <w:t>’</w:t>
        </w:r>
      </w:ins>
      <w:r w:rsidRPr="00E83948">
        <w:rPr>
          <w:b/>
          <w:bCs/>
          <w:lang w:val="en-US"/>
        </w:rPr>
        <w:t xml:space="preserve"> names, and methods:</w:t>
      </w:r>
      <w:r w:rsidRPr="00E83948">
        <w:rPr>
          <w:lang w:val="en-US"/>
        </w:rPr>
        <w:t xml:space="preserve"> the idea here is to define standard guidelines and terminology while co</w:t>
      </w:r>
      <w:r w:rsidRPr="00E83948">
        <w:rPr>
          <w:lang w:val="en-US"/>
        </w:rPr>
        <w:t>n</w:t>
      </w:r>
      <w:r w:rsidRPr="00E83948">
        <w:rPr>
          <w:lang w:val="en-US"/>
        </w:rPr>
        <w:t>ducting and reporting an eye-tracking experiment. Using standard guid</w:t>
      </w:r>
      <w:r w:rsidRPr="00E83948">
        <w:rPr>
          <w:lang w:val="en-US"/>
        </w:rPr>
        <w:t>e</w:t>
      </w:r>
      <w:r w:rsidRPr="00E83948">
        <w:rPr>
          <w:lang w:val="en-US"/>
        </w:rPr>
        <w:t>lines to design experiments for modellig tasks could reduce the risks of failure and also mitigate</w:t>
      </w:r>
      <w:del w:id="667" w:author="Evelyne" w:date="2020-05-03T14:45:00Z">
        <w:r w:rsidRPr="00E83948" w:rsidDel="00507C9D">
          <w:rPr>
            <w:lang w:val="en-US"/>
          </w:rPr>
          <w:delText>s</w:delText>
        </w:r>
      </w:del>
      <w:r w:rsidRPr="00E83948">
        <w:rPr>
          <w:lang w:val="en-US"/>
        </w:rPr>
        <w:t xml:space="preserve"> threats to validity. Using a uniform way to report an experiment that uses eye-tracking can benefit our community. This sta</w:t>
      </w:r>
      <w:r w:rsidRPr="00E83948">
        <w:rPr>
          <w:lang w:val="en-US"/>
        </w:rPr>
        <w:t>n</w:t>
      </w:r>
      <w:r w:rsidRPr="00E83948">
        <w:rPr>
          <w:lang w:val="en-US"/>
        </w:rPr>
        <w:t>dardization can provide valuable information on how to review, replicate and analyze the data from an experiment with the eye-tracking. Here it is worth mentioning that conducting an eye-tracking experiment requires fu</w:t>
      </w:r>
      <w:r w:rsidRPr="00E83948">
        <w:rPr>
          <w:lang w:val="en-US"/>
        </w:rPr>
        <w:t>r</w:t>
      </w:r>
      <w:r w:rsidRPr="00E83948">
        <w:rPr>
          <w:lang w:val="en-US"/>
        </w:rPr>
        <w:t>ther, more specific recommendations with regards to the limitations ass</w:t>
      </w:r>
      <w:r w:rsidRPr="00E83948">
        <w:rPr>
          <w:lang w:val="en-US"/>
        </w:rPr>
        <w:t>o</w:t>
      </w:r>
      <w:r w:rsidRPr="00E83948">
        <w:rPr>
          <w:lang w:val="en-US"/>
        </w:rPr>
        <w:t>ciated with this technology.</w:t>
      </w:r>
    </w:p>
    <w:p w:rsidR="00F16B60" w:rsidRDefault="00F16B60" w:rsidP="0014109E">
      <w:pPr>
        <w:pStyle w:val="PargrafodaLista"/>
        <w:numPr>
          <w:ilvl w:val="0"/>
          <w:numId w:val="46"/>
        </w:numPr>
        <w:rPr>
          <w:lang w:val="en-US"/>
        </w:rPr>
      </w:pPr>
      <w:r w:rsidRPr="00F16B60">
        <w:rPr>
          <w:b/>
          <w:bCs/>
          <w:lang w:val="en-US"/>
        </w:rPr>
        <w:t>To study the differences in business process models comprehension watching navigation strategies between experienced and less exp</w:t>
      </w:r>
      <w:r w:rsidRPr="00F16B60">
        <w:rPr>
          <w:b/>
          <w:bCs/>
          <w:lang w:val="en-US"/>
        </w:rPr>
        <w:t>e</w:t>
      </w:r>
      <w:r w:rsidRPr="00F16B60">
        <w:rPr>
          <w:b/>
          <w:bCs/>
          <w:lang w:val="en-US"/>
        </w:rPr>
        <w:t>rienced business designers in the modelling languages:</w:t>
      </w:r>
      <w:r w:rsidRPr="00F16B60">
        <w:rPr>
          <w:lang w:val="en-US"/>
        </w:rPr>
        <w:t xml:space="preserve"> the idea here is to use eye-tracking technology and have investigated how designers unde</w:t>
      </w:r>
      <w:r w:rsidRPr="00F16B60">
        <w:rPr>
          <w:lang w:val="en-US"/>
        </w:rPr>
        <w:t>r</w:t>
      </w:r>
      <w:r w:rsidRPr="00F16B60">
        <w:rPr>
          <w:lang w:val="en-US"/>
        </w:rPr>
        <w:lastRenderedPageBreak/>
        <w:t>stand business models. That is, to use the eye-tracking technology to study the differences in models comprehension and models reading navigation strategies between experienced and less experienced business designers in the notations to represent BPD, e.g., BPMN.</w:t>
      </w:r>
    </w:p>
    <w:p w:rsidR="00F16D48" w:rsidRDefault="00F16D48" w:rsidP="0014109E">
      <w:pPr>
        <w:pStyle w:val="PargrafodaLista"/>
        <w:numPr>
          <w:ilvl w:val="0"/>
          <w:numId w:val="46"/>
        </w:numPr>
        <w:rPr>
          <w:lang w:val="en-US"/>
        </w:rPr>
      </w:pPr>
      <w:r w:rsidRPr="003D0658">
        <w:rPr>
          <w:b/>
          <w:bCs/>
          <w:lang w:val="en-US"/>
        </w:rPr>
        <w:t>To verify the cognitive effectiveness of business process models:</w:t>
      </w:r>
      <w:r w:rsidRPr="00F16D48">
        <w:rPr>
          <w:lang w:val="en-US"/>
        </w:rPr>
        <w:t xml:space="preserve"> In pa</w:t>
      </w:r>
      <w:r w:rsidRPr="00F16D48">
        <w:rPr>
          <w:lang w:val="en-US"/>
        </w:rPr>
        <w:t>r</w:t>
      </w:r>
      <w:r w:rsidRPr="00F16D48">
        <w:rPr>
          <w:lang w:val="en-US"/>
        </w:rPr>
        <w:t>ticular, the business process community is concerned with bridging the pe</w:t>
      </w:r>
      <w:r w:rsidRPr="00F16D48">
        <w:rPr>
          <w:lang w:val="en-US"/>
        </w:rPr>
        <w:t>r</w:t>
      </w:r>
      <w:r w:rsidRPr="00F16D48">
        <w:rPr>
          <w:lang w:val="en-US"/>
        </w:rPr>
        <w:t xml:space="preserve">ceived gap between sophisticated modelling languages approaches and the stakeholders with whom designers need to interact with. As such, devising ways of making these processes languages more accessible is perceived as very important. </w:t>
      </w:r>
      <w:ins w:id="668" w:author="Evelyne" w:date="2020-05-03T14:48:00Z">
        <w:r w:rsidR="00ED3EF4">
          <w:rPr>
            <w:lang w:val="en-US"/>
          </w:rPr>
          <w:t xml:space="preserve">The </w:t>
        </w:r>
      </w:ins>
      <w:del w:id="669" w:author="Evelyne" w:date="2020-05-03T14:48:00Z">
        <w:r w:rsidRPr="00F16D48" w:rsidDel="00ED3EF4">
          <w:rPr>
            <w:lang w:val="en-US"/>
          </w:rPr>
          <w:delText>I</w:delText>
        </w:r>
      </w:del>
      <w:ins w:id="670" w:author="Evelyne" w:date="2020-05-03T14:48:00Z">
        <w:r w:rsidR="00ED3EF4">
          <w:rPr>
            <w:lang w:val="en-US"/>
          </w:rPr>
          <w:t>i</w:t>
        </w:r>
      </w:ins>
      <w:r w:rsidRPr="00F16D48">
        <w:rPr>
          <w:lang w:val="en-US"/>
        </w:rPr>
        <w:t>dea here is to propose approaches to help improving the understandability of processes models, by improving the concrete sy</w:t>
      </w:r>
      <w:r w:rsidRPr="00F16D48">
        <w:rPr>
          <w:lang w:val="en-US"/>
        </w:rPr>
        <w:t>n</w:t>
      </w:r>
      <w:r w:rsidRPr="00F16D48">
        <w:rPr>
          <w:lang w:val="en-US"/>
        </w:rPr>
        <w:t>tax of those models through the definition of a set of principles, for desig</w:t>
      </w:r>
      <w:r w:rsidRPr="00F16D48">
        <w:rPr>
          <w:lang w:val="en-US"/>
        </w:rPr>
        <w:t>n</w:t>
      </w:r>
      <w:r w:rsidRPr="00F16D48">
        <w:rPr>
          <w:lang w:val="en-US"/>
        </w:rPr>
        <w:t>ing cognitively effective visual notations. In this case, cognitive effectiv</w:t>
      </w:r>
      <w:r w:rsidRPr="00F16D48">
        <w:rPr>
          <w:lang w:val="en-US"/>
        </w:rPr>
        <w:t>e</w:t>
      </w:r>
      <w:r w:rsidRPr="00F16D48">
        <w:rPr>
          <w:lang w:val="en-US"/>
        </w:rPr>
        <w:t>ness must be obtained by the speed, ease and precision with which the bus</w:t>
      </w:r>
      <w:r w:rsidRPr="00F16D48">
        <w:rPr>
          <w:lang w:val="en-US"/>
        </w:rPr>
        <w:t>i</w:t>
      </w:r>
      <w:r w:rsidRPr="00F16D48">
        <w:rPr>
          <w:lang w:val="en-US"/>
        </w:rPr>
        <w:t>ness model content can be understood by the stakeholders.</w:t>
      </w:r>
    </w:p>
    <w:p w:rsidR="00DF7BE1" w:rsidRDefault="00DF7BE1" w:rsidP="0014109E">
      <w:pPr>
        <w:pStyle w:val="PargrafodaLista"/>
        <w:numPr>
          <w:ilvl w:val="0"/>
          <w:numId w:val="46"/>
        </w:numPr>
        <w:rPr>
          <w:lang w:val="en-US"/>
        </w:rPr>
      </w:pPr>
      <w:r w:rsidRPr="00DF7BE1">
        <w:rPr>
          <w:b/>
          <w:bCs/>
          <w:lang w:val="en-US"/>
        </w:rPr>
        <w:t xml:space="preserve">To use semiotic theory to check the denotations (signs) of the </w:t>
      </w:r>
      <w:del w:id="671" w:author="Evelyne" w:date="2020-05-03T14:49:00Z">
        <w:r w:rsidRPr="00DF7BE1" w:rsidDel="00ED3EF4">
          <w:rPr>
            <w:b/>
            <w:bCs/>
            <w:lang w:val="en-US"/>
          </w:rPr>
          <w:delText xml:space="preserve">of the </w:delText>
        </w:r>
      </w:del>
      <w:r w:rsidRPr="00DF7BE1">
        <w:rPr>
          <w:b/>
          <w:bCs/>
          <w:lang w:val="en-US"/>
        </w:rPr>
        <w:t>process models notations, for example, BPMN</w:t>
      </w:r>
      <w:r>
        <w:rPr>
          <w:lang w:val="en-US"/>
        </w:rPr>
        <w:t>:</w:t>
      </w:r>
      <w:r w:rsidRPr="00DF7BE1">
        <w:rPr>
          <w:lang w:val="en-US"/>
        </w:rPr>
        <w:t xml:space="preserve"> The process of interpret</w:t>
      </w:r>
      <w:r w:rsidRPr="00DF7BE1">
        <w:rPr>
          <w:lang w:val="en-US"/>
        </w:rPr>
        <w:t>a</w:t>
      </w:r>
      <w:r w:rsidRPr="00DF7BE1">
        <w:rPr>
          <w:lang w:val="en-US"/>
        </w:rPr>
        <w:t>tion, called semiosis, at the pragmatic level necessarily results from and d</w:t>
      </w:r>
      <w:r w:rsidRPr="00DF7BE1">
        <w:rPr>
          <w:lang w:val="en-US"/>
        </w:rPr>
        <w:t>e</w:t>
      </w:r>
      <w:r w:rsidRPr="00DF7BE1">
        <w:rPr>
          <w:lang w:val="en-US"/>
        </w:rPr>
        <w:t xml:space="preserve">pends on the use of the sign. So, </w:t>
      </w:r>
      <w:ins w:id="672" w:author="Evelyne" w:date="2020-05-03T14:50:00Z">
        <w:r w:rsidR="00ED3EF4">
          <w:rPr>
            <w:lang w:val="en-US"/>
          </w:rPr>
          <w:t xml:space="preserve">the </w:t>
        </w:r>
      </w:ins>
      <w:r w:rsidRPr="00DF7BE1">
        <w:rPr>
          <w:lang w:val="en-US"/>
        </w:rPr>
        <w:t>idea here is to use eye-tracking to val</w:t>
      </w:r>
      <w:r w:rsidRPr="00DF7BE1">
        <w:rPr>
          <w:lang w:val="en-US"/>
        </w:rPr>
        <w:t>i</w:t>
      </w:r>
      <w:r w:rsidRPr="00DF7BE1">
        <w:rPr>
          <w:lang w:val="en-US"/>
        </w:rPr>
        <w:t>date and verify the three aspects of a sign:</w:t>
      </w:r>
      <w:del w:id="673" w:author="Evelyne" w:date="2020-05-03T14:50:00Z">
        <w:r w:rsidRPr="00DF7BE1" w:rsidDel="00ED3EF4">
          <w:rPr>
            <w:lang w:val="en-US"/>
          </w:rPr>
          <w:delText xml:space="preserve"> syntactic</w:delText>
        </w:r>
      </w:del>
      <w:ins w:id="674" w:author="Evelyne" w:date="2020-05-03T14:50:00Z">
        <w:r w:rsidR="00ED3EF4">
          <w:rPr>
            <w:lang w:val="en-US"/>
          </w:rPr>
          <w:t xml:space="preserve"> </w:t>
        </w:r>
      </w:ins>
      <w:ins w:id="675" w:author="Evelyne" w:date="2020-05-03T14:51:00Z">
        <w:r w:rsidR="00ED3EF4">
          <w:rPr>
            <w:lang w:val="en-US"/>
          </w:rPr>
          <w:t>syntax</w:t>
        </w:r>
      </w:ins>
      <w:r w:rsidRPr="00DF7BE1">
        <w:rPr>
          <w:lang w:val="en-US"/>
        </w:rPr>
        <w:t xml:space="preserve"> (between sign representations), semantic</w:t>
      </w:r>
      <w:ins w:id="676" w:author="Evelyne" w:date="2020-05-03T14:51:00Z">
        <w:r w:rsidR="00ED3EF4">
          <w:rPr>
            <w:lang w:val="en-US"/>
          </w:rPr>
          <w:t>s</w:t>
        </w:r>
      </w:ins>
      <w:r w:rsidRPr="00DF7BE1">
        <w:rPr>
          <w:lang w:val="en-US"/>
        </w:rPr>
        <w:t xml:space="preserve"> (between a representation and its referent) and pragmatic</w:t>
      </w:r>
      <w:ins w:id="677" w:author="Evelyne" w:date="2020-05-03T14:51:00Z">
        <w:r w:rsidR="00ED3EF4">
          <w:rPr>
            <w:lang w:val="en-US"/>
          </w:rPr>
          <w:t>s</w:t>
        </w:r>
      </w:ins>
      <w:r w:rsidRPr="00DF7BE1">
        <w:rPr>
          <w:lang w:val="en-US"/>
        </w:rPr>
        <w:t xml:space="preserve"> (between the representation and the interpretation) </w:t>
      </w:r>
      <w:ins w:id="678" w:author="Evelyne" w:date="2020-05-03T14:51:00Z">
        <w:r w:rsidR="00ED3EF4">
          <w:rPr>
            <w:lang w:val="en-US"/>
          </w:rPr>
          <w:t xml:space="preserve">in </w:t>
        </w:r>
      </w:ins>
      <w:r w:rsidRPr="00DF7BE1">
        <w:rPr>
          <w:lang w:val="en-US"/>
        </w:rPr>
        <w:t>semiotic levels. This research can be viewed in terms of its potential in fluence on the stakeholders’ subsequent actions as a means of communication, accor</w:t>
      </w:r>
      <w:r w:rsidRPr="00DF7BE1">
        <w:rPr>
          <w:lang w:val="en-US"/>
        </w:rPr>
        <w:t>d</w:t>
      </w:r>
      <w:r w:rsidRPr="00DF7BE1">
        <w:rPr>
          <w:lang w:val="en-US"/>
        </w:rPr>
        <w:t xml:space="preserve">ing to </w:t>
      </w:r>
      <w:ins w:id="679" w:author="Evelyne" w:date="2020-05-03T14:52:00Z">
        <w:r w:rsidR="00ED3EF4">
          <w:rPr>
            <w:lang w:val="en-US"/>
          </w:rPr>
          <w:t xml:space="preserve">the </w:t>
        </w:r>
      </w:ins>
      <w:r w:rsidRPr="00DF7BE1">
        <w:rPr>
          <w:lang w:val="en-US"/>
        </w:rPr>
        <w:t>unde</w:t>
      </w:r>
      <w:r w:rsidRPr="00DF7BE1">
        <w:rPr>
          <w:lang w:val="en-US"/>
        </w:rPr>
        <w:t>r</w:t>
      </w:r>
      <w:r w:rsidRPr="00DF7BE1">
        <w:rPr>
          <w:lang w:val="en-US"/>
        </w:rPr>
        <w:t>standing of the process model</w:t>
      </w:r>
      <w:ins w:id="680" w:author="Evelyne" w:date="2020-05-03T14:52:00Z">
        <w:r w:rsidR="00ED3EF4">
          <w:rPr>
            <w:lang w:val="en-US"/>
          </w:rPr>
          <w:t>’</w:t>
        </w:r>
        <w:r w:rsidR="00ED3EF4">
          <w:rPr>
            <w:lang w:val="en-US"/>
          </w:rPr>
          <w:t>s</w:t>
        </w:r>
      </w:ins>
      <w:r w:rsidRPr="00DF7BE1">
        <w:rPr>
          <w:lang w:val="en-US"/>
        </w:rPr>
        <w:t xml:space="preserve"> artifacts.</w:t>
      </w:r>
    </w:p>
    <w:p w:rsidR="00AE22C4" w:rsidRPr="00371C10" w:rsidRDefault="00AE22C4" w:rsidP="00DD41B8">
      <w:pPr>
        <w:pStyle w:val="heading1"/>
        <w:numPr>
          <w:ilvl w:val="0"/>
          <w:numId w:val="38"/>
        </w:numPr>
        <w:rPr>
          <w:lang w:val="en-US"/>
        </w:rPr>
      </w:pPr>
      <w:r w:rsidRPr="00371C10">
        <w:rPr>
          <w:lang w:val="en-US"/>
        </w:rPr>
        <w:t>Conclusions</w:t>
      </w:r>
    </w:p>
    <w:p w:rsidR="00DD41B8" w:rsidRDefault="00DD41B8" w:rsidP="00ED3EF4">
      <w:pPr>
        <w:overflowPunct/>
        <w:autoSpaceDE/>
        <w:autoSpaceDN/>
        <w:adjustRightInd/>
        <w:textAlignment w:val="auto"/>
        <w:rPr>
          <w:lang w:val="en-US"/>
        </w:rPr>
        <w:pPrChange w:id="681" w:author="Evelyne" w:date="2020-05-03T14:52:00Z">
          <w:pPr>
            <w:overflowPunct/>
            <w:autoSpaceDE/>
            <w:autoSpaceDN/>
            <w:adjustRightInd/>
            <w:ind w:firstLine="0"/>
            <w:textAlignment w:val="auto"/>
          </w:pPr>
        </w:pPrChange>
      </w:pPr>
      <w:r w:rsidRPr="004F63A2">
        <w:rPr>
          <w:lang w:val="en-US"/>
        </w:rPr>
        <w:t>Performing an SLR is not a simple task. The challenges are several and the skills and time required are not always available in a research group, and hardly in an indu</w:t>
      </w:r>
      <w:r w:rsidRPr="004F63A2">
        <w:rPr>
          <w:lang w:val="en-US"/>
        </w:rPr>
        <w:t>s</w:t>
      </w:r>
      <w:r w:rsidRPr="004F63A2">
        <w:rPr>
          <w:lang w:val="en-US"/>
        </w:rPr>
        <w:t>try-like set up. This paper presents an enriched SLR process with control activities and discusses how to achieve the prescribed objectives. Also, it shares a set of te</w:t>
      </w:r>
      <w:r w:rsidRPr="004F63A2">
        <w:rPr>
          <w:lang w:val="en-US"/>
        </w:rPr>
        <w:t>m</w:t>
      </w:r>
      <w:r w:rsidRPr="004F63A2">
        <w:rPr>
          <w:lang w:val="en-US"/>
        </w:rPr>
        <w:t xml:space="preserve">plates to register and trace data and decisions along the process </w:t>
      </w:r>
      <w:ins w:id="682" w:author="Evelyne" w:date="2020-05-03T14:53:00Z">
        <w:r w:rsidR="00ED3EF4">
          <w:rPr>
            <w:lang w:val="en-US"/>
          </w:rPr>
          <w:t>are</w:t>
        </w:r>
      </w:ins>
      <w:del w:id="683" w:author="Evelyne" w:date="2020-05-03T14:53:00Z">
        <w:r w:rsidRPr="004F63A2" w:rsidDel="00ED3EF4">
          <w:rPr>
            <w:lang w:val="en-US"/>
          </w:rPr>
          <w:delText>is</w:delText>
        </w:r>
      </w:del>
      <w:r w:rsidRPr="004F63A2">
        <w:rPr>
          <w:lang w:val="en-US"/>
        </w:rPr>
        <w:t xml:space="preserve"> also presented</w:t>
      </w:r>
      <w:r w:rsidR="004D7130">
        <w:rPr>
          <w:lang w:val="en-US"/>
        </w:rPr>
        <w:tab/>
      </w:r>
    </w:p>
    <w:p w:rsidR="0026060A" w:rsidRPr="004F63A2" w:rsidRDefault="00DD41B8" w:rsidP="00DD41B8">
      <w:pPr>
        <w:overflowPunct/>
        <w:autoSpaceDE/>
        <w:autoSpaceDN/>
        <w:adjustRightInd/>
        <w:ind w:firstLine="0"/>
        <w:textAlignment w:val="auto"/>
        <w:rPr>
          <w:lang w:val="en-US"/>
        </w:rPr>
      </w:pPr>
      <w:r w:rsidRPr="004F63A2">
        <w:rPr>
          <w:lang w:val="en-US"/>
        </w:rPr>
        <w:tab/>
        <w:t xml:space="preserve">Thus, with this SLR we performed a study to find empirical evidence about how the eye-tracking technology has been applied in the understanding of the business process models. The </w:t>
      </w:r>
      <w:ins w:id="684" w:author="Evelyne" w:date="2020-05-03T14:53:00Z">
        <w:r w:rsidR="00ED3EF4">
          <w:rPr>
            <w:lang w:val="en-US"/>
          </w:rPr>
          <w:t>final</w:t>
        </w:r>
      </w:ins>
      <w:del w:id="685" w:author="Evelyne" w:date="2020-05-03T14:53:00Z">
        <w:r w:rsidRPr="004F63A2" w:rsidDel="00ED3EF4">
          <w:rPr>
            <w:lang w:val="en-US"/>
          </w:rPr>
          <w:delText>end</w:delText>
        </w:r>
      </w:del>
      <w:r w:rsidRPr="004F63A2">
        <w:rPr>
          <w:lang w:val="en-US"/>
        </w:rPr>
        <w:t xml:space="preserve"> result is an overview of the current practice of eye-tracking in business process models,</w:t>
      </w:r>
      <w:r w:rsidR="004805C2" w:rsidRPr="004805C2">
        <w:rPr>
          <w:lang w:val="en-US"/>
        </w:rPr>
        <w:t xml:space="preserve"> and it can be seen that the business process community </w:t>
      </w:r>
      <w:commentRangeStart w:id="686"/>
      <w:r w:rsidR="004805C2" w:rsidRPr="004805C2">
        <w:rPr>
          <w:lang w:val="en-US"/>
        </w:rPr>
        <w:t xml:space="preserve">benefits little </w:t>
      </w:r>
      <w:commentRangeEnd w:id="686"/>
      <w:r w:rsidR="00ED3EF4">
        <w:rPr>
          <w:rStyle w:val="Refdecomentrio"/>
        </w:rPr>
        <w:commentReference w:id="686"/>
      </w:r>
      <w:r w:rsidR="004805C2" w:rsidRPr="004805C2">
        <w:rPr>
          <w:lang w:val="en-US"/>
        </w:rPr>
        <w:t xml:space="preserve">from the use of eye-tracking. </w:t>
      </w:r>
      <w:r w:rsidRPr="004F63A2">
        <w:rPr>
          <w:lang w:val="en-US"/>
        </w:rPr>
        <w:t>The evidence found indicates that the s</w:t>
      </w:r>
      <w:r w:rsidRPr="004F63A2">
        <w:rPr>
          <w:lang w:val="en-US"/>
        </w:rPr>
        <w:t>e</w:t>
      </w:r>
      <w:r w:rsidRPr="004F63A2">
        <w:rPr>
          <w:lang w:val="en-US"/>
        </w:rPr>
        <w:t xml:space="preserve">lected studies are strongly concerned with the understanding of process models, but </w:t>
      </w:r>
      <w:r w:rsidR="004805C2" w:rsidRPr="004805C2">
        <w:rPr>
          <w:lang w:val="en-US"/>
        </w:rPr>
        <w:t>none of them are concerned with recognition and the ability to learn mo</w:t>
      </w:r>
      <w:r w:rsidR="004805C2" w:rsidRPr="004805C2">
        <w:rPr>
          <w:lang w:val="en-US"/>
        </w:rPr>
        <w:t>d</w:t>
      </w:r>
      <w:r w:rsidR="004805C2" w:rsidRPr="004805C2">
        <w:rPr>
          <w:lang w:val="en-US"/>
        </w:rPr>
        <w:t>eling itself.</w:t>
      </w:r>
      <w:r w:rsidRPr="004F63A2">
        <w:rPr>
          <w:lang w:val="en-US"/>
        </w:rPr>
        <w:t xml:space="preserve"> Also, it was possible to verify that there is no standardization about the use of eye-tracking technology in the analysis of the process models. Although there is a standardization of terms used in the use of eye-tracking, for instance, ocular, s</w:t>
      </w:r>
      <w:r w:rsidRPr="004F63A2">
        <w:rPr>
          <w:lang w:val="en-US"/>
        </w:rPr>
        <w:t>a</w:t>
      </w:r>
      <w:r w:rsidRPr="004F63A2">
        <w:rPr>
          <w:lang w:val="en-US"/>
        </w:rPr>
        <w:t>cral, sweep path, duration and attempt-pill.</w:t>
      </w:r>
    </w:p>
    <w:p w:rsidR="008F4AB1" w:rsidRDefault="00DD41B8" w:rsidP="00AB103B">
      <w:pPr>
        <w:rPr>
          <w:lang w:val="en-US"/>
        </w:rPr>
      </w:pPr>
      <w:r w:rsidRPr="004F63A2">
        <w:rPr>
          <w:lang w:val="en-US"/>
        </w:rPr>
        <w:lastRenderedPageBreak/>
        <w:t>These issues identified can be used to offer a research agenda. In works intended for the near future, we will focus our research on the system</w:t>
      </w:r>
      <w:del w:id="687" w:author="Evelyne" w:date="2020-05-03T14:56:00Z">
        <w:r w:rsidRPr="004F63A2" w:rsidDel="00ED3EF4">
          <w:rPr>
            <w:lang w:val="en-US"/>
          </w:rPr>
          <w:delText xml:space="preserve"> </w:delText>
        </w:r>
      </w:del>
      <w:r w:rsidRPr="004F63A2">
        <w:rPr>
          <w:lang w:val="en-US"/>
        </w:rPr>
        <w:t>atization of the manner in which an evaluation with an eye-tracking should be built. Also, we will contribute to improve the state of practice with the conduction of controlled experiments to ev</w:t>
      </w:r>
      <w:r w:rsidRPr="004F63A2">
        <w:rPr>
          <w:lang w:val="en-US"/>
        </w:rPr>
        <w:t>a</w:t>
      </w:r>
      <w:r w:rsidRPr="004F63A2">
        <w:rPr>
          <w:lang w:val="en-US"/>
        </w:rPr>
        <w:t xml:space="preserve">luate the understanding of business process modeling </w:t>
      </w:r>
      <w:commentRangeStart w:id="688"/>
      <w:r w:rsidRPr="004F63A2">
        <w:rPr>
          <w:lang w:val="en-US"/>
        </w:rPr>
        <w:t>on the fly</w:t>
      </w:r>
      <w:commentRangeEnd w:id="688"/>
      <w:r w:rsidR="00ED3EF4">
        <w:rPr>
          <w:rStyle w:val="Refdecomentrio"/>
        </w:rPr>
        <w:commentReference w:id="688"/>
      </w:r>
    </w:p>
    <w:p w:rsidR="008A6ED2" w:rsidRPr="008A6ED2" w:rsidRDefault="008A6ED2" w:rsidP="008A6ED2">
      <w:pPr>
        <w:pStyle w:val="heading1"/>
        <w:numPr>
          <w:ilvl w:val="0"/>
          <w:numId w:val="0"/>
        </w:numPr>
        <w:ind w:left="567" w:hanging="567"/>
        <w:rPr>
          <w:lang w:val="en-US"/>
        </w:rPr>
      </w:pPr>
      <w:r w:rsidRPr="008A6ED2">
        <w:rPr>
          <w:lang w:val="en-US"/>
        </w:rPr>
        <w:t>Acknowledgements</w:t>
      </w:r>
    </w:p>
    <w:p w:rsidR="00CE0500" w:rsidRPr="00CE0500" w:rsidRDefault="008A6ED2" w:rsidP="00CE0500">
      <w:pPr>
        <w:overflowPunct/>
        <w:autoSpaceDE/>
        <w:autoSpaceDN/>
        <w:adjustRightInd/>
        <w:ind w:firstLine="0"/>
        <w:textAlignment w:val="auto"/>
        <w:rPr>
          <w:lang w:val="en-US"/>
        </w:rPr>
      </w:pPr>
      <w:r w:rsidRPr="008A6ED2">
        <w:rPr>
          <w:lang w:val="en-US"/>
        </w:rPr>
        <w:t>This research was funded by CNPq (Process Ref. 433419/2018-0). We would like to thank the NEPSI research group at UFPE for their support during this work.</w:t>
      </w:r>
    </w:p>
    <w:p w:rsidR="00FA4D27" w:rsidRPr="00B801C2" w:rsidRDefault="009B2539" w:rsidP="00FA4D27">
      <w:pPr>
        <w:pStyle w:val="heading1"/>
        <w:numPr>
          <w:ilvl w:val="0"/>
          <w:numId w:val="0"/>
        </w:numPr>
        <w:ind w:left="567" w:hanging="567"/>
        <w:rPr>
          <w:lang w:val="en-GB"/>
        </w:rPr>
      </w:pPr>
      <w:r w:rsidRPr="00B801C2">
        <w:rPr>
          <w:lang w:val="en-GB"/>
        </w:rPr>
        <w:t>References</w:t>
      </w:r>
    </w:p>
    <w:p w:rsidR="00DA0928" w:rsidRPr="00DA0928" w:rsidRDefault="00D86E6A" w:rsidP="00DA0928">
      <w:pPr>
        <w:pStyle w:val="p1a"/>
        <w:rPr>
          <w:lang w:val="en-US"/>
        </w:rPr>
      </w:pPr>
      <w:r w:rsidRPr="00B801C2">
        <w:rPr>
          <w:lang w:val="en-GB"/>
        </w:rPr>
        <w:tab/>
      </w:r>
      <w:r w:rsidR="00DA0928" w:rsidRPr="00B801C2">
        <w:rPr>
          <w:lang w:val="en-GB"/>
        </w:rPr>
        <w:t xml:space="preserve">Alotaibi, Y., &amp; Liu, F. (2017). </w:t>
      </w:r>
      <w:r w:rsidR="00DA0928" w:rsidRPr="00DA0928">
        <w:rPr>
          <w:lang w:val="en-US"/>
        </w:rPr>
        <w:t>Survey of business process management: challenges and solutions. Enterprise Information Systems, 11, 1119–1153. doi:10.1080/17517575.2016.1161238.</w:t>
      </w:r>
    </w:p>
    <w:p w:rsidR="00DA0928" w:rsidRPr="00B801C2" w:rsidRDefault="00D86E6A" w:rsidP="00DA0928">
      <w:pPr>
        <w:pStyle w:val="p1a"/>
        <w:rPr>
          <w:lang w:val="fr-FR"/>
        </w:rPr>
      </w:pPr>
      <w:r>
        <w:rPr>
          <w:lang w:val="en-US"/>
        </w:rPr>
        <w:tab/>
      </w:r>
      <w:r w:rsidR="00DA0928" w:rsidRPr="00DA0928">
        <w:rPr>
          <w:lang w:val="en-US"/>
        </w:rPr>
        <w:t xml:space="preserve">Bera, P., Soffer, P., &amp; Parsons, J. (2019). Using eye tracking to expose cognitive processes in understanding conceptual models. </w:t>
      </w:r>
      <w:r w:rsidR="00DA0928" w:rsidRPr="00B801C2">
        <w:rPr>
          <w:lang w:val="fr-FR"/>
        </w:rPr>
        <w:t>MIS Quarterly, 43, 1105–1126. doi:https://doi.org/10.25300/MISQ/2019/14163.</w:t>
      </w:r>
    </w:p>
    <w:p w:rsidR="00DA0928" w:rsidRPr="00DA0928" w:rsidRDefault="00D86E6A" w:rsidP="00DA0928">
      <w:pPr>
        <w:pStyle w:val="p1a"/>
        <w:rPr>
          <w:lang w:val="en-US"/>
        </w:rPr>
      </w:pPr>
      <w:r w:rsidRPr="00B801C2">
        <w:rPr>
          <w:lang w:val="fr-FR"/>
        </w:rPr>
        <w:tab/>
      </w:r>
      <w:r w:rsidR="00DA0928" w:rsidRPr="00B801C2">
        <w:rPr>
          <w:lang w:val="fr-FR"/>
        </w:rPr>
        <w:t xml:space="preserve">Burattin, A., Kaiser, M., Neurauter, M., &amp; Weber, B. (2019). </w:t>
      </w:r>
      <w:r w:rsidR="00DA0928" w:rsidRPr="00DA0928">
        <w:rPr>
          <w:lang w:val="en-US"/>
        </w:rPr>
        <w:t>Learning process modeling phases from modeling interactions and eye tracking data. Data Knowledge Engineering, 121, 1–17. URL: http://www.sciencedirect.com/science/article/pii/S0169023X17303282. doi:https://doi.org/10.1016/j.datak.2019.04.001.</w:t>
      </w:r>
    </w:p>
    <w:p w:rsidR="00DA0928" w:rsidRPr="00DA0928" w:rsidRDefault="00D86E6A" w:rsidP="00DA0928">
      <w:pPr>
        <w:pStyle w:val="p1a"/>
        <w:rPr>
          <w:lang w:val="en-US"/>
        </w:rPr>
      </w:pPr>
      <w:r>
        <w:rPr>
          <w:lang w:val="en-US"/>
        </w:rPr>
        <w:tab/>
      </w:r>
      <w:r w:rsidR="00DA0928" w:rsidRPr="00DA0928">
        <w:rPr>
          <w:lang w:val="en-US"/>
        </w:rPr>
        <w:t>Chen, T., Wang, W., Indulska, M., &amp; Sadiq, S. (2018). Business process and rule integration approaches - an empirical analysis. In M. Weske, M. Montali, I. Weber, &amp; J. vomBrocke (Eds.), Business Process Management Forum (pp. 37–52). Cham: Springer International Publishing</w:t>
      </w:r>
    </w:p>
    <w:p w:rsidR="00DA0928" w:rsidRPr="00DA0928" w:rsidRDefault="00D86E6A" w:rsidP="00DA0928">
      <w:pPr>
        <w:pStyle w:val="p1a"/>
        <w:rPr>
          <w:lang w:val="en-US"/>
        </w:rPr>
      </w:pPr>
      <w:r>
        <w:rPr>
          <w:lang w:val="en-US"/>
        </w:rPr>
        <w:tab/>
      </w:r>
      <w:r w:rsidR="00DA0928" w:rsidRPr="00DA0928">
        <w:rPr>
          <w:lang w:val="en-US"/>
        </w:rPr>
        <w:t>Dikici, A., Turetken, O., &amp;Demirors, O. (2018). Factors influencing the understandability of process models: A systematic literature review. Information and Software Technology, 93, 112–129. doi:https://doi.org/10.1016/j.infsof.2017.09.001.</w:t>
      </w:r>
    </w:p>
    <w:p w:rsidR="00DA0928" w:rsidRPr="00DA0928" w:rsidRDefault="00D86E6A" w:rsidP="00DA0928">
      <w:pPr>
        <w:pStyle w:val="p1a"/>
        <w:rPr>
          <w:lang w:val="en-US"/>
        </w:rPr>
      </w:pPr>
      <w:r>
        <w:rPr>
          <w:lang w:val="en-US"/>
        </w:rPr>
        <w:tab/>
      </w:r>
      <w:r w:rsidR="00DA0928" w:rsidRPr="00DA0928">
        <w:rPr>
          <w:lang w:val="en-US"/>
        </w:rPr>
        <w:t>Figl, K. (2017). Comprehension of procedural visual business process models. Business Information Systems Engineering, 59, 41–67. doi:https://doi.org/10.1007/s12599-016-0460-2.</w:t>
      </w:r>
    </w:p>
    <w:p w:rsidR="00DA0928" w:rsidRPr="00DA0928" w:rsidRDefault="00D86E6A" w:rsidP="00DA0928">
      <w:pPr>
        <w:pStyle w:val="p1a"/>
        <w:rPr>
          <w:lang w:val="en-US"/>
        </w:rPr>
      </w:pPr>
      <w:r>
        <w:rPr>
          <w:lang w:val="en-US"/>
        </w:rPr>
        <w:tab/>
      </w:r>
      <w:r w:rsidR="00DA0928" w:rsidRPr="00DA0928">
        <w:rPr>
          <w:lang w:val="en-US"/>
        </w:rPr>
        <w:t>Figl, K., &amp; Recker, J. (2016). Exploring cognitive style and taskspecific preferences for process representations. Requir. Eng., 21, 63–85. doi:10.1007/s00766-014-0210-2.</w:t>
      </w:r>
    </w:p>
    <w:p w:rsidR="00DA0928" w:rsidRPr="00DA0928" w:rsidRDefault="00DA0928" w:rsidP="00DA0928">
      <w:pPr>
        <w:pStyle w:val="p1a"/>
        <w:rPr>
          <w:lang w:val="en-US"/>
        </w:rPr>
      </w:pPr>
      <w:r w:rsidRPr="00DA0928">
        <w:rPr>
          <w:lang w:val="en-US"/>
        </w:rPr>
        <w:t>Gibson, D., Goldenson, D., &amp;Kost, K. (2006). Performance Results of CMMI-Based Process Improvement. Technical Report CMU/SEI-2006-TR-004 Software Engineering Institute, Carnegie Mellon University Pittsburgh, PA. URL: http://resources.sei.cmu.edu/library/asset-view.cfm?AssetID=8065.</w:t>
      </w:r>
    </w:p>
    <w:p w:rsidR="00DA0928" w:rsidRPr="00DA0928" w:rsidRDefault="00D86E6A" w:rsidP="00DA0928">
      <w:pPr>
        <w:pStyle w:val="p1a"/>
        <w:rPr>
          <w:lang w:val="en-US"/>
        </w:rPr>
      </w:pPr>
      <w:r>
        <w:rPr>
          <w:lang w:val="en-US"/>
        </w:rPr>
        <w:tab/>
      </w:r>
      <w:r w:rsidR="00DA0928" w:rsidRPr="00DA0928">
        <w:rPr>
          <w:lang w:val="en-US"/>
        </w:rPr>
        <w:t>Hani, S. U. (2009). Impact of process improvement on software development predictions, for measuring software development project’s performance benefits.</w:t>
      </w:r>
    </w:p>
    <w:p w:rsidR="00DA0928" w:rsidRPr="00DA0928" w:rsidRDefault="00D86E6A" w:rsidP="00DA0928">
      <w:pPr>
        <w:pStyle w:val="p1a"/>
        <w:rPr>
          <w:lang w:val="en-US"/>
        </w:rPr>
      </w:pPr>
      <w:r>
        <w:rPr>
          <w:lang w:val="en-US"/>
        </w:rPr>
        <w:tab/>
      </w:r>
      <w:r w:rsidR="00DA0928" w:rsidRPr="00DA0928">
        <w:rPr>
          <w:lang w:val="en-US"/>
        </w:rPr>
        <w:t>Indulska, M., zurMuehlen, M., &amp; Recker, J. (2009). Measuring method complexity : The case of the business process modeling notation.</w:t>
      </w:r>
    </w:p>
    <w:p w:rsidR="00DA0928" w:rsidRPr="00DA0928" w:rsidRDefault="00D86E6A" w:rsidP="00DA0928">
      <w:pPr>
        <w:pStyle w:val="p1a"/>
        <w:rPr>
          <w:lang w:val="en-US"/>
        </w:rPr>
      </w:pPr>
      <w:r>
        <w:rPr>
          <w:lang w:val="en-US"/>
        </w:rPr>
        <w:lastRenderedPageBreak/>
        <w:tab/>
      </w:r>
      <w:r w:rsidR="00DA0928" w:rsidRPr="00DA0928">
        <w:rPr>
          <w:lang w:val="en-US"/>
        </w:rPr>
        <w:t>Irwin, D. E. (2004). Fixation location and fixation duration as indices of cognitive processing. In J. M. Henderson, &amp; F. Ferreira (Eds.), The interfaceof language, vision, and action: Eye movements and the visual world (pp.105–133). Psychology Press.</w:t>
      </w:r>
    </w:p>
    <w:p w:rsidR="00DA0928" w:rsidRPr="00DA0928" w:rsidRDefault="00D86E6A" w:rsidP="00DA0928">
      <w:pPr>
        <w:pStyle w:val="p1a"/>
        <w:rPr>
          <w:lang w:val="en-US"/>
        </w:rPr>
      </w:pPr>
      <w:r>
        <w:rPr>
          <w:lang w:val="en-US"/>
        </w:rPr>
        <w:tab/>
      </w:r>
      <w:r w:rsidR="00DA0928" w:rsidRPr="00DA0928">
        <w:rPr>
          <w:lang w:val="en-US"/>
        </w:rPr>
        <w:t>Jamshidi, P., Ghafari, M., Ahmad, A., &amp;Pahl, C. (2012). A protocol for systematic literature review on architecture-centric software evolution research. Technical R</w:t>
      </w:r>
      <w:r w:rsidR="00DA0928" w:rsidRPr="00DA0928">
        <w:rPr>
          <w:lang w:val="en-US"/>
        </w:rPr>
        <w:t>e</w:t>
      </w:r>
      <w:r w:rsidR="00DA0928" w:rsidRPr="00DA0928">
        <w:rPr>
          <w:lang w:val="en-US"/>
        </w:rPr>
        <w:t>port, Lero - The Irish Software Engineering Research Centre, Dublin City University, Oct.</w:t>
      </w:r>
    </w:p>
    <w:p w:rsidR="00DA0928" w:rsidRPr="00DA0928" w:rsidRDefault="00D86E6A" w:rsidP="00DA0928">
      <w:pPr>
        <w:pStyle w:val="p1a"/>
        <w:rPr>
          <w:lang w:val="en-US"/>
        </w:rPr>
      </w:pPr>
      <w:r>
        <w:rPr>
          <w:lang w:val="en-US"/>
        </w:rPr>
        <w:tab/>
      </w:r>
      <w:r w:rsidR="00DA0928" w:rsidRPr="00B801C2">
        <w:t xml:space="preserve">Kitchenham, B. A., Dyba, T., &amp; Jorgensen, M. (2004). </w:t>
      </w:r>
      <w:r w:rsidR="00DA0928" w:rsidRPr="00DA0928">
        <w:rPr>
          <w:lang w:val="en-US"/>
        </w:rPr>
        <w:t>Evidence-based software engineering. In Proceedings of the 26th International Conference on Software Eng</w:t>
      </w:r>
      <w:r w:rsidR="00DA0928" w:rsidRPr="00DA0928">
        <w:rPr>
          <w:lang w:val="en-US"/>
        </w:rPr>
        <w:t>i</w:t>
      </w:r>
      <w:r w:rsidR="00DA0928" w:rsidRPr="00DA0928">
        <w:rPr>
          <w:lang w:val="en-US"/>
        </w:rPr>
        <w:t>neering ICSE ’04 (p. 273–281). USA: IEEE Computer Society.</w:t>
      </w:r>
    </w:p>
    <w:p w:rsidR="00DA0928" w:rsidRPr="00DA0928" w:rsidRDefault="00D86E6A" w:rsidP="00DA0928">
      <w:pPr>
        <w:pStyle w:val="p1a"/>
        <w:rPr>
          <w:lang w:val="en-US"/>
        </w:rPr>
      </w:pPr>
      <w:r>
        <w:rPr>
          <w:lang w:val="en-US"/>
        </w:rPr>
        <w:tab/>
      </w:r>
      <w:r w:rsidR="00DA0928" w:rsidRPr="00DA0928">
        <w:rPr>
          <w:lang w:val="en-US"/>
        </w:rPr>
        <w:t>Kitchenham, B., &amp; Charters, S. (2007). Guidelines for performing systematic lit</w:t>
      </w:r>
      <w:r w:rsidR="00DA0928" w:rsidRPr="00DA0928">
        <w:rPr>
          <w:lang w:val="en-US"/>
        </w:rPr>
        <w:t>e</w:t>
      </w:r>
      <w:r w:rsidR="00DA0928" w:rsidRPr="00DA0928">
        <w:rPr>
          <w:lang w:val="en-US"/>
        </w:rPr>
        <w:t>rature reviews in software engineering. http://www.dur.ac.uk/ebse/resources/Systematic-reviews-5-8.pdf. Technical Report, EBSE 2007-001, Keele University and Durham University Joint Report.</w:t>
      </w:r>
    </w:p>
    <w:p w:rsidR="00DA0928" w:rsidRPr="00DA0928" w:rsidRDefault="00D86E6A" w:rsidP="00DA0928">
      <w:pPr>
        <w:pStyle w:val="p1a"/>
        <w:rPr>
          <w:lang w:val="en-US"/>
        </w:rPr>
      </w:pPr>
      <w:r>
        <w:rPr>
          <w:lang w:val="en-US"/>
        </w:rPr>
        <w:tab/>
      </w:r>
      <w:r w:rsidR="00DA0928" w:rsidRPr="00DA0928">
        <w:rPr>
          <w:lang w:val="en-US"/>
        </w:rPr>
        <w:t>Kitchenham, K., Budgen, D., &amp; Brereton, P. (2011). Using mapping studies as the basis for further research - a participant-observer case study. Inf. Softw. Technol., 53 , 638–651</w:t>
      </w:r>
      <w:r>
        <w:rPr>
          <w:lang w:val="en-US"/>
        </w:rPr>
        <w:t>.</w:t>
      </w:r>
    </w:p>
    <w:p w:rsidR="00DA0928" w:rsidRPr="00DA0928" w:rsidRDefault="00D86E6A" w:rsidP="00DA0928">
      <w:pPr>
        <w:pStyle w:val="p1a"/>
        <w:rPr>
          <w:lang w:val="en-US"/>
        </w:rPr>
      </w:pPr>
      <w:r>
        <w:rPr>
          <w:lang w:val="en-US"/>
        </w:rPr>
        <w:tab/>
      </w:r>
      <w:r w:rsidR="00DA0928" w:rsidRPr="00DA0928">
        <w:rPr>
          <w:lang w:val="en-US"/>
        </w:rPr>
        <w:t>Ko, R. K. L. (2009). A computer scientist’s introductory guide to business process management (bpm). XRDS, 15. doi:10.1145/1558897.1558901.</w:t>
      </w:r>
    </w:p>
    <w:p w:rsidR="00DA0928" w:rsidRPr="00DA0928" w:rsidRDefault="00D86E6A" w:rsidP="00DA0928">
      <w:pPr>
        <w:pStyle w:val="p1a"/>
        <w:rPr>
          <w:lang w:val="en-US"/>
        </w:rPr>
      </w:pPr>
      <w:r>
        <w:rPr>
          <w:lang w:val="en-US"/>
        </w:rPr>
        <w:tab/>
      </w:r>
      <w:r w:rsidR="00DA0928" w:rsidRPr="00DA0928">
        <w:rPr>
          <w:lang w:val="en-US"/>
        </w:rPr>
        <w:t>Laue, R., &amp;Gadatsch, A. (2011). Measuring the understandability of business process models - are we asking the right questions? In M. zurMuehlen, &amp; J. Su (Eds.), Business Process Management Workshops (pp. 37–48). Berlin, Heidelberg: Springer Berlin Heidelberg.</w:t>
      </w:r>
    </w:p>
    <w:p w:rsidR="00DA0928" w:rsidRPr="00DA0928" w:rsidRDefault="00D86E6A" w:rsidP="00DA0928">
      <w:pPr>
        <w:pStyle w:val="p1a"/>
        <w:rPr>
          <w:lang w:val="en-US"/>
        </w:rPr>
      </w:pPr>
      <w:r>
        <w:rPr>
          <w:lang w:val="en-US"/>
        </w:rPr>
        <w:tab/>
      </w:r>
      <w:r w:rsidR="00DA0928" w:rsidRPr="00DA0928">
        <w:rPr>
          <w:lang w:val="en-US"/>
        </w:rPr>
        <w:t>Melcher, J., &amp;Seese, D. (2008). Towards validating prediction systems for process understandability: Measuring process understandability. In 10th International Symp</w:t>
      </w:r>
      <w:r w:rsidR="00DA0928" w:rsidRPr="00DA0928">
        <w:rPr>
          <w:lang w:val="en-US"/>
        </w:rPr>
        <w:t>o</w:t>
      </w:r>
      <w:r w:rsidR="00DA0928" w:rsidRPr="00DA0928">
        <w:rPr>
          <w:lang w:val="en-US"/>
        </w:rPr>
        <w:t>sium on Symbolic and Numeric Algorithms for Scientific Computing (pp. 564–571).</w:t>
      </w:r>
    </w:p>
    <w:p w:rsidR="00DA0928" w:rsidRPr="00DA0928" w:rsidRDefault="00D86E6A" w:rsidP="00DA0928">
      <w:pPr>
        <w:pStyle w:val="p1a"/>
        <w:rPr>
          <w:lang w:val="en-US"/>
        </w:rPr>
      </w:pPr>
      <w:r>
        <w:rPr>
          <w:lang w:val="en-US"/>
        </w:rPr>
        <w:tab/>
      </w:r>
      <w:r w:rsidR="00DA0928" w:rsidRPr="00DA0928">
        <w:rPr>
          <w:lang w:val="en-US"/>
        </w:rPr>
        <w:t>Mendling, J., Reijers, H. A., &amp; Cardoso, J. (2007). What makes process models understandable? In G. Alonso, P. Dadam, &amp; M. Rosemann (Eds.), Business Process Management (pp. 48–63). Berlin, Heidelberg: Springer Berlin Heidelberg.</w:t>
      </w:r>
    </w:p>
    <w:p w:rsidR="00DA0928" w:rsidRPr="00DA0928" w:rsidRDefault="00D86E6A" w:rsidP="00DA0928">
      <w:pPr>
        <w:pStyle w:val="p1a"/>
        <w:rPr>
          <w:lang w:val="en-US"/>
        </w:rPr>
      </w:pPr>
      <w:r>
        <w:rPr>
          <w:lang w:val="en-US"/>
        </w:rPr>
        <w:tab/>
      </w:r>
      <w:r w:rsidR="00DA0928" w:rsidRPr="00DA0928">
        <w:rPr>
          <w:lang w:val="en-US"/>
        </w:rPr>
        <w:t>Mendling, J., Strembeck, M., &amp; Recker, J. (2012). Factors of process model co</w:t>
      </w:r>
      <w:r w:rsidR="00DA0928" w:rsidRPr="00DA0928">
        <w:rPr>
          <w:lang w:val="en-US"/>
        </w:rPr>
        <w:t>m</w:t>
      </w:r>
      <w:r w:rsidR="00DA0928" w:rsidRPr="00DA0928">
        <w:rPr>
          <w:lang w:val="en-US"/>
        </w:rPr>
        <w:t>prehension—findings from a series of experiments. Decision Support Systems, 53 , 195–206. doi:https://doi.org/10.1016/j.dss.2011.12.013.</w:t>
      </w:r>
    </w:p>
    <w:p w:rsidR="00DA0928" w:rsidRPr="00DA0928" w:rsidRDefault="00D86E6A" w:rsidP="00DA0928">
      <w:pPr>
        <w:pStyle w:val="p1a"/>
        <w:rPr>
          <w:lang w:val="en-US"/>
        </w:rPr>
      </w:pPr>
      <w:r>
        <w:rPr>
          <w:lang w:val="en-US"/>
        </w:rPr>
        <w:tab/>
      </w:r>
      <w:r w:rsidR="00DA0928" w:rsidRPr="00DA0928">
        <w:rPr>
          <w:lang w:val="en-US"/>
        </w:rPr>
        <w:t>Mendoza, V., da Silveira, D. S., Albuquerque, M. L., &amp;Ar</w:t>
      </w:r>
      <w:r>
        <w:rPr>
          <w:lang w:val="en-US"/>
        </w:rPr>
        <w:t>á</w:t>
      </w:r>
      <w:r w:rsidR="00DA0928" w:rsidRPr="00DA0928">
        <w:rPr>
          <w:lang w:val="en-US"/>
        </w:rPr>
        <w:t>ujo, J. (2018). Verif</w:t>
      </w:r>
      <w:r w:rsidR="00DA0928" w:rsidRPr="00DA0928">
        <w:rPr>
          <w:lang w:val="en-US"/>
        </w:rPr>
        <w:t>y</w:t>
      </w:r>
      <w:r w:rsidR="00DA0928" w:rsidRPr="00DA0928">
        <w:rPr>
          <w:lang w:val="en-US"/>
        </w:rPr>
        <w:t>ing bpmn understandability with novice business managers. In Proceedings of the 33rd Annual ACM Symposium on Applied Computing SAC ’18 (p. 94–101). New York, NY, USA: Association for Computing Machinery. doi:10.1145/3167132.3167139.</w:t>
      </w:r>
    </w:p>
    <w:p w:rsidR="00DA0928" w:rsidRPr="00DA0928" w:rsidRDefault="00D86E6A" w:rsidP="00DA0928">
      <w:pPr>
        <w:pStyle w:val="p1a"/>
        <w:rPr>
          <w:lang w:val="en-US"/>
        </w:rPr>
      </w:pPr>
      <w:r>
        <w:rPr>
          <w:lang w:val="en-US"/>
        </w:rPr>
        <w:tab/>
      </w:r>
      <w:r w:rsidR="00DA0928" w:rsidRPr="00DA0928">
        <w:rPr>
          <w:lang w:val="en-US"/>
        </w:rPr>
        <w:t>Moody, D. (2009). The “physics” of notations: Toward a scientific basis for co</w:t>
      </w:r>
      <w:r w:rsidR="00DA0928" w:rsidRPr="00DA0928">
        <w:rPr>
          <w:lang w:val="en-US"/>
        </w:rPr>
        <w:t>n</w:t>
      </w:r>
      <w:r w:rsidR="00DA0928" w:rsidRPr="00DA0928">
        <w:rPr>
          <w:lang w:val="en-US"/>
        </w:rPr>
        <w:t>structing visual notations in software engineering. IEEE Transactions on Software Engineering, 35 , 756–779.</w:t>
      </w:r>
    </w:p>
    <w:p w:rsidR="00DA0928" w:rsidRPr="00DA0928" w:rsidRDefault="00D86E6A" w:rsidP="00DA0928">
      <w:pPr>
        <w:pStyle w:val="p1a"/>
        <w:rPr>
          <w:lang w:val="en-US"/>
        </w:rPr>
      </w:pPr>
      <w:r>
        <w:rPr>
          <w:lang w:val="en-US"/>
        </w:rPr>
        <w:tab/>
      </w:r>
      <w:r w:rsidR="00DA0928" w:rsidRPr="00DA0928">
        <w:rPr>
          <w:lang w:val="en-US"/>
        </w:rPr>
        <w:t>Nasir, M. H. N. M., Ahmad, R., &amp; H., H. (2008). Resistance factors in the impl</w:t>
      </w:r>
      <w:r w:rsidR="00DA0928" w:rsidRPr="00DA0928">
        <w:rPr>
          <w:lang w:val="en-US"/>
        </w:rPr>
        <w:t>e</w:t>
      </w:r>
      <w:r w:rsidR="00DA0928" w:rsidRPr="00DA0928">
        <w:rPr>
          <w:lang w:val="en-US"/>
        </w:rPr>
        <w:t>mentation of software process improvement project. In International Symposium on Information Technology (pp. 1–10). volume 4.</w:t>
      </w:r>
    </w:p>
    <w:p w:rsidR="00DA0928" w:rsidRPr="00DA0928" w:rsidRDefault="00D86E6A" w:rsidP="00DA0928">
      <w:pPr>
        <w:pStyle w:val="p1a"/>
        <w:rPr>
          <w:lang w:val="en-US"/>
        </w:rPr>
      </w:pPr>
      <w:r>
        <w:rPr>
          <w:lang w:val="en-US"/>
        </w:rPr>
        <w:tab/>
      </w:r>
      <w:r w:rsidR="00DA0928" w:rsidRPr="00DA0928">
        <w:rPr>
          <w:lang w:val="en-US"/>
        </w:rPr>
        <w:t>OMG BPMN2 (2011), "Business Process Model and Notation (BPMN) v2.0", Object Management Group.</w:t>
      </w:r>
    </w:p>
    <w:p w:rsidR="00DA0928" w:rsidRPr="00DA0928" w:rsidRDefault="00D86E6A" w:rsidP="00DA0928">
      <w:pPr>
        <w:pStyle w:val="p1a"/>
        <w:rPr>
          <w:lang w:val="en-US"/>
        </w:rPr>
      </w:pPr>
      <w:r>
        <w:rPr>
          <w:lang w:val="en-US"/>
        </w:rPr>
        <w:lastRenderedPageBreak/>
        <w:tab/>
      </w:r>
      <w:r w:rsidR="00DA0928" w:rsidRPr="00DA0928">
        <w:rPr>
          <w:lang w:val="en-US"/>
        </w:rPr>
        <w:t>Petersen, K., Feldt, R., Mujtaba, S., &amp;Mattsson, M. (2008). Systematic mapping studies in software engineering. In Proceedings of the 12th International Conference on Evaluation and Assessment in Software Engineering EASE’08 (p. 68–77). Swi</w:t>
      </w:r>
      <w:r w:rsidR="00DA0928" w:rsidRPr="00DA0928">
        <w:rPr>
          <w:lang w:val="en-US"/>
        </w:rPr>
        <w:t>n</w:t>
      </w:r>
      <w:r w:rsidR="00DA0928" w:rsidRPr="00DA0928">
        <w:rPr>
          <w:lang w:val="en-US"/>
        </w:rPr>
        <w:t>don, GBR: BCS Learning Development Ltd.</w:t>
      </w:r>
    </w:p>
    <w:p w:rsidR="00DA0928" w:rsidRPr="00DA0928" w:rsidRDefault="00D86E6A" w:rsidP="00DA0928">
      <w:pPr>
        <w:pStyle w:val="p1a"/>
        <w:rPr>
          <w:lang w:val="en-US"/>
        </w:rPr>
      </w:pPr>
      <w:r>
        <w:rPr>
          <w:lang w:val="en-US"/>
        </w:rPr>
        <w:tab/>
      </w:r>
      <w:r w:rsidR="00DA0928" w:rsidRPr="00DA0928">
        <w:rPr>
          <w:lang w:val="en-US"/>
        </w:rPr>
        <w:t>Petrusel, R., &amp;Mendling, J. (2013). Eye-tracking the factors of process model comprehension tasks. In C. Salinesi, M. C. Norrie, &amp; O. Pastor (Eds.), Proceedings of the 25th International Conference on Advanced Information Systems Engineering (pp. 224–239). Berlin, Heidelberg: Springer Berlin Heidelberg.</w:t>
      </w:r>
    </w:p>
    <w:p w:rsidR="00DA0928" w:rsidRPr="00DA0928" w:rsidRDefault="00D86E6A" w:rsidP="00DA0928">
      <w:pPr>
        <w:pStyle w:val="p1a"/>
        <w:rPr>
          <w:lang w:val="en-US"/>
        </w:rPr>
      </w:pPr>
      <w:r>
        <w:rPr>
          <w:lang w:val="en-US"/>
        </w:rPr>
        <w:tab/>
      </w:r>
      <w:r w:rsidR="00DA0928" w:rsidRPr="00DA0928">
        <w:rPr>
          <w:lang w:val="en-US"/>
        </w:rPr>
        <w:t>Petrusel, R., Mendling, J., &amp;Reijers, H. A. (2016). Task-specific visual cues for improving process model understanding. Information and Software Technology, 79, 63–78. doi:https://doi.org/10.1016/j.infsof.2016.07.003.</w:t>
      </w:r>
    </w:p>
    <w:p w:rsidR="00DA0928" w:rsidRPr="00DA0928" w:rsidRDefault="00D86E6A" w:rsidP="00DA0928">
      <w:pPr>
        <w:pStyle w:val="p1a"/>
        <w:rPr>
          <w:lang w:val="en-US"/>
        </w:rPr>
      </w:pPr>
      <w:r>
        <w:rPr>
          <w:lang w:val="en-US"/>
        </w:rPr>
        <w:tab/>
      </w:r>
      <w:r w:rsidR="00DA0928" w:rsidRPr="00DA0928">
        <w:rPr>
          <w:lang w:val="en-US"/>
        </w:rPr>
        <w:t>Petrusel, R., Mendling, J., &amp;Reijers, H. A. (2017). How visual cognition influences process model comprehension. Decision Support Systems, 9</w:t>
      </w:r>
      <w:r>
        <w:rPr>
          <w:lang w:val="en-US"/>
        </w:rPr>
        <w:t>6</w:t>
      </w:r>
      <w:r w:rsidR="00DA0928" w:rsidRPr="00DA0928">
        <w:rPr>
          <w:lang w:val="en-US"/>
        </w:rPr>
        <w:t>, 1–16. doi:https://doi.org/10.1016/j.dss.2017.01.005.</w:t>
      </w:r>
    </w:p>
    <w:p w:rsidR="00DA0928" w:rsidRPr="00DA0928" w:rsidRDefault="00D86E6A" w:rsidP="00DA0928">
      <w:pPr>
        <w:pStyle w:val="p1a"/>
        <w:rPr>
          <w:lang w:val="en-US"/>
        </w:rPr>
      </w:pPr>
      <w:r>
        <w:rPr>
          <w:lang w:val="en-US"/>
        </w:rPr>
        <w:tab/>
      </w:r>
      <w:r w:rsidR="00DA0928" w:rsidRPr="00DA0928">
        <w:rPr>
          <w:lang w:val="en-US"/>
        </w:rPr>
        <w:t>Petticrew, M., &amp; Roberts, H. (2006). Systematic Reviews in the Social Sciences: A Practical Guide. Blackwell Publishing Professional. doi:10.1002/9780470754887.</w:t>
      </w:r>
    </w:p>
    <w:p w:rsidR="00DA0928" w:rsidRPr="00DA0928" w:rsidRDefault="00D86E6A" w:rsidP="00DA0928">
      <w:pPr>
        <w:pStyle w:val="p1a"/>
        <w:rPr>
          <w:lang w:val="en-US"/>
        </w:rPr>
      </w:pPr>
      <w:r>
        <w:rPr>
          <w:lang w:val="en-US"/>
        </w:rPr>
        <w:tab/>
      </w:r>
      <w:r w:rsidR="00DA0928" w:rsidRPr="00DA0928">
        <w:rPr>
          <w:lang w:val="en-US"/>
        </w:rPr>
        <w:t>Petticrew, M., &amp; Roberts, H. (2006). Systematic Reviews in the Social Sciences: A Practical Guide. Blackwell Publishing Professional. doi:10.1002/9780470754887.</w:t>
      </w:r>
    </w:p>
    <w:p w:rsidR="00DA0928" w:rsidRPr="00DA0928" w:rsidRDefault="00D86E6A" w:rsidP="00DA0928">
      <w:pPr>
        <w:pStyle w:val="p1a"/>
        <w:rPr>
          <w:lang w:val="en-US"/>
        </w:rPr>
      </w:pPr>
      <w:r>
        <w:rPr>
          <w:lang w:val="en-US"/>
        </w:rPr>
        <w:tab/>
      </w:r>
      <w:r w:rsidR="00DA0928" w:rsidRPr="00DA0928">
        <w:rPr>
          <w:lang w:val="en-US"/>
        </w:rPr>
        <w:t>Pinggera, J., Furtner, M., Martini, M., Sachse, P., Reiter, K., Zugal, S., &amp; Weber, B. (2012). Investigating the process of process modeling with eye movement analysis. In M. La Rosa, &amp; P. Soffer (Eds.), Business Process Management Workshops (pp. 438–450). Berlin, Heidelberg: Springer Berlin Heidelberg.</w:t>
      </w:r>
    </w:p>
    <w:p w:rsidR="00DA0928" w:rsidRDefault="00D86E6A" w:rsidP="00DA0928">
      <w:pPr>
        <w:pStyle w:val="p1a"/>
        <w:rPr>
          <w:lang w:val="en-US"/>
        </w:rPr>
      </w:pPr>
      <w:r>
        <w:rPr>
          <w:lang w:val="en-US"/>
        </w:rPr>
        <w:tab/>
      </w:r>
      <w:r w:rsidR="00DA0928" w:rsidRPr="00DA0928">
        <w:rPr>
          <w:lang w:val="en-US"/>
        </w:rPr>
        <w:t>Rodrigues, R. D. A., Barros, M. D. O., Revoredo, L. G., K.and Azevedo, &amp; Le</w:t>
      </w:r>
      <w:r w:rsidR="00DA0928" w:rsidRPr="00DA0928">
        <w:rPr>
          <w:lang w:val="en-US"/>
        </w:rPr>
        <w:t>o</w:t>
      </w:r>
      <w:r w:rsidR="00DA0928" w:rsidRPr="00DA0928">
        <w:rPr>
          <w:lang w:val="en-US"/>
        </w:rPr>
        <w:t>pold, H. (2015). An experiment on process model understandability using textual work instructions and bpmn models. In 29th Brazilian Symposium on Software Eng</w:t>
      </w:r>
      <w:r w:rsidR="00DA0928" w:rsidRPr="00DA0928">
        <w:rPr>
          <w:lang w:val="en-US"/>
        </w:rPr>
        <w:t>i</w:t>
      </w:r>
      <w:r w:rsidR="00DA0928" w:rsidRPr="00DA0928">
        <w:rPr>
          <w:lang w:val="en-US"/>
        </w:rPr>
        <w:t>neering (pp. 41–50).</w:t>
      </w:r>
    </w:p>
    <w:p w:rsidR="003D0658" w:rsidRPr="003D0658" w:rsidRDefault="003D0658" w:rsidP="003D0658">
      <w:pPr>
        <w:rPr>
          <w:lang w:val="en-US"/>
        </w:rPr>
      </w:pPr>
      <w:r w:rsidRPr="0058117F">
        <w:rPr>
          <w:lang w:val="en-US"/>
        </w:rPr>
        <w:t>Rolón E., Cardoso J., García F., Ruiz F., Piattini M. (2009) Analysis and Valid</w:t>
      </w:r>
      <w:r w:rsidRPr="0058117F">
        <w:rPr>
          <w:lang w:val="en-US"/>
        </w:rPr>
        <w:t>a</w:t>
      </w:r>
      <w:r w:rsidRPr="0058117F">
        <w:rPr>
          <w:lang w:val="en-US"/>
        </w:rPr>
        <w:t>tion of Control-Flow Complexity Measures with BPMN Process Models. In: Halpin T. et al. (eds) Enterprise, Business-Process and Information Systems Modeling. BPMDS 2009, EMMSAD 2009. Lecture Notes in Business Information Processing, vol 29. Springer, Berlin, Heidelberg</w:t>
      </w:r>
    </w:p>
    <w:p w:rsidR="00DA0928" w:rsidRPr="00DA0928" w:rsidRDefault="00D86E6A" w:rsidP="00DA0928">
      <w:pPr>
        <w:pStyle w:val="p1a"/>
        <w:rPr>
          <w:lang w:val="en-US"/>
        </w:rPr>
      </w:pPr>
      <w:r>
        <w:rPr>
          <w:lang w:val="en-US"/>
        </w:rPr>
        <w:tab/>
      </w:r>
      <w:r w:rsidR="00DA0928" w:rsidRPr="00B801C2">
        <w:t xml:space="preserve">Santos, M., Gralha, C., Goul˜ao, M., Ara´ujo, J., Moreira, A., &amp;Cambeiro, J. (2016). </w:t>
      </w:r>
      <w:r w:rsidR="00DA0928" w:rsidRPr="00DA0928">
        <w:rPr>
          <w:lang w:val="en-US"/>
        </w:rPr>
        <w:t>What is the impact of bad layout in the understandability of social goal mo</w:t>
      </w:r>
      <w:r w:rsidR="00DA0928" w:rsidRPr="00DA0928">
        <w:rPr>
          <w:lang w:val="en-US"/>
        </w:rPr>
        <w:t>d</w:t>
      </w:r>
      <w:r w:rsidR="00DA0928" w:rsidRPr="00DA0928">
        <w:rPr>
          <w:lang w:val="en-US"/>
        </w:rPr>
        <w:t>els? In IEEE 24th International Requirements Engineering Conference (RE) (pp. 206–215).</w:t>
      </w:r>
    </w:p>
    <w:p w:rsidR="00DA0928" w:rsidRPr="00DA0928" w:rsidRDefault="00D86E6A" w:rsidP="00DA0928">
      <w:pPr>
        <w:pStyle w:val="p1a"/>
        <w:rPr>
          <w:lang w:val="en-US"/>
        </w:rPr>
      </w:pPr>
      <w:r>
        <w:rPr>
          <w:lang w:val="en-US"/>
        </w:rPr>
        <w:tab/>
      </w:r>
      <w:r w:rsidR="00DA0928" w:rsidRPr="00DA0928">
        <w:rPr>
          <w:lang w:val="en-US"/>
        </w:rPr>
        <w:t>Scheer, A. W., &amp;Nüttgens, M. (2000). ARIS architecture and reference models for business process management. In Business process management (pp. 376-389). Springer, Berlin, Heidelberg.</w:t>
      </w:r>
    </w:p>
    <w:p w:rsidR="00DA0928" w:rsidRPr="00DA0928" w:rsidRDefault="00D86E6A" w:rsidP="00DA0928">
      <w:pPr>
        <w:pStyle w:val="p1a"/>
        <w:rPr>
          <w:lang w:val="en-US"/>
        </w:rPr>
      </w:pPr>
      <w:r>
        <w:rPr>
          <w:lang w:val="en-US"/>
        </w:rPr>
        <w:tab/>
      </w:r>
      <w:r w:rsidR="00DA0928" w:rsidRPr="00DA0928">
        <w:rPr>
          <w:lang w:val="en-US"/>
        </w:rPr>
        <w:t>Sharafi, H., Shaffer, T., Sharif, B., &amp;Gu´eh´eneuc, Y. (2015a). Eye-tracking m</w:t>
      </w:r>
      <w:r w:rsidR="00DA0928" w:rsidRPr="00DA0928">
        <w:rPr>
          <w:lang w:val="en-US"/>
        </w:rPr>
        <w:t>e</w:t>
      </w:r>
      <w:r w:rsidR="00DA0928" w:rsidRPr="00DA0928">
        <w:rPr>
          <w:lang w:val="en-US"/>
        </w:rPr>
        <w:t>trics in software engineering. In Asia-Pacific Software Engineering Conference (APSEC) (pp. 96–103).</w:t>
      </w:r>
    </w:p>
    <w:p w:rsidR="00DA0928" w:rsidRPr="00DA0928" w:rsidRDefault="00D86E6A" w:rsidP="00DA0928">
      <w:pPr>
        <w:pStyle w:val="p1a"/>
        <w:rPr>
          <w:lang w:val="en-US"/>
        </w:rPr>
      </w:pPr>
      <w:r>
        <w:rPr>
          <w:lang w:val="en-US"/>
        </w:rPr>
        <w:tab/>
      </w:r>
      <w:r w:rsidR="00DA0928" w:rsidRPr="00DA0928">
        <w:rPr>
          <w:lang w:val="en-US"/>
        </w:rPr>
        <w:t>Sharafi, Z., Soh, Z., &amp;Gu´eh´eneuc, Y. G. (2015b). A systematic literature review on the usage of eye-tracking in software engineering. Information and Software Technology, 67 , 79–107. doi:https://doi.org/10.1016/j.infsof.2015.06.008.</w:t>
      </w:r>
    </w:p>
    <w:p w:rsidR="00DA0928" w:rsidRPr="00DA0928" w:rsidRDefault="00D86E6A" w:rsidP="00DA0928">
      <w:pPr>
        <w:pStyle w:val="p1a"/>
        <w:rPr>
          <w:lang w:val="en-US"/>
        </w:rPr>
      </w:pPr>
      <w:r>
        <w:rPr>
          <w:lang w:val="en-US"/>
        </w:rPr>
        <w:lastRenderedPageBreak/>
        <w:tab/>
      </w:r>
      <w:r w:rsidR="00DA0928" w:rsidRPr="00DA0928">
        <w:rPr>
          <w:lang w:val="en-US"/>
        </w:rPr>
        <w:t>Tallon, M., Winter, M., Pryss, R., Rakoczy, K., Reichert, M., Greenlee, M. W., &amp; Frick, U. (2019). Comprehension of business process models: Insight into cognitive strategies via eye tracking. Expert Systems with Applications, 136 , 145–158. URL: http://www.sciencedirect.com/science/article/pii/S0957417419304324. doi:https://doi.org/10.1016/j.eswa.2019.06.032.</w:t>
      </w:r>
    </w:p>
    <w:p w:rsidR="00DA0928" w:rsidRPr="00DA0928" w:rsidRDefault="00D86E6A" w:rsidP="00DA0928">
      <w:pPr>
        <w:pStyle w:val="p1a"/>
        <w:rPr>
          <w:lang w:val="en-US"/>
        </w:rPr>
      </w:pPr>
      <w:r>
        <w:rPr>
          <w:lang w:val="en-US"/>
        </w:rPr>
        <w:tab/>
      </w:r>
      <w:r w:rsidR="00DA0928" w:rsidRPr="00DA0928">
        <w:rPr>
          <w:lang w:val="en-US"/>
        </w:rPr>
        <w:t>Unterkalmsteiner, M., Gorschek, T., Islam, A. K. M. M., Cheng, C. K., Permadi, R. B., &amp; Feldt, R. (2012). Evaluation and measurement of software process improv</w:t>
      </w:r>
      <w:r w:rsidR="00DA0928" w:rsidRPr="00DA0928">
        <w:rPr>
          <w:lang w:val="en-US"/>
        </w:rPr>
        <w:t>e</w:t>
      </w:r>
      <w:r w:rsidR="00DA0928" w:rsidRPr="00DA0928">
        <w:rPr>
          <w:lang w:val="en-US"/>
        </w:rPr>
        <w:t>ment — a systematic literature review. IEEE Transactions on Software Engineering, 38 , 398–424</w:t>
      </w:r>
    </w:p>
    <w:p w:rsidR="00DA0928" w:rsidRPr="00DA0928" w:rsidRDefault="00D86E6A" w:rsidP="00DA0928">
      <w:pPr>
        <w:pStyle w:val="p1a"/>
        <w:rPr>
          <w:lang w:val="en-US"/>
        </w:rPr>
      </w:pPr>
      <w:r>
        <w:rPr>
          <w:lang w:val="en-US"/>
        </w:rPr>
        <w:tab/>
      </w:r>
      <w:r w:rsidR="00DA0928" w:rsidRPr="00DA0928">
        <w:rPr>
          <w:lang w:val="en-US"/>
        </w:rPr>
        <w:t>Vaknin, M., &amp;Filipowska, A. (2017). Information quality framework for the design and validation of data flow within business processes - position paper. In W. Abr</w:t>
      </w:r>
      <w:r w:rsidR="00DA0928" w:rsidRPr="00DA0928">
        <w:rPr>
          <w:lang w:val="en-US"/>
        </w:rPr>
        <w:t>a</w:t>
      </w:r>
      <w:r w:rsidR="00DA0928" w:rsidRPr="00DA0928">
        <w:rPr>
          <w:lang w:val="en-US"/>
        </w:rPr>
        <w:t>mowicz, R. Alt, &amp; B. Franczyk (Eds.), Business Information Systems Workshops (pp. 158–168). Cham: Springer International Publishing.</w:t>
      </w:r>
    </w:p>
    <w:p w:rsidR="00DA0928" w:rsidRPr="00DA0928" w:rsidRDefault="00D86E6A" w:rsidP="00DA0928">
      <w:pPr>
        <w:pStyle w:val="p1a"/>
        <w:rPr>
          <w:lang w:val="en-US"/>
        </w:rPr>
      </w:pPr>
      <w:r>
        <w:rPr>
          <w:lang w:val="en-US"/>
        </w:rPr>
        <w:tab/>
      </w:r>
      <w:r w:rsidR="00DA0928" w:rsidRPr="00DA0928">
        <w:rPr>
          <w:lang w:val="en-US"/>
        </w:rPr>
        <w:t>Vermeulen, S. (2018). Real-time business process model tailoring: The effect of domain knowledge on reading strategy. In C. Debruyne, H. Panetto, G. Weichhart, P. Bollen, I. Ciuciu, M. E. Vidal, &amp; R. Meersman (Eds.), On the Move to Meaningful Internet Systems. OTM 2017 Workshops (pp. 280–286). Cham: Springer Internatio</w:t>
      </w:r>
      <w:r w:rsidR="00DA0928" w:rsidRPr="00DA0928">
        <w:rPr>
          <w:lang w:val="en-US"/>
        </w:rPr>
        <w:t>n</w:t>
      </w:r>
      <w:r w:rsidR="00DA0928" w:rsidRPr="00DA0928">
        <w:rPr>
          <w:lang w:val="en-US"/>
        </w:rPr>
        <w:t>al Publishing.</w:t>
      </w:r>
    </w:p>
    <w:p w:rsidR="00DA0928" w:rsidRPr="00DA0928" w:rsidRDefault="00D86E6A" w:rsidP="00DA0928">
      <w:pPr>
        <w:pStyle w:val="p1a"/>
        <w:rPr>
          <w:lang w:val="en-US"/>
        </w:rPr>
      </w:pPr>
      <w:r>
        <w:rPr>
          <w:lang w:val="en-US"/>
        </w:rPr>
        <w:tab/>
      </w:r>
      <w:r w:rsidR="00DA0928" w:rsidRPr="00DA0928">
        <w:rPr>
          <w:lang w:val="en-US"/>
        </w:rPr>
        <w:t>Wahl, T., &amp;Sindre, G. (2006). An analytical evaluation of bpmn using a semiotic quality framework. In Advanced Topics in Database Research. volume 5. doi:10.4018/978-1-59140-935-9.ch006.</w:t>
      </w:r>
    </w:p>
    <w:p w:rsidR="00DA0928" w:rsidRPr="00DA0928" w:rsidRDefault="00D86E6A" w:rsidP="00DA0928">
      <w:pPr>
        <w:pStyle w:val="p1a"/>
        <w:rPr>
          <w:lang w:val="en-US"/>
        </w:rPr>
      </w:pPr>
      <w:r>
        <w:rPr>
          <w:lang w:val="en-US"/>
        </w:rPr>
        <w:tab/>
      </w:r>
      <w:r w:rsidR="00DA0928" w:rsidRPr="00DA0928">
        <w:rPr>
          <w:lang w:val="en-US"/>
        </w:rPr>
        <w:t>Wohlin, C., Runeson, P., Hst, M., Ohlsson, M. C., Regnell, B., &amp;Wessln, A. (2012). Experimentation in Software Engineering. Springer Publishing Company, Incorporated.</w:t>
      </w:r>
    </w:p>
    <w:p w:rsidR="00DA0928" w:rsidRPr="00DA0928" w:rsidRDefault="00D86E6A" w:rsidP="00DA0928">
      <w:pPr>
        <w:pStyle w:val="p1a"/>
        <w:rPr>
          <w:lang w:val="en-US"/>
        </w:rPr>
      </w:pPr>
      <w:r>
        <w:rPr>
          <w:lang w:val="en-US"/>
        </w:rPr>
        <w:tab/>
      </w:r>
      <w:r w:rsidR="00DA0928" w:rsidRPr="00DA0928">
        <w:rPr>
          <w:lang w:val="en-US"/>
        </w:rPr>
        <w:t>Zimoch, M., Mohring, T., Pryss, R., Probst, T., Schlee, W., &amp; Reichert, M. (2018). Using insights from cognitive neuroscience to investigate the effects of event-driven process chains on process model comprehension. In E. Teniente, &amp; M. Weidlich (Eds.), Business Process Management Workshops (pp. 446–459). Cham: Springer International Publishing.</w:t>
      </w:r>
    </w:p>
    <w:sectPr w:rsidR="00DA0928" w:rsidRPr="00DA0928" w:rsidSect="00196EBA">
      <w:headerReference w:type="even" r:id="rId19"/>
      <w:headerReference w:type="default" r:id="rId20"/>
      <w:pgSz w:w="11906" w:h="16838" w:code="9"/>
      <w:pgMar w:top="2948" w:right="2494" w:bottom="2948" w:left="2494" w:header="2381" w:footer="2324" w:gutter="0"/>
      <w:cols w:space="227"/>
      <w:titlePg/>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Evelyne" w:date="2020-04-29T04:44:00Z" w:initials="E">
    <w:p w:rsidR="000262A8" w:rsidRDefault="000262A8">
      <w:pPr>
        <w:pStyle w:val="Textodecomentrio"/>
      </w:pPr>
      <w:r>
        <w:rPr>
          <w:rStyle w:val="Refdecomentrio"/>
        </w:rPr>
        <w:annotationRef/>
      </w:r>
      <w:r>
        <w:t>Acho que precisa de algum complemento aqui, a gram</w:t>
      </w:r>
      <w:r>
        <w:t>á</w:t>
      </w:r>
      <w:r>
        <w:t xml:space="preserve">tica fica errada com “do not offering” e “not offering” solto fica sem sentido. </w:t>
      </w:r>
    </w:p>
  </w:comment>
  <w:comment w:id="21" w:author="Evelyne" w:date="2020-04-29T04:57:00Z" w:initials="E">
    <w:p w:rsidR="000262A8" w:rsidRDefault="000262A8">
      <w:pPr>
        <w:pStyle w:val="Textodecomentrio"/>
      </w:pPr>
      <w:r>
        <w:rPr>
          <w:rStyle w:val="Refdecomentrio"/>
        </w:rPr>
        <w:annotationRef/>
      </w:r>
      <w:r>
        <w:t>Só pra saber no futuro, tenta colocar as frases no pass</w:t>
      </w:r>
      <w:r>
        <w:t>i</w:t>
      </w:r>
      <w:r>
        <w:t xml:space="preserve">vo (no caso frases com I/we tão no ativo), isso quer dizer que deixa de ser pessoal e passa a ser um grupo com identidade própria, como se a pesquisa falasse por si só. Fora que se deixar todas essas frases no ativo o texto fica repetitivo. </w:t>
      </w:r>
    </w:p>
  </w:comment>
  <w:comment w:id="27" w:author="Evelyne" w:date="2020-04-29T05:01:00Z" w:initials="E">
    <w:p w:rsidR="000262A8" w:rsidRPr="006B7B93" w:rsidRDefault="000262A8">
      <w:pPr>
        <w:pStyle w:val="Textodecomentrio"/>
      </w:pPr>
      <w:r>
        <w:rPr>
          <w:rStyle w:val="Refdecomentrio"/>
        </w:rPr>
        <w:annotationRef/>
      </w:r>
      <w:r>
        <w:t xml:space="preserve">Se for referente a </w:t>
      </w:r>
      <w:r w:rsidRPr="006B7B93">
        <w:t>business process modeling deixa act</w:t>
      </w:r>
      <w:r w:rsidRPr="006B7B93">
        <w:t>i</w:t>
      </w:r>
      <w:r w:rsidRPr="006B7B93">
        <w:t xml:space="preserve">vity, se for referente ao artigo muda pra paper. </w:t>
      </w:r>
    </w:p>
  </w:comment>
  <w:comment w:id="45" w:author="Evelyne" w:date="2020-05-02T14:37:00Z" w:initials="E">
    <w:p w:rsidR="000262A8" w:rsidRDefault="000262A8">
      <w:pPr>
        <w:pStyle w:val="Textodecomentrio"/>
      </w:pPr>
      <w:r>
        <w:rPr>
          <w:rStyle w:val="Refdecomentrio"/>
        </w:rPr>
        <w:annotationRef/>
      </w:r>
      <w:r>
        <w:t xml:space="preserve">É isso mesmo? Tá estranho </w:t>
      </w:r>
    </w:p>
  </w:comment>
  <w:comment w:id="73" w:author="Evelyne" w:date="2020-05-02T14:45:00Z" w:initials="E">
    <w:p w:rsidR="000262A8" w:rsidRDefault="000262A8">
      <w:pPr>
        <w:pStyle w:val="Textodecomentrio"/>
      </w:pPr>
      <w:r>
        <w:rPr>
          <w:rStyle w:val="Refdecomentrio"/>
        </w:rPr>
        <w:annotationRef/>
      </w:r>
      <w:r>
        <w:t>Não deveria ser “research studies” não?</w:t>
      </w:r>
    </w:p>
    <w:p w:rsidR="000262A8" w:rsidRDefault="000262A8">
      <w:pPr>
        <w:pStyle w:val="Textodecomentrio"/>
      </w:pPr>
    </w:p>
  </w:comment>
  <w:comment w:id="77" w:author="Evelyne" w:date="2020-05-02T14:46:00Z" w:initials="E">
    <w:p w:rsidR="000262A8" w:rsidRPr="00773F20" w:rsidRDefault="000262A8">
      <w:pPr>
        <w:pStyle w:val="Textodecomentrio"/>
        <w:rPr>
          <w:lang w:val="en-GB"/>
        </w:rPr>
      </w:pPr>
      <w:r>
        <w:rPr>
          <w:rStyle w:val="Refdecomentrio"/>
        </w:rPr>
        <w:annotationRef/>
      </w:r>
      <w:r w:rsidRPr="00773F20">
        <w:rPr>
          <w:lang w:val="en-GB"/>
        </w:rPr>
        <w:t>Studies’ Analysis</w:t>
      </w:r>
      <w:r w:rsidRPr="00773F20">
        <w:rPr>
          <w:lang w:val="en-GB"/>
        </w:rPr>
        <w:br/>
        <w:t xml:space="preserve">Analysis of Studies </w:t>
      </w:r>
      <w:r w:rsidRPr="00773F20">
        <w:rPr>
          <w:lang w:val="en-GB"/>
        </w:rPr>
        <w:br/>
        <w:t xml:space="preserve">Analysing Studies </w:t>
      </w:r>
    </w:p>
  </w:comment>
  <w:comment w:id="80" w:author="Evelyne" w:date="2020-05-02T14:48:00Z" w:initials="E">
    <w:p w:rsidR="000262A8" w:rsidRDefault="000262A8">
      <w:pPr>
        <w:pStyle w:val="Textodecomentrio"/>
      </w:pPr>
      <w:r>
        <w:rPr>
          <w:rStyle w:val="Refdecomentrio"/>
        </w:rPr>
        <w:annotationRef/>
      </w:r>
      <w:r>
        <w:t>Impressionada estou com as conjunções desse texto, ahazasse demais, bishx.</w:t>
      </w:r>
    </w:p>
  </w:comment>
  <w:comment w:id="89" w:author="Evelyne" w:date="2020-05-02T14:54:00Z" w:initials="E">
    <w:p w:rsidR="000262A8" w:rsidRDefault="000262A8">
      <w:pPr>
        <w:pStyle w:val="Textodecomentrio"/>
      </w:pPr>
      <w:r>
        <w:rPr>
          <w:rStyle w:val="Refdecomentrio"/>
        </w:rPr>
        <w:annotationRef/>
      </w:r>
      <w:r>
        <w:t>Verdade que o nome dessa pessoa é cozinhapresunto?</w:t>
      </w:r>
    </w:p>
    <w:p w:rsidR="000262A8" w:rsidRDefault="000262A8">
      <w:pPr>
        <w:pStyle w:val="Textodecomentrio"/>
      </w:pPr>
    </w:p>
  </w:comment>
  <w:comment w:id="114" w:author="Evelyne" w:date="2020-05-02T15:00:00Z" w:initials="E">
    <w:p w:rsidR="000262A8" w:rsidRDefault="000262A8">
      <w:pPr>
        <w:pStyle w:val="Textodecomentrio"/>
      </w:pPr>
      <w:r>
        <w:rPr>
          <w:rStyle w:val="Refdecomentrio"/>
        </w:rPr>
        <w:annotationRef/>
      </w:r>
      <w:r>
        <w:t>Cadê a uniform</w:t>
      </w:r>
      <w:r>
        <w:t>i</w:t>
      </w:r>
      <w:r>
        <w:t>zação do texto? Ou se escreve subpr</w:t>
      </w:r>
      <w:r>
        <w:t>o</w:t>
      </w:r>
      <w:r>
        <w:t>cesses ou sub process</w:t>
      </w:r>
    </w:p>
  </w:comment>
  <w:comment w:id="118" w:author="Evelyne" w:date="2020-05-02T15:01:00Z" w:initials="E">
    <w:p w:rsidR="000262A8" w:rsidRDefault="000262A8">
      <w:pPr>
        <w:pStyle w:val="Textodecomentrio"/>
      </w:pPr>
      <w:r>
        <w:rPr>
          <w:rStyle w:val="Refdecomentrio"/>
        </w:rPr>
        <w:annotationRef/>
      </w:r>
      <w:r>
        <w:t>Num é melhor usar outro tipo de marcação não? [ {, se colocar ( nos dois fica confuso _e feio)</w:t>
      </w:r>
    </w:p>
  </w:comment>
  <w:comment w:id="146" w:author="Evelyne" w:date="2020-05-02T15:09:00Z" w:initials="E">
    <w:p w:rsidR="000262A8" w:rsidRDefault="000262A8">
      <w:pPr>
        <w:pStyle w:val="Textodecomentrio"/>
      </w:pPr>
      <w:r>
        <w:rPr>
          <w:rStyle w:val="Refdecomentrio"/>
        </w:rPr>
        <w:annotationRef/>
      </w:r>
      <w:r>
        <w:t>Intention?</w:t>
      </w:r>
    </w:p>
  </w:comment>
  <w:comment w:id="164" w:author="Evelyne" w:date="2020-05-02T16:50:00Z" w:initials="E">
    <w:p w:rsidR="000262A8" w:rsidRDefault="000262A8" w:rsidP="00551DF9">
      <w:pPr>
        <w:pStyle w:val="Textodecomentrio"/>
      </w:pPr>
      <w:r>
        <w:rPr>
          <w:rStyle w:val="Refdecomentrio"/>
        </w:rPr>
        <w:annotationRef/>
      </w:r>
      <w:r>
        <w:t xml:space="preserve">Research? Se for de search engine que nem Google ta certo. </w:t>
      </w:r>
    </w:p>
  </w:comment>
  <w:comment w:id="165" w:author="Evelyne" w:date="2020-05-02T16:47:00Z" w:initials="E">
    <w:p w:rsidR="000262A8" w:rsidRDefault="000262A8">
      <w:pPr>
        <w:pStyle w:val="Textodecomentrio"/>
      </w:pPr>
      <w:r>
        <w:rPr>
          <w:rStyle w:val="Refdecomentrio"/>
        </w:rPr>
        <w:annotationRef/>
      </w:r>
      <w:r>
        <w:t>WTF?</w:t>
      </w:r>
    </w:p>
  </w:comment>
  <w:comment w:id="179" w:author="Evelyne" w:date="2020-05-02T16:54:00Z" w:initials="E">
    <w:p w:rsidR="000262A8" w:rsidRDefault="000262A8">
      <w:pPr>
        <w:pStyle w:val="Textodecomentrio"/>
      </w:pPr>
      <w:r>
        <w:rPr>
          <w:rStyle w:val="Refdecomentrio"/>
        </w:rPr>
        <w:annotationRef/>
      </w:r>
      <w:r>
        <w:t>?</w:t>
      </w:r>
    </w:p>
  </w:comment>
  <w:comment w:id="182" w:author="Evelyne" w:date="2020-05-02T16:57:00Z" w:initials="E">
    <w:p w:rsidR="000262A8" w:rsidRDefault="000262A8">
      <w:pPr>
        <w:pStyle w:val="Textodecomentrio"/>
      </w:pPr>
      <w:r>
        <w:rPr>
          <w:rStyle w:val="Refdecomentrio"/>
        </w:rPr>
        <w:annotationRef/>
      </w:r>
      <w:r>
        <w:t>Vê se consegue formatar pra isso ficar na mesma pág</w:t>
      </w:r>
      <w:r>
        <w:t>i</w:t>
      </w:r>
      <w:r>
        <w:t>na</w:t>
      </w:r>
    </w:p>
  </w:comment>
  <w:comment w:id="200" w:author="Evelyne" w:date="2020-05-02T17:05:00Z" w:initials="E">
    <w:p w:rsidR="000262A8" w:rsidRDefault="000262A8">
      <w:pPr>
        <w:pStyle w:val="Textodecomentrio"/>
      </w:pPr>
      <w:r>
        <w:rPr>
          <w:rStyle w:val="Refdecomentrio"/>
        </w:rPr>
        <w:annotationRef/>
      </w:r>
      <w:r>
        <w:t>Padronização to texto, tem hora que tem espaço e o</w:t>
      </w:r>
      <w:r>
        <w:t>u</w:t>
      </w:r>
      <w:r>
        <w:t xml:space="preserve">tras que não </w:t>
      </w:r>
    </w:p>
  </w:comment>
  <w:comment w:id="207" w:author="Evelyne" w:date="2020-05-02T17:07:00Z" w:initials="E">
    <w:p w:rsidR="000262A8" w:rsidRDefault="000262A8">
      <w:pPr>
        <w:pStyle w:val="Textodecomentrio"/>
      </w:pPr>
      <w:r>
        <w:rPr>
          <w:rStyle w:val="Refdecomentrio"/>
        </w:rPr>
        <w:annotationRef/>
      </w:r>
      <w:r>
        <w:t>Não pode ter : repetidos numa mesma utterance. Pode ser – ou ()</w:t>
      </w:r>
    </w:p>
  </w:comment>
  <w:comment w:id="273" w:author="Evelyne" w:date="2020-05-02T17:35:00Z" w:initials="E">
    <w:p w:rsidR="000262A8" w:rsidRDefault="000262A8">
      <w:pPr>
        <w:pStyle w:val="Textodecomentrio"/>
      </w:pPr>
      <w:r>
        <w:rPr>
          <w:rStyle w:val="Refdecomentrio"/>
        </w:rPr>
        <w:annotationRef/>
      </w:r>
      <w:r>
        <w:t>? Library?</w:t>
      </w:r>
    </w:p>
  </w:comment>
  <w:comment w:id="368" w:author="Evelyne" w:date="2020-05-02T22:02:00Z" w:initials="E">
    <w:p w:rsidR="000262A8" w:rsidRDefault="000262A8">
      <w:pPr>
        <w:pStyle w:val="Textodecomentrio"/>
      </w:pPr>
      <w:r>
        <w:rPr>
          <w:rStyle w:val="Refdecomentrio"/>
        </w:rPr>
        <w:annotationRef/>
      </w:r>
      <w:r>
        <w:t>formatação</w:t>
      </w:r>
    </w:p>
  </w:comment>
  <w:comment w:id="383" w:author="Evelyne" w:date="2020-05-02T22:16:00Z" w:initials="E">
    <w:p w:rsidR="000262A8" w:rsidRDefault="000262A8">
      <w:pPr>
        <w:pStyle w:val="Textodecomentrio"/>
      </w:pPr>
      <w:r>
        <w:rPr>
          <w:rStyle w:val="Refdecomentrio"/>
        </w:rPr>
        <w:annotationRef/>
      </w:r>
      <w:r>
        <w:t>padronização: eye-tracking ou eye tracking?</w:t>
      </w:r>
    </w:p>
    <w:p w:rsidR="000262A8" w:rsidRDefault="000262A8">
      <w:pPr>
        <w:pStyle w:val="Textodecomentrio"/>
      </w:pPr>
    </w:p>
  </w:comment>
  <w:comment w:id="590" w:author="Evelyne" w:date="2020-05-02T22:33:00Z" w:initials="E">
    <w:p w:rsidR="009E5E12" w:rsidRDefault="009E5E12">
      <w:pPr>
        <w:pStyle w:val="Textodecomentrio"/>
      </w:pPr>
      <w:r>
        <w:rPr>
          <w:rStyle w:val="Refdecomentrio"/>
        </w:rPr>
        <w:annotationRef/>
      </w:r>
      <w:r>
        <w:t xml:space="preserve">Confuso. </w:t>
      </w:r>
    </w:p>
  </w:comment>
  <w:comment w:id="610" w:author="Evelyne" w:date="2020-05-02T22:37:00Z" w:initials="E">
    <w:p w:rsidR="004B478C" w:rsidRDefault="004B478C">
      <w:pPr>
        <w:pStyle w:val="Textodecomentrio"/>
      </w:pPr>
      <w:r>
        <w:rPr>
          <w:rStyle w:val="Refdecomentrio"/>
        </w:rPr>
        <w:annotationRef/>
      </w:r>
      <w:r>
        <w:t>?</w:t>
      </w:r>
    </w:p>
  </w:comment>
  <w:comment w:id="650" w:author="Evelyne" w:date="2020-05-03T14:37:00Z" w:initials="E">
    <w:p w:rsidR="00F821A2" w:rsidRDefault="00F821A2">
      <w:pPr>
        <w:pStyle w:val="Textodecomentrio"/>
      </w:pPr>
      <w:r>
        <w:rPr>
          <w:rStyle w:val="Refdecomentrio"/>
        </w:rPr>
        <w:annotationRef/>
      </w:r>
      <w:r>
        <w:t>Se for 1 protoc</w:t>
      </w:r>
      <w:r>
        <w:t>o</w:t>
      </w:r>
      <w:r>
        <w:t>lo: protocol doesn’t</w:t>
      </w:r>
    </w:p>
    <w:p w:rsidR="00F821A2" w:rsidRDefault="00F821A2">
      <w:pPr>
        <w:pStyle w:val="Textodecomentrio"/>
      </w:pPr>
      <w:r>
        <w:t xml:space="preserve">Se for mais de 1: protocols don’t </w:t>
      </w:r>
    </w:p>
  </w:comment>
  <w:comment w:id="656" w:author="Evelyne" w:date="2020-05-03T14:38:00Z" w:initials="E">
    <w:p w:rsidR="00F821A2" w:rsidRDefault="00F821A2">
      <w:pPr>
        <w:pStyle w:val="Textodecomentrio"/>
      </w:pPr>
      <w:r>
        <w:rPr>
          <w:rStyle w:val="Refdecomentrio"/>
        </w:rPr>
        <w:annotationRef/>
      </w:r>
      <w:r>
        <w:t xml:space="preserve">Eu colocaria em itálico ou entre aspas. </w:t>
      </w:r>
    </w:p>
  </w:comment>
  <w:comment w:id="686" w:author="Evelyne" w:date="2020-05-03T14:55:00Z" w:initials="E">
    <w:p w:rsidR="00ED3EF4" w:rsidRDefault="00ED3EF4">
      <w:pPr>
        <w:pStyle w:val="Textodecomentrio"/>
      </w:pPr>
      <w:r>
        <w:rPr>
          <w:rStyle w:val="Refdecomentrio"/>
        </w:rPr>
        <w:annotationRef/>
      </w:r>
      <w:r>
        <w:t>Isso dá a ideia que usar eye-tracking não ajuda a c</w:t>
      </w:r>
      <w:r>
        <w:t>o</w:t>
      </w:r>
      <w:r>
        <w:t>munidade a comunidade de forma alguma. Ou seja, o trabalho de vcs serveria de nada. Se for isso, massa,. Se não for, era melhor colocar “takes little advantage from”  ou algo parec</w:t>
      </w:r>
      <w:r>
        <w:t>i</w:t>
      </w:r>
      <w:r>
        <w:t>do</w:t>
      </w:r>
    </w:p>
  </w:comment>
  <w:comment w:id="688" w:author="Evelyne" w:date="2020-05-03T14:56:00Z" w:initials="E">
    <w:p w:rsidR="00ED3EF4" w:rsidRDefault="00ED3EF4">
      <w:pPr>
        <w:pStyle w:val="Textodecomentrio"/>
      </w:pPr>
      <w:r>
        <w:rPr>
          <w:rStyle w:val="Refdecomentrio"/>
        </w:rPr>
        <w:annotationRef/>
      </w:r>
      <w:r>
        <w:t>Odeio essa e</w:t>
      </w:r>
      <w:r>
        <w:t>x</w:t>
      </w:r>
      <w:r>
        <w:t xml:space="preserve">preção com todo meu coração.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E74" w:rsidRDefault="007F2E74">
      <w:r>
        <w:separator/>
      </w:r>
    </w:p>
  </w:endnote>
  <w:endnote w:type="continuationSeparator" w:id="1">
    <w:p w:rsidR="007F2E74" w:rsidRDefault="007F2E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E74" w:rsidRDefault="007F2E74" w:rsidP="009F7FCE">
      <w:pPr>
        <w:ind w:firstLine="0"/>
      </w:pPr>
      <w:r>
        <w:separator/>
      </w:r>
    </w:p>
  </w:footnote>
  <w:footnote w:type="continuationSeparator" w:id="1">
    <w:p w:rsidR="007F2E74" w:rsidRDefault="007F2E74" w:rsidP="009F7FCE">
      <w:pPr>
        <w:ind w:firstLine="0"/>
      </w:pPr>
      <w:r>
        <w:continuationSeparator/>
      </w:r>
    </w:p>
  </w:footnote>
  <w:footnote w:id="2">
    <w:p w:rsidR="000262A8" w:rsidRDefault="000262A8"/>
    <w:p w:rsidR="000262A8" w:rsidRDefault="000262A8"/>
  </w:footnote>
  <w:footnote w:id="3">
    <w:p w:rsidR="000262A8" w:rsidRDefault="000262A8" w:rsidP="002C0340">
      <w:pPr>
        <w:pStyle w:val="Textodenotaderodap"/>
      </w:pPr>
      <w:r>
        <w:rPr>
          <w:rStyle w:val="Refdenotaderodap"/>
        </w:rPr>
        <w:footnoteRef/>
      </w:r>
      <w:r>
        <w:rPr>
          <w:sz w:val="14"/>
          <w:szCs w:val="14"/>
        </w:rPr>
        <w:t>http://portal.core.edu.au/conf-ranks/</w:t>
      </w:r>
    </w:p>
  </w:footnote>
  <w:footnote w:id="4">
    <w:p w:rsidR="000262A8" w:rsidRDefault="000262A8" w:rsidP="002C0340">
      <w:pPr>
        <w:pStyle w:val="Textodenotaderodap"/>
      </w:pPr>
      <w:r>
        <w:rPr>
          <w:rStyle w:val="Refdenotaderodap"/>
        </w:rPr>
        <w:footnoteRef/>
      </w:r>
      <w:r>
        <w:rPr>
          <w:sz w:val="14"/>
          <w:szCs w:val="14"/>
        </w:rPr>
        <w:t>https://www.scimagojr.com/journalrank.php</w:t>
      </w:r>
    </w:p>
  </w:footnote>
  <w:footnote w:id="5">
    <w:p w:rsidR="000262A8" w:rsidRPr="00A23FCC" w:rsidRDefault="000262A8">
      <w:pPr>
        <w:pStyle w:val="Textodenotaderodap"/>
        <w:rPr>
          <w:lang w:val="en-US"/>
        </w:rPr>
      </w:pPr>
      <w:r>
        <w:rPr>
          <w:rStyle w:val="Refdenotaderodap"/>
        </w:rPr>
        <w:footnoteRef/>
      </w:r>
      <w:hyperlink r:id="rId1" w:history="1">
        <w:r w:rsidRPr="00A23FCC">
          <w:rPr>
            <w:sz w:val="14"/>
            <w:szCs w:val="14"/>
            <w:lang w:val="en-US"/>
          </w:rPr>
          <w:t>https://scholar.google.com</w:t>
        </w:r>
      </w:hyperlink>
    </w:p>
  </w:footnote>
  <w:footnote w:id="6">
    <w:p w:rsidR="000262A8" w:rsidRPr="00693CB9" w:rsidRDefault="000262A8">
      <w:pPr>
        <w:pStyle w:val="Textodenotaderodap"/>
        <w:rPr>
          <w:lang w:val="en-US"/>
        </w:rPr>
      </w:pPr>
      <w:r>
        <w:rPr>
          <w:rStyle w:val="Refdenotaderodap"/>
        </w:rPr>
        <w:footnoteRef/>
      </w:r>
      <w:r w:rsidRPr="00693CB9">
        <w:rPr>
          <w:lang w:val="en-US"/>
        </w:rPr>
        <w:t xml:space="preserve"> Reference omitted to ensure this manuscript is correctly prepared for double-blind peer r</w:t>
      </w:r>
      <w:r w:rsidRPr="00693CB9">
        <w:rPr>
          <w:lang w:val="en-US"/>
        </w:rPr>
        <w:t>e</w:t>
      </w:r>
      <w:r w:rsidRPr="00693CB9">
        <w:rPr>
          <w:lang w:val="en-US"/>
        </w:rPr>
        <w:t>view.</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2A8" w:rsidRDefault="000262A8" w:rsidP="00F321B4">
    <w:pPr>
      <w:pStyle w:val="Cabealho"/>
    </w:pPr>
    <w:fldSimple w:instr="PAGE   \* MERGEFORMAT">
      <w:r w:rsidR="00ED3EF4">
        <w:rPr>
          <w:noProof/>
        </w:rPr>
        <w:t>28</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2A8" w:rsidRDefault="000262A8" w:rsidP="002D48C5">
    <w:pPr>
      <w:pStyle w:val="Cabealho"/>
      <w:jc w:val="right"/>
    </w:pPr>
    <w:fldSimple w:instr="PAGE   \* MERGEFORMAT">
      <w:r w:rsidR="00ED3EF4">
        <w:rPr>
          <w:noProof/>
        </w:rPr>
        <w:t>29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A743B"/>
    <w:multiLevelType w:val="hybridMultilevel"/>
    <w:tmpl w:val="9AB494F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2">
    <w:nsid w:val="19A61D98"/>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3">
    <w:nsid w:val="1E985418"/>
    <w:multiLevelType w:val="hybridMultilevel"/>
    <w:tmpl w:val="3C9CA48A"/>
    <w:lvl w:ilvl="0" w:tplc="3DD22E8C">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cs="Wingdings" w:hint="default"/>
      </w:rPr>
    </w:lvl>
    <w:lvl w:ilvl="3" w:tplc="04160001" w:tentative="1">
      <w:start w:val="1"/>
      <w:numFmt w:val="bullet"/>
      <w:lvlText w:val=""/>
      <w:lvlJc w:val="left"/>
      <w:pPr>
        <w:ind w:left="2747" w:hanging="360"/>
      </w:pPr>
      <w:rPr>
        <w:rFonts w:ascii="Symbol" w:hAnsi="Symbol" w:cs="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cs="Wingdings" w:hint="default"/>
      </w:rPr>
    </w:lvl>
    <w:lvl w:ilvl="6" w:tplc="04160001" w:tentative="1">
      <w:start w:val="1"/>
      <w:numFmt w:val="bullet"/>
      <w:lvlText w:val=""/>
      <w:lvlJc w:val="left"/>
      <w:pPr>
        <w:ind w:left="4907" w:hanging="360"/>
      </w:pPr>
      <w:rPr>
        <w:rFonts w:ascii="Symbol" w:hAnsi="Symbol" w:cs="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cs="Wingdings" w:hint="default"/>
      </w:rPr>
    </w:lvl>
  </w:abstractNum>
  <w:abstractNum w:abstractNumId="4">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7">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8">
    <w:nsid w:val="386A7781"/>
    <w:multiLevelType w:val="hybridMultilevel"/>
    <w:tmpl w:val="CDD864EC"/>
    <w:lvl w:ilvl="0" w:tplc="04160001">
      <w:start w:val="1"/>
      <w:numFmt w:val="bullet"/>
      <w:lvlText w:val=""/>
      <w:lvlJc w:val="left"/>
      <w:pPr>
        <w:ind w:left="814" w:hanging="360"/>
      </w:pPr>
      <w:rPr>
        <w:rFonts w:ascii="Symbol" w:hAnsi="Symbol" w:cs="Symbol" w:hint="default"/>
      </w:rPr>
    </w:lvl>
    <w:lvl w:ilvl="1" w:tplc="04160003" w:tentative="1">
      <w:start w:val="1"/>
      <w:numFmt w:val="bullet"/>
      <w:lvlText w:val="o"/>
      <w:lvlJc w:val="left"/>
      <w:pPr>
        <w:ind w:left="1534" w:hanging="360"/>
      </w:pPr>
      <w:rPr>
        <w:rFonts w:ascii="Courier New" w:hAnsi="Courier New" w:cs="Courier New" w:hint="default"/>
      </w:rPr>
    </w:lvl>
    <w:lvl w:ilvl="2" w:tplc="04160005" w:tentative="1">
      <w:start w:val="1"/>
      <w:numFmt w:val="bullet"/>
      <w:lvlText w:val=""/>
      <w:lvlJc w:val="left"/>
      <w:pPr>
        <w:ind w:left="2254" w:hanging="360"/>
      </w:pPr>
      <w:rPr>
        <w:rFonts w:ascii="Wingdings" w:hAnsi="Wingdings" w:cs="Wingdings" w:hint="default"/>
      </w:rPr>
    </w:lvl>
    <w:lvl w:ilvl="3" w:tplc="04160001" w:tentative="1">
      <w:start w:val="1"/>
      <w:numFmt w:val="bullet"/>
      <w:lvlText w:val=""/>
      <w:lvlJc w:val="left"/>
      <w:pPr>
        <w:ind w:left="2974" w:hanging="360"/>
      </w:pPr>
      <w:rPr>
        <w:rFonts w:ascii="Symbol" w:hAnsi="Symbol" w:cs="Symbol" w:hint="default"/>
      </w:rPr>
    </w:lvl>
    <w:lvl w:ilvl="4" w:tplc="04160003" w:tentative="1">
      <w:start w:val="1"/>
      <w:numFmt w:val="bullet"/>
      <w:lvlText w:val="o"/>
      <w:lvlJc w:val="left"/>
      <w:pPr>
        <w:ind w:left="3694" w:hanging="360"/>
      </w:pPr>
      <w:rPr>
        <w:rFonts w:ascii="Courier New" w:hAnsi="Courier New" w:cs="Courier New" w:hint="default"/>
      </w:rPr>
    </w:lvl>
    <w:lvl w:ilvl="5" w:tplc="04160005" w:tentative="1">
      <w:start w:val="1"/>
      <w:numFmt w:val="bullet"/>
      <w:lvlText w:val=""/>
      <w:lvlJc w:val="left"/>
      <w:pPr>
        <w:ind w:left="4414" w:hanging="360"/>
      </w:pPr>
      <w:rPr>
        <w:rFonts w:ascii="Wingdings" w:hAnsi="Wingdings" w:cs="Wingdings" w:hint="default"/>
      </w:rPr>
    </w:lvl>
    <w:lvl w:ilvl="6" w:tplc="04160001" w:tentative="1">
      <w:start w:val="1"/>
      <w:numFmt w:val="bullet"/>
      <w:lvlText w:val=""/>
      <w:lvlJc w:val="left"/>
      <w:pPr>
        <w:ind w:left="5134" w:hanging="360"/>
      </w:pPr>
      <w:rPr>
        <w:rFonts w:ascii="Symbol" w:hAnsi="Symbol" w:cs="Symbol" w:hint="default"/>
      </w:rPr>
    </w:lvl>
    <w:lvl w:ilvl="7" w:tplc="04160003" w:tentative="1">
      <w:start w:val="1"/>
      <w:numFmt w:val="bullet"/>
      <w:lvlText w:val="o"/>
      <w:lvlJc w:val="left"/>
      <w:pPr>
        <w:ind w:left="5854" w:hanging="360"/>
      </w:pPr>
      <w:rPr>
        <w:rFonts w:ascii="Courier New" w:hAnsi="Courier New" w:cs="Courier New" w:hint="default"/>
      </w:rPr>
    </w:lvl>
    <w:lvl w:ilvl="8" w:tplc="04160005" w:tentative="1">
      <w:start w:val="1"/>
      <w:numFmt w:val="bullet"/>
      <w:lvlText w:val=""/>
      <w:lvlJc w:val="left"/>
      <w:pPr>
        <w:ind w:left="6574" w:hanging="360"/>
      </w:pPr>
      <w:rPr>
        <w:rFonts w:ascii="Wingdings" w:hAnsi="Wingdings" w:cs="Wingdings"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1">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2">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4">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nsid w:val="72822850"/>
    <w:multiLevelType w:val="hybridMultilevel"/>
    <w:tmpl w:val="748A3EB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7">
    <w:nsid w:val="74D42DF9"/>
    <w:multiLevelType w:val="hybridMultilevel"/>
    <w:tmpl w:val="B5FE53F6"/>
    <w:lvl w:ilvl="0" w:tplc="04160001">
      <w:start w:val="1"/>
      <w:numFmt w:val="bullet"/>
      <w:lvlText w:val=""/>
      <w:lvlJc w:val="left"/>
      <w:pPr>
        <w:ind w:left="947" w:hanging="360"/>
      </w:pPr>
      <w:rPr>
        <w:rFonts w:ascii="Symbol" w:hAnsi="Symbol" w:cs="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cs="Wingdings" w:hint="default"/>
      </w:rPr>
    </w:lvl>
    <w:lvl w:ilvl="3" w:tplc="04160001" w:tentative="1">
      <w:start w:val="1"/>
      <w:numFmt w:val="bullet"/>
      <w:lvlText w:val=""/>
      <w:lvlJc w:val="left"/>
      <w:pPr>
        <w:ind w:left="3107" w:hanging="360"/>
      </w:pPr>
      <w:rPr>
        <w:rFonts w:ascii="Symbol" w:hAnsi="Symbol" w:cs="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cs="Wingdings" w:hint="default"/>
      </w:rPr>
    </w:lvl>
    <w:lvl w:ilvl="6" w:tplc="04160001" w:tentative="1">
      <w:start w:val="1"/>
      <w:numFmt w:val="bullet"/>
      <w:lvlText w:val=""/>
      <w:lvlJc w:val="left"/>
      <w:pPr>
        <w:ind w:left="5267" w:hanging="360"/>
      </w:pPr>
      <w:rPr>
        <w:rFonts w:ascii="Symbol" w:hAnsi="Symbol" w:cs="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cs="Wingdings" w:hint="default"/>
      </w:rPr>
    </w:lvl>
  </w:abstractNum>
  <w:abstractNum w:abstractNumId="18">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20">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abstractNum w:abstractNumId="21">
    <w:nsid w:val="7F373B3F"/>
    <w:multiLevelType w:val="hybridMultilevel"/>
    <w:tmpl w:val="4126D290"/>
    <w:lvl w:ilvl="0" w:tplc="8C120750">
      <w:start w:val="7"/>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4"/>
  </w:num>
  <w:num w:numId="3">
    <w:abstractNumId w:val="15"/>
  </w:num>
  <w:num w:numId="4">
    <w:abstractNumId w:val="15"/>
  </w:num>
  <w:num w:numId="5">
    <w:abstractNumId w:val="19"/>
  </w:num>
  <w:num w:numId="6">
    <w:abstractNumId w:val="19"/>
  </w:num>
  <w:num w:numId="7">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8">
    <w:abstractNumId w:val="20"/>
  </w:num>
  <w:num w:numId="9">
    <w:abstractNumId w:val="20"/>
  </w:num>
  <w:num w:numId="10">
    <w:abstractNumId w:val="9"/>
  </w:num>
  <w:num w:numId="11">
    <w:abstractNumId w:val="12"/>
  </w:num>
  <w:num w:numId="12">
    <w:abstractNumId w:val="11"/>
  </w:num>
  <w:num w:numId="13">
    <w:abstractNumId w:val="6"/>
  </w:num>
  <w:num w:numId="14">
    <w:abstractNumId w:val="13"/>
  </w:num>
  <w:num w:numId="15">
    <w:abstractNumId w:val="14"/>
  </w:num>
  <w:num w:numId="16">
    <w:abstractNumId w:val="1"/>
  </w:num>
  <w:num w:numId="17">
    <w:abstractNumId w:val="5"/>
  </w:num>
  <w:num w:numId="18">
    <w:abstractNumId w:val="7"/>
  </w:num>
  <w:num w:numId="19">
    <w:abstractNumId w:val="10"/>
  </w:num>
  <w:num w:numId="20">
    <w:abstractNumId w:val="2"/>
  </w:num>
  <w:num w:numId="21">
    <w:abstractNumId w:val="18"/>
  </w:num>
  <w:num w:numId="22">
    <w:abstractNumId w:val="18"/>
    <w:lvlOverride w:ilvl="0">
      <w:startOverride w:val="4"/>
      <w:lvl w:ilvl="0">
        <w:start w:val="4"/>
        <w:numFmt w:val="decimal"/>
        <w:pStyle w:val="heading1"/>
        <w:lvlText w:val=""/>
        <w:lvlJc w:val="left"/>
      </w:lvl>
    </w:lvlOverride>
    <w:lvlOverride w:ilvl="1">
      <w:startOverride w:val="3"/>
      <w:lvl w:ilvl="1">
        <w:start w:val="3"/>
        <w:numFmt w:val="decimal"/>
        <w:pStyle w:val="heading2"/>
        <w:lvlText w:val="%1.%2"/>
        <w:lvlJc w:val="left"/>
        <w:pPr>
          <w:tabs>
            <w:tab w:val="num" w:pos="4962"/>
          </w:tabs>
          <w:ind w:left="4962" w:hanging="567"/>
        </w:pPr>
        <w:rPr>
          <w:rFonts w:hint="default"/>
        </w:rPr>
      </w:lvl>
    </w:lvlOverride>
  </w:num>
  <w:num w:numId="23">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24">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25">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26">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27">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28">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29">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0">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1">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2">
    <w:abstractNumId w:val="20"/>
  </w:num>
  <w:num w:numId="33">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4">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5">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6">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37">
    <w:abstractNumId w:val="0"/>
  </w:num>
  <w:num w:numId="38">
    <w:abstractNumId w:val="21"/>
  </w:num>
  <w:num w:numId="39">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40">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41">
    <w:abstractNumId w:val="17"/>
  </w:num>
  <w:num w:numId="42">
    <w:abstractNumId w:val="3"/>
  </w:num>
  <w:num w:numId="43">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44">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45">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46">
    <w:abstractNumId w:val="8"/>
  </w:num>
  <w:num w:numId="47">
    <w:abstractNumId w:val="16"/>
  </w:num>
  <w:num w:numId="48">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49">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stylePaneFormatFilter w:val="0001"/>
  <w:trackRevisions/>
  <w:defaultTabStop w:val="227"/>
  <w:autoHyphenation/>
  <w:hyphenationZone w:val="400"/>
  <w:doNotHyphenateCaps/>
  <w:evenAndOddHeaders/>
  <w:noPunctuationKerning/>
  <w:characterSpacingControl w:val="doNotCompress"/>
  <w:footnotePr>
    <w:footnote w:id="0"/>
    <w:footnote w:id="1"/>
  </w:footnotePr>
  <w:endnotePr>
    <w:endnote w:id="0"/>
    <w:endnote w:id="1"/>
  </w:endnotePr>
  <w:compat/>
  <w:rsids>
    <w:rsidRoot w:val="009F7FCE"/>
    <w:rsid w:val="0000089E"/>
    <w:rsid w:val="00001752"/>
    <w:rsid w:val="000018D1"/>
    <w:rsid w:val="00001DE1"/>
    <w:rsid w:val="000102B9"/>
    <w:rsid w:val="000155B7"/>
    <w:rsid w:val="0001619C"/>
    <w:rsid w:val="0002029F"/>
    <w:rsid w:val="00021C8B"/>
    <w:rsid w:val="00021FF8"/>
    <w:rsid w:val="00022DB3"/>
    <w:rsid w:val="000262A8"/>
    <w:rsid w:val="0002773D"/>
    <w:rsid w:val="00030468"/>
    <w:rsid w:val="00031370"/>
    <w:rsid w:val="00032AEE"/>
    <w:rsid w:val="00033B92"/>
    <w:rsid w:val="000360D1"/>
    <w:rsid w:val="00036212"/>
    <w:rsid w:val="00040590"/>
    <w:rsid w:val="00040603"/>
    <w:rsid w:val="00040CFA"/>
    <w:rsid w:val="00041DEA"/>
    <w:rsid w:val="00042173"/>
    <w:rsid w:val="000434D6"/>
    <w:rsid w:val="00044330"/>
    <w:rsid w:val="00045F4A"/>
    <w:rsid w:val="000477BA"/>
    <w:rsid w:val="00053F81"/>
    <w:rsid w:val="00055197"/>
    <w:rsid w:val="00057047"/>
    <w:rsid w:val="000570F1"/>
    <w:rsid w:val="0005748D"/>
    <w:rsid w:val="000633F8"/>
    <w:rsid w:val="00066BC8"/>
    <w:rsid w:val="00071476"/>
    <w:rsid w:val="00072FDD"/>
    <w:rsid w:val="000735BF"/>
    <w:rsid w:val="000777F4"/>
    <w:rsid w:val="0009383C"/>
    <w:rsid w:val="000977EB"/>
    <w:rsid w:val="000A0F8C"/>
    <w:rsid w:val="000A2BEF"/>
    <w:rsid w:val="000A2E91"/>
    <w:rsid w:val="000A5258"/>
    <w:rsid w:val="000A6197"/>
    <w:rsid w:val="000A6FF2"/>
    <w:rsid w:val="000A73DF"/>
    <w:rsid w:val="000B0405"/>
    <w:rsid w:val="000B271F"/>
    <w:rsid w:val="000B45C2"/>
    <w:rsid w:val="000C367D"/>
    <w:rsid w:val="000C368C"/>
    <w:rsid w:val="000C46A5"/>
    <w:rsid w:val="000C6586"/>
    <w:rsid w:val="000D0B4D"/>
    <w:rsid w:val="000D3150"/>
    <w:rsid w:val="000E0236"/>
    <w:rsid w:val="000E2552"/>
    <w:rsid w:val="000E309E"/>
    <w:rsid w:val="000E3CEC"/>
    <w:rsid w:val="000E6585"/>
    <w:rsid w:val="000E6F72"/>
    <w:rsid w:val="000E73AC"/>
    <w:rsid w:val="000E7476"/>
    <w:rsid w:val="000F1D5A"/>
    <w:rsid w:val="000F28F6"/>
    <w:rsid w:val="000F2DFA"/>
    <w:rsid w:val="000F3DA5"/>
    <w:rsid w:val="00100CCA"/>
    <w:rsid w:val="00104963"/>
    <w:rsid w:val="0010613B"/>
    <w:rsid w:val="0011107A"/>
    <w:rsid w:val="0011231C"/>
    <w:rsid w:val="00112325"/>
    <w:rsid w:val="0011367F"/>
    <w:rsid w:val="00113DC3"/>
    <w:rsid w:val="001161F2"/>
    <w:rsid w:val="00116B64"/>
    <w:rsid w:val="00117C13"/>
    <w:rsid w:val="00117D4B"/>
    <w:rsid w:val="001219D9"/>
    <w:rsid w:val="0012227E"/>
    <w:rsid w:val="00123C65"/>
    <w:rsid w:val="00127B89"/>
    <w:rsid w:val="00133E0F"/>
    <w:rsid w:val="00134E3B"/>
    <w:rsid w:val="00135370"/>
    <w:rsid w:val="00135A5E"/>
    <w:rsid w:val="00137BC4"/>
    <w:rsid w:val="0014109E"/>
    <w:rsid w:val="00141913"/>
    <w:rsid w:val="001424F8"/>
    <w:rsid w:val="00143FFE"/>
    <w:rsid w:val="001447AF"/>
    <w:rsid w:val="001462B6"/>
    <w:rsid w:val="00154828"/>
    <w:rsid w:val="00157600"/>
    <w:rsid w:val="0016465D"/>
    <w:rsid w:val="00167E51"/>
    <w:rsid w:val="00174294"/>
    <w:rsid w:val="001757C5"/>
    <w:rsid w:val="001825E4"/>
    <w:rsid w:val="00182B30"/>
    <w:rsid w:val="00183261"/>
    <w:rsid w:val="00187D0A"/>
    <w:rsid w:val="00191683"/>
    <w:rsid w:val="0019674D"/>
    <w:rsid w:val="00196EBA"/>
    <w:rsid w:val="00196F01"/>
    <w:rsid w:val="001975FF"/>
    <w:rsid w:val="001A02F0"/>
    <w:rsid w:val="001A11B6"/>
    <w:rsid w:val="001A38CB"/>
    <w:rsid w:val="001A54ED"/>
    <w:rsid w:val="001A6164"/>
    <w:rsid w:val="001A7396"/>
    <w:rsid w:val="001B11D2"/>
    <w:rsid w:val="001B3B16"/>
    <w:rsid w:val="001B5461"/>
    <w:rsid w:val="001B5CD3"/>
    <w:rsid w:val="001B5FAA"/>
    <w:rsid w:val="001C1148"/>
    <w:rsid w:val="001C2255"/>
    <w:rsid w:val="001C67F8"/>
    <w:rsid w:val="001D02B1"/>
    <w:rsid w:val="001D0382"/>
    <w:rsid w:val="001E38C9"/>
    <w:rsid w:val="001E420A"/>
    <w:rsid w:val="001F3304"/>
    <w:rsid w:val="002000EB"/>
    <w:rsid w:val="002101E8"/>
    <w:rsid w:val="00212F87"/>
    <w:rsid w:val="00214A04"/>
    <w:rsid w:val="00215A14"/>
    <w:rsid w:val="0021635F"/>
    <w:rsid w:val="00221A60"/>
    <w:rsid w:val="0022570A"/>
    <w:rsid w:val="002279E9"/>
    <w:rsid w:val="0023016C"/>
    <w:rsid w:val="00231F8A"/>
    <w:rsid w:val="00233940"/>
    <w:rsid w:val="00234570"/>
    <w:rsid w:val="00234583"/>
    <w:rsid w:val="00234B95"/>
    <w:rsid w:val="002368AD"/>
    <w:rsid w:val="002433EF"/>
    <w:rsid w:val="00243E74"/>
    <w:rsid w:val="00252A5D"/>
    <w:rsid w:val="0025674A"/>
    <w:rsid w:val="002567F8"/>
    <w:rsid w:val="00257E9E"/>
    <w:rsid w:val="0026060A"/>
    <w:rsid w:val="00261800"/>
    <w:rsid w:val="00270BD1"/>
    <w:rsid w:val="00271C05"/>
    <w:rsid w:val="002720DE"/>
    <w:rsid w:val="0027265E"/>
    <w:rsid w:val="002727D0"/>
    <w:rsid w:val="00273544"/>
    <w:rsid w:val="00273577"/>
    <w:rsid w:val="0027441D"/>
    <w:rsid w:val="0027491C"/>
    <w:rsid w:val="00276A30"/>
    <w:rsid w:val="00280192"/>
    <w:rsid w:val="00280DC1"/>
    <w:rsid w:val="00281A20"/>
    <w:rsid w:val="002824BD"/>
    <w:rsid w:val="0028408A"/>
    <w:rsid w:val="002905D0"/>
    <w:rsid w:val="00290EF7"/>
    <w:rsid w:val="00293C28"/>
    <w:rsid w:val="00294F31"/>
    <w:rsid w:val="002A0144"/>
    <w:rsid w:val="002A1A1A"/>
    <w:rsid w:val="002A3430"/>
    <w:rsid w:val="002A38AD"/>
    <w:rsid w:val="002A5B81"/>
    <w:rsid w:val="002A74FA"/>
    <w:rsid w:val="002B0850"/>
    <w:rsid w:val="002B0FA9"/>
    <w:rsid w:val="002B7D8F"/>
    <w:rsid w:val="002C0340"/>
    <w:rsid w:val="002C1CB0"/>
    <w:rsid w:val="002C3919"/>
    <w:rsid w:val="002C3F19"/>
    <w:rsid w:val="002C58C4"/>
    <w:rsid w:val="002C5E6A"/>
    <w:rsid w:val="002C77B6"/>
    <w:rsid w:val="002D0340"/>
    <w:rsid w:val="002D1E2F"/>
    <w:rsid w:val="002D48C5"/>
    <w:rsid w:val="002E0A93"/>
    <w:rsid w:val="002E104F"/>
    <w:rsid w:val="002E1FE0"/>
    <w:rsid w:val="002E3040"/>
    <w:rsid w:val="002E355A"/>
    <w:rsid w:val="002E3B8B"/>
    <w:rsid w:val="002E4101"/>
    <w:rsid w:val="002E4208"/>
    <w:rsid w:val="002E448E"/>
    <w:rsid w:val="002E5B09"/>
    <w:rsid w:val="002F1F56"/>
    <w:rsid w:val="002F2DE0"/>
    <w:rsid w:val="002F6CC0"/>
    <w:rsid w:val="00300230"/>
    <w:rsid w:val="0030302F"/>
    <w:rsid w:val="003037B5"/>
    <w:rsid w:val="0031114A"/>
    <w:rsid w:val="00312348"/>
    <w:rsid w:val="00312CFC"/>
    <w:rsid w:val="003141A4"/>
    <w:rsid w:val="00320C19"/>
    <w:rsid w:val="003217C0"/>
    <w:rsid w:val="003252CE"/>
    <w:rsid w:val="00326AE7"/>
    <w:rsid w:val="00327E69"/>
    <w:rsid w:val="0033012C"/>
    <w:rsid w:val="00332103"/>
    <w:rsid w:val="003354FA"/>
    <w:rsid w:val="00340602"/>
    <w:rsid w:val="00343E5B"/>
    <w:rsid w:val="003464BE"/>
    <w:rsid w:val="00346A76"/>
    <w:rsid w:val="0034789C"/>
    <w:rsid w:val="00352720"/>
    <w:rsid w:val="00354DD4"/>
    <w:rsid w:val="00360B8F"/>
    <w:rsid w:val="00360E7B"/>
    <w:rsid w:val="00362AE4"/>
    <w:rsid w:val="0037101B"/>
    <w:rsid w:val="00371945"/>
    <w:rsid w:val="00371C10"/>
    <w:rsid w:val="003732F4"/>
    <w:rsid w:val="00374ACF"/>
    <w:rsid w:val="0037502F"/>
    <w:rsid w:val="00377EDE"/>
    <w:rsid w:val="00381239"/>
    <w:rsid w:val="003813DF"/>
    <w:rsid w:val="00383A02"/>
    <w:rsid w:val="003843D5"/>
    <w:rsid w:val="00384F3A"/>
    <w:rsid w:val="00386320"/>
    <w:rsid w:val="0038721C"/>
    <w:rsid w:val="003918E0"/>
    <w:rsid w:val="00392093"/>
    <w:rsid w:val="003939DC"/>
    <w:rsid w:val="00394434"/>
    <w:rsid w:val="00397593"/>
    <w:rsid w:val="003A05BC"/>
    <w:rsid w:val="003A29A1"/>
    <w:rsid w:val="003A4E8B"/>
    <w:rsid w:val="003A5086"/>
    <w:rsid w:val="003A6CB9"/>
    <w:rsid w:val="003B2CD0"/>
    <w:rsid w:val="003B48FD"/>
    <w:rsid w:val="003B5317"/>
    <w:rsid w:val="003B55AA"/>
    <w:rsid w:val="003C03F7"/>
    <w:rsid w:val="003C380A"/>
    <w:rsid w:val="003C49AE"/>
    <w:rsid w:val="003C6C74"/>
    <w:rsid w:val="003C7B87"/>
    <w:rsid w:val="003D002E"/>
    <w:rsid w:val="003D0658"/>
    <w:rsid w:val="003D0C7D"/>
    <w:rsid w:val="003D0E85"/>
    <w:rsid w:val="003D25C2"/>
    <w:rsid w:val="003D3657"/>
    <w:rsid w:val="003E2372"/>
    <w:rsid w:val="003E4254"/>
    <w:rsid w:val="003E4E0C"/>
    <w:rsid w:val="003E678E"/>
    <w:rsid w:val="003E6908"/>
    <w:rsid w:val="003F1F4D"/>
    <w:rsid w:val="003F2CDF"/>
    <w:rsid w:val="003F6D8C"/>
    <w:rsid w:val="003F70F5"/>
    <w:rsid w:val="00400C51"/>
    <w:rsid w:val="004012C2"/>
    <w:rsid w:val="00404D29"/>
    <w:rsid w:val="00411ABE"/>
    <w:rsid w:val="00411FF3"/>
    <w:rsid w:val="0041443B"/>
    <w:rsid w:val="00430B96"/>
    <w:rsid w:val="00432601"/>
    <w:rsid w:val="004351A8"/>
    <w:rsid w:val="0043731D"/>
    <w:rsid w:val="0043781A"/>
    <w:rsid w:val="0044189D"/>
    <w:rsid w:val="004442F0"/>
    <w:rsid w:val="004444BB"/>
    <w:rsid w:val="00446998"/>
    <w:rsid w:val="00456861"/>
    <w:rsid w:val="0046223D"/>
    <w:rsid w:val="00464F00"/>
    <w:rsid w:val="004709F6"/>
    <w:rsid w:val="00470AFC"/>
    <w:rsid w:val="0047177B"/>
    <w:rsid w:val="00472DE2"/>
    <w:rsid w:val="00472FBD"/>
    <w:rsid w:val="00475F78"/>
    <w:rsid w:val="004805C2"/>
    <w:rsid w:val="00482C43"/>
    <w:rsid w:val="00490F63"/>
    <w:rsid w:val="0049148B"/>
    <w:rsid w:val="004933FD"/>
    <w:rsid w:val="0049363B"/>
    <w:rsid w:val="00494C7E"/>
    <w:rsid w:val="004962F2"/>
    <w:rsid w:val="004969B5"/>
    <w:rsid w:val="0049788C"/>
    <w:rsid w:val="004A1C46"/>
    <w:rsid w:val="004A36D0"/>
    <w:rsid w:val="004A6A11"/>
    <w:rsid w:val="004A7A33"/>
    <w:rsid w:val="004B0494"/>
    <w:rsid w:val="004B31B6"/>
    <w:rsid w:val="004B478C"/>
    <w:rsid w:val="004B4E67"/>
    <w:rsid w:val="004B5A7A"/>
    <w:rsid w:val="004B64FE"/>
    <w:rsid w:val="004C02D3"/>
    <w:rsid w:val="004C08AC"/>
    <w:rsid w:val="004C1E1D"/>
    <w:rsid w:val="004C2D3B"/>
    <w:rsid w:val="004D053A"/>
    <w:rsid w:val="004D170A"/>
    <w:rsid w:val="004D2FA6"/>
    <w:rsid w:val="004D4970"/>
    <w:rsid w:val="004D4B35"/>
    <w:rsid w:val="004D7130"/>
    <w:rsid w:val="004E143D"/>
    <w:rsid w:val="004E1934"/>
    <w:rsid w:val="004E32E6"/>
    <w:rsid w:val="004F0AFB"/>
    <w:rsid w:val="004F3D77"/>
    <w:rsid w:val="004F4DF7"/>
    <w:rsid w:val="004F63A2"/>
    <w:rsid w:val="004F677C"/>
    <w:rsid w:val="004F69E2"/>
    <w:rsid w:val="005009B6"/>
    <w:rsid w:val="00501EBB"/>
    <w:rsid w:val="00502DD9"/>
    <w:rsid w:val="00504E4E"/>
    <w:rsid w:val="00507C9D"/>
    <w:rsid w:val="00510900"/>
    <w:rsid w:val="0051371B"/>
    <w:rsid w:val="00513D90"/>
    <w:rsid w:val="00513E10"/>
    <w:rsid w:val="005219B2"/>
    <w:rsid w:val="00522DD9"/>
    <w:rsid w:val="00524615"/>
    <w:rsid w:val="0052578A"/>
    <w:rsid w:val="005325E9"/>
    <w:rsid w:val="00532D6B"/>
    <w:rsid w:val="005335F4"/>
    <w:rsid w:val="005355AB"/>
    <w:rsid w:val="005374CD"/>
    <w:rsid w:val="00542E3A"/>
    <w:rsid w:val="00551DF9"/>
    <w:rsid w:val="0055625B"/>
    <w:rsid w:val="0056002C"/>
    <w:rsid w:val="00561D2B"/>
    <w:rsid w:val="00562BD1"/>
    <w:rsid w:val="00563B99"/>
    <w:rsid w:val="0056435C"/>
    <w:rsid w:val="0056535C"/>
    <w:rsid w:val="005666AA"/>
    <w:rsid w:val="00567CE4"/>
    <w:rsid w:val="005743AC"/>
    <w:rsid w:val="0058123E"/>
    <w:rsid w:val="005872F7"/>
    <w:rsid w:val="005948BF"/>
    <w:rsid w:val="005A053B"/>
    <w:rsid w:val="005A3B95"/>
    <w:rsid w:val="005A4C39"/>
    <w:rsid w:val="005A6645"/>
    <w:rsid w:val="005B53E3"/>
    <w:rsid w:val="005C148E"/>
    <w:rsid w:val="005C306D"/>
    <w:rsid w:val="005D1203"/>
    <w:rsid w:val="005D1251"/>
    <w:rsid w:val="005D2BCA"/>
    <w:rsid w:val="005D7D6E"/>
    <w:rsid w:val="005E447B"/>
    <w:rsid w:val="005F0C1F"/>
    <w:rsid w:val="005F3085"/>
    <w:rsid w:val="005F5149"/>
    <w:rsid w:val="005F5C80"/>
    <w:rsid w:val="005F7741"/>
    <w:rsid w:val="005F7FC2"/>
    <w:rsid w:val="0060210A"/>
    <w:rsid w:val="006028FD"/>
    <w:rsid w:val="006034F8"/>
    <w:rsid w:val="006049B4"/>
    <w:rsid w:val="00604B03"/>
    <w:rsid w:val="00607F06"/>
    <w:rsid w:val="00611D89"/>
    <w:rsid w:val="006164AD"/>
    <w:rsid w:val="00617358"/>
    <w:rsid w:val="0061744C"/>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600"/>
    <w:rsid w:val="00660703"/>
    <w:rsid w:val="00663879"/>
    <w:rsid w:val="00666C90"/>
    <w:rsid w:val="00670152"/>
    <w:rsid w:val="00672378"/>
    <w:rsid w:val="00672B56"/>
    <w:rsid w:val="0067710C"/>
    <w:rsid w:val="00677C60"/>
    <w:rsid w:val="006805B6"/>
    <w:rsid w:val="0068292D"/>
    <w:rsid w:val="006836EC"/>
    <w:rsid w:val="006848BF"/>
    <w:rsid w:val="00693CB9"/>
    <w:rsid w:val="0069404B"/>
    <w:rsid w:val="00696D9F"/>
    <w:rsid w:val="00696F5C"/>
    <w:rsid w:val="006B1F32"/>
    <w:rsid w:val="006B223E"/>
    <w:rsid w:val="006B39F9"/>
    <w:rsid w:val="006B5570"/>
    <w:rsid w:val="006B5EF3"/>
    <w:rsid w:val="006B75C6"/>
    <w:rsid w:val="006B7B93"/>
    <w:rsid w:val="006C1734"/>
    <w:rsid w:val="006C4CD1"/>
    <w:rsid w:val="006C6AE7"/>
    <w:rsid w:val="006C6EEC"/>
    <w:rsid w:val="006D1E9A"/>
    <w:rsid w:val="006D4452"/>
    <w:rsid w:val="006D5284"/>
    <w:rsid w:val="006D7328"/>
    <w:rsid w:val="006E293E"/>
    <w:rsid w:val="006E6B57"/>
    <w:rsid w:val="006F32B2"/>
    <w:rsid w:val="006F4482"/>
    <w:rsid w:val="00703F34"/>
    <w:rsid w:val="00705807"/>
    <w:rsid w:val="00706647"/>
    <w:rsid w:val="00715805"/>
    <w:rsid w:val="00716E53"/>
    <w:rsid w:val="00725C4E"/>
    <w:rsid w:val="007300C1"/>
    <w:rsid w:val="0073227C"/>
    <w:rsid w:val="007324AF"/>
    <w:rsid w:val="00732723"/>
    <w:rsid w:val="007334D0"/>
    <w:rsid w:val="00734CF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3363"/>
    <w:rsid w:val="007641F8"/>
    <w:rsid w:val="007727F0"/>
    <w:rsid w:val="00773F20"/>
    <w:rsid w:val="007822B4"/>
    <w:rsid w:val="00785110"/>
    <w:rsid w:val="00786411"/>
    <w:rsid w:val="00787048"/>
    <w:rsid w:val="00795566"/>
    <w:rsid w:val="007975A2"/>
    <w:rsid w:val="007A5444"/>
    <w:rsid w:val="007A5D5D"/>
    <w:rsid w:val="007A68F9"/>
    <w:rsid w:val="007B0542"/>
    <w:rsid w:val="007B209F"/>
    <w:rsid w:val="007B44C5"/>
    <w:rsid w:val="007B48A4"/>
    <w:rsid w:val="007B4F25"/>
    <w:rsid w:val="007B5F97"/>
    <w:rsid w:val="007B65AD"/>
    <w:rsid w:val="007C6ADC"/>
    <w:rsid w:val="007C7091"/>
    <w:rsid w:val="007D18B5"/>
    <w:rsid w:val="007D2641"/>
    <w:rsid w:val="007D41AA"/>
    <w:rsid w:val="007D6848"/>
    <w:rsid w:val="007D6A8F"/>
    <w:rsid w:val="007E4EBF"/>
    <w:rsid w:val="007E6CCE"/>
    <w:rsid w:val="007F0728"/>
    <w:rsid w:val="007F0856"/>
    <w:rsid w:val="007F1B4C"/>
    <w:rsid w:val="007F1E54"/>
    <w:rsid w:val="007F2E74"/>
    <w:rsid w:val="007F4D85"/>
    <w:rsid w:val="008008B8"/>
    <w:rsid w:val="00802ECE"/>
    <w:rsid w:val="008047F7"/>
    <w:rsid w:val="00805066"/>
    <w:rsid w:val="00807C9B"/>
    <w:rsid w:val="00810463"/>
    <w:rsid w:val="00811120"/>
    <w:rsid w:val="008112D6"/>
    <w:rsid w:val="0081187E"/>
    <w:rsid w:val="00811C38"/>
    <w:rsid w:val="00813633"/>
    <w:rsid w:val="00814FE5"/>
    <w:rsid w:val="0082563D"/>
    <w:rsid w:val="00827263"/>
    <w:rsid w:val="00833BEA"/>
    <w:rsid w:val="008360E5"/>
    <w:rsid w:val="00857897"/>
    <w:rsid w:val="008639F3"/>
    <w:rsid w:val="00863E1C"/>
    <w:rsid w:val="00864058"/>
    <w:rsid w:val="008722BA"/>
    <w:rsid w:val="00882150"/>
    <w:rsid w:val="0088405B"/>
    <w:rsid w:val="00890DB2"/>
    <w:rsid w:val="00892391"/>
    <w:rsid w:val="008933E0"/>
    <w:rsid w:val="0089461E"/>
    <w:rsid w:val="00894771"/>
    <w:rsid w:val="008A03A5"/>
    <w:rsid w:val="008A16E9"/>
    <w:rsid w:val="008A2273"/>
    <w:rsid w:val="008A23E3"/>
    <w:rsid w:val="008A6ED2"/>
    <w:rsid w:val="008B21EC"/>
    <w:rsid w:val="008B2AEB"/>
    <w:rsid w:val="008B2B30"/>
    <w:rsid w:val="008B6879"/>
    <w:rsid w:val="008B6FC7"/>
    <w:rsid w:val="008C25DE"/>
    <w:rsid w:val="008C6805"/>
    <w:rsid w:val="008D1F66"/>
    <w:rsid w:val="008D201A"/>
    <w:rsid w:val="008E4BB5"/>
    <w:rsid w:val="008F1429"/>
    <w:rsid w:val="008F230E"/>
    <w:rsid w:val="008F2D4C"/>
    <w:rsid w:val="008F31DF"/>
    <w:rsid w:val="008F4AB1"/>
    <w:rsid w:val="008F5E58"/>
    <w:rsid w:val="008F647B"/>
    <w:rsid w:val="00903622"/>
    <w:rsid w:val="009040BB"/>
    <w:rsid w:val="00906FDA"/>
    <w:rsid w:val="00907FD9"/>
    <w:rsid w:val="00910B05"/>
    <w:rsid w:val="00911DA7"/>
    <w:rsid w:val="009123F9"/>
    <w:rsid w:val="00913998"/>
    <w:rsid w:val="00913F46"/>
    <w:rsid w:val="00915658"/>
    <w:rsid w:val="009201A9"/>
    <w:rsid w:val="00925C87"/>
    <w:rsid w:val="009306B8"/>
    <w:rsid w:val="009310EF"/>
    <w:rsid w:val="0093211A"/>
    <w:rsid w:val="00933901"/>
    <w:rsid w:val="00935856"/>
    <w:rsid w:val="00937207"/>
    <w:rsid w:val="0093792D"/>
    <w:rsid w:val="009424DA"/>
    <w:rsid w:val="00943570"/>
    <w:rsid w:val="00943A29"/>
    <w:rsid w:val="00951FA8"/>
    <w:rsid w:val="0096142D"/>
    <w:rsid w:val="009629F3"/>
    <w:rsid w:val="00962C84"/>
    <w:rsid w:val="00965E6C"/>
    <w:rsid w:val="00970D39"/>
    <w:rsid w:val="0097139D"/>
    <w:rsid w:val="00974078"/>
    <w:rsid w:val="0098183C"/>
    <w:rsid w:val="00986475"/>
    <w:rsid w:val="0098767A"/>
    <w:rsid w:val="00987B7C"/>
    <w:rsid w:val="009930E4"/>
    <w:rsid w:val="0099603F"/>
    <w:rsid w:val="009A58BC"/>
    <w:rsid w:val="009B04D4"/>
    <w:rsid w:val="009B2539"/>
    <w:rsid w:val="009B4D87"/>
    <w:rsid w:val="009B5639"/>
    <w:rsid w:val="009B7C48"/>
    <w:rsid w:val="009C20C1"/>
    <w:rsid w:val="009C274B"/>
    <w:rsid w:val="009C7CE7"/>
    <w:rsid w:val="009D005A"/>
    <w:rsid w:val="009D0FD3"/>
    <w:rsid w:val="009D3DCB"/>
    <w:rsid w:val="009D6119"/>
    <w:rsid w:val="009D6ECD"/>
    <w:rsid w:val="009D6F08"/>
    <w:rsid w:val="009E0A89"/>
    <w:rsid w:val="009E32E2"/>
    <w:rsid w:val="009E4E63"/>
    <w:rsid w:val="009E5E12"/>
    <w:rsid w:val="009F39CF"/>
    <w:rsid w:val="009F7F77"/>
    <w:rsid w:val="009F7FCE"/>
    <w:rsid w:val="00A00F80"/>
    <w:rsid w:val="00A01C25"/>
    <w:rsid w:val="00A02768"/>
    <w:rsid w:val="00A044D0"/>
    <w:rsid w:val="00A0506E"/>
    <w:rsid w:val="00A056F1"/>
    <w:rsid w:val="00A06342"/>
    <w:rsid w:val="00A13701"/>
    <w:rsid w:val="00A1704A"/>
    <w:rsid w:val="00A177EE"/>
    <w:rsid w:val="00A178B6"/>
    <w:rsid w:val="00A21C2E"/>
    <w:rsid w:val="00A22C59"/>
    <w:rsid w:val="00A23FCC"/>
    <w:rsid w:val="00A25C2A"/>
    <w:rsid w:val="00A27A2E"/>
    <w:rsid w:val="00A367DF"/>
    <w:rsid w:val="00A36CE5"/>
    <w:rsid w:val="00A44540"/>
    <w:rsid w:val="00A4457B"/>
    <w:rsid w:val="00A44747"/>
    <w:rsid w:val="00A45009"/>
    <w:rsid w:val="00A51301"/>
    <w:rsid w:val="00A576BB"/>
    <w:rsid w:val="00A62542"/>
    <w:rsid w:val="00A632D4"/>
    <w:rsid w:val="00A65852"/>
    <w:rsid w:val="00A67ABD"/>
    <w:rsid w:val="00A756AD"/>
    <w:rsid w:val="00A7618D"/>
    <w:rsid w:val="00A7636A"/>
    <w:rsid w:val="00A76F27"/>
    <w:rsid w:val="00A80F9E"/>
    <w:rsid w:val="00A8139E"/>
    <w:rsid w:val="00A872CE"/>
    <w:rsid w:val="00A903EA"/>
    <w:rsid w:val="00A91A49"/>
    <w:rsid w:val="00A91A95"/>
    <w:rsid w:val="00A942F1"/>
    <w:rsid w:val="00A963A7"/>
    <w:rsid w:val="00A97DE4"/>
    <w:rsid w:val="00AA0E0B"/>
    <w:rsid w:val="00AA0FF3"/>
    <w:rsid w:val="00AA1754"/>
    <w:rsid w:val="00AA2211"/>
    <w:rsid w:val="00AA3858"/>
    <w:rsid w:val="00AA54B2"/>
    <w:rsid w:val="00AB103B"/>
    <w:rsid w:val="00AB506B"/>
    <w:rsid w:val="00AB71FD"/>
    <w:rsid w:val="00AC198B"/>
    <w:rsid w:val="00AC290D"/>
    <w:rsid w:val="00AC2CCB"/>
    <w:rsid w:val="00AC538E"/>
    <w:rsid w:val="00AC6D88"/>
    <w:rsid w:val="00AC7BC0"/>
    <w:rsid w:val="00AD0389"/>
    <w:rsid w:val="00AD3DAE"/>
    <w:rsid w:val="00AD51CB"/>
    <w:rsid w:val="00AD6A97"/>
    <w:rsid w:val="00AE0237"/>
    <w:rsid w:val="00AE22C4"/>
    <w:rsid w:val="00AE2BA9"/>
    <w:rsid w:val="00AE3127"/>
    <w:rsid w:val="00AE4603"/>
    <w:rsid w:val="00AE5270"/>
    <w:rsid w:val="00AE6F61"/>
    <w:rsid w:val="00AE701E"/>
    <w:rsid w:val="00AF1C64"/>
    <w:rsid w:val="00AF565E"/>
    <w:rsid w:val="00B00296"/>
    <w:rsid w:val="00B01001"/>
    <w:rsid w:val="00B01140"/>
    <w:rsid w:val="00B01889"/>
    <w:rsid w:val="00B01D30"/>
    <w:rsid w:val="00B03F8D"/>
    <w:rsid w:val="00B046A4"/>
    <w:rsid w:val="00B12EE4"/>
    <w:rsid w:val="00B143D4"/>
    <w:rsid w:val="00B145B5"/>
    <w:rsid w:val="00B166DD"/>
    <w:rsid w:val="00B23481"/>
    <w:rsid w:val="00B302CD"/>
    <w:rsid w:val="00B33915"/>
    <w:rsid w:val="00B339D2"/>
    <w:rsid w:val="00B37B00"/>
    <w:rsid w:val="00B4295F"/>
    <w:rsid w:val="00B50745"/>
    <w:rsid w:val="00B51A62"/>
    <w:rsid w:val="00B55C2C"/>
    <w:rsid w:val="00B56855"/>
    <w:rsid w:val="00B56D0E"/>
    <w:rsid w:val="00B574EF"/>
    <w:rsid w:val="00B601AB"/>
    <w:rsid w:val="00B61831"/>
    <w:rsid w:val="00B672BE"/>
    <w:rsid w:val="00B6788E"/>
    <w:rsid w:val="00B67CB7"/>
    <w:rsid w:val="00B738A1"/>
    <w:rsid w:val="00B73D16"/>
    <w:rsid w:val="00B751D5"/>
    <w:rsid w:val="00B76BBA"/>
    <w:rsid w:val="00B801C2"/>
    <w:rsid w:val="00B825B9"/>
    <w:rsid w:val="00B831E8"/>
    <w:rsid w:val="00B84F22"/>
    <w:rsid w:val="00B851EC"/>
    <w:rsid w:val="00B91326"/>
    <w:rsid w:val="00B913AE"/>
    <w:rsid w:val="00B94624"/>
    <w:rsid w:val="00BA086B"/>
    <w:rsid w:val="00BA087D"/>
    <w:rsid w:val="00BA36B3"/>
    <w:rsid w:val="00BA3C8D"/>
    <w:rsid w:val="00BA4F6B"/>
    <w:rsid w:val="00BA7F16"/>
    <w:rsid w:val="00BB0152"/>
    <w:rsid w:val="00BB258D"/>
    <w:rsid w:val="00BB5405"/>
    <w:rsid w:val="00BB68F6"/>
    <w:rsid w:val="00BC2436"/>
    <w:rsid w:val="00BC2706"/>
    <w:rsid w:val="00BC5316"/>
    <w:rsid w:val="00BD567E"/>
    <w:rsid w:val="00BD6452"/>
    <w:rsid w:val="00BE0ACE"/>
    <w:rsid w:val="00BE1441"/>
    <w:rsid w:val="00BE18C2"/>
    <w:rsid w:val="00BE3260"/>
    <w:rsid w:val="00BE3796"/>
    <w:rsid w:val="00BE3960"/>
    <w:rsid w:val="00BE3B21"/>
    <w:rsid w:val="00BE4C30"/>
    <w:rsid w:val="00BE538A"/>
    <w:rsid w:val="00BE6631"/>
    <w:rsid w:val="00BE75A7"/>
    <w:rsid w:val="00BF267E"/>
    <w:rsid w:val="00BF3903"/>
    <w:rsid w:val="00BF4970"/>
    <w:rsid w:val="00C01CEF"/>
    <w:rsid w:val="00C04BD1"/>
    <w:rsid w:val="00C05640"/>
    <w:rsid w:val="00C066E7"/>
    <w:rsid w:val="00C1118C"/>
    <w:rsid w:val="00C124D4"/>
    <w:rsid w:val="00C16754"/>
    <w:rsid w:val="00C17FD6"/>
    <w:rsid w:val="00C20FB0"/>
    <w:rsid w:val="00C23382"/>
    <w:rsid w:val="00C237ED"/>
    <w:rsid w:val="00C250A8"/>
    <w:rsid w:val="00C251DD"/>
    <w:rsid w:val="00C2594E"/>
    <w:rsid w:val="00C26147"/>
    <w:rsid w:val="00C30251"/>
    <w:rsid w:val="00C32A64"/>
    <w:rsid w:val="00C3500B"/>
    <w:rsid w:val="00C4036B"/>
    <w:rsid w:val="00C432E5"/>
    <w:rsid w:val="00C470FF"/>
    <w:rsid w:val="00C50270"/>
    <w:rsid w:val="00C53814"/>
    <w:rsid w:val="00C57AA7"/>
    <w:rsid w:val="00C6584D"/>
    <w:rsid w:val="00C66D6B"/>
    <w:rsid w:val="00C7431B"/>
    <w:rsid w:val="00C75E15"/>
    <w:rsid w:val="00C90D1C"/>
    <w:rsid w:val="00C91C1D"/>
    <w:rsid w:val="00C9485D"/>
    <w:rsid w:val="00C965E0"/>
    <w:rsid w:val="00C971FF"/>
    <w:rsid w:val="00CA0F56"/>
    <w:rsid w:val="00CA1152"/>
    <w:rsid w:val="00CA7ADA"/>
    <w:rsid w:val="00CB022A"/>
    <w:rsid w:val="00CB295F"/>
    <w:rsid w:val="00CB6787"/>
    <w:rsid w:val="00CB6EB6"/>
    <w:rsid w:val="00CC009D"/>
    <w:rsid w:val="00CC72B6"/>
    <w:rsid w:val="00CC7869"/>
    <w:rsid w:val="00CC7C81"/>
    <w:rsid w:val="00CD3AA8"/>
    <w:rsid w:val="00CE0500"/>
    <w:rsid w:val="00CE3291"/>
    <w:rsid w:val="00CE3F05"/>
    <w:rsid w:val="00CE4C01"/>
    <w:rsid w:val="00CE507B"/>
    <w:rsid w:val="00CF0E23"/>
    <w:rsid w:val="00CF27D0"/>
    <w:rsid w:val="00CF6E05"/>
    <w:rsid w:val="00CF7F6E"/>
    <w:rsid w:val="00D005BD"/>
    <w:rsid w:val="00D14449"/>
    <w:rsid w:val="00D14C69"/>
    <w:rsid w:val="00D1618A"/>
    <w:rsid w:val="00D23FEA"/>
    <w:rsid w:val="00D24017"/>
    <w:rsid w:val="00D2706B"/>
    <w:rsid w:val="00D31FF2"/>
    <w:rsid w:val="00D3330C"/>
    <w:rsid w:val="00D403BA"/>
    <w:rsid w:val="00D40B97"/>
    <w:rsid w:val="00D442AC"/>
    <w:rsid w:val="00D442CB"/>
    <w:rsid w:val="00D4773B"/>
    <w:rsid w:val="00D47747"/>
    <w:rsid w:val="00D529E7"/>
    <w:rsid w:val="00D550E8"/>
    <w:rsid w:val="00D6194F"/>
    <w:rsid w:val="00D621B5"/>
    <w:rsid w:val="00D62D73"/>
    <w:rsid w:val="00D722CC"/>
    <w:rsid w:val="00D730B1"/>
    <w:rsid w:val="00D7390D"/>
    <w:rsid w:val="00D7401B"/>
    <w:rsid w:val="00D74E79"/>
    <w:rsid w:val="00D84AB0"/>
    <w:rsid w:val="00D86E6A"/>
    <w:rsid w:val="00D90FCD"/>
    <w:rsid w:val="00D93669"/>
    <w:rsid w:val="00DA0928"/>
    <w:rsid w:val="00DB1921"/>
    <w:rsid w:val="00DB36B8"/>
    <w:rsid w:val="00DC01FE"/>
    <w:rsid w:val="00DC1421"/>
    <w:rsid w:val="00DC16CB"/>
    <w:rsid w:val="00DC2CA9"/>
    <w:rsid w:val="00DC50C7"/>
    <w:rsid w:val="00DC62EE"/>
    <w:rsid w:val="00DD41B8"/>
    <w:rsid w:val="00DD512D"/>
    <w:rsid w:val="00DD5F5C"/>
    <w:rsid w:val="00DE0468"/>
    <w:rsid w:val="00DE3D88"/>
    <w:rsid w:val="00DE4B8E"/>
    <w:rsid w:val="00DE6088"/>
    <w:rsid w:val="00DE7C19"/>
    <w:rsid w:val="00DF200F"/>
    <w:rsid w:val="00DF7BE1"/>
    <w:rsid w:val="00E02820"/>
    <w:rsid w:val="00E0370B"/>
    <w:rsid w:val="00E04455"/>
    <w:rsid w:val="00E11CEC"/>
    <w:rsid w:val="00E13191"/>
    <w:rsid w:val="00E13837"/>
    <w:rsid w:val="00E22F55"/>
    <w:rsid w:val="00E26482"/>
    <w:rsid w:val="00E3431F"/>
    <w:rsid w:val="00E34748"/>
    <w:rsid w:val="00E35633"/>
    <w:rsid w:val="00E35CB4"/>
    <w:rsid w:val="00E3704C"/>
    <w:rsid w:val="00E37B0D"/>
    <w:rsid w:val="00E4262D"/>
    <w:rsid w:val="00E44966"/>
    <w:rsid w:val="00E5507A"/>
    <w:rsid w:val="00E603C7"/>
    <w:rsid w:val="00E60B10"/>
    <w:rsid w:val="00E61248"/>
    <w:rsid w:val="00E617E7"/>
    <w:rsid w:val="00E61AA4"/>
    <w:rsid w:val="00E61E09"/>
    <w:rsid w:val="00E64ED4"/>
    <w:rsid w:val="00E70345"/>
    <w:rsid w:val="00E7461C"/>
    <w:rsid w:val="00E74717"/>
    <w:rsid w:val="00E8036E"/>
    <w:rsid w:val="00E81ABD"/>
    <w:rsid w:val="00E81B21"/>
    <w:rsid w:val="00E8361D"/>
    <w:rsid w:val="00E8363F"/>
    <w:rsid w:val="00E83948"/>
    <w:rsid w:val="00E91306"/>
    <w:rsid w:val="00E94D26"/>
    <w:rsid w:val="00E95AA5"/>
    <w:rsid w:val="00EA1ED7"/>
    <w:rsid w:val="00EA351E"/>
    <w:rsid w:val="00EB1B30"/>
    <w:rsid w:val="00EB2683"/>
    <w:rsid w:val="00EB496F"/>
    <w:rsid w:val="00EB76DF"/>
    <w:rsid w:val="00EC0429"/>
    <w:rsid w:val="00EC0E1E"/>
    <w:rsid w:val="00EC7AF8"/>
    <w:rsid w:val="00EC7E03"/>
    <w:rsid w:val="00ED0189"/>
    <w:rsid w:val="00ED1587"/>
    <w:rsid w:val="00ED1DDF"/>
    <w:rsid w:val="00ED250C"/>
    <w:rsid w:val="00ED25FC"/>
    <w:rsid w:val="00ED3B0F"/>
    <w:rsid w:val="00ED3EF4"/>
    <w:rsid w:val="00EE33C9"/>
    <w:rsid w:val="00EE3479"/>
    <w:rsid w:val="00EE4A1E"/>
    <w:rsid w:val="00EE53FD"/>
    <w:rsid w:val="00EE69C1"/>
    <w:rsid w:val="00EF0900"/>
    <w:rsid w:val="00EF45E9"/>
    <w:rsid w:val="00EF60E6"/>
    <w:rsid w:val="00EF6502"/>
    <w:rsid w:val="00F001B7"/>
    <w:rsid w:val="00F00E45"/>
    <w:rsid w:val="00F01911"/>
    <w:rsid w:val="00F0283B"/>
    <w:rsid w:val="00F04904"/>
    <w:rsid w:val="00F1074A"/>
    <w:rsid w:val="00F10A47"/>
    <w:rsid w:val="00F12062"/>
    <w:rsid w:val="00F16B60"/>
    <w:rsid w:val="00F16D48"/>
    <w:rsid w:val="00F179DF"/>
    <w:rsid w:val="00F214E0"/>
    <w:rsid w:val="00F229A8"/>
    <w:rsid w:val="00F22E49"/>
    <w:rsid w:val="00F22E72"/>
    <w:rsid w:val="00F25826"/>
    <w:rsid w:val="00F321B4"/>
    <w:rsid w:val="00F34DE2"/>
    <w:rsid w:val="00F35F3B"/>
    <w:rsid w:val="00F4317B"/>
    <w:rsid w:val="00F43C90"/>
    <w:rsid w:val="00F43F2B"/>
    <w:rsid w:val="00F457F6"/>
    <w:rsid w:val="00F57815"/>
    <w:rsid w:val="00F579A1"/>
    <w:rsid w:val="00F64F65"/>
    <w:rsid w:val="00F6701C"/>
    <w:rsid w:val="00F67744"/>
    <w:rsid w:val="00F67D03"/>
    <w:rsid w:val="00F70A5D"/>
    <w:rsid w:val="00F70DEF"/>
    <w:rsid w:val="00F732B3"/>
    <w:rsid w:val="00F742E7"/>
    <w:rsid w:val="00F778B5"/>
    <w:rsid w:val="00F8081F"/>
    <w:rsid w:val="00F81C76"/>
    <w:rsid w:val="00F821A2"/>
    <w:rsid w:val="00F82538"/>
    <w:rsid w:val="00F87174"/>
    <w:rsid w:val="00F87A13"/>
    <w:rsid w:val="00F911A9"/>
    <w:rsid w:val="00F9149B"/>
    <w:rsid w:val="00F92E50"/>
    <w:rsid w:val="00F94ABF"/>
    <w:rsid w:val="00F95748"/>
    <w:rsid w:val="00F95858"/>
    <w:rsid w:val="00FA27A2"/>
    <w:rsid w:val="00FA2CA4"/>
    <w:rsid w:val="00FA4D27"/>
    <w:rsid w:val="00FA4FC7"/>
    <w:rsid w:val="00FA5BEB"/>
    <w:rsid w:val="00FA7D3E"/>
    <w:rsid w:val="00FB0B1B"/>
    <w:rsid w:val="00FC112C"/>
    <w:rsid w:val="00FC27A0"/>
    <w:rsid w:val="00FC2B99"/>
    <w:rsid w:val="00FC2C06"/>
    <w:rsid w:val="00FC2F60"/>
    <w:rsid w:val="00FC3E62"/>
    <w:rsid w:val="00FD1F35"/>
    <w:rsid w:val="00FD28D2"/>
    <w:rsid w:val="00FD4185"/>
    <w:rsid w:val="00FD705D"/>
    <w:rsid w:val="00FE087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nhideWhenUsed="0"/>
    <w:lsdException w:name="table of authorities" w:unhideWhenUsed="0"/>
    <w:lsdException w:name="List" w:unhideWhenUsed="0"/>
    <w:lsdException w:name="List Bullet" w:unhideWhenUsed="0"/>
    <w:lsdException w:name="Title" w:semiHidden="0"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iPriority="39" w:unhideWhenUsed="0"/>
    <w:lsdException w:name="Placeholder Text" w:uiPriority="99" w:unhideWhenUsed="0"/>
    <w:lsdException w:name="No Spacing"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21"/>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unhideWhenUsed/>
    <w:rsid w:val="00343E5B"/>
    <w:pPr>
      <w:spacing w:line="240" w:lineRule="auto"/>
    </w:pPr>
  </w:style>
  <w:style w:type="character" w:customStyle="1" w:styleId="TextodecomentrioChar">
    <w:name w:val="Texto de comentário Char"/>
    <w:basedOn w:val="Fontepargpadro"/>
    <w:link w:val="Textodecomentrio"/>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s>
</file>

<file path=word/webSettings.xml><?xml version="1.0" encoding="utf-8"?>
<w:webSettings xmlns:r="http://schemas.openxmlformats.org/officeDocument/2006/relationships" xmlns:w="http://schemas.openxmlformats.org/wordprocessingml/2006/main">
  <w:divs>
    <w:div w:id="27417298">
      <w:bodyDiv w:val="1"/>
      <w:marLeft w:val="0"/>
      <w:marRight w:val="0"/>
      <w:marTop w:val="0"/>
      <w:marBottom w:val="0"/>
      <w:divBdr>
        <w:top w:val="none" w:sz="0" w:space="0" w:color="auto"/>
        <w:left w:val="none" w:sz="0" w:space="0" w:color="auto"/>
        <w:bottom w:val="none" w:sz="0" w:space="0" w:color="auto"/>
        <w:right w:val="none" w:sz="0" w:space="0" w:color="auto"/>
      </w:divBdr>
    </w:div>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54400560">
      <w:bodyDiv w:val="1"/>
      <w:marLeft w:val="0"/>
      <w:marRight w:val="0"/>
      <w:marTop w:val="0"/>
      <w:marBottom w:val="0"/>
      <w:divBdr>
        <w:top w:val="none" w:sz="0" w:space="0" w:color="auto"/>
        <w:left w:val="none" w:sz="0" w:space="0" w:color="auto"/>
        <w:bottom w:val="none" w:sz="0" w:space="0" w:color="auto"/>
        <w:right w:val="none" w:sz="0" w:space="0" w:color="auto"/>
      </w:divBdr>
    </w:div>
    <w:div w:id="7374554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04082841">
      <w:bodyDiv w:val="1"/>
      <w:marLeft w:val="0"/>
      <w:marRight w:val="0"/>
      <w:marTop w:val="0"/>
      <w:marBottom w:val="0"/>
      <w:divBdr>
        <w:top w:val="none" w:sz="0" w:space="0" w:color="auto"/>
        <w:left w:val="none" w:sz="0" w:space="0" w:color="auto"/>
        <w:bottom w:val="none" w:sz="0" w:space="0" w:color="auto"/>
        <w:right w:val="none" w:sz="0" w:space="0" w:color="auto"/>
      </w:divBdr>
    </w:div>
    <w:div w:id="104621683">
      <w:bodyDiv w:val="1"/>
      <w:marLeft w:val="0"/>
      <w:marRight w:val="0"/>
      <w:marTop w:val="0"/>
      <w:marBottom w:val="0"/>
      <w:divBdr>
        <w:top w:val="none" w:sz="0" w:space="0" w:color="auto"/>
        <w:left w:val="none" w:sz="0" w:space="0" w:color="auto"/>
        <w:bottom w:val="none" w:sz="0" w:space="0" w:color="auto"/>
        <w:right w:val="none" w:sz="0" w:space="0" w:color="auto"/>
      </w:divBdr>
    </w:div>
    <w:div w:id="105542021">
      <w:bodyDiv w:val="1"/>
      <w:marLeft w:val="0"/>
      <w:marRight w:val="0"/>
      <w:marTop w:val="0"/>
      <w:marBottom w:val="0"/>
      <w:divBdr>
        <w:top w:val="none" w:sz="0" w:space="0" w:color="auto"/>
        <w:left w:val="none" w:sz="0" w:space="0" w:color="auto"/>
        <w:bottom w:val="none" w:sz="0" w:space="0" w:color="auto"/>
        <w:right w:val="none" w:sz="0" w:space="0" w:color="auto"/>
      </w:divBdr>
    </w:div>
    <w:div w:id="106391427">
      <w:bodyDiv w:val="1"/>
      <w:marLeft w:val="0"/>
      <w:marRight w:val="0"/>
      <w:marTop w:val="0"/>
      <w:marBottom w:val="0"/>
      <w:divBdr>
        <w:top w:val="none" w:sz="0" w:space="0" w:color="auto"/>
        <w:left w:val="none" w:sz="0" w:space="0" w:color="auto"/>
        <w:bottom w:val="none" w:sz="0" w:space="0" w:color="auto"/>
        <w:right w:val="none" w:sz="0" w:space="0" w:color="auto"/>
      </w:divBdr>
    </w:div>
    <w:div w:id="130875611">
      <w:bodyDiv w:val="1"/>
      <w:marLeft w:val="0"/>
      <w:marRight w:val="0"/>
      <w:marTop w:val="0"/>
      <w:marBottom w:val="0"/>
      <w:divBdr>
        <w:top w:val="none" w:sz="0" w:space="0" w:color="auto"/>
        <w:left w:val="none" w:sz="0" w:space="0" w:color="auto"/>
        <w:bottom w:val="none" w:sz="0" w:space="0" w:color="auto"/>
        <w:right w:val="none" w:sz="0" w:space="0" w:color="auto"/>
      </w:divBdr>
    </w:div>
    <w:div w:id="138421843">
      <w:bodyDiv w:val="1"/>
      <w:marLeft w:val="0"/>
      <w:marRight w:val="0"/>
      <w:marTop w:val="0"/>
      <w:marBottom w:val="0"/>
      <w:divBdr>
        <w:top w:val="none" w:sz="0" w:space="0" w:color="auto"/>
        <w:left w:val="none" w:sz="0" w:space="0" w:color="auto"/>
        <w:bottom w:val="none" w:sz="0" w:space="0" w:color="auto"/>
        <w:right w:val="none" w:sz="0" w:space="0" w:color="auto"/>
      </w:divBdr>
    </w:div>
    <w:div w:id="174348394">
      <w:bodyDiv w:val="1"/>
      <w:marLeft w:val="0"/>
      <w:marRight w:val="0"/>
      <w:marTop w:val="0"/>
      <w:marBottom w:val="0"/>
      <w:divBdr>
        <w:top w:val="none" w:sz="0" w:space="0" w:color="auto"/>
        <w:left w:val="none" w:sz="0" w:space="0" w:color="auto"/>
        <w:bottom w:val="none" w:sz="0" w:space="0" w:color="auto"/>
        <w:right w:val="none" w:sz="0" w:space="0" w:color="auto"/>
      </w:divBdr>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205945645">
      <w:bodyDiv w:val="1"/>
      <w:marLeft w:val="0"/>
      <w:marRight w:val="0"/>
      <w:marTop w:val="0"/>
      <w:marBottom w:val="0"/>
      <w:divBdr>
        <w:top w:val="none" w:sz="0" w:space="0" w:color="auto"/>
        <w:left w:val="none" w:sz="0" w:space="0" w:color="auto"/>
        <w:bottom w:val="none" w:sz="0" w:space="0" w:color="auto"/>
        <w:right w:val="none" w:sz="0" w:space="0" w:color="auto"/>
      </w:divBdr>
    </w:div>
    <w:div w:id="208080031">
      <w:bodyDiv w:val="1"/>
      <w:marLeft w:val="0"/>
      <w:marRight w:val="0"/>
      <w:marTop w:val="0"/>
      <w:marBottom w:val="0"/>
      <w:divBdr>
        <w:top w:val="none" w:sz="0" w:space="0" w:color="auto"/>
        <w:left w:val="none" w:sz="0" w:space="0" w:color="auto"/>
        <w:bottom w:val="none" w:sz="0" w:space="0" w:color="auto"/>
        <w:right w:val="none" w:sz="0" w:space="0" w:color="auto"/>
      </w:divBdr>
    </w:div>
    <w:div w:id="214779570">
      <w:bodyDiv w:val="1"/>
      <w:marLeft w:val="0"/>
      <w:marRight w:val="0"/>
      <w:marTop w:val="0"/>
      <w:marBottom w:val="0"/>
      <w:divBdr>
        <w:top w:val="none" w:sz="0" w:space="0" w:color="auto"/>
        <w:left w:val="none" w:sz="0" w:space="0" w:color="auto"/>
        <w:bottom w:val="none" w:sz="0" w:space="0" w:color="auto"/>
        <w:right w:val="none" w:sz="0" w:space="0" w:color="auto"/>
      </w:divBdr>
    </w:div>
    <w:div w:id="256521882">
      <w:bodyDiv w:val="1"/>
      <w:marLeft w:val="0"/>
      <w:marRight w:val="0"/>
      <w:marTop w:val="0"/>
      <w:marBottom w:val="0"/>
      <w:divBdr>
        <w:top w:val="none" w:sz="0" w:space="0" w:color="auto"/>
        <w:left w:val="none" w:sz="0" w:space="0" w:color="auto"/>
        <w:bottom w:val="none" w:sz="0" w:space="0" w:color="auto"/>
        <w:right w:val="none" w:sz="0" w:space="0" w:color="auto"/>
      </w:divBdr>
    </w:div>
    <w:div w:id="259722889">
      <w:bodyDiv w:val="1"/>
      <w:marLeft w:val="0"/>
      <w:marRight w:val="0"/>
      <w:marTop w:val="0"/>
      <w:marBottom w:val="0"/>
      <w:divBdr>
        <w:top w:val="none" w:sz="0" w:space="0" w:color="auto"/>
        <w:left w:val="none" w:sz="0" w:space="0" w:color="auto"/>
        <w:bottom w:val="none" w:sz="0" w:space="0" w:color="auto"/>
        <w:right w:val="none" w:sz="0" w:space="0" w:color="auto"/>
      </w:divBdr>
    </w:div>
    <w:div w:id="315229665">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5482">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27131158">
      <w:bodyDiv w:val="1"/>
      <w:marLeft w:val="0"/>
      <w:marRight w:val="0"/>
      <w:marTop w:val="0"/>
      <w:marBottom w:val="0"/>
      <w:divBdr>
        <w:top w:val="none" w:sz="0" w:space="0" w:color="auto"/>
        <w:left w:val="none" w:sz="0" w:space="0" w:color="auto"/>
        <w:bottom w:val="none" w:sz="0" w:space="0" w:color="auto"/>
        <w:right w:val="none" w:sz="0" w:space="0" w:color="auto"/>
      </w:divBdr>
    </w:div>
    <w:div w:id="639699949">
      <w:bodyDiv w:val="1"/>
      <w:marLeft w:val="0"/>
      <w:marRight w:val="0"/>
      <w:marTop w:val="0"/>
      <w:marBottom w:val="0"/>
      <w:divBdr>
        <w:top w:val="none" w:sz="0" w:space="0" w:color="auto"/>
        <w:left w:val="none" w:sz="0" w:space="0" w:color="auto"/>
        <w:bottom w:val="none" w:sz="0" w:space="0" w:color="auto"/>
        <w:right w:val="none" w:sz="0" w:space="0" w:color="auto"/>
      </w:divBdr>
    </w:div>
    <w:div w:id="650673344">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3990706">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94562497">
      <w:bodyDiv w:val="1"/>
      <w:marLeft w:val="0"/>
      <w:marRight w:val="0"/>
      <w:marTop w:val="0"/>
      <w:marBottom w:val="0"/>
      <w:divBdr>
        <w:top w:val="none" w:sz="0" w:space="0" w:color="auto"/>
        <w:left w:val="none" w:sz="0" w:space="0" w:color="auto"/>
        <w:bottom w:val="none" w:sz="0" w:space="0" w:color="auto"/>
        <w:right w:val="none" w:sz="0" w:space="0" w:color="auto"/>
      </w:divBdr>
    </w:div>
    <w:div w:id="795753781">
      <w:bodyDiv w:val="1"/>
      <w:marLeft w:val="0"/>
      <w:marRight w:val="0"/>
      <w:marTop w:val="0"/>
      <w:marBottom w:val="0"/>
      <w:divBdr>
        <w:top w:val="none" w:sz="0" w:space="0" w:color="auto"/>
        <w:left w:val="none" w:sz="0" w:space="0" w:color="auto"/>
        <w:bottom w:val="none" w:sz="0" w:space="0" w:color="auto"/>
        <w:right w:val="none" w:sz="0" w:space="0" w:color="auto"/>
      </w:divBdr>
    </w:div>
    <w:div w:id="812138153">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01209530">
      <w:bodyDiv w:val="1"/>
      <w:marLeft w:val="0"/>
      <w:marRight w:val="0"/>
      <w:marTop w:val="0"/>
      <w:marBottom w:val="0"/>
      <w:divBdr>
        <w:top w:val="none" w:sz="0" w:space="0" w:color="auto"/>
        <w:left w:val="none" w:sz="0" w:space="0" w:color="auto"/>
        <w:bottom w:val="none" w:sz="0" w:space="0" w:color="auto"/>
        <w:right w:val="none" w:sz="0" w:space="0" w:color="auto"/>
      </w:divBdr>
    </w:div>
    <w:div w:id="908151851">
      <w:bodyDiv w:val="1"/>
      <w:marLeft w:val="0"/>
      <w:marRight w:val="0"/>
      <w:marTop w:val="0"/>
      <w:marBottom w:val="0"/>
      <w:divBdr>
        <w:top w:val="none" w:sz="0" w:space="0" w:color="auto"/>
        <w:left w:val="none" w:sz="0" w:space="0" w:color="auto"/>
        <w:bottom w:val="none" w:sz="0" w:space="0" w:color="auto"/>
        <w:right w:val="none" w:sz="0" w:space="0" w:color="auto"/>
      </w:divBdr>
    </w:div>
    <w:div w:id="953251796">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1442513">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75767630">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992418169">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114397826">
      <w:bodyDiv w:val="1"/>
      <w:marLeft w:val="0"/>
      <w:marRight w:val="0"/>
      <w:marTop w:val="0"/>
      <w:marBottom w:val="0"/>
      <w:divBdr>
        <w:top w:val="none" w:sz="0" w:space="0" w:color="auto"/>
        <w:left w:val="none" w:sz="0" w:space="0" w:color="auto"/>
        <w:bottom w:val="none" w:sz="0" w:space="0" w:color="auto"/>
        <w:right w:val="none" w:sz="0" w:space="0" w:color="auto"/>
      </w:divBdr>
    </w:div>
    <w:div w:id="1118529811">
      <w:bodyDiv w:val="1"/>
      <w:marLeft w:val="0"/>
      <w:marRight w:val="0"/>
      <w:marTop w:val="0"/>
      <w:marBottom w:val="0"/>
      <w:divBdr>
        <w:top w:val="none" w:sz="0" w:space="0" w:color="auto"/>
        <w:left w:val="none" w:sz="0" w:space="0" w:color="auto"/>
        <w:bottom w:val="none" w:sz="0" w:space="0" w:color="auto"/>
        <w:right w:val="none" w:sz="0" w:space="0" w:color="auto"/>
      </w:divBdr>
    </w:div>
    <w:div w:id="1156605978">
      <w:bodyDiv w:val="1"/>
      <w:marLeft w:val="0"/>
      <w:marRight w:val="0"/>
      <w:marTop w:val="0"/>
      <w:marBottom w:val="0"/>
      <w:divBdr>
        <w:top w:val="none" w:sz="0" w:space="0" w:color="auto"/>
        <w:left w:val="none" w:sz="0" w:space="0" w:color="auto"/>
        <w:bottom w:val="none" w:sz="0" w:space="0" w:color="auto"/>
        <w:right w:val="none" w:sz="0" w:space="0" w:color="auto"/>
      </w:divBdr>
    </w:div>
    <w:div w:id="1217205215">
      <w:bodyDiv w:val="1"/>
      <w:marLeft w:val="0"/>
      <w:marRight w:val="0"/>
      <w:marTop w:val="0"/>
      <w:marBottom w:val="0"/>
      <w:divBdr>
        <w:top w:val="none" w:sz="0" w:space="0" w:color="auto"/>
        <w:left w:val="none" w:sz="0" w:space="0" w:color="auto"/>
        <w:bottom w:val="none" w:sz="0" w:space="0" w:color="auto"/>
        <w:right w:val="none" w:sz="0" w:space="0" w:color="auto"/>
      </w:divBdr>
    </w:div>
    <w:div w:id="1232276020">
      <w:bodyDiv w:val="1"/>
      <w:marLeft w:val="0"/>
      <w:marRight w:val="0"/>
      <w:marTop w:val="0"/>
      <w:marBottom w:val="0"/>
      <w:divBdr>
        <w:top w:val="none" w:sz="0" w:space="0" w:color="auto"/>
        <w:left w:val="none" w:sz="0" w:space="0" w:color="auto"/>
        <w:bottom w:val="none" w:sz="0" w:space="0" w:color="auto"/>
        <w:right w:val="none" w:sz="0" w:space="0" w:color="auto"/>
      </w:divBdr>
    </w:div>
    <w:div w:id="1235814884">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395080212">
      <w:bodyDiv w:val="1"/>
      <w:marLeft w:val="0"/>
      <w:marRight w:val="0"/>
      <w:marTop w:val="0"/>
      <w:marBottom w:val="0"/>
      <w:divBdr>
        <w:top w:val="none" w:sz="0" w:space="0" w:color="auto"/>
        <w:left w:val="none" w:sz="0" w:space="0" w:color="auto"/>
        <w:bottom w:val="none" w:sz="0" w:space="0" w:color="auto"/>
        <w:right w:val="none" w:sz="0" w:space="0" w:color="auto"/>
      </w:divBdr>
    </w:div>
    <w:div w:id="1404108909">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15150244">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67498431">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18175701">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738941021">
      <w:bodyDiv w:val="1"/>
      <w:marLeft w:val="0"/>
      <w:marRight w:val="0"/>
      <w:marTop w:val="0"/>
      <w:marBottom w:val="0"/>
      <w:divBdr>
        <w:top w:val="none" w:sz="0" w:space="0" w:color="auto"/>
        <w:left w:val="none" w:sz="0" w:space="0" w:color="auto"/>
        <w:bottom w:val="none" w:sz="0" w:space="0" w:color="auto"/>
        <w:right w:val="none" w:sz="0" w:space="0" w:color="auto"/>
      </w:divBdr>
    </w:div>
    <w:div w:id="1750275599">
      <w:bodyDiv w:val="1"/>
      <w:marLeft w:val="0"/>
      <w:marRight w:val="0"/>
      <w:marTop w:val="0"/>
      <w:marBottom w:val="0"/>
      <w:divBdr>
        <w:top w:val="none" w:sz="0" w:space="0" w:color="auto"/>
        <w:left w:val="none" w:sz="0" w:space="0" w:color="auto"/>
        <w:bottom w:val="none" w:sz="0" w:space="0" w:color="auto"/>
        <w:right w:val="none" w:sz="0" w:space="0" w:color="auto"/>
      </w:divBdr>
    </w:div>
    <w:div w:id="1779446626">
      <w:bodyDiv w:val="1"/>
      <w:marLeft w:val="0"/>
      <w:marRight w:val="0"/>
      <w:marTop w:val="0"/>
      <w:marBottom w:val="0"/>
      <w:divBdr>
        <w:top w:val="none" w:sz="0" w:space="0" w:color="auto"/>
        <w:left w:val="none" w:sz="0" w:space="0" w:color="auto"/>
        <w:bottom w:val="none" w:sz="0" w:space="0" w:color="auto"/>
        <w:right w:val="none" w:sz="0" w:space="0" w:color="auto"/>
      </w:divBdr>
    </w:div>
    <w:div w:id="1782141529">
      <w:bodyDiv w:val="1"/>
      <w:marLeft w:val="0"/>
      <w:marRight w:val="0"/>
      <w:marTop w:val="0"/>
      <w:marBottom w:val="0"/>
      <w:divBdr>
        <w:top w:val="none" w:sz="0" w:space="0" w:color="auto"/>
        <w:left w:val="none" w:sz="0" w:space="0" w:color="auto"/>
        <w:bottom w:val="none" w:sz="0" w:space="0" w:color="auto"/>
        <w:right w:val="none" w:sz="0" w:space="0" w:color="auto"/>
      </w:divBdr>
    </w:div>
    <w:div w:id="1808012111">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48905093">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98991237">
      <w:bodyDiv w:val="1"/>
      <w:marLeft w:val="0"/>
      <w:marRight w:val="0"/>
      <w:marTop w:val="0"/>
      <w:marBottom w:val="0"/>
      <w:divBdr>
        <w:top w:val="none" w:sz="0" w:space="0" w:color="auto"/>
        <w:left w:val="none" w:sz="0" w:space="0" w:color="auto"/>
        <w:bottom w:val="none" w:sz="0" w:space="0" w:color="auto"/>
        <w:right w:val="none" w:sz="0" w:space="0" w:color="auto"/>
      </w:divBdr>
    </w:div>
    <w:div w:id="2072383135">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 w:id="213917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octorate-degree\eye-tracker\RSL\V2\Graf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torate-degree\eye-tracker\RSL\V2\Graf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barChart>
        <c:barDir val="bar"/>
        <c:grouping val="clustered"/>
        <c:ser>
          <c:idx val="0"/>
          <c:order val="0"/>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'Ref chart'!$A$1:$A$10</c:f>
              <c:strCache>
                <c:ptCount val="10"/>
                <c:pt idx="0">
                  <c:v>Pinggera et al., 2012</c:v>
                </c:pt>
                <c:pt idx="1">
                  <c:v>Petrusel and Mendling, 2013 </c:v>
                </c:pt>
                <c:pt idx="2">
                  <c:v> Petrusel et al., 2017</c:v>
                </c:pt>
                <c:pt idx="3">
                  <c:v>Petrusel et al. 2016</c:v>
                </c:pt>
                <c:pt idx="4">
                  <c:v>Zimoch et al. 2018</c:v>
                </c:pt>
                <c:pt idx="5">
                  <c:v>Burattin et al. 2019</c:v>
                </c:pt>
                <c:pt idx="6">
                  <c:v>Chen et al. 2018</c:v>
                </c:pt>
                <c:pt idx="7">
                  <c:v>Tallon et al., 2019</c:v>
                </c:pt>
                <c:pt idx="8">
                  <c:v>Vermeulen, 2018</c:v>
                </c:pt>
                <c:pt idx="9">
                  <c:v>Bera et al. 2019</c:v>
                </c:pt>
              </c:strCache>
            </c:strRef>
          </c:cat>
          <c:val>
            <c:numRef>
              <c:f>'Ref chart'!$B$1:$B$10</c:f>
              <c:numCache>
                <c:formatCode>General</c:formatCode>
                <c:ptCount val="10"/>
                <c:pt idx="0">
                  <c:v>36</c:v>
                </c:pt>
                <c:pt idx="1">
                  <c:v>28</c:v>
                </c:pt>
                <c:pt idx="2">
                  <c:v>27</c:v>
                </c:pt>
                <c:pt idx="3">
                  <c:v>19</c:v>
                </c:pt>
                <c:pt idx="4">
                  <c:v>5</c:v>
                </c:pt>
                <c:pt idx="5">
                  <c:v>4</c:v>
                </c:pt>
                <c:pt idx="6">
                  <c:v>3</c:v>
                </c:pt>
                <c:pt idx="7">
                  <c:v>1</c:v>
                </c:pt>
                <c:pt idx="8">
                  <c:v>1</c:v>
                </c:pt>
                <c:pt idx="9">
                  <c:v>1</c:v>
                </c:pt>
              </c:numCache>
            </c:numRef>
          </c:val>
          <c:extLst xmlns:c16r2="http://schemas.microsoft.com/office/drawing/2015/06/chart">
            <c:ext xmlns:c16="http://schemas.microsoft.com/office/drawing/2014/chart" uri="{C3380CC4-5D6E-409C-BE32-E72D297353CC}">
              <c16:uniqueId val="{00000000-2636-4231-B459-2852CF8E3467}"/>
            </c:ext>
          </c:extLst>
        </c:ser>
        <c:dLbls>
          <c:showVal val="1"/>
        </c:dLbls>
        <c:gapWidth val="182"/>
        <c:axId val="100558720"/>
        <c:axId val="100729984"/>
      </c:barChart>
      <c:catAx>
        <c:axId val="100558720"/>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0729984"/>
        <c:crosses val="autoZero"/>
        <c:auto val="1"/>
        <c:lblAlgn val="ctr"/>
        <c:lblOffset val="100"/>
      </c:catAx>
      <c:valAx>
        <c:axId val="10072998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0558720"/>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barChart>
        <c:barDir val="col"/>
        <c:grouping val="clustered"/>
        <c:ser>
          <c:idx val="0"/>
          <c:order val="0"/>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'Year chart'!$A$2:$A$6</c:f>
              <c:numCache>
                <c:formatCode>General</c:formatCode>
                <c:ptCount val="5"/>
                <c:pt idx="0">
                  <c:v>2013</c:v>
                </c:pt>
                <c:pt idx="1">
                  <c:v>2016</c:v>
                </c:pt>
                <c:pt idx="2">
                  <c:v>2017</c:v>
                </c:pt>
                <c:pt idx="3">
                  <c:v>2018</c:v>
                </c:pt>
                <c:pt idx="4">
                  <c:v>2019</c:v>
                </c:pt>
              </c:numCache>
            </c:numRef>
          </c:cat>
          <c:val>
            <c:numRef>
              <c:f>'Year chart'!$B$2:$B$6</c:f>
              <c:numCache>
                <c:formatCode>General</c:formatCode>
                <c:ptCount val="5"/>
                <c:pt idx="0">
                  <c:v>2</c:v>
                </c:pt>
                <c:pt idx="1">
                  <c:v>1</c:v>
                </c:pt>
                <c:pt idx="2">
                  <c:v>1</c:v>
                </c:pt>
                <c:pt idx="3">
                  <c:v>3</c:v>
                </c:pt>
                <c:pt idx="4">
                  <c:v>3</c:v>
                </c:pt>
              </c:numCache>
            </c:numRef>
          </c:val>
          <c:extLst xmlns:c16r2="http://schemas.microsoft.com/office/drawing/2015/06/chart">
            <c:ext xmlns:c16="http://schemas.microsoft.com/office/drawing/2014/chart" uri="{C3380CC4-5D6E-409C-BE32-E72D297353CC}">
              <c16:uniqueId val="{00000000-FD0C-4344-9A59-867DCF2B3C58}"/>
            </c:ext>
          </c:extLst>
        </c:ser>
        <c:dLbls>
          <c:showVal val="1"/>
        </c:dLbls>
        <c:gapWidth val="219"/>
        <c:overlap val="-27"/>
        <c:axId val="120552832"/>
        <c:axId val="120738944"/>
      </c:barChart>
      <c:catAx>
        <c:axId val="12055283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0738944"/>
        <c:crosses val="autoZero"/>
        <c:auto val="1"/>
        <c:lblAlgn val="ctr"/>
        <c:lblOffset val="100"/>
      </c:catAx>
      <c:valAx>
        <c:axId val="120738944"/>
        <c:scaling>
          <c:orientation val="minMax"/>
          <c:max val="3"/>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0552832"/>
        <c:crosses val="autoZero"/>
        <c:crossBetween val="between"/>
        <c:majorUnit val="1"/>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EDF1B07B-1CAC-4C8B-A150-6F2444A4F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29</Pages>
  <Words>11327</Words>
  <Characters>61172</Characters>
  <Application>Microsoft Office Word</Application>
  <DocSecurity>0</DocSecurity>
  <Lines>509</Lines>
  <Paragraphs>144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Evelyne</cp:lastModifiedBy>
  <cp:revision>30</cp:revision>
  <cp:lastPrinted>2020-02-17T00:33:00Z</cp:lastPrinted>
  <dcterms:created xsi:type="dcterms:W3CDTF">2020-04-24T10:45:00Z</dcterms:created>
  <dcterms:modified xsi:type="dcterms:W3CDTF">2020-05-03T17:57:00Z</dcterms:modified>
</cp:coreProperties>
</file>